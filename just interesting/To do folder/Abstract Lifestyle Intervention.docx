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70" w:rsidRPr="00142F4B" w:rsidRDefault="00F05170" w:rsidP="00F05170">
      <w:pPr>
        <w:spacing w:line="480" w:lineRule="auto"/>
        <w:rPr>
          <w:rFonts w:ascii="Arial" w:hAnsi="Arial" w:cs="Arial"/>
          <w:b/>
          <w:i/>
        </w:rPr>
      </w:pPr>
      <w:r w:rsidRPr="00142F4B">
        <w:rPr>
          <w:rFonts w:ascii="Arial" w:hAnsi="Arial" w:cs="Arial"/>
          <w:b/>
          <w:i/>
        </w:rPr>
        <w:t xml:space="preserve">Abstract </w:t>
      </w:r>
      <w:r w:rsidRPr="00142F4B">
        <w:rPr>
          <w:rFonts w:ascii="Arial" w:hAnsi="Arial" w:cs="Arial"/>
          <w:b/>
          <w:i/>
        </w:rPr>
        <w:tab/>
      </w:r>
    </w:p>
    <w:p w:rsidR="00F05170" w:rsidRPr="00142F4B" w:rsidRDefault="00F05170" w:rsidP="00F05170">
      <w:pPr>
        <w:spacing w:line="480" w:lineRule="auto"/>
        <w:rPr>
          <w:rFonts w:ascii="Arial" w:hAnsi="Arial" w:cs="Arial"/>
          <w:highlight w:val="yellow"/>
        </w:rPr>
      </w:pPr>
      <w:r w:rsidRPr="00142F4B">
        <w:rPr>
          <w:rFonts w:ascii="Arial" w:hAnsi="Arial" w:cs="Arial"/>
          <w:b/>
        </w:rPr>
        <w:t>Background:</w:t>
      </w:r>
      <w:r w:rsidRPr="00142F4B">
        <w:rPr>
          <w:rFonts w:ascii="Arial" w:hAnsi="Arial" w:cs="Arial"/>
        </w:rPr>
        <w:t xml:space="preserve"> Bipolar disorder (BD) is a serious mental illness associated with a high risk of medical comorbidities, long-term disability and premature death. This systematic review examined the current literature on therapeutic interventions targeting nutrition, physical activity and wellness in BD and collecting outcome measures related to mood-related outcome measures and progress of the disease.  </w:t>
      </w:r>
    </w:p>
    <w:p w:rsidR="00F05170" w:rsidRPr="00142F4B" w:rsidRDefault="00F05170" w:rsidP="00F05170">
      <w:pPr>
        <w:spacing w:line="480" w:lineRule="auto"/>
        <w:rPr>
          <w:rFonts w:ascii="Arial" w:hAnsi="Arial" w:cs="Arial"/>
        </w:rPr>
      </w:pPr>
      <w:r w:rsidRPr="00142F4B">
        <w:rPr>
          <w:rFonts w:ascii="Arial" w:hAnsi="Arial" w:cs="Arial"/>
          <w:b/>
        </w:rPr>
        <w:t>Methods:</w:t>
      </w:r>
      <w:r w:rsidRPr="00142F4B">
        <w:rPr>
          <w:rFonts w:ascii="Arial" w:hAnsi="Arial" w:cs="Arial"/>
        </w:rPr>
        <w:t xml:space="preserve"> Scopus (all databases), </w:t>
      </w:r>
      <w:proofErr w:type="spellStart"/>
      <w:r w:rsidRPr="00142F4B">
        <w:rPr>
          <w:rFonts w:ascii="Arial" w:hAnsi="Arial" w:cs="Arial"/>
        </w:rPr>
        <w:t>Pubmed</w:t>
      </w:r>
      <w:proofErr w:type="spellEnd"/>
      <w:r w:rsidRPr="00142F4B">
        <w:rPr>
          <w:rFonts w:ascii="Arial" w:hAnsi="Arial" w:cs="Arial"/>
        </w:rPr>
        <w:t xml:space="preserve"> and Ovid Medline were systematically searched with no language or </w:t>
      </w:r>
      <w:r w:rsidRPr="00DC582A">
        <w:rPr>
          <w:rFonts w:ascii="Arial" w:hAnsi="Arial" w:cs="Arial"/>
        </w:rPr>
        <w:t xml:space="preserve">year restrictions, up to June 2015, for studies focusing on lifestyle interventions in BD. Primary search terms were </w:t>
      </w:r>
      <w:r w:rsidRPr="00DC582A">
        <w:rPr>
          <w:rFonts w:ascii="Arial" w:hAnsi="Arial" w:cs="Arial"/>
          <w:i/>
        </w:rPr>
        <w:t xml:space="preserve">bipolar disorder, nutrition, physical activity, wellbeing, psychosocial interventions </w:t>
      </w:r>
      <w:r w:rsidRPr="008A31C1">
        <w:rPr>
          <w:rFonts w:ascii="Arial" w:hAnsi="Arial" w:cs="Arial"/>
        </w:rPr>
        <w:t>and</w:t>
      </w:r>
      <w:r w:rsidRPr="00DC582A">
        <w:rPr>
          <w:rFonts w:ascii="Arial" w:hAnsi="Arial" w:cs="Arial"/>
          <w:i/>
        </w:rPr>
        <w:t xml:space="preserve"> course of illness. </w:t>
      </w:r>
      <w:r w:rsidRPr="00DC582A">
        <w:rPr>
          <w:rFonts w:ascii="Arial" w:hAnsi="Arial" w:cs="Arial"/>
        </w:rPr>
        <w:t>We hand searched content pages of Bipolar Disorders and Journal of Affective Disorders and checked references of relevant reviews and dissertations to identify additional papers.</w:t>
      </w:r>
    </w:p>
    <w:p w:rsidR="00F05170" w:rsidRPr="00736643" w:rsidRDefault="00F05170" w:rsidP="00F05170">
      <w:pPr>
        <w:spacing w:line="480" w:lineRule="auto"/>
        <w:rPr>
          <w:rFonts w:ascii="Arial" w:hAnsi="Arial" w:cs="Arial"/>
        </w:rPr>
      </w:pPr>
      <w:r w:rsidRPr="00142F4B">
        <w:rPr>
          <w:rFonts w:ascii="Arial" w:hAnsi="Arial" w:cs="Arial"/>
          <w:b/>
        </w:rPr>
        <w:t>Results:</w:t>
      </w:r>
      <w:r w:rsidRPr="00142F4B">
        <w:rPr>
          <w:rFonts w:ascii="Arial" w:hAnsi="Arial" w:cs="Arial"/>
        </w:rPr>
        <w:t xml:space="preserve"> After applying inclusion and exclusion criteria to</w:t>
      </w:r>
      <w:r>
        <w:rPr>
          <w:rFonts w:ascii="Arial" w:hAnsi="Arial" w:cs="Arial"/>
        </w:rPr>
        <w:t xml:space="preserve"> </w:t>
      </w:r>
      <w:r w:rsidRPr="00142F4B">
        <w:rPr>
          <w:rFonts w:ascii="Arial" w:hAnsi="Arial" w:cs="Arial"/>
        </w:rPr>
        <w:t xml:space="preserve">identified hits, this literature search retrieved </w:t>
      </w:r>
      <w:r>
        <w:rPr>
          <w:rFonts w:ascii="Arial" w:hAnsi="Arial" w:cs="Arial"/>
        </w:rPr>
        <w:t>five</w:t>
      </w:r>
      <w:r w:rsidRPr="00915A35">
        <w:rPr>
          <w:rFonts w:ascii="Arial" w:hAnsi="Arial" w:cs="Arial"/>
        </w:rPr>
        <w:t xml:space="preserve"> papers. Overall findings point towards a beneficial role of lifestyle interventions </w:t>
      </w:r>
      <w:r>
        <w:rPr>
          <w:rFonts w:ascii="Arial" w:hAnsi="Arial" w:cs="Arial"/>
        </w:rPr>
        <w:t>on mood, weight</w:t>
      </w:r>
      <w:r w:rsidRPr="00890963">
        <w:rPr>
          <w:rFonts w:ascii="Arial" w:hAnsi="Arial" w:cs="Arial"/>
        </w:rPr>
        <w:t>, blood pressure, lipid profile,</w:t>
      </w:r>
      <w:r>
        <w:rPr>
          <w:rFonts w:ascii="Arial" w:hAnsi="Arial" w:cs="Arial"/>
        </w:rPr>
        <w:t xml:space="preserve"> physical activity and overall well-being</w:t>
      </w:r>
      <w:r w:rsidRPr="00915A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Methodological limitations include small sample size, gender ratio imbalance, inconsistencies in terms of laboratory measures, and lack of randomized control trials and absence of follow-up and longitudinal studies to determine the benefits of these </w:t>
      </w:r>
      <w:r w:rsidRPr="00736643">
        <w:rPr>
          <w:rFonts w:ascii="Arial" w:hAnsi="Arial" w:cs="Arial"/>
        </w:rPr>
        <w:t xml:space="preserve">factors on clinical and functional outcomes over time </w:t>
      </w:r>
    </w:p>
    <w:p w:rsidR="006F7536" w:rsidRPr="00F05170" w:rsidRDefault="00F05170" w:rsidP="00F05170">
      <w:pPr>
        <w:spacing w:line="480" w:lineRule="auto"/>
        <w:rPr>
          <w:rFonts w:ascii="Arial" w:hAnsi="Arial" w:cs="Arial"/>
        </w:rPr>
      </w:pPr>
      <w:r w:rsidRPr="00736643">
        <w:rPr>
          <w:rFonts w:ascii="Arial" w:hAnsi="Arial" w:cs="Arial"/>
          <w:b/>
        </w:rPr>
        <w:t>Conclusions:</w:t>
      </w:r>
      <w:r w:rsidRPr="007366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736643">
        <w:rPr>
          <w:rFonts w:ascii="Arial" w:hAnsi="Arial" w:cs="Arial"/>
        </w:rPr>
        <w:t xml:space="preserve">ifestyle interventions in </w:t>
      </w:r>
      <w:r w:rsidRPr="0064352F">
        <w:rPr>
          <w:rFonts w:ascii="Arial" w:hAnsi="Arial" w:cs="Arial"/>
        </w:rPr>
        <w:t xml:space="preserve">BD </w:t>
      </w:r>
      <w:r w:rsidRPr="00C01335">
        <w:rPr>
          <w:rFonts w:ascii="Arial" w:hAnsi="Arial" w:cs="Arial"/>
        </w:rPr>
        <w:t>targeting nutrition, exercise, wellbeing alongside beliefs, coping strategies and attitudes towards health show promise in reducing the risk of comorbid ailments in BD. There is still a strong need for studies a) developing interventions which are informed by the patient’s input and b) examining the effectiveness of such interventions targeting general wellness using well-controlled trials</w:t>
      </w:r>
      <w:r>
        <w:rPr>
          <w:rFonts w:ascii="Arial" w:hAnsi="Arial" w:cs="Arial"/>
        </w:rPr>
        <w:t xml:space="preserve">. </w:t>
      </w:r>
      <w:del w:id="0" w:author="Isabelle Bauer" w:date="2015-07-21T10:16:00Z">
        <w:r w:rsidRPr="00142F4B" w:rsidDel="00C01335">
          <w:rPr>
            <w:rFonts w:ascii="Arial" w:hAnsi="Arial" w:cs="Arial"/>
          </w:rPr>
          <w:delText xml:space="preserve"> </w:delText>
        </w:r>
      </w:del>
      <w:bookmarkStart w:id="1" w:name="_GoBack"/>
      <w:bookmarkEnd w:id="1"/>
    </w:p>
    <w:sectPr w:rsidR="006F7536" w:rsidRPr="00F0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70"/>
    <w:rsid w:val="006F7536"/>
    <w:rsid w:val="00F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</cp:revision>
  <dcterms:created xsi:type="dcterms:W3CDTF">2015-07-29T14:00:00Z</dcterms:created>
  <dcterms:modified xsi:type="dcterms:W3CDTF">2015-07-29T14:00:00Z</dcterms:modified>
</cp:coreProperties>
</file>