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6AF" w:rsidRPr="0016386D" w:rsidDel="00D6575C" w:rsidRDefault="00F3533C" w:rsidP="00A27CCA">
      <w:pPr>
        <w:spacing w:line="360" w:lineRule="auto"/>
        <w:jc w:val="both"/>
        <w:rPr>
          <w:del w:id="0" w:author="Cardoso, Taiane D" w:date="2015-09-17T10:34:00Z"/>
          <w:rFonts w:ascii="Arial" w:hAnsi="Arial" w:cs="Arial"/>
          <w:b/>
        </w:rPr>
      </w:pPr>
      <w:r w:rsidRPr="00B42E3B">
        <w:rPr>
          <w:rFonts w:ascii="Arial" w:hAnsi="Arial" w:cs="Arial"/>
          <w:b/>
        </w:rPr>
        <w:t>Eval</w:t>
      </w:r>
      <w:r w:rsidR="00595D82" w:rsidRPr="0016386D">
        <w:rPr>
          <w:rFonts w:ascii="Arial" w:hAnsi="Arial" w:cs="Arial"/>
          <w:b/>
        </w:rPr>
        <w:t>u</w:t>
      </w:r>
      <w:r w:rsidR="005858B8" w:rsidRPr="0016386D">
        <w:rPr>
          <w:rFonts w:ascii="Arial" w:hAnsi="Arial" w:cs="Arial"/>
          <w:b/>
        </w:rPr>
        <w:t xml:space="preserve">ation of the effect of alcohol and illicit substance use on </w:t>
      </w:r>
      <w:del w:id="1" w:author="Cardoso, Taiane D" w:date="2015-09-21T11:05:00Z">
        <w:r w:rsidR="005858B8" w:rsidRPr="0016386D" w:rsidDel="002433A4">
          <w:rPr>
            <w:rFonts w:ascii="Arial" w:hAnsi="Arial" w:cs="Arial"/>
            <w:b/>
          </w:rPr>
          <w:delText>cognitive function</w:delText>
        </w:r>
      </w:del>
      <w:ins w:id="2" w:author="Cardoso, Taiane D" w:date="2015-09-21T11:05:00Z">
        <w:r w:rsidR="002433A4">
          <w:rPr>
            <w:rFonts w:ascii="Arial" w:hAnsi="Arial" w:cs="Arial"/>
            <w:b/>
          </w:rPr>
          <w:t>verbal memory</w:t>
        </w:r>
      </w:ins>
      <w:r w:rsidR="005858B8" w:rsidRPr="0016386D">
        <w:rPr>
          <w:rFonts w:ascii="Arial" w:hAnsi="Arial" w:cs="Arial"/>
          <w:b/>
        </w:rPr>
        <w:t xml:space="preserve"> </w:t>
      </w:r>
      <w:ins w:id="3" w:author="Cardoso, Taiane D" w:date="2015-09-17T10:34:00Z">
        <w:r w:rsidR="00D6575C">
          <w:rPr>
            <w:rFonts w:ascii="Arial" w:hAnsi="Arial" w:cs="Arial"/>
            <w:b/>
          </w:rPr>
          <w:t xml:space="preserve">of </w:t>
        </w:r>
        <w:commentRangeStart w:id="4"/>
        <w:r w:rsidR="00D6575C">
          <w:rPr>
            <w:rFonts w:ascii="Arial" w:hAnsi="Arial" w:cs="Arial"/>
            <w:b/>
          </w:rPr>
          <w:t>subjects</w:t>
        </w:r>
      </w:ins>
      <w:commentRangeEnd w:id="4"/>
      <w:r w:rsidR="001F5013">
        <w:rPr>
          <w:rStyle w:val="CommentReference"/>
        </w:rPr>
        <w:commentReference w:id="4"/>
      </w:r>
      <w:ins w:id="6" w:author="Cardoso, Taiane D" w:date="2015-09-17T10:34:00Z">
        <w:r w:rsidR="00D6575C">
          <w:rPr>
            <w:rFonts w:ascii="Arial" w:hAnsi="Arial" w:cs="Arial"/>
            <w:b/>
          </w:rPr>
          <w:t xml:space="preserve"> with bipolar disorder </w:t>
        </w:r>
      </w:ins>
      <w:del w:id="7" w:author="Cardoso, Taiane D" w:date="2015-09-17T10:34:00Z">
        <w:r w:rsidR="005858B8" w:rsidRPr="0016386D" w:rsidDel="00D6575C">
          <w:rPr>
            <w:rFonts w:ascii="Arial" w:hAnsi="Arial" w:cs="Arial"/>
            <w:b/>
          </w:rPr>
          <w:delText>using</w:delText>
        </w:r>
        <w:r w:rsidR="008465C3" w:rsidRPr="0016386D" w:rsidDel="00D6575C">
          <w:rPr>
            <w:rFonts w:ascii="Arial" w:hAnsi="Arial" w:cs="Arial"/>
            <w:b/>
          </w:rPr>
          <w:delText xml:space="preserve"> the South Texas Assessment of Neurocognition (STAN)</w:delText>
        </w:r>
        <w:r w:rsidR="00351262" w:rsidRPr="0016386D" w:rsidDel="00D6575C">
          <w:rPr>
            <w:rFonts w:ascii="Arial" w:hAnsi="Arial" w:cs="Arial"/>
            <w:b/>
          </w:rPr>
          <w:delText xml:space="preserve"> battery</w:delText>
        </w:r>
      </w:del>
    </w:p>
    <w:p w:rsidR="00D51F69" w:rsidRPr="0016386D" w:rsidRDefault="00D51F69" w:rsidP="00A27CCA">
      <w:pPr>
        <w:spacing w:line="360" w:lineRule="auto"/>
        <w:jc w:val="both"/>
        <w:rPr>
          <w:rFonts w:ascii="Arial" w:hAnsi="Arial" w:cs="Arial"/>
        </w:rPr>
      </w:pPr>
      <w:r w:rsidRPr="0016386D">
        <w:rPr>
          <w:rFonts w:ascii="Arial" w:hAnsi="Arial" w:cs="Arial"/>
          <w:i/>
        </w:rPr>
        <w:t xml:space="preserve">Running title: </w:t>
      </w:r>
      <w:del w:id="8" w:author="Cardoso, Taiane D" w:date="2015-09-17T10:35:00Z">
        <w:r w:rsidR="008465C3" w:rsidRPr="0016386D" w:rsidDel="00D6575C">
          <w:rPr>
            <w:rFonts w:ascii="Arial" w:hAnsi="Arial" w:cs="Arial"/>
          </w:rPr>
          <w:delText xml:space="preserve">STAN </w:delText>
        </w:r>
      </w:del>
      <w:ins w:id="9" w:author="Cardoso, Taiane D" w:date="2015-09-17T10:35:00Z">
        <w:r w:rsidR="00D6575C">
          <w:rPr>
            <w:rFonts w:ascii="Arial" w:hAnsi="Arial" w:cs="Arial"/>
          </w:rPr>
          <w:t>Cognition</w:t>
        </w:r>
        <w:r w:rsidR="00D6575C" w:rsidRPr="0016386D">
          <w:rPr>
            <w:rFonts w:ascii="Arial" w:hAnsi="Arial" w:cs="Arial"/>
          </w:rPr>
          <w:t xml:space="preserve"> </w:t>
        </w:r>
      </w:ins>
      <w:r w:rsidR="008465C3" w:rsidRPr="0016386D">
        <w:rPr>
          <w:rFonts w:ascii="Arial" w:hAnsi="Arial" w:cs="Arial"/>
        </w:rPr>
        <w:t xml:space="preserve">in </w:t>
      </w:r>
      <w:r w:rsidR="00C000DB" w:rsidRPr="0016386D">
        <w:rPr>
          <w:rFonts w:ascii="Arial" w:hAnsi="Arial" w:cs="Arial"/>
        </w:rPr>
        <w:t>bipolar disorder and substance use disorder</w:t>
      </w:r>
    </w:p>
    <w:p w:rsidR="001B6821" w:rsidRPr="0016386D" w:rsidRDefault="001B6821" w:rsidP="00A27CCA">
      <w:pPr>
        <w:spacing w:line="360" w:lineRule="auto"/>
        <w:jc w:val="both"/>
        <w:rPr>
          <w:rFonts w:ascii="Arial" w:hAnsi="Arial" w:cs="Arial"/>
        </w:rPr>
      </w:pPr>
    </w:p>
    <w:p w:rsidR="00D6575C" w:rsidRPr="00A80EFE" w:rsidRDefault="00D6575C" w:rsidP="00D6575C">
      <w:pPr>
        <w:spacing w:line="360" w:lineRule="auto"/>
        <w:jc w:val="both"/>
        <w:rPr>
          <w:rFonts w:ascii="Arial" w:hAnsi="Arial" w:cs="Arial"/>
        </w:rPr>
      </w:pPr>
      <w:r w:rsidRPr="0016386D">
        <w:rPr>
          <w:rFonts w:ascii="Arial" w:hAnsi="Arial" w:cs="Arial"/>
        </w:rPr>
        <w:t xml:space="preserve">*Taiane Cardoso - University of Texas Health Science Center at Houston, Department of Psychiatry and Behavioral Sciences, 77054 Houston, TX, United States; </w:t>
      </w:r>
      <w:r w:rsidRPr="00710054">
        <w:rPr>
          <w:rFonts w:ascii="Arial" w:hAnsi="Arial" w:cs="Arial"/>
        </w:rPr>
        <w:t>Graduate Program in Health and Behavior, Catholic University of Pelotas, Pelotas, RS, Brazil</w:t>
      </w:r>
    </w:p>
    <w:p w:rsidR="006F1712" w:rsidRPr="0016386D" w:rsidRDefault="00160697" w:rsidP="00A27CCA">
      <w:pPr>
        <w:spacing w:line="360" w:lineRule="auto"/>
        <w:jc w:val="both"/>
        <w:rPr>
          <w:rFonts w:ascii="Arial" w:hAnsi="Arial" w:cs="Arial"/>
        </w:rPr>
      </w:pPr>
      <w:r w:rsidRPr="0016386D">
        <w:rPr>
          <w:rFonts w:ascii="Arial" w:hAnsi="Arial" w:cs="Arial"/>
        </w:rPr>
        <w:t>*</w:t>
      </w:r>
      <w:r w:rsidR="006F1712" w:rsidRPr="0016386D">
        <w:rPr>
          <w:rFonts w:ascii="Arial" w:hAnsi="Arial" w:cs="Arial"/>
        </w:rPr>
        <w:t xml:space="preserve">Isabelle </w:t>
      </w:r>
      <w:r w:rsidR="00FA4C04" w:rsidRPr="0016386D">
        <w:rPr>
          <w:rFonts w:ascii="Arial" w:hAnsi="Arial" w:cs="Arial"/>
        </w:rPr>
        <w:t xml:space="preserve">E. </w:t>
      </w:r>
      <w:r w:rsidR="006F1712" w:rsidRPr="0016386D">
        <w:rPr>
          <w:rFonts w:ascii="Arial" w:hAnsi="Arial" w:cs="Arial"/>
        </w:rPr>
        <w:t xml:space="preserve">Bauer - University of Texas Health Science Center at Houston, Department of Psychiatry and Behavioral Sciences, 77054 Houston, TX, United States </w:t>
      </w:r>
    </w:p>
    <w:p w:rsidR="007F1E56" w:rsidRPr="00710054" w:rsidRDefault="00793BC1" w:rsidP="007F1E56">
      <w:pPr>
        <w:spacing w:line="360" w:lineRule="auto"/>
        <w:jc w:val="both"/>
        <w:rPr>
          <w:rFonts w:ascii="Arial" w:hAnsi="Arial" w:cs="Arial"/>
        </w:rPr>
      </w:pPr>
      <w:r w:rsidRPr="00030D3B">
        <w:rPr>
          <w:rFonts w:ascii="Arial" w:hAnsi="Arial" w:cs="Arial"/>
        </w:rPr>
        <w:t>Karen Jansen</w:t>
      </w:r>
      <w:r w:rsidR="00787ED4" w:rsidRPr="00030D3B">
        <w:rPr>
          <w:rFonts w:ascii="Arial" w:hAnsi="Arial" w:cs="Arial"/>
        </w:rPr>
        <w:t xml:space="preserve"> - </w:t>
      </w:r>
      <w:r w:rsidR="007F1E56" w:rsidRPr="00B42E3B">
        <w:rPr>
          <w:rFonts w:ascii="Arial" w:hAnsi="Arial" w:cs="Arial"/>
        </w:rPr>
        <w:t>Graduate Program in Health and Behavior, Catholic University of Pelotas, Pelotas, RS, Brazil</w:t>
      </w:r>
    </w:p>
    <w:p w:rsidR="006F1712" w:rsidRDefault="006F1712" w:rsidP="00A27CCA">
      <w:pPr>
        <w:spacing w:line="360" w:lineRule="auto"/>
        <w:jc w:val="both"/>
        <w:rPr>
          <w:ins w:id="10" w:author="Cardoso, Taiane D" w:date="2015-09-18T14:43:00Z"/>
          <w:rFonts w:ascii="Arial" w:hAnsi="Arial" w:cs="Arial"/>
        </w:rPr>
      </w:pPr>
      <w:r w:rsidRPr="00B42E3B">
        <w:rPr>
          <w:rFonts w:ascii="Arial" w:hAnsi="Arial" w:cs="Arial"/>
        </w:rPr>
        <w:t>Robert Suchti</w:t>
      </w:r>
      <w:r w:rsidR="006F5994" w:rsidRPr="00710054">
        <w:rPr>
          <w:rFonts w:ascii="Arial" w:hAnsi="Arial" w:cs="Arial"/>
        </w:rPr>
        <w:t>n</w:t>
      </w:r>
      <w:r w:rsidRPr="00A80EFE">
        <w:rPr>
          <w:rFonts w:ascii="Arial" w:hAnsi="Arial" w:cs="Arial"/>
        </w:rPr>
        <w:t>g - University of Texas Health Science Center at Houston, Department of Psychiatry and Behavioral Sciences, 77054 Houston, TX, United States</w:t>
      </w:r>
    </w:p>
    <w:p w:rsidR="008B0BED" w:rsidRDefault="008B0BED" w:rsidP="00A27CCA">
      <w:pPr>
        <w:spacing w:line="360" w:lineRule="auto"/>
        <w:jc w:val="both"/>
        <w:rPr>
          <w:ins w:id="11" w:author="Cardoso, Taiane D" w:date="2015-09-18T14:43:00Z"/>
          <w:rFonts w:ascii="Arial" w:hAnsi="Arial" w:cs="Arial"/>
        </w:rPr>
      </w:pPr>
      <w:ins w:id="12" w:author="Cardoso, Taiane D" w:date="2015-09-18T14:43:00Z">
        <w:r w:rsidRPr="008B0BED">
          <w:rPr>
            <w:rFonts w:ascii="Arial" w:hAnsi="Arial" w:cs="Arial"/>
          </w:rPr>
          <w:t>Giovana Zunta-Soares</w:t>
        </w:r>
        <w:r>
          <w:rPr>
            <w:rFonts w:ascii="Arial" w:hAnsi="Arial" w:cs="Arial"/>
          </w:rPr>
          <w:t xml:space="preserve"> - </w:t>
        </w:r>
        <w:r w:rsidRPr="0016386D">
          <w:rPr>
            <w:rFonts w:ascii="Arial" w:hAnsi="Arial" w:cs="Arial"/>
          </w:rPr>
          <w:t>University of Texas Health Science Center at Houston, Department of Psychiatry and Behavioral Sciences, 77054 Houston, TX, United States</w:t>
        </w:r>
      </w:ins>
    </w:p>
    <w:p w:rsidR="008B0BED" w:rsidRPr="00B42E3B" w:rsidRDefault="008B0BED" w:rsidP="00A27CCA">
      <w:pPr>
        <w:spacing w:line="360" w:lineRule="auto"/>
        <w:jc w:val="both"/>
        <w:rPr>
          <w:rFonts w:ascii="Arial" w:hAnsi="Arial" w:cs="Arial"/>
        </w:rPr>
      </w:pPr>
      <w:proofErr w:type="spellStart"/>
      <w:ins w:id="13" w:author="Cardoso, Taiane D" w:date="2015-09-18T14:44:00Z">
        <w:r w:rsidRPr="008B0BED">
          <w:rPr>
            <w:rFonts w:ascii="Arial" w:hAnsi="Arial" w:cs="Arial"/>
          </w:rPr>
          <w:t>João</w:t>
        </w:r>
        <w:proofErr w:type="spellEnd"/>
        <w:r w:rsidRPr="008B0BED">
          <w:rPr>
            <w:rFonts w:ascii="Arial" w:hAnsi="Arial" w:cs="Arial"/>
          </w:rPr>
          <w:t xml:space="preserve"> Quevedo</w:t>
        </w:r>
        <w:r>
          <w:rPr>
            <w:rFonts w:ascii="Arial" w:hAnsi="Arial" w:cs="Arial"/>
          </w:rPr>
          <w:t xml:space="preserve"> - </w:t>
        </w:r>
        <w:r w:rsidRPr="0016386D">
          <w:rPr>
            <w:rFonts w:ascii="Arial" w:hAnsi="Arial" w:cs="Arial"/>
          </w:rPr>
          <w:t>University of Texas Health Science Center at Houston, Department of Psychiatry and Behavioral Sciences, 77054 Houston, TX, United States</w:t>
        </w:r>
        <w:r>
          <w:rPr>
            <w:rFonts w:ascii="Arial" w:hAnsi="Arial" w:cs="Arial"/>
          </w:rPr>
          <w:t xml:space="preserve">; </w:t>
        </w:r>
        <w:r w:rsidRPr="008B0BED">
          <w:rPr>
            <w:rFonts w:ascii="Arial" w:hAnsi="Arial" w:cs="Arial"/>
          </w:rPr>
          <w:t>1</w:t>
        </w:r>
        <w:r w:rsidRPr="008B0BED">
          <w:rPr>
            <w:rFonts w:ascii="Arial" w:hAnsi="Arial" w:cs="Arial"/>
          </w:rPr>
          <w:tab/>
          <w:t xml:space="preserve">Laboratory of Neurosciences, Graduate Program in Health Sciences, Health Sciences Unit, University of Southern Santa Catarina, </w:t>
        </w:r>
        <w:proofErr w:type="spellStart"/>
        <w:r w:rsidRPr="008B0BED">
          <w:rPr>
            <w:rFonts w:ascii="Arial" w:hAnsi="Arial" w:cs="Arial"/>
          </w:rPr>
          <w:t>Criciúma</w:t>
        </w:r>
        <w:proofErr w:type="spellEnd"/>
        <w:r w:rsidRPr="008B0BED">
          <w:rPr>
            <w:rFonts w:ascii="Arial" w:hAnsi="Arial" w:cs="Arial"/>
          </w:rPr>
          <w:t>, SC, Brazil</w:t>
        </w:r>
      </w:ins>
    </w:p>
    <w:p w:rsidR="00966ED1" w:rsidRPr="00B42E3B" w:rsidRDefault="00966ED1" w:rsidP="00A27CCA">
      <w:pPr>
        <w:spacing w:line="360" w:lineRule="auto"/>
        <w:jc w:val="both"/>
        <w:rPr>
          <w:rFonts w:ascii="Arial" w:hAnsi="Arial" w:cs="Arial"/>
        </w:rPr>
      </w:pPr>
      <w:r w:rsidRPr="00B42E3B">
        <w:rPr>
          <w:rFonts w:ascii="Arial" w:hAnsi="Arial" w:cs="Arial"/>
        </w:rPr>
        <w:t xml:space="preserve">David C. </w:t>
      </w:r>
      <w:proofErr w:type="spellStart"/>
      <w:r w:rsidRPr="00B42E3B">
        <w:rPr>
          <w:rFonts w:ascii="Arial" w:hAnsi="Arial" w:cs="Arial"/>
        </w:rPr>
        <w:t>Glahn</w:t>
      </w:r>
      <w:proofErr w:type="spellEnd"/>
      <w:r w:rsidRPr="00B42E3B">
        <w:rPr>
          <w:rFonts w:ascii="Arial" w:hAnsi="Arial" w:cs="Arial"/>
        </w:rPr>
        <w:t xml:space="preserve">, Ph.D., </w:t>
      </w:r>
      <w:proofErr w:type="gramStart"/>
      <w:r w:rsidRPr="00B42E3B">
        <w:rPr>
          <w:rFonts w:ascii="Arial" w:hAnsi="Arial" w:cs="Arial"/>
        </w:rPr>
        <w:t>The</w:t>
      </w:r>
      <w:proofErr w:type="gramEnd"/>
      <w:r w:rsidRPr="00B42E3B">
        <w:rPr>
          <w:rFonts w:ascii="Arial" w:hAnsi="Arial" w:cs="Arial"/>
        </w:rPr>
        <w:t xml:space="preserve"> Olin Neuropsychiatry Research Center, Institute of Living, and Department of Psychiatry, Yale University School of Medicine, CT, United States</w:t>
      </w:r>
    </w:p>
    <w:p w:rsidR="00890402" w:rsidRPr="00B42E3B" w:rsidRDefault="006F1712" w:rsidP="00A27CCA">
      <w:pPr>
        <w:spacing w:line="360" w:lineRule="auto"/>
        <w:jc w:val="both"/>
        <w:rPr>
          <w:rFonts w:ascii="Arial" w:hAnsi="Arial" w:cs="Arial"/>
        </w:rPr>
      </w:pPr>
      <w:r w:rsidRPr="00B42E3B">
        <w:rPr>
          <w:rFonts w:ascii="Arial" w:hAnsi="Arial" w:cs="Arial"/>
        </w:rPr>
        <w:t xml:space="preserve">Jair </w:t>
      </w:r>
      <w:r w:rsidR="00CE53DA" w:rsidRPr="00B42E3B">
        <w:rPr>
          <w:rFonts w:ascii="Arial" w:hAnsi="Arial" w:cs="Arial"/>
        </w:rPr>
        <w:t xml:space="preserve">C. </w:t>
      </w:r>
      <w:r w:rsidRPr="00B42E3B">
        <w:rPr>
          <w:rFonts w:ascii="Arial" w:hAnsi="Arial" w:cs="Arial"/>
        </w:rPr>
        <w:t>Soares - University of Texas Health Science Center at Houston, Department of Psychiatry and Behavioral Sciences, 77054 Houston, TX, United States</w:t>
      </w:r>
    </w:p>
    <w:p w:rsidR="00890402" w:rsidRPr="00B42E3B" w:rsidRDefault="00890402" w:rsidP="00A27CCA">
      <w:pPr>
        <w:spacing w:line="360" w:lineRule="auto"/>
        <w:rPr>
          <w:rFonts w:ascii="Arial" w:hAnsi="Arial" w:cs="Arial"/>
        </w:rPr>
      </w:pPr>
    </w:p>
    <w:p w:rsidR="00996B5A" w:rsidRPr="00B42E3B" w:rsidRDefault="00996B5A" w:rsidP="00A27CCA">
      <w:pPr>
        <w:spacing w:line="360" w:lineRule="auto"/>
        <w:rPr>
          <w:rFonts w:ascii="Arial" w:hAnsi="Arial" w:cs="Arial"/>
        </w:rPr>
      </w:pPr>
    </w:p>
    <w:p w:rsidR="00732181" w:rsidRPr="00B42E3B" w:rsidRDefault="00732181" w:rsidP="00A27CCA">
      <w:pPr>
        <w:spacing w:line="360" w:lineRule="auto"/>
        <w:jc w:val="both"/>
        <w:rPr>
          <w:rFonts w:ascii="Arial" w:hAnsi="Arial" w:cs="Arial"/>
        </w:rPr>
      </w:pPr>
      <w:r w:rsidRPr="00B42E3B">
        <w:rPr>
          <w:rFonts w:ascii="Arial" w:hAnsi="Arial" w:cs="Arial"/>
        </w:rPr>
        <w:t>*These authors contributed equally to this work and should therefore both be regarded as first authors</w:t>
      </w:r>
    </w:p>
    <w:p w:rsidR="00996B5A" w:rsidRPr="00B42E3B" w:rsidRDefault="00996B5A" w:rsidP="00A27CCA">
      <w:pPr>
        <w:spacing w:line="360" w:lineRule="auto"/>
        <w:rPr>
          <w:rFonts w:ascii="Arial" w:hAnsi="Arial" w:cs="Arial"/>
        </w:rPr>
      </w:pPr>
    </w:p>
    <w:p w:rsidR="00732181" w:rsidRPr="00B42E3B" w:rsidRDefault="00732181" w:rsidP="00A27CCA">
      <w:pPr>
        <w:spacing w:line="360" w:lineRule="auto"/>
        <w:rPr>
          <w:rFonts w:ascii="Arial" w:hAnsi="Arial" w:cs="Arial"/>
        </w:rPr>
      </w:pPr>
    </w:p>
    <w:p w:rsidR="00175601" w:rsidRPr="00B42E3B" w:rsidRDefault="00175601" w:rsidP="00A27CCA">
      <w:pPr>
        <w:spacing w:line="360" w:lineRule="auto"/>
        <w:rPr>
          <w:rFonts w:ascii="Arial" w:hAnsi="Arial" w:cs="Arial"/>
        </w:rPr>
      </w:pPr>
    </w:p>
    <w:p w:rsidR="00175601" w:rsidRPr="00B42E3B" w:rsidRDefault="00175601" w:rsidP="00A27CCA">
      <w:pPr>
        <w:spacing w:line="360" w:lineRule="auto"/>
        <w:rPr>
          <w:rFonts w:ascii="Arial" w:hAnsi="Arial" w:cs="Arial"/>
        </w:rPr>
      </w:pPr>
    </w:p>
    <w:p w:rsidR="00890402" w:rsidRPr="00B42E3B" w:rsidRDefault="00890402" w:rsidP="00A27CCA">
      <w:pPr>
        <w:spacing w:line="360" w:lineRule="auto"/>
        <w:jc w:val="both"/>
        <w:rPr>
          <w:rFonts w:ascii="Arial" w:hAnsi="Arial" w:cs="Arial"/>
          <w:i/>
          <w:u w:val="single"/>
        </w:rPr>
      </w:pPr>
      <w:r w:rsidRPr="00B42E3B">
        <w:rPr>
          <w:rFonts w:ascii="Arial" w:hAnsi="Arial" w:cs="Arial"/>
          <w:i/>
          <w:u w:val="single"/>
        </w:rPr>
        <w:lastRenderedPageBreak/>
        <w:t>Words</w:t>
      </w:r>
    </w:p>
    <w:p w:rsidR="00890402" w:rsidRPr="00B42E3B" w:rsidRDefault="002E6AC0" w:rsidP="00A27CCA">
      <w:pPr>
        <w:spacing w:line="360" w:lineRule="auto"/>
        <w:jc w:val="both"/>
        <w:rPr>
          <w:rFonts w:ascii="Arial" w:hAnsi="Arial" w:cs="Arial"/>
          <w:highlight w:val="yellow"/>
        </w:rPr>
      </w:pPr>
      <w:r w:rsidRPr="00B42E3B">
        <w:rPr>
          <w:rFonts w:ascii="Arial" w:hAnsi="Arial" w:cs="Arial"/>
          <w:highlight w:val="yellow"/>
        </w:rPr>
        <w:t xml:space="preserve">Abstract: </w:t>
      </w:r>
      <w:r w:rsidR="00843038" w:rsidRPr="00B42E3B">
        <w:rPr>
          <w:rFonts w:ascii="Arial" w:hAnsi="Arial" w:cs="Arial"/>
          <w:highlight w:val="yellow"/>
        </w:rPr>
        <w:t>178</w:t>
      </w:r>
    </w:p>
    <w:p w:rsidR="00890402" w:rsidRPr="00B42E3B" w:rsidRDefault="00890402" w:rsidP="00A27CCA">
      <w:pPr>
        <w:spacing w:line="360" w:lineRule="auto"/>
        <w:jc w:val="both"/>
        <w:rPr>
          <w:rFonts w:ascii="Arial" w:hAnsi="Arial" w:cs="Arial"/>
          <w:highlight w:val="yellow"/>
        </w:rPr>
      </w:pPr>
      <w:r w:rsidRPr="00B42E3B">
        <w:rPr>
          <w:rFonts w:ascii="Arial" w:hAnsi="Arial" w:cs="Arial"/>
          <w:highlight w:val="yellow"/>
        </w:rPr>
        <w:t>Article body</w:t>
      </w:r>
      <w:r w:rsidR="003517E6" w:rsidRPr="00B42E3B">
        <w:rPr>
          <w:rFonts w:ascii="Arial" w:hAnsi="Arial" w:cs="Arial"/>
          <w:highlight w:val="yellow"/>
        </w:rPr>
        <w:t>:</w:t>
      </w:r>
      <w:r w:rsidRPr="00B42E3B">
        <w:rPr>
          <w:rFonts w:ascii="Arial" w:hAnsi="Arial" w:cs="Arial"/>
          <w:highlight w:val="yellow"/>
        </w:rPr>
        <w:t xml:space="preserve"> </w:t>
      </w:r>
      <w:r w:rsidR="00C17968" w:rsidRPr="00B42E3B">
        <w:rPr>
          <w:rFonts w:ascii="Arial" w:hAnsi="Arial" w:cs="Arial"/>
          <w:highlight w:val="yellow"/>
        </w:rPr>
        <w:t>2763</w:t>
      </w:r>
    </w:p>
    <w:p w:rsidR="00890402" w:rsidRPr="00B42E3B" w:rsidRDefault="00890402" w:rsidP="00A27CCA">
      <w:pPr>
        <w:spacing w:line="360" w:lineRule="auto"/>
        <w:jc w:val="both"/>
        <w:rPr>
          <w:rFonts w:ascii="Arial" w:hAnsi="Arial" w:cs="Arial"/>
          <w:highlight w:val="yellow"/>
        </w:rPr>
      </w:pPr>
      <w:r w:rsidRPr="00B42E3B">
        <w:rPr>
          <w:rFonts w:ascii="Arial" w:hAnsi="Arial" w:cs="Arial"/>
          <w:highlight w:val="yellow"/>
        </w:rPr>
        <w:t>Number of figures</w:t>
      </w:r>
      <w:r w:rsidR="00F9684A" w:rsidRPr="00B42E3B">
        <w:rPr>
          <w:rFonts w:ascii="Arial" w:hAnsi="Arial" w:cs="Arial"/>
          <w:highlight w:val="yellow"/>
        </w:rPr>
        <w:t>:</w:t>
      </w:r>
      <w:r w:rsidRPr="00B42E3B">
        <w:rPr>
          <w:rFonts w:ascii="Arial" w:hAnsi="Arial" w:cs="Arial"/>
          <w:highlight w:val="yellow"/>
        </w:rPr>
        <w:t xml:space="preserve"> </w:t>
      </w:r>
      <w:r w:rsidR="005713F4" w:rsidRPr="00B42E3B">
        <w:rPr>
          <w:rFonts w:ascii="Arial" w:hAnsi="Arial" w:cs="Arial"/>
          <w:highlight w:val="yellow"/>
        </w:rPr>
        <w:t>2</w:t>
      </w:r>
    </w:p>
    <w:p w:rsidR="00890402" w:rsidRPr="00B42E3B" w:rsidRDefault="00890402" w:rsidP="00A27CCA">
      <w:pPr>
        <w:spacing w:line="360" w:lineRule="auto"/>
        <w:jc w:val="both"/>
        <w:rPr>
          <w:rFonts w:ascii="Arial" w:hAnsi="Arial" w:cs="Arial"/>
          <w:highlight w:val="yellow"/>
        </w:rPr>
      </w:pPr>
      <w:r w:rsidRPr="00B42E3B">
        <w:rPr>
          <w:rFonts w:ascii="Arial" w:hAnsi="Arial" w:cs="Arial"/>
          <w:highlight w:val="yellow"/>
        </w:rPr>
        <w:t>Number of tables</w:t>
      </w:r>
      <w:r w:rsidR="00F9684A" w:rsidRPr="00B42E3B">
        <w:rPr>
          <w:rFonts w:ascii="Arial" w:hAnsi="Arial" w:cs="Arial"/>
          <w:highlight w:val="yellow"/>
        </w:rPr>
        <w:t>:</w:t>
      </w:r>
      <w:r w:rsidRPr="00B42E3B">
        <w:rPr>
          <w:rFonts w:ascii="Arial" w:hAnsi="Arial" w:cs="Arial"/>
          <w:highlight w:val="yellow"/>
        </w:rPr>
        <w:t xml:space="preserve"> </w:t>
      </w:r>
      <w:r w:rsidR="008344F3" w:rsidRPr="00B42E3B">
        <w:rPr>
          <w:rFonts w:ascii="Arial" w:hAnsi="Arial" w:cs="Arial"/>
          <w:highlight w:val="yellow"/>
        </w:rPr>
        <w:t>1</w:t>
      </w:r>
    </w:p>
    <w:p w:rsidR="00F9684A" w:rsidRPr="00B42E3B" w:rsidRDefault="00F9684A" w:rsidP="00A27CCA">
      <w:pPr>
        <w:spacing w:line="360" w:lineRule="auto"/>
        <w:jc w:val="both"/>
        <w:rPr>
          <w:rFonts w:ascii="Arial" w:hAnsi="Arial" w:cs="Arial"/>
        </w:rPr>
      </w:pPr>
      <w:r w:rsidRPr="00B42E3B">
        <w:rPr>
          <w:rFonts w:ascii="Arial" w:hAnsi="Arial" w:cs="Arial"/>
          <w:highlight w:val="yellow"/>
        </w:rPr>
        <w:t>Supplementary material: 1 table</w:t>
      </w:r>
      <w:r w:rsidR="005713F4" w:rsidRPr="00B42E3B">
        <w:rPr>
          <w:rFonts w:ascii="Arial" w:hAnsi="Arial" w:cs="Arial"/>
          <w:highlight w:val="yellow"/>
        </w:rPr>
        <w:t>, 1 figure</w:t>
      </w:r>
    </w:p>
    <w:p w:rsidR="006F1712" w:rsidRPr="00B42E3B" w:rsidRDefault="006F1712" w:rsidP="00A27CCA">
      <w:pPr>
        <w:spacing w:line="360" w:lineRule="auto"/>
        <w:jc w:val="both"/>
        <w:rPr>
          <w:rFonts w:ascii="Arial" w:hAnsi="Arial" w:cs="Arial"/>
        </w:rPr>
      </w:pPr>
    </w:p>
    <w:p w:rsidR="006F1712" w:rsidRPr="00B42E3B" w:rsidRDefault="006F1712" w:rsidP="00A27CCA">
      <w:pPr>
        <w:spacing w:line="360" w:lineRule="auto"/>
        <w:jc w:val="both"/>
        <w:rPr>
          <w:rFonts w:ascii="Arial" w:hAnsi="Arial" w:cs="Arial"/>
          <w:b/>
        </w:rPr>
      </w:pPr>
      <w:r w:rsidRPr="00B42E3B">
        <w:rPr>
          <w:rFonts w:ascii="Arial" w:hAnsi="Arial" w:cs="Arial"/>
          <w:b/>
        </w:rPr>
        <w:br w:type="page"/>
      </w:r>
    </w:p>
    <w:p w:rsidR="00C73ED0" w:rsidRPr="00B42E3B" w:rsidRDefault="008B244A" w:rsidP="00A27CCA">
      <w:pPr>
        <w:spacing w:after="0" w:line="360" w:lineRule="auto"/>
        <w:jc w:val="both"/>
        <w:rPr>
          <w:rFonts w:ascii="Arial" w:hAnsi="Arial" w:cs="Arial"/>
          <w:i/>
        </w:rPr>
      </w:pPr>
      <w:r w:rsidRPr="00B42E3B">
        <w:rPr>
          <w:rFonts w:ascii="Arial" w:hAnsi="Arial" w:cs="Arial"/>
          <w:i/>
        </w:rPr>
        <w:lastRenderedPageBreak/>
        <w:t>Corresponding author</w:t>
      </w:r>
    </w:p>
    <w:p w:rsidR="00C73ED0" w:rsidRPr="00B42E3B" w:rsidRDefault="00C73ED0" w:rsidP="00A27CCA">
      <w:pPr>
        <w:spacing w:after="0" w:line="360" w:lineRule="auto"/>
        <w:jc w:val="both"/>
        <w:rPr>
          <w:rFonts w:ascii="Arial" w:hAnsi="Arial" w:cs="Arial"/>
        </w:rPr>
      </w:pPr>
      <w:r w:rsidRPr="00B42E3B">
        <w:rPr>
          <w:rFonts w:ascii="Arial" w:hAnsi="Arial" w:cs="Arial"/>
        </w:rPr>
        <w:t>Isabelle Bauer</w:t>
      </w:r>
    </w:p>
    <w:p w:rsidR="00C73ED0" w:rsidRPr="00B42E3B" w:rsidRDefault="00C73ED0" w:rsidP="00A27CCA">
      <w:pPr>
        <w:spacing w:after="0" w:line="360" w:lineRule="auto"/>
        <w:jc w:val="both"/>
        <w:rPr>
          <w:rFonts w:ascii="Arial" w:hAnsi="Arial" w:cs="Arial"/>
        </w:rPr>
      </w:pPr>
      <w:r w:rsidRPr="00B42E3B">
        <w:rPr>
          <w:rFonts w:ascii="Arial" w:hAnsi="Arial" w:cs="Arial"/>
        </w:rPr>
        <w:t xml:space="preserve">University of Texas Health Science Center at Houston </w:t>
      </w:r>
    </w:p>
    <w:p w:rsidR="00C73ED0" w:rsidRPr="00B42E3B" w:rsidRDefault="00C73ED0" w:rsidP="00A27CCA">
      <w:pPr>
        <w:spacing w:after="0" w:line="360" w:lineRule="auto"/>
        <w:jc w:val="both"/>
        <w:rPr>
          <w:rFonts w:ascii="Arial" w:hAnsi="Arial" w:cs="Arial"/>
        </w:rPr>
      </w:pPr>
      <w:r w:rsidRPr="00B42E3B">
        <w:rPr>
          <w:rFonts w:ascii="Arial" w:hAnsi="Arial" w:cs="Arial"/>
        </w:rPr>
        <w:t>Department of Psychiatry and Behavioral Science</w:t>
      </w:r>
    </w:p>
    <w:p w:rsidR="00C73ED0" w:rsidRPr="00B42E3B" w:rsidRDefault="00C73ED0" w:rsidP="00A27CCA">
      <w:pPr>
        <w:spacing w:after="0" w:line="360" w:lineRule="auto"/>
        <w:jc w:val="both"/>
        <w:rPr>
          <w:rFonts w:ascii="Arial" w:hAnsi="Arial" w:cs="Arial"/>
        </w:rPr>
      </w:pPr>
      <w:r w:rsidRPr="00B42E3B">
        <w:rPr>
          <w:rFonts w:ascii="Arial" w:hAnsi="Arial" w:cs="Arial"/>
        </w:rPr>
        <w:t>1941 East Road</w:t>
      </w:r>
    </w:p>
    <w:p w:rsidR="00C73ED0" w:rsidRPr="00B42E3B" w:rsidRDefault="00C73ED0" w:rsidP="00A27CCA">
      <w:pPr>
        <w:spacing w:after="0" w:line="360" w:lineRule="auto"/>
        <w:jc w:val="both"/>
        <w:rPr>
          <w:rFonts w:ascii="Arial" w:hAnsi="Arial" w:cs="Arial"/>
        </w:rPr>
      </w:pPr>
      <w:r w:rsidRPr="00B42E3B">
        <w:rPr>
          <w:rFonts w:ascii="Arial" w:hAnsi="Arial" w:cs="Arial"/>
        </w:rPr>
        <w:t xml:space="preserve">77054 </w:t>
      </w:r>
      <w:r w:rsidR="0076279F" w:rsidRPr="00B42E3B">
        <w:rPr>
          <w:rFonts w:ascii="Arial" w:hAnsi="Arial" w:cs="Arial"/>
        </w:rPr>
        <w:t>Houston, TX, USA</w:t>
      </w:r>
    </w:p>
    <w:p w:rsidR="00C73ED0" w:rsidRPr="00710054" w:rsidRDefault="00C73ED0" w:rsidP="00A27CCA">
      <w:pPr>
        <w:spacing w:after="0" w:line="360" w:lineRule="auto"/>
        <w:jc w:val="both"/>
        <w:rPr>
          <w:rFonts w:ascii="Arial" w:hAnsi="Arial" w:cs="Arial"/>
        </w:rPr>
      </w:pPr>
      <w:r w:rsidRPr="00B42E3B">
        <w:rPr>
          <w:rFonts w:ascii="Arial" w:hAnsi="Arial" w:cs="Arial"/>
        </w:rPr>
        <w:t xml:space="preserve">Email: </w:t>
      </w:r>
      <w:hyperlink r:id="rId9" w:history="1">
        <w:r w:rsidRPr="00B42E3B">
          <w:rPr>
            <w:rStyle w:val="Hyperlink"/>
            <w:rFonts w:ascii="Arial" w:hAnsi="Arial" w:cs="Arial"/>
            <w:color w:val="auto"/>
            <w:u w:val="none"/>
          </w:rPr>
          <w:t>Isabelle.E.Bauer@uth.tmc.edu</w:t>
        </w:r>
      </w:hyperlink>
    </w:p>
    <w:p w:rsidR="00C73ED0" w:rsidRPr="00B42E3B" w:rsidRDefault="00C73ED0" w:rsidP="00A27CCA">
      <w:pPr>
        <w:spacing w:after="0" w:line="360" w:lineRule="auto"/>
        <w:jc w:val="both"/>
        <w:rPr>
          <w:rFonts w:ascii="Arial" w:hAnsi="Arial" w:cs="Arial"/>
        </w:rPr>
      </w:pPr>
      <w:proofErr w:type="spellStart"/>
      <w:r w:rsidRPr="00A80EFE">
        <w:rPr>
          <w:rFonts w:ascii="Arial" w:hAnsi="Arial" w:cs="Arial"/>
        </w:rPr>
        <w:t>Ph</w:t>
      </w:r>
      <w:proofErr w:type="spellEnd"/>
      <w:r w:rsidRPr="00A80EFE">
        <w:rPr>
          <w:rFonts w:ascii="Arial" w:hAnsi="Arial" w:cs="Arial"/>
        </w:rPr>
        <w:t>: (713) 486-2624</w:t>
      </w:r>
    </w:p>
    <w:p w:rsidR="00C73ED0" w:rsidRPr="00B42E3B" w:rsidRDefault="00C73ED0" w:rsidP="00A27CCA">
      <w:pPr>
        <w:spacing w:line="360" w:lineRule="auto"/>
        <w:jc w:val="both"/>
        <w:rPr>
          <w:rFonts w:ascii="Arial" w:hAnsi="Arial" w:cs="Arial"/>
        </w:rPr>
      </w:pPr>
    </w:p>
    <w:p w:rsidR="00C73ED0" w:rsidRPr="00B42E3B" w:rsidRDefault="00C73ED0" w:rsidP="00A27CCA">
      <w:pPr>
        <w:spacing w:line="360" w:lineRule="auto"/>
        <w:jc w:val="both"/>
        <w:rPr>
          <w:rFonts w:ascii="Arial" w:hAnsi="Arial" w:cs="Arial"/>
          <w:u w:val="single"/>
        </w:rPr>
      </w:pPr>
    </w:p>
    <w:p w:rsidR="00BF6E22" w:rsidRPr="00B42E3B" w:rsidRDefault="00BF6E22" w:rsidP="00A27CCA">
      <w:pPr>
        <w:spacing w:line="360" w:lineRule="auto"/>
        <w:rPr>
          <w:rFonts w:ascii="Arial" w:hAnsi="Arial" w:cs="Arial"/>
          <w:i/>
          <w:u w:val="single"/>
        </w:rPr>
      </w:pPr>
      <w:r w:rsidRPr="00B42E3B">
        <w:rPr>
          <w:rFonts w:ascii="Arial" w:hAnsi="Arial" w:cs="Arial"/>
          <w:i/>
          <w:u w:val="single"/>
        </w:rPr>
        <w:br w:type="page"/>
      </w:r>
    </w:p>
    <w:p w:rsidR="00D51F69" w:rsidRPr="00B42E3B" w:rsidRDefault="00D51F69" w:rsidP="00A27CCA">
      <w:pPr>
        <w:spacing w:line="360" w:lineRule="auto"/>
        <w:jc w:val="both"/>
        <w:rPr>
          <w:rFonts w:ascii="Arial" w:hAnsi="Arial" w:cs="Arial"/>
          <w:b/>
        </w:rPr>
      </w:pPr>
      <w:r w:rsidRPr="00B42E3B">
        <w:rPr>
          <w:rFonts w:ascii="Arial" w:hAnsi="Arial" w:cs="Arial"/>
          <w:b/>
        </w:rPr>
        <w:lastRenderedPageBreak/>
        <w:t>Abstract</w:t>
      </w:r>
    </w:p>
    <w:p w:rsidR="00E476C7" w:rsidRPr="00B42E3B" w:rsidRDefault="00E476C7" w:rsidP="00A27CCA">
      <w:pPr>
        <w:spacing w:line="360" w:lineRule="auto"/>
        <w:jc w:val="both"/>
        <w:rPr>
          <w:rFonts w:ascii="Arial" w:hAnsi="Arial" w:cs="Arial"/>
          <w:i/>
        </w:rPr>
      </w:pPr>
      <w:r w:rsidRPr="00B42E3B">
        <w:rPr>
          <w:rFonts w:ascii="Arial" w:hAnsi="Arial" w:cs="Arial"/>
          <w:i/>
        </w:rPr>
        <w:t xml:space="preserve">Background: </w:t>
      </w:r>
      <w:r w:rsidR="0041254E" w:rsidRPr="00030D3B">
        <w:rPr>
          <w:rFonts w:ascii="Arial" w:hAnsi="Arial" w:cs="Arial"/>
        </w:rPr>
        <w:t xml:space="preserve">Cognitive impairment is a well-established feature of bipolar disorder (BD). Comorbid BD and substance use lead to poor psychosocial and clinical outcomes. </w:t>
      </w:r>
      <w:ins w:id="14" w:author="Cardoso, Taiane D" w:date="2015-09-17T10:46:00Z">
        <w:r w:rsidR="009824EC">
          <w:rPr>
            <w:rFonts w:ascii="Arial" w:hAnsi="Arial" w:cs="Arial"/>
          </w:rPr>
          <w:t xml:space="preserve">However, the </w:t>
        </w:r>
      </w:ins>
      <w:del w:id="15" w:author="Cardoso, Taiane D" w:date="2015-09-17T10:46:00Z">
        <w:r w:rsidR="0041254E" w:rsidRPr="00030D3B" w:rsidDel="009824EC">
          <w:rPr>
            <w:rFonts w:ascii="Arial" w:hAnsi="Arial" w:cs="Arial"/>
          </w:rPr>
          <w:delText>K</w:delText>
        </w:r>
      </w:del>
      <w:ins w:id="16" w:author="Cardoso, Taiane D" w:date="2015-09-17T10:46:00Z">
        <w:r w:rsidR="009824EC">
          <w:rPr>
            <w:rFonts w:ascii="Arial" w:hAnsi="Arial" w:cs="Arial"/>
          </w:rPr>
          <w:t>k</w:t>
        </w:r>
      </w:ins>
      <w:r w:rsidR="0041254E" w:rsidRPr="00030D3B">
        <w:rPr>
          <w:rFonts w:ascii="Arial" w:hAnsi="Arial" w:cs="Arial"/>
        </w:rPr>
        <w:t xml:space="preserve">nowledge on the neurocognitive functioning of individuals with dual diagnosis </w:t>
      </w:r>
      <w:ins w:id="17" w:author="Cardoso, Taiane D" w:date="2015-09-17T10:46:00Z">
        <w:r w:rsidR="009824EC">
          <w:rPr>
            <w:rFonts w:ascii="Arial" w:hAnsi="Arial" w:cs="Arial"/>
          </w:rPr>
          <w:t xml:space="preserve">is still </w:t>
        </w:r>
        <w:r w:rsidR="009824EC" w:rsidRPr="009824EC">
          <w:rPr>
            <w:rFonts w:ascii="Arial" w:hAnsi="Arial" w:cs="Arial"/>
          </w:rPr>
          <w:t>scarce</w:t>
        </w:r>
        <w:r w:rsidR="009824EC">
          <w:rPr>
            <w:rFonts w:ascii="Arial" w:hAnsi="Arial" w:cs="Arial"/>
          </w:rPr>
          <w:t xml:space="preserve">. </w:t>
        </w:r>
      </w:ins>
      <w:ins w:id="18" w:author="Cardoso, Taiane D" w:date="2015-09-17T10:47:00Z">
        <w:r w:rsidR="009824EC">
          <w:rPr>
            <w:rFonts w:ascii="Arial" w:hAnsi="Arial" w:cs="Arial"/>
          </w:rPr>
          <w:t xml:space="preserve">Thus, the aim of this study is to assess the cognitive performance of subjects with bipolar disorder, bipolar disorder plus alcohol use disorder, and bipolar disorder plus illicit substance use disorder as compared to healthy controls. </w:t>
        </w:r>
      </w:ins>
      <w:del w:id="19" w:author="Cardoso, Taiane D" w:date="2015-09-17T10:47:00Z">
        <w:r w:rsidR="0041254E" w:rsidRPr="00030D3B" w:rsidDel="009824EC">
          <w:rPr>
            <w:rFonts w:ascii="Arial" w:hAnsi="Arial" w:cs="Arial"/>
          </w:rPr>
          <w:delText xml:space="preserve">mostly pertains to alcohol use and suggests more significant deficits in executive functions and memory. </w:delText>
        </w:r>
      </w:del>
      <w:del w:id="20" w:author="Cardoso, Taiane D" w:date="2015-09-17T10:36:00Z">
        <w:r w:rsidR="0041254E" w:rsidRPr="00030D3B" w:rsidDel="00D6575C">
          <w:rPr>
            <w:rFonts w:ascii="Arial" w:hAnsi="Arial" w:cs="Arial"/>
          </w:rPr>
          <w:delText>We used the South Texas Assessment of Neurocognition (STAN) – a computerized cognitive battery including standardized and experimental cognitive tasks - to compare individuals with and without a lifetime history of substance use to a sample of healthy volunteers.</w:delText>
        </w:r>
      </w:del>
    </w:p>
    <w:p w:rsidR="00216A6F" w:rsidRPr="00B42E3B" w:rsidRDefault="00216A6F" w:rsidP="00A27CCA">
      <w:pPr>
        <w:spacing w:line="360" w:lineRule="auto"/>
        <w:jc w:val="both"/>
        <w:rPr>
          <w:rFonts w:ascii="Arial" w:hAnsi="Arial" w:cs="Arial"/>
        </w:rPr>
      </w:pPr>
      <w:r w:rsidRPr="00710054">
        <w:rPr>
          <w:rFonts w:ascii="Arial" w:hAnsi="Arial" w:cs="Arial"/>
          <w:i/>
        </w:rPr>
        <w:t>Methods:</w:t>
      </w:r>
      <w:r w:rsidR="00520BD5" w:rsidRPr="00A80EFE">
        <w:rPr>
          <w:rFonts w:ascii="Arial" w:hAnsi="Arial" w:cs="Arial"/>
        </w:rPr>
        <w:t xml:space="preserve"> </w:t>
      </w:r>
      <w:del w:id="21" w:author="Cardoso, Taiane D" w:date="2015-09-17T10:40:00Z">
        <w:r w:rsidR="00520BD5" w:rsidRPr="00A80EFE" w:rsidDel="00D6575C">
          <w:rPr>
            <w:rFonts w:ascii="Arial" w:hAnsi="Arial" w:cs="Arial"/>
          </w:rPr>
          <w:delText xml:space="preserve">The </w:delText>
        </w:r>
      </w:del>
      <w:del w:id="22" w:author="Cardoso, Taiane D" w:date="2015-09-17T10:37:00Z">
        <w:r w:rsidR="00A7328B" w:rsidRPr="00B42E3B" w:rsidDel="00D6575C">
          <w:rPr>
            <w:rFonts w:ascii="Arial" w:hAnsi="Arial" w:cs="Arial"/>
          </w:rPr>
          <w:delText>STAN</w:delText>
        </w:r>
        <w:r w:rsidRPr="00B42E3B" w:rsidDel="00D6575C">
          <w:rPr>
            <w:rFonts w:ascii="Arial" w:hAnsi="Arial" w:cs="Arial"/>
          </w:rPr>
          <w:delText xml:space="preserve"> was administered to</w:delText>
        </w:r>
      </w:del>
      <w:del w:id="23" w:author="Cardoso, Taiane D" w:date="2015-09-17T10:40:00Z">
        <w:r w:rsidRPr="00B42E3B" w:rsidDel="00D6575C">
          <w:rPr>
            <w:rFonts w:ascii="Arial" w:hAnsi="Arial" w:cs="Arial"/>
          </w:rPr>
          <w:delText xml:space="preserve"> </w:delText>
        </w:r>
        <w:r w:rsidR="00030D3B" w:rsidDel="00D6575C">
          <w:rPr>
            <w:rFonts w:ascii="Arial" w:hAnsi="Arial" w:cs="Arial"/>
          </w:rPr>
          <w:delText>13</w:delText>
        </w:r>
      </w:del>
      <w:del w:id="24" w:author="Cardoso, Taiane D" w:date="2015-09-17T10:37:00Z">
        <w:r w:rsidR="00030D3B" w:rsidDel="00D6575C">
          <w:rPr>
            <w:rFonts w:ascii="Arial" w:hAnsi="Arial" w:cs="Arial"/>
          </w:rPr>
          <w:delText>5</w:delText>
        </w:r>
      </w:del>
      <w:del w:id="25" w:author="Cardoso, Taiane D" w:date="2015-09-17T10:40:00Z">
        <w:r w:rsidRPr="00B42E3B" w:rsidDel="00D6575C">
          <w:rPr>
            <w:rFonts w:ascii="Arial" w:hAnsi="Arial" w:cs="Arial"/>
          </w:rPr>
          <w:delText xml:space="preserve"> BD patien</w:delText>
        </w:r>
        <w:r w:rsidR="00B1142B" w:rsidRPr="00B42E3B" w:rsidDel="00D6575C">
          <w:rPr>
            <w:rFonts w:ascii="Arial" w:hAnsi="Arial" w:cs="Arial"/>
          </w:rPr>
          <w:delText>ts (</w:delText>
        </w:r>
        <w:r w:rsidR="00E81DD0" w:rsidRPr="00B42E3B" w:rsidDel="00D6575C">
          <w:rPr>
            <w:rFonts w:ascii="Arial" w:hAnsi="Arial" w:cs="Arial"/>
          </w:rPr>
          <w:delText>10</w:delText>
        </w:r>
      </w:del>
      <w:del w:id="26" w:author="Cardoso, Taiane D" w:date="2015-09-17T10:37:00Z">
        <w:r w:rsidR="00E81DD0" w:rsidRPr="00B42E3B" w:rsidDel="00D6575C">
          <w:rPr>
            <w:rFonts w:ascii="Arial" w:hAnsi="Arial" w:cs="Arial"/>
          </w:rPr>
          <w:delText>1</w:delText>
        </w:r>
      </w:del>
      <w:del w:id="27" w:author="Cardoso, Taiane D" w:date="2015-09-17T10:40:00Z">
        <w:r w:rsidR="00E81DD0" w:rsidRPr="00B42E3B" w:rsidDel="00D6575C">
          <w:rPr>
            <w:rFonts w:ascii="Arial" w:hAnsi="Arial" w:cs="Arial"/>
          </w:rPr>
          <w:delText xml:space="preserve"> female, </w:delText>
        </w:r>
        <w:r w:rsidR="00B1142B" w:rsidRPr="00B42E3B" w:rsidDel="00D6575C">
          <w:rPr>
            <w:rFonts w:ascii="Arial" w:hAnsi="Arial" w:cs="Arial"/>
          </w:rPr>
          <w:delText>M±S</w:delText>
        </w:r>
        <w:r w:rsidR="0067495C" w:rsidRPr="00B42E3B" w:rsidDel="00D6575C">
          <w:rPr>
            <w:rFonts w:ascii="Arial" w:hAnsi="Arial" w:cs="Arial"/>
          </w:rPr>
          <w:delText>.</w:delText>
        </w:r>
        <w:r w:rsidR="005B7EAA" w:rsidRPr="00B42E3B" w:rsidDel="00D6575C">
          <w:rPr>
            <w:rFonts w:ascii="Arial" w:hAnsi="Arial" w:cs="Arial"/>
          </w:rPr>
          <w:delText>E</w:delText>
        </w:r>
        <w:r w:rsidR="00B1142B" w:rsidRPr="00B42E3B" w:rsidDel="00D6575C">
          <w:rPr>
            <w:rFonts w:ascii="Arial" w:hAnsi="Arial" w:cs="Arial"/>
          </w:rPr>
          <w:delText xml:space="preserve">: </w:delText>
        </w:r>
        <w:r w:rsidR="00C529FD" w:rsidRPr="00B42E3B" w:rsidDel="00D6575C">
          <w:rPr>
            <w:rFonts w:ascii="Arial" w:hAnsi="Arial" w:cs="Arial"/>
          </w:rPr>
          <w:delText>3</w:delText>
        </w:r>
        <w:r w:rsidR="00E81DD0" w:rsidRPr="00B42E3B" w:rsidDel="00D6575C">
          <w:rPr>
            <w:rFonts w:ascii="Arial" w:hAnsi="Arial" w:cs="Arial"/>
          </w:rPr>
          <w:delText>7</w:delText>
        </w:r>
        <w:r w:rsidR="00C529FD" w:rsidRPr="00B42E3B" w:rsidDel="00D6575C">
          <w:rPr>
            <w:rFonts w:ascii="Arial" w:hAnsi="Arial" w:cs="Arial"/>
          </w:rPr>
          <w:delText>.</w:delText>
        </w:r>
      </w:del>
      <w:del w:id="28" w:author="Cardoso, Taiane D" w:date="2015-09-17T10:37:00Z">
        <w:r w:rsidR="00E81DD0" w:rsidRPr="00B42E3B" w:rsidDel="00D6575C">
          <w:rPr>
            <w:rFonts w:ascii="Arial" w:hAnsi="Arial" w:cs="Arial"/>
          </w:rPr>
          <w:delText>24</w:delText>
        </w:r>
      </w:del>
      <w:del w:id="29" w:author="Cardoso, Taiane D" w:date="2015-09-17T10:40:00Z">
        <w:r w:rsidR="00C529FD" w:rsidRPr="00B42E3B" w:rsidDel="00D6575C">
          <w:rPr>
            <w:rFonts w:ascii="Arial" w:hAnsi="Arial" w:cs="Arial"/>
          </w:rPr>
          <w:delText>±1</w:delText>
        </w:r>
        <w:r w:rsidR="00E81DD0" w:rsidRPr="00B42E3B" w:rsidDel="00D6575C">
          <w:rPr>
            <w:rFonts w:ascii="Arial" w:hAnsi="Arial" w:cs="Arial"/>
          </w:rPr>
          <w:delText>2</w:delText>
        </w:r>
        <w:r w:rsidR="00C529FD" w:rsidRPr="00B42E3B" w:rsidDel="00D6575C">
          <w:rPr>
            <w:rFonts w:ascii="Arial" w:hAnsi="Arial" w:cs="Arial"/>
          </w:rPr>
          <w:delText>.</w:delText>
        </w:r>
        <w:r w:rsidR="00E81DD0" w:rsidRPr="00B42E3B" w:rsidDel="00D6575C">
          <w:rPr>
            <w:rFonts w:ascii="Arial" w:hAnsi="Arial" w:cs="Arial"/>
          </w:rPr>
          <w:delText>7</w:delText>
        </w:r>
      </w:del>
      <w:del w:id="30" w:author="Cardoso, Taiane D" w:date="2015-09-17T10:37:00Z">
        <w:r w:rsidR="00E81DD0" w:rsidRPr="00B42E3B" w:rsidDel="00D6575C">
          <w:rPr>
            <w:rFonts w:ascii="Arial" w:hAnsi="Arial" w:cs="Arial"/>
          </w:rPr>
          <w:delText>8</w:delText>
        </w:r>
      </w:del>
      <w:del w:id="31" w:author="Cardoso, Taiane D" w:date="2015-09-17T10:40:00Z">
        <w:r w:rsidR="00C529FD" w:rsidRPr="00B42E3B" w:rsidDel="00D6575C">
          <w:rPr>
            <w:rFonts w:ascii="Arial" w:hAnsi="Arial" w:cs="Arial"/>
          </w:rPr>
          <w:delText xml:space="preserve"> </w:delText>
        </w:r>
        <w:r w:rsidR="001D668C" w:rsidRPr="00B42E3B" w:rsidDel="00D6575C">
          <w:rPr>
            <w:rFonts w:ascii="Arial" w:hAnsi="Arial" w:cs="Arial"/>
          </w:rPr>
          <w:delText>years)</w:delText>
        </w:r>
        <w:r w:rsidR="00E81DD0" w:rsidRPr="00B42E3B" w:rsidDel="00D6575C">
          <w:rPr>
            <w:rFonts w:ascii="Arial" w:hAnsi="Arial" w:cs="Arial"/>
          </w:rPr>
          <w:delText>, 7</w:delText>
        </w:r>
      </w:del>
      <w:del w:id="32" w:author="Cardoso, Taiane D" w:date="2015-09-17T10:37:00Z">
        <w:r w:rsidR="00E81DD0" w:rsidRPr="00B42E3B" w:rsidDel="00D6575C">
          <w:rPr>
            <w:rFonts w:ascii="Arial" w:hAnsi="Arial" w:cs="Arial"/>
          </w:rPr>
          <w:delText>3</w:delText>
        </w:r>
      </w:del>
      <w:del w:id="33" w:author="Cardoso, Taiane D" w:date="2015-09-17T10:40:00Z">
        <w:r w:rsidR="00E81DD0" w:rsidRPr="00B42E3B" w:rsidDel="00D6575C">
          <w:rPr>
            <w:rFonts w:ascii="Arial" w:hAnsi="Arial" w:cs="Arial"/>
          </w:rPr>
          <w:delText xml:space="preserve"> BD patients with lifetime alcohol use disorder (</w:delText>
        </w:r>
        <w:r w:rsidR="00810DEA" w:rsidRPr="00B42E3B" w:rsidDel="00D6575C">
          <w:rPr>
            <w:rFonts w:ascii="Arial" w:hAnsi="Arial" w:cs="Arial"/>
          </w:rPr>
          <w:delText>4</w:delText>
        </w:r>
      </w:del>
      <w:del w:id="34" w:author="Cardoso, Taiane D" w:date="2015-09-17T10:38:00Z">
        <w:r w:rsidR="00810DEA" w:rsidRPr="00B42E3B" w:rsidDel="00D6575C">
          <w:rPr>
            <w:rFonts w:ascii="Arial" w:hAnsi="Arial" w:cs="Arial"/>
          </w:rPr>
          <w:delText>1</w:delText>
        </w:r>
      </w:del>
      <w:del w:id="35" w:author="Cardoso, Taiane D" w:date="2015-09-17T10:40:00Z">
        <w:r w:rsidR="00810DEA" w:rsidRPr="00B42E3B" w:rsidDel="00D6575C">
          <w:rPr>
            <w:rFonts w:ascii="Arial" w:hAnsi="Arial" w:cs="Arial"/>
          </w:rPr>
          <w:delText xml:space="preserve"> female</w:delText>
        </w:r>
        <w:r w:rsidR="00E81DD0" w:rsidRPr="00B42E3B" w:rsidDel="00D6575C">
          <w:rPr>
            <w:rFonts w:ascii="Arial" w:hAnsi="Arial" w:cs="Arial"/>
          </w:rPr>
          <w:delText>,</w:delText>
        </w:r>
        <w:r w:rsidR="00810DEA" w:rsidRPr="00B42E3B" w:rsidDel="00D6575C">
          <w:rPr>
            <w:rFonts w:ascii="Arial" w:hAnsi="Arial" w:cs="Arial"/>
          </w:rPr>
          <w:delText xml:space="preserve"> M±S.E: 38.</w:delText>
        </w:r>
      </w:del>
      <w:del w:id="36" w:author="Cardoso, Taiane D" w:date="2015-09-17T10:38:00Z">
        <w:r w:rsidR="00810DEA" w:rsidRPr="00B42E3B" w:rsidDel="00D6575C">
          <w:rPr>
            <w:rFonts w:ascii="Arial" w:hAnsi="Arial" w:cs="Arial"/>
          </w:rPr>
          <w:delText>26</w:delText>
        </w:r>
      </w:del>
      <w:del w:id="37" w:author="Cardoso, Taiane D" w:date="2015-09-17T10:40:00Z">
        <w:r w:rsidR="00810DEA" w:rsidRPr="00B42E3B" w:rsidDel="00D6575C">
          <w:rPr>
            <w:rFonts w:ascii="Arial" w:hAnsi="Arial" w:cs="Arial"/>
          </w:rPr>
          <w:delText>±11.8</w:delText>
        </w:r>
      </w:del>
      <w:del w:id="38" w:author="Cardoso, Taiane D" w:date="2015-09-17T10:38:00Z">
        <w:r w:rsidR="00810DEA" w:rsidRPr="00B42E3B" w:rsidDel="00D6575C">
          <w:rPr>
            <w:rFonts w:ascii="Arial" w:hAnsi="Arial" w:cs="Arial"/>
          </w:rPr>
          <w:delText>1</w:delText>
        </w:r>
      </w:del>
      <w:del w:id="39" w:author="Cardoso, Taiane D" w:date="2015-09-17T10:40:00Z">
        <w:r w:rsidR="00810DEA" w:rsidRPr="00B42E3B" w:rsidDel="00D6575C">
          <w:rPr>
            <w:rFonts w:ascii="Arial" w:hAnsi="Arial" w:cs="Arial"/>
          </w:rPr>
          <w:delText>),</w:delText>
        </w:r>
        <w:r w:rsidR="00E81DD0" w:rsidRPr="00B42E3B" w:rsidDel="00D6575C">
          <w:rPr>
            <w:rFonts w:ascii="Arial" w:hAnsi="Arial" w:cs="Arial"/>
          </w:rPr>
          <w:delText xml:space="preserve"> 6</w:delText>
        </w:r>
        <w:r w:rsidR="00ED436B" w:rsidDel="00D6575C">
          <w:rPr>
            <w:rFonts w:ascii="Arial" w:hAnsi="Arial" w:cs="Arial"/>
          </w:rPr>
          <w:delText>4</w:delText>
        </w:r>
        <w:r w:rsidR="00E81DD0" w:rsidRPr="00B42E3B" w:rsidDel="00D6575C">
          <w:rPr>
            <w:rFonts w:ascii="Arial" w:hAnsi="Arial" w:cs="Arial"/>
          </w:rPr>
          <w:delText xml:space="preserve"> BD patients with lifetime illicit substance use disorder</w:delText>
        </w:r>
        <w:r w:rsidR="00810DEA" w:rsidRPr="00B42E3B" w:rsidDel="00D6575C">
          <w:rPr>
            <w:rFonts w:ascii="Arial" w:hAnsi="Arial" w:cs="Arial"/>
          </w:rPr>
          <w:delText xml:space="preserve"> (39 female, M±S.E: 34.50±10.57)</w:delText>
        </w:r>
        <w:r w:rsidR="00E81DD0" w:rsidRPr="00B42E3B" w:rsidDel="00D6575C">
          <w:rPr>
            <w:rFonts w:ascii="Arial" w:hAnsi="Arial" w:cs="Arial"/>
          </w:rPr>
          <w:delText>,</w:delText>
        </w:r>
        <w:r w:rsidR="001D668C" w:rsidRPr="00B42E3B" w:rsidDel="00D6575C">
          <w:rPr>
            <w:rFonts w:ascii="Arial" w:hAnsi="Arial" w:cs="Arial"/>
          </w:rPr>
          <w:delText xml:space="preserve"> </w:delText>
        </w:r>
        <w:r w:rsidRPr="00B42E3B" w:rsidDel="00D6575C">
          <w:rPr>
            <w:rFonts w:ascii="Arial" w:hAnsi="Arial" w:cs="Arial"/>
          </w:rPr>
          <w:delText xml:space="preserve">and </w:delText>
        </w:r>
        <w:r w:rsidR="00E81DD0" w:rsidRPr="00B42E3B" w:rsidDel="00D6575C">
          <w:rPr>
            <w:rFonts w:ascii="Arial" w:hAnsi="Arial" w:cs="Arial"/>
          </w:rPr>
          <w:delText>211</w:delText>
        </w:r>
        <w:r w:rsidRPr="00B42E3B" w:rsidDel="00D6575C">
          <w:rPr>
            <w:rFonts w:ascii="Arial" w:hAnsi="Arial" w:cs="Arial"/>
          </w:rPr>
          <w:delText xml:space="preserve"> healthy contro</w:delText>
        </w:r>
        <w:r w:rsidR="00B1142B" w:rsidRPr="00B42E3B" w:rsidDel="00D6575C">
          <w:rPr>
            <w:rFonts w:ascii="Arial" w:hAnsi="Arial" w:cs="Arial"/>
          </w:rPr>
          <w:delText>ls (</w:delText>
        </w:r>
        <w:r w:rsidR="00810DEA" w:rsidRPr="00B42E3B" w:rsidDel="00D6575C">
          <w:rPr>
            <w:rFonts w:ascii="Arial" w:hAnsi="Arial" w:cs="Arial"/>
          </w:rPr>
          <w:delText xml:space="preserve">127 female, </w:delText>
        </w:r>
        <w:r w:rsidR="00695451" w:rsidRPr="00B42E3B" w:rsidDel="00D6575C">
          <w:rPr>
            <w:rFonts w:ascii="Arial" w:hAnsi="Arial" w:cs="Arial"/>
          </w:rPr>
          <w:delText>M±S.E:</w:delText>
        </w:r>
        <w:r w:rsidR="00B1142B" w:rsidRPr="00B42E3B" w:rsidDel="00D6575C">
          <w:rPr>
            <w:rFonts w:ascii="Arial" w:hAnsi="Arial" w:cs="Arial"/>
          </w:rPr>
          <w:delText xml:space="preserve"> </w:delText>
        </w:r>
        <w:r w:rsidR="00C529FD" w:rsidRPr="00B42E3B" w:rsidDel="00D6575C">
          <w:rPr>
            <w:rFonts w:ascii="Arial" w:hAnsi="Arial" w:cs="Arial"/>
          </w:rPr>
          <w:delText>3</w:delText>
        </w:r>
        <w:r w:rsidR="00810DEA" w:rsidRPr="00B42E3B" w:rsidDel="00D6575C">
          <w:rPr>
            <w:rFonts w:ascii="Arial" w:hAnsi="Arial" w:cs="Arial"/>
          </w:rPr>
          <w:delText>4</w:delText>
        </w:r>
        <w:r w:rsidR="00C529FD" w:rsidRPr="00B42E3B" w:rsidDel="00D6575C">
          <w:rPr>
            <w:rFonts w:ascii="Arial" w:hAnsi="Arial" w:cs="Arial"/>
          </w:rPr>
          <w:delText>.</w:delText>
        </w:r>
        <w:r w:rsidR="00810DEA" w:rsidRPr="00B42E3B" w:rsidDel="00D6575C">
          <w:rPr>
            <w:rFonts w:ascii="Arial" w:hAnsi="Arial" w:cs="Arial"/>
          </w:rPr>
          <w:delText>80</w:delText>
        </w:r>
        <w:r w:rsidR="00C529FD" w:rsidRPr="00B42E3B" w:rsidDel="00D6575C">
          <w:rPr>
            <w:rFonts w:ascii="Arial" w:hAnsi="Arial" w:cs="Arial"/>
          </w:rPr>
          <w:delText>±1</w:delText>
        </w:r>
        <w:r w:rsidR="00810DEA" w:rsidRPr="00B42E3B" w:rsidDel="00D6575C">
          <w:rPr>
            <w:rFonts w:ascii="Arial" w:hAnsi="Arial" w:cs="Arial"/>
          </w:rPr>
          <w:delText>2</w:delText>
        </w:r>
        <w:r w:rsidR="00C529FD" w:rsidRPr="00B42E3B" w:rsidDel="00D6575C">
          <w:rPr>
            <w:rFonts w:ascii="Arial" w:hAnsi="Arial" w:cs="Arial"/>
          </w:rPr>
          <w:delText>.</w:delText>
        </w:r>
        <w:r w:rsidR="00810DEA" w:rsidRPr="00B42E3B" w:rsidDel="00D6575C">
          <w:rPr>
            <w:rFonts w:ascii="Arial" w:hAnsi="Arial" w:cs="Arial"/>
          </w:rPr>
          <w:delText>57</w:delText>
        </w:r>
        <w:r w:rsidR="00C529FD" w:rsidRPr="00B42E3B" w:rsidDel="00D6575C">
          <w:rPr>
            <w:rFonts w:ascii="Arial" w:hAnsi="Arial" w:cs="Arial"/>
          </w:rPr>
          <w:delText xml:space="preserve"> </w:delText>
        </w:r>
        <w:r w:rsidR="00B1142B" w:rsidRPr="00B42E3B" w:rsidDel="00D6575C">
          <w:rPr>
            <w:rFonts w:ascii="Arial" w:hAnsi="Arial" w:cs="Arial"/>
          </w:rPr>
          <w:delText>years</w:delText>
        </w:r>
        <w:r w:rsidRPr="00B42E3B" w:rsidDel="00D6575C">
          <w:rPr>
            <w:rFonts w:ascii="Arial" w:hAnsi="Arial" w:cs="Arial"/>
          </w:rPr>
          <w:delText xml:space="preserve">). </w:delText>
        </w:r>
      </w:del>
      <w:ins w:id="40" w:author="Cardoso, Taiane D" w:date="2015-09-17T10:40:00Z">
        <w:r w:rsidR="00D6575C">
          <w:rPr>
            <w:rFonts w:ascii="Arial" w:hAnsi="Arial" w:cs="Arial"/>
          </w:rPr>
          <w:t xml:space="preserve">This was a cross-sectional study. </w:t>
        </w:r>
      </w:ins>
      <w:ins w:id="41" w:author="Cardoso, Taiane D" w:date="2015-09-17T10:41:00Z">
        <w:r w:rsidR="00D6575C" w:rsidRPr="00B42E3B">
          <w:rPr>
            <w:rFonts w:ascii="Arial" w:hAnsi="Arial" w:cs="Arial"/>
          </w:rPr>
          <w:t xml:space="preserve">Patients were recruited from clinics of the University </w:t>
        </w:r>
        <w:proofErr w:type="gramStart"/>
        <w:r w:rsidR="00D6575C" w:rsidRPr="00B42E3B">
          <w:rPr>
            <w:rFonts w:ascii="Arial" w:hAnsi="Arial" w:cs="Arial"/>
          </w:rPr>
          <w:t>of</w:t>
        </w:r>
        <w:proofErr w:type="gramEnd"/>
        <w:r w:rsidR="00D6575C" w:rsidRPr="00B42E3B">
          <w:rPr>
            <w:rFonts w:ascii="Arial" w:hAnsi="Arial" w:cs="Arial"/>
          </w:rPr>
          <w:t xml:space="preserve"> Texas Health Science Center at San Antonio (UTHSCSA) and at the University of North Carolina at Chapel Hill (UNC). Healthy participants were recruited via oral presentations and flyers.</w:t>
        </w:r>
        <w:r w:rsidR="00D6575C">
          <w:rPr>
            <w:rFonts w:ascii="Arial" w:hAnsi="Arial" w:cs="Arial"/>
          </w:rPr>
          <w:t xml:space="preserve"> The diagnostic of Bipolar Disorder </w:t>
        </w:r>
      </w:ins>
      <w:ins w:id="42" w:author="Cardoso, Taiane D" w:date="2015-09-21T09:34:00Z">
        <w:r w:rsidR="00892A58">
          <w:rPr>
            <w:rFonts w:ascii="Arial" w:hAnsi="Arial" w:cs="Arial"/>
          </w:rPr>
          <w:t xml:space="preserve">and </w:t>
        </w:r>
      </w:ins>
      <w:ins w:id="43" w:author="Cardoso, Taiane D" w:date="2015-09-21T09:35:00Z">
        <w:r w:rsidR="00892A58">
          <w:rPr>
            <w:rFonts w:ascii="Arial" w:hAnsi="Arial" w:cs="Arial"/>
          </w:rPr>
          <w:t>s</w:t>
        </w:r>
      </w:ins>
      <w:ins w:id="44" w:author="Cardoso, Taiane D" w:date="2015-09-21T09:34:00Z">
        <w:r w:rsidR="00892A58">
          <w:rPr>
            <w:rFonts w:ascii="Arial" w:hAnsi="Arial" w:cs="Arial"/>
          </w:rPr>
          <w:t xml:space="preserve">ubstance use disorder </w:t>
        </w:r>
      </w:ins>
      <w:ins w:id="45" w:author="Cardoso, Taiane D" w:date="2015-09-17T10:41:00Z">
        <w:r w:rsidR="00D6575C">
          <w:rPr>
            <w:rFonts w:ascii="Arial" w:hAnsi="Arial" w:cs="Arial"/>
          </w:rPr>
          <w:t xml:space="preserve">was assessed using </w:t>
        </w:r>
      </w:ins>
      <w:ins w:id="46" w:author="Cardoso, Taiane D" w:date="2015-09-17T10:42:00Z">
        <w:r w:rsidR="00D6575C">
          <w:rPr>
            <w:rFonts w:ascii="Arial" w:hAnsi="Arial" w:cs="Arial"/>
          </w:rPr>
          <w:t xml:space="preserve">the </w:t>
        </w:r>
        <w:r w:rsidR="00D6575C" w:rsidRPr="00D6575C">
          <w:rPr>
            <w:rFonts w:ascii="Arial" w:hAnsi="Arial" w:cs="Arial"/>
          </w:rPr>
          <w:t>Structured Clinical Interview for the Diagnostic and Statistical Manual of Mental Disorders Axis I (SCID I)</w:t>
        </w:r>
        <w:r w:rsidR="00D6575C">
          <w:rPr>
            <w:rFonts w:ascii="Arial" w:hAnsi="Arial" w:cs="Arial"/>
          </w:rPr>
          <w:t xml:space="preserve">. </w:t>
        </w:r>
      </w:ins>
      <w:r w:rsidR="00C26B9D" w:rsidRPr="00B42E3B">
        <w:rPr>
          <w:rFonts w:ascii="Arial" w:hAnsi="Arial" w:cs="Arial"/>
        </w:rPr>
        <w:t xml:space="preserve">Demographic and clinical information </w:t>
      </w:r>
      <w:r w:rsidR="00796421" w:rsidRPr="00B42E3B">
        <w:rPr>
          <w:rFonts w:ascii="Arial" w:hAnsi="Arial" w:cs="Arial"/>
        </w:rPr>
        <w:t xml:space="preserve">were </w:t>
      </w:r>
      <w:ins w:id="47" w:author="Cardoso, Taiane D" w:date="2015-09-17T10:43:00Z">
        <w:r w:rsidR="00D6575C">
          <w:rPr>
            <w:rFonts w:ascii="Arial" w:hAnsi="Arial" w:cs="Arial"/>
          </w:rPr>
          <w:t xml:space="preserve">also </w:t>
        </w:r>
      </w:ins>
      <w:r w:rsidR="00796421" w:rsidRPr="00B42E3B">
        <w:rPr>
          <w:rFonts w:ascii="Arial" w:hAnsi="Arial" w:cs="Arial"/>
        </w:rPr>
        <w:t xml:space="preserve">collected. </w:t>
      </w:r>
      <w:ins w:id="48" w:author="Cardoso, Taiane D" w:date="2015-09-17T10:39:00Z">
        <w:r w:rsidR="00D6575C">
          <w:rPr>
            <w:rFonts w:ascii="Arial" w:hAnsi="Arial" w:cs="Arial"/>
          </w:rPr>
          <w:t xml:space="preserve">The cognitive assessment included the </w:t>
        </w:r>
      </w:ins>
      <w:del w:id="49" w:author="Cardoso, Taiane D" w:date="2015-09-17T10:39:00Z">
        <w:r w:rsidR="004D75A8" w:rsidRPr="00B42E3B" w:rsidDel="00D6575C">
          <w:rPr>
            <w:rFonts w:ascii="Arial" w:hAnsi="Arial" w:cs="Arial"/>
          </w:rPr>
          <w:delText>The STAN</w:delText>
        </w:r>
        <w:r w:rsidR="00796421" w:rsidRPr="00B42E3B" w:rsidDel="00D6575C">
          <w:rPr>
            <w:rFonts w:ascii="Arial" w:hAnsi="Arial" w:cs="Arial"/>
          </w:rPr>
          <w:delText xml:space="preserve"> </w:delText>
        </w:r>
        <w:r w:rsidR="004D75A8" w:rsidRPr="00B42E3B" w:rsidDel="00D6575C">
          <w:rPr>
            <w:rFonts w:ascii="Arial" w:hAnsi="Arial" w:cs="Arial"/>
          </w:rPr>
          <w:delText>used</w:delText>
        </w:r>
        <w:r w:rsidR="00796421" w:rsidRPr="00B42E3B" w:rsidDel="00D6575C">
          <w:rPr>
            <w:rFonts w:ascii="Arial" w:hAnsi="Arial" w:cs="Arial"/>
          </w:rPr>
          <w:delText xml:space="preserve"> in this study </w:delText>
        </w:r>
        <w:r w:rsidR="004D75A8" w:rsidRPr="00B42E3B" w:rsidDel="00D6575C">
          <w:rPr>
            <w:rFonts w:ascii="Arial" w:hAnsi="Arial" w:cs="Arial"/>
          </w:rPr>
          <w:delText>were</w:delText>
        </w:r>
        <w:r w:rsidR="00796421" w:rsidRPr="00B42E3B" w:rsidDel="00D6575C">
          <w:rPr>
            <w:rFonts w:ascii="Arial" w:hAnsi="Arial" w:cs="Arial"/>
          </w:rPr>
          <w:delText xml:space="preserve"> Abstraction, Inhibition, and Memory (AIM), Parametric Assessment of Monitoring (PAM) task, the </w:delText>
        </w:r>
        <w:r w:rsidR="00E81DD0" w:rsidRPr="00B42E3B" w:rsidDel="00D6575C">
          <w:rPr>
            <w:rFonts w:ascii="Arial" w:hAnsi="Arial" w:cs="Arial"/>
          </w:rPr>
          <w:delText>DKFES Trail Making Test</w:delText>
        </w:r>
        <w:r w:rsidR="00796421" w:rsidRPr="00B42E3B" w:rsidDel="00D6575C">
          <w:rPr>
            <w:rFonts w:ascii="Arial" w:hAnsi="Arial" w:cs="Arial"/>
          </w:rPr>
          <w:delText xml:space="preserve">, processing speed (Scanning Orientation Test), </w:delText>
        </w:r>
        <w:r w:rsidR="00E81DD0" w:rsidRPr="00B42E3B" w:rsidDel="00D6575C">
          <w:rPr>
            <w:rFonts w:ascii="Arial" w:hAnsi="Arial" w:cs="Arial"/>
          </w:rPr>
          <w:delText xml:space="preserve">Identical Pairs Continues Performance Test, Spatial Capacity Delayed Response Test, </w:delText>
        </w:r>
        <w:r w:rsidR="00796421" w:rsidRPr="00B42E3B" w:rsidDel="00D6575C">
          <w:rPr>
            <w:rFonts w:ascii="Arial" w:hAnsi="Arial" w:cs="Arial"/>
          </w:rPr>
          <w:delText xml:space="preserve">Verbal Fluency, </w:delText>
        </w:r>
      </w:del>
      <w:r w:rsidR="00E81DD0" w:rsidRPr="00B42E3B">
        <w:rPr>
          <w:rFonts w:ascii="Arial" w:hAnsi="Arial" w:cs="Arial"/>
        </w:rPr>
        <w:t>Wechsler Test of Adult Reading</w:t>
      </w:r>
      <w:ins w:id="50" w:author="Cardoso, Taiane D" w:date="2015-09-17T10:39:00Z">
        <w:r w:rsidR="00D6575C">
          <w:rPr>
            <w:rFonts w:ascii="Arial" w:hAnsi="Arial" w:cs="Arial"/>
          </w:rPr>
          <w:t xml:space="preserve"> (</w:t>
        </w:r>
        <w:proofErr w:type="spellStart"/>
        <w:r w:rsidR="00D6575C">
          <w:rPr>
            <w:rFonts w:ascii="Arial" w:hAnsi="Arial" w:cs="Arial"/>
          </w:rPr>
          <w:t>Wtar</w:t>
        </w:r>
        <w:proofErr w:type="spellEnd"/>
        <w:r w:rsidR="00D6575C">
          <w:rPr>
            <w:rFonts w:ascii="Arial" w:hAnsi="Arial" w:cs="Arial"/>
          </w:rPr>
          <w:t>)</w:t>
        </w:r>
      </w:ins>
      <w:r w:rsidR="00E81DD0" w:rsidRPr="00B42E3B">
        <w:rPr>
          <w:rFonts w:ascii="Arial" w:hAnsi="Arial" w:cs="Arial"/>
        </w:rPr>
        <w:t xml:space="preserve">, </w:t>
      </w:r>
      <w:del w:id="51" w:author="Cardoso, Taiane D" w:date="2015-09-17T10:39:00Z">
        <w:r w:rsidR="00796421" w:rsidRPr="00B42E3B" w:rsidDel="00D6575C">
          <w:rPr>
            <w:rFonts w:ascii="Arial" w:hAnsi="Arial" w:cs="Arial"/>
          </w:rPr>
          <w:delText>and declarative memory (</w:delText>
        </w:r>
      </w:del>
      <w:r w:rsidR="00796421" w:rsidRPr="00B42E3B">
        <w:rPr>
          <w:rFonts w:ascii="Arial" w:hAnsi="Arial" w:cs="Arial"/>
        </w:rPr>
        <w:t xml:space="preserve">California Verbal Learning Test </w:t>
      </w:r>
      <w:del w:id="52" w:author="Cardoso, Taiane D" w:date="2015-09-17T10:39:00Z">
        <w:r w:rsidR="00796421" w:rsidRPr="00B42E3B" w:rsidDel="00D6575C">
          <w:rPr>
            <w:rFonts w:ascii="Arial" w:hAnsi="Arial" w:cs="Arial"/>
          </w:rPr>
          <w:delText>-</w:delText>
        </w:r>
      </w:del>
      <w:ins w:id="53" w:author="Cardoso, Taiane D" w:date="2015-09-17T10:39:00Z">
        <w:r w:rsidR="00D6575C">
          <w:rPr>
            <w:rFonts w:ascii="Arial" w:hAnsi="Arial" w:cs="Arial"/>
          </w:rPr>
          <w:t>(</w:t>
        </w:r>
      </w:ins>
      <w:r w:rsidR="00796421" w:rsidRPr="00B42E3B">
        <w:rPr>
          <w:rFonts w:ascii="Arial" w:hAnsi="Arial" w:cs="Arial"/>
        </w:rPr>
        <w:t xml:space="preserve">CVLT). </w:t>
      </w:r>
    </w:p>
    <w:p w:rsidR="00216A6F" w:rsidRPr="00B42E3B" w:rsidRDefault="00216A6F" w:rsidP="00A27CCA">
      <w:pPr>
        <w:spacing w:line="360" w:lineRule="auto"/>
        <w:jc w:val="both"/>
        <w:rPr>
          <w:rFonts w:ascii="Arial" w:hAnsi="Arial" w:cs="Arial"/>
        </w:rPr>
      </w:pPr>
      <w:r w:rsidRPr="00B42E3B">
        <w:rPr>
          <w:rFonts w:ascii="Arial" w:hAnsi="Arial" w:cs="Arial"/>
          <w:i/>
        </w:rPr>
        <w:t>Results:</w:t>
      </w:r>
      <w:r w:rsidR="00997BA2" w:rsidRPr="00B42E3B">
        <w:rPr>
          <w:rFonts w:ascii="Arial" w:hAnsi="Arial" w:cs="Arial"/>
        </w:rPr>
        <w:t xml:space="preserve"> </w:t>
      </w:r>
      <w:ins w:id="54" w:author="Cardoso, Taiane D" w:date="2015-09-17T10:40:00Z">
        <w:r w:rsidR="00D6575C" w:rsidRPr="00A80EFE">
          <w:rPr>
            <w:rFonts w:ascii="Arial" w:hAnsi="Arial" w:cs="Arial"/>
          </w:rPr>
          <w:t>The</w:t>
        </w:r>
        <w:r w:rsidR="00D6575C">
          <w:rPr>
            <w:rFonts w:ascii="Arial" w:hAnsi="Arial" w:cs="Arial"/>
          </w:rPr>
          <w:t xml:space="preserve"> sample included</w:t>
        </w:r>
        <w:r w:rsidR="00D6575C" w:rsidRPr="00A80EFE">
          <w:rPr>
            <w:rFonts w:ascii="Arial" w:hAnsi="Arial" w:cs="Arial"/>
          </w:rPr>
          <w:t xml:space="preserve"> </w:t>
        </w:r>
        <w:r w:rsidR="00D6575C">
          <w:rPr>
            <w:rFonts w:ascii="Arial" w:hAnsi="Arial" w:cs="Arial"/>
          </w:rPr>
          <w:t>134</w:t>
        </w:r>
        <w:r w:rsidR="00D6575C" w:rsidRPr="00B42E3B">
          <w:rPr>
            <w:rFonts w:ascii="Arial" w:hAnsi="Arial" w:cs="Arial"/>
          </w:rPr>
          <w:t xml:space="preserve"> BD patients (10</w:t>
        </w:r>
        <w:r w:rsidR="00D6575C">
          <w:rPr>
            <w:rFonts w:ascii="Arial" w:hAnsi="Arial" w:cs="Arial"/>
          </w:rPr>
          <w:t>0</w:t>
        </w:r>
        <w:r w:rsidR="00D6575C" w:rsidRPr="00B42E3B">
          <w:rPr>
            <w:rFonts w:ascii="Arial" w:hAnsi="Arial" w:cs="Arial"/>
          </w:rPr>
          <w:t xml:space="preserve"> female, M±S.E: 37.</w:t>
        </w:r>
        <w:r w:rsidR="00D6575C">
          <w:rPr>
            <w:rFonts w:ascii="Arial" w:hAnsi="Arial" w:cs="Arial"/>
          </w:rPr>
          <w:t>37</w:t>
        </w:r>
        <w:r w:rsidR="00D6575C" w:rsidRPr="00B42E3B">
          <w:rPr>
            <w:rFonts w:ascii="Arial" w:hAnsi="Arial" w:cs="Arial"/>
          </w:rPr>
          <w:t>±12.7</w:t>
        </w:r>
        <w:r w:rsidR="00D6575C">
          <w:rPr>
            <w:rFonts w:ascii="Arial" w:hAnsi="Arial" w:cs="Arial"/>
          </w:rPr>
          <w:t>4</w:t>
        </w:r>
        <w:r w:rsidR="00D6575C" w:rsidRPr="00B42E3B">
          <w:rPr>
            <w:rFonts w:ascii="Arial" w:hAnsi="Arial" w:cs="Arial"/>
          </w:rPr>
          <w:t xml:space="preserve"> years), 7</w:t>
        </w:r>
        <w:r w:rsidR="00D6575C">
          <w:rPr>
            <w:rFonts w:ascii="Arial" w:hAnsi="Arial" w:cs="Arial"/>
          </w:rPr>
          <w:t>2</w:t>
        </w:r>
        <w:r w:rsidR="00D6575C" w:rsidRPr="00B42E3B">
          <w:rPr>
            <w:rFonts w:ascii="Arial" w:hAnsi="Arial" w:cs="Arial"/>
          </w:rPr>
          <w:t xml:space="preserve"> BD patients with lifetime alcohol use disorder (4</w:t>
        </w:r>
        <w:r w:rsidR="00D6575C">
          <w:rPr>
            <w:rFonts w:ascii="Arial" w:hAnsi="Arial" w:cs="Arial"/>
          </w:rPr>
          <w:t>0</w:t>
        </w:r>
        <w:r w:rsidR="00D6575C" w:rsidRPr="00B42E3B">
          <w:rPr>
            <w:rFonts w:ascii="Arial" w:hAnsi="Arial" w:cs="Arial"/>
          </w:rPr>
          <w:t xml:space="preserve"> female, M±S.E: 38.</w:t>
        </w:r>
        <w:r w:rsidR="00D6575C">
          <w:rPr>
            <w:rFonts w:ascii="Arial" w:hAnsi="Arial" w:cs="Arial"/>
          </w:rPr>
          <w:t>42</w:t>
        </w:r>
        <w:r w:rsidR="00D6575C" w:rsidRPr="00B42E3B">
          <w:rPr>
            <w:rFonts w:ascii="Arial" w:hAnsi="Arial" w:cs="Arial"/>
          </w:rPr>
          <w:t>±11.8</w:t>
        </w:r>
        <w:r w:rsidR="00D6575C">
          <w:rPr>
            <w:rFonts w:ascii="Arial" w:hAnsi="Arial" w:cs="Arial"/>
          </w:rPr>
          <w:t>2</w:t>
        </w:r>
        <w:r w:rsidR="00D6575C" w:rsidRPr="00B42E3B">
          <w:rPr>
            <w:rFonts w:ascii="Arial" w:hAnsi="Arial" w:cs="Arial"/>
          </w:rPr>
          <w:t>), 6</w:t>
        </w:r>
        <w:r w:rsidR="00D6575C">
          <w:rPr>
            <w:rFonts w:ascii="Arial" w:hAnsi="Arial" w:cs="Arial"/>
          </w:rPr>
          <w:t>4</w:t>
        </w:r>
        <w:r w:rsidR="00D6575C" w:rsidRPr="00B42E3B">
          <w:rPr>
            <w:rFonts w:ascii="Arial" w:hAnsi="Arial" w:cs="Arial"/>
          </w:rPr>
          <w:t xml:space="preserve"> BD patients with lifetime illicit substance use disorder (39 female, M±S.E: 34.50±10.57), and 211 healthy controls (127 female, M±S.E: 34.80±12.57 years).</w:t>
        </w:r>
      </w:ins>
      <w:ins w:id="55" w:author="Cardoso, Taiane D" w:date="2015-09-17T10:43:00Z">
        <w:r w:rsidR="00D6575C">
          <w:rPr>
            <w:rFonts w:ascii="Arial" w:hAnsi="Arial" w:cs="Arial"/>
          </w:rPr>
          <w:t xml:space="preserve"> </w:t>
        </w:r>
      </w:ins>
      <w:r w:rsidR="00D52C9E" w:rsidRPr="00B42E3B">
        <w:rPr>
          <w:rFonts w:ascii="Arial" w:hAnsi="Arial" w:cs="Arial"/>
        </w:rPr>
        <w:t>C</w:t>
      </w:r>
      <w:r w:rsidR="00A21FB3" w:rsidRPr="00B42E3B">
        <w:rPr>
          <w:rFonts w:ascii="Arial" w:hAnsi="Arial" w:cs="Arial"/>
        </w:rPr>
        <w:t>ompared to HC, BD</w:t>
      </w:r>
      <w:r w:rsidR="00DA2ED7" w:rsidRPr="00B42E3B">
        <w:rPr>
          <w:rFonts w:ascii="Arial" w:hAnsi="Arial" w:cs="Arial"/>
        </w:rPr>
        <w:t xml:space="preserve"> </w:t>
      </w:r>
      <w:r w:rsidR="00726291" w:rsidRPr="00B42E3B">
        <w:rPr>
          <w:rFonts w:ascii="Arial" w:hAnsi="Arial" w:cs="Arial"/>
        </w:rPr>
        <w:t xml:space="preserve">patients </w:t>
      </w:r>
      <w:r w:rsidR="00C26B9D" w:rsidRPr="00B42E3B">
        <w:rPr>
          <w:rFonts w:ascii="Arial" w:hAnsi="Arial" w:cs="Arial"/>
        </w:rPr>
        <w:t xml:space="preserve">with and without a lifetime of substance use </w:t>
      </w:r>
      <w:r w:rsidR="00DA2ED7" w:rsidRPr="00B42E3B">
        <w:rPr>
          <w:rFonts w:ascii="Arial" w:hAnsi="Arial" w:cs="Arial"/>
        </w:rPr>
        <w:t xml:space="preserve">showed </w:t>
      </w:r>
      <w:r w:rsidR="00A21FB3" w:rsidRPr="00B42E3B">
        <w:rPr>
          <w:rFonts w:ascii="Arial" w:hAnsi="Arial" w:cs="Arial"/>
        </w:rPr>
        <w:t>a significant</w:t>
      </w:r>
      <w:r w:rsidR="00810DEA" w:rsidRPr="00B42E3B">
        <w:rPr>
          <w:rFonts w:ascii="Arial" w:hAnsi="Arial" w:cs="Arial"/>
        </w:rPr>
        <w:t xml:space="preserve"> impairment</w:t>
      </w:r>
      <w:r w:rsidR="00A21FB3" w:rsidRPr="00B42E3B">
        <w:rPr>
          <w:rFonts w:ascii="Arial" w:hAnsi="Arial" w:cs="Arial"/>
        </w:rPr>
        <w:t xml:space="preserve"> </w:t>
      </w:r>
      <w:r w:rsidR="00C26B9D" w:rsidRPr="00B42E3B">
        <w:rPr>
          <w:rFonts w:ascii="Arial" w:hAnsi="Arial" w:cs="Arial"/>
        </w:rPr>
        <w:t>in verbal memory</w:t>
      </w:r>
      <w:ins w:id="56" w:author="Cardoso, Taiane D" w:date="2015-09-17T10:43:00Z">
        <w:r w:rsidR="00D6575C">
          <w:rPr>
            <w:rFonts w:ascii="Arial" w:hAnsi="Arial" w:cs="Arial"/>
          </w:rPr>
          <w:t>, in addition,</w:t>
        </w:r>
      </w:ins>
      <w:ins w:id="57" w:author="Cardoso, Taiane D" w:date="2015-09-17T10:44:00Z">
        <w:r w:rsidR="00D6575C">
          <w:rPr>
            <w:rFonts w:ascii="Arial" w:hAnsi="Arial" w:cs="Arial"/>
          </w:rPr>
          <w:t xml:space="preserve"> </w:t>
        </w:r>
        <w:r w:rsidR="00D6575C" w:rsidRPr="00D6575C">
          <w:rPr>
            <w:rFonts w:ascii="Arial" w:hAnsi="Arial" w:cs="Arial"/>
          </w:rPr>
          <w:t>specifically on recognition</w:t>
        </w:r>
        <w:r w:rsidR="00D6575C">
          <w:rPr>
            <w:rFonts w:ascii="Arial" w:hAnsi="Arial" w:cs="Arial"/>
          </w:rPr>
          <w:t xml:space="preserve"> domain of CVLT test</w:t>
        </w:r>
        <w:r w:rsidR="00D6575C" w:rsidRPr="00D6575C">
          <w:rPr>
            <w:rFonts w:ascii="Arial" w:hAnsi="Arial" w:cs="Arial"/>
          </w:rPr>
          <w:t xml:space="preserve">, BD+AUD (p=0.0203) and BD+SUD (p= 0.0434) showed higher impairment compared to controls, and no difference were found comparing BD without comorbidity (p=0.2157) and controls. </w:t>
        </w:r>
      </w:ins>
      <w:ins w:id="58" w:author="Cardoso, Taiane D" w:date="2015-09-17T10:43:00Z">
        <w:r w:rsidR="00D6575C">
          <w:rPr>
            <w:rFonts w:ascii="Arial" w:hAnsi="Arial" w:cs="Arial"/>
          </w:rPr>
          <w:t xml:space="preserve"> </w:t>
        </w:r>
      </w:ins>
      <w:del w:id="59" w:author="Cardoso, Taiane D" w:date="2015-09-17T10:43:00Z">
        <w:r w:rsidR="006057A1" w:rsidRPr="00B42E3B" w:rsidDel="00D6575C">
          <w:rPr>
            <w:rFonts w:ascii="Arial" w:hAnsi="Arial" w:cs="Arial"/>
          </w:rPr>
          <w:delText xml:space="preserve">. </w:delText>
        </w:r>
        <w:r w:rsidR="00C26B9D" w:rsidRPr="00B42E3B" w:rsidDel="00D6575C">
          <w:rPr>
            <w:rFonts w:ascii="Arial" w:hAnsi="Arial" w:cs="Arial"/>
          </w:rPr>
          <w:delText xml:space="preserve">Against our expectations there was no additional impact of substance use on the cognitive deficits observed in BD. </w:delText>
        </w:r>
      </w:del>
    </w:p>
    <w:p w:rsidR="00216A6F" w:rsidRPr="00B42E3B" w:rsidRDefault="00216A6F" w:rsidP="00A27CCA">
      <w:pPr>
        <w:spacing w:line="360" w:lineRule="auto"/>
        <w:jc w:val="both"/>
        <w:rPr>
          <w:rFonts w:ascii="Arial" w:hAnsi="Arial" w:cs="Arial"/>
        </w:rPr>
      </w:pPr>
      <w:r w:rsidRPr="00B42E3B">
        <w:rPr>
          <w:rFonts w:ascii="Arial" w:hAnsi="Arial" w:cs="Arial"/>
          <w:i/>
        </w:rPr>
        <w:t>Conclusions:</w:t>
      </w:r>
      <w:r w:rsidR="002C3F8A" w:rsidRPr="00B42E3B">
        <w:rPr>
          <w:rFonts w:ascii="Arial" w:hAnsi="Arial" w:cs="Arial"/>
        </w:rPr>
        <w:t xml:space="preserve"> Our results </w:t>
      </w:r>
      <w:r w:rsidRPr="00B42E3B">
        <w:rPr>
          <w:rFonts w:ascii="Arial" w:hAnsi="Arial" w:cs="Arial"/>
        </w:rPr>
        <w:t xml:space="preserve">are consistent with previous reports of </w:t>
      </w:r>
      <w:r w:rsidR="00B3297F" w:rsidRPr="00B42E3B">
        <w:rPr>
          <w:rFonts w:ascii="Arial" w:hAnsi="Arial" w:cs="Arial"/>
        </w:rPr>
        <w:t>verbal</w:t>
      </w:r>
      <w:r w:rsidRPr="00B42E3B">
        <w:rPr>
          <w:rFonts w:ascii="Arial" w:hAnsi="Arial" w:cs="Arial"/>
        </w:rPr>
        <w:t xml:space="preserve"> memory</w:t>
      </w:r>
      <w:r w:rsidR="00B3297F" w:rsidRPr="00B42E3B">
        <w:rPr>
          <w:rFonts w:ascii="Arial" w:hAnsi="Arial" w:cs="Arial"/>
        </w:rPr>
        <w:t xml:space="preserve"> </w:t>
      </w:r>
      <w:r w:rsidR="00DF211D" w:rsidRPr="00B42E3B">
        <w:rPr>
          <w:rFonts w:ascii="Arial" w:hAnsi="Arial" w:cs="Arial"/>
        </w:rPr>
        <w:t>impairment</w:t>
      </w:r>
      <w:r w:rsidR="009A1562" w:rsidRPr="00B42E3B">
        <w:rPr>
          <w:rFonts w:ascii="Arial" w:hAnsi="Arial" w:cs="Arial"/>
        </w:rPr>
        <w:t xml:space="preserve"> in BD. </w:t>
      </w:r>
    </w:p>
    <w:p w:rsidR="00BB6E02" w:rsidRPr="00B42E3B" w:rsidRDefault="0081761F" w:rsidP="00A27CCA">
      <w:pPr>
        <w:spacing w:line="360" w:lineRule="auto"/>
        <w:jc w:val="both"/>
        <w:rPr>
          <w:rFonts w:ascii="Arial" w:hAnsi="Arial" w:cs="Arial"/>
        </w:rPr>
      </w:pPr>
      <w:r w:rsidRPr="00B42E3B">
        <w:rPr>
          <w:rFonts w:ascii="Arial" w:hAnsi="Arial" w:cs="Arial"/>
          <w:i/>
        </w:rPr>
        <w:t>Keywords:</w:t>
      </w:r>
      <w:r w:rsidRPr="00B42E3B">
        <w:rPr>
          <w:rFonts w:ascii="Arial" w:hAnsi="Arial" w:cs="Arial"/>
        </w:rPr>
        <w:t xml:space="preserve"> cognitive, bipolar</w:t>
      </w:r>
      <w:r w:rsidR="00F014FB" w:rsidRPr="00B42E3B">
        <w:rPr>
          <w:rFonts w:ascii="Arial" w:hAnsi="Arial" w:cs="Arial"/>
        </w:rPr>
        <w:t xml:space="preserve"> disorder</w:t>
      </w:r>
      <w:r w:rsidRPr="00B42E3B">
        <w:rPr>
          <w:rFonts w:ascii="Arial" w:hAnsi="Arial" w:cs="Arial"/>
        </w:rPr>
        <w:t xml:space="preserve">, </w:t>
      </w:r>
      <w:r w:rsidR="009339A3" w:rsidRPr="00B42E3B">
        <w:rPr>
          <w:rFonts w:ascii="Arial" w:hAnsi="Arial" w:cs="Arial"/>
        </w:rPr>
        <w:t>substance use, verbal memory, STAN</w:t>
      </w:r>
      <w:r w:rsidRPr="00B42E3B">
        <w:rPr>
          <w:rFonts w:ascii="Arial" w:hAnsi="Arial" w:cs="Arial"/>
        </w:rPr>
        <w:t xml:space="preserve"> </w:t>
      </w:r>
    </w:p>
    <w:p w:rsidR="00765B2A" w:rsidRPr="00B42E3B" w:rsidRDefault="00765B2A" w:rsidP="00A27CCA">
      <w:pPr>
        <w:spacing w:line="360" w:lineRule="auto"/>
        <w:jc w:val="both"/>
        <w:rPr>
          <w:rFonts w:ascii="Arial" w:hAnsi="Arial" w:cs="Arial"/>
          <w:b/>
        </w:rPr>
      </w:pPr>
    </w:p>
    <w:p w:rsidR="00765B2A" w:rsidRPr="00B42E3B" w:rsidRDefault="00765B2A" w:rsidP="00A27CCA">
      <w:pPr>
        <w:spacing w:line="360" w:lineRule="auto"/>
        <w:jc w:val="both"/>
        <w:rPr>
          <w:rFonts w:ascii="Arial" w:hAnsi="Arial" w:cs="Arial"/>
          <w:b/>
        </w:rPr>
      </w:pPr>
    </w:p>
    <w:p w:rsidR="008C65BF" w:rsidRPr="00B42E3B" w:rsidRDefault="008C65BF" w:rsidP="008B0D98">
      <w:pPr>
        <w:spacing w:line="360" w:lineRule="auto"/>
        <w:jc w:val="both"/>
        <w:rPr>
          <w:rFonts w:ascii="Arial" w:hAnsi="Arial" w:cs="Arial"/>
          <w:b/>
        </w:rPr>
      </w:pPr>
      <w:r w:rsidRPr="00B42E3B">
        <w:rPr>
          <w:rFonts w:ascii="Arial" w:hAnsi="Arial" w:cs="Arial"/>
          <w:b/>
        </w:rPr>
        <w:t>Introduction</w:t>
      </w:r>
    </w:p>
    <w:p w:rsidR="000C6D39" w:rsidRPr="00710054" w:rsidRDefault="000C6D39" w:rsidP="00416A8A">
      <w:pPr>
        <w:spacing w:after="0" w:line="360" w:lineRule="auto"/>
        <w:ind w:firstLine="720"/>
        <w:jc w:val="both"/>
        <w:rPr>
          <w:rFonts w:ascii="Arial" w:hAnsi="Arial" w:cs="Arial"/>
        </w:rPr>
      </w:pPr>
      <w:r w:rsidRPr="00B42E3B">
        <w:rPr>
          <w:rFonts w:ascii="Arial" w:hAnsi="Arial" w:cs="Arial"/>
        </w:rPr>
        <w:t xml:space="preserve">Based on epidemiological studies the prevalence of bipolar disorder (BD) in the general population ranges from 1.1% to 3.8% </w:t>
      </w:r>
      <w:r w:rsidRPr="00710054">
        <w:rPr>
          <w:rFonts w:ascii="Arial" w:hAnsi="Arial" w:cs="Arial"/>
        </w:rPr>
        <w:fldChar w:fldCharType="begin">
          <w:fldData xml:space="preserve">PEVuZE5vdGU+PENpdGU+PEF1dGhvcj5Ib2VydGVsPC9BdXRob3I+PFllYXI+MjAxMzwvWWVhcj48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PEVuZE5vdGU+PENpdGU+PEF1dGhvcj5Ib2VydGVsPC9BdXRob3I+PFllYXI+MjAxMzwvWWVhcj48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29" w:tooltip="Kozloff, 2010 #82" w:history="1">
        <w:r w:rsidR="002433A4">
          <w:rPr>
            <w:rFonts w:ascii="Arial" w:hAnsi="Arial" w:cs="Arial"/>
            <w:noProof/>
          </w:rPr>
          <w:t>Kozloff, Cheung et al. 2010</w:t>
        </w:r>
      </w:hyperlink>
      <w:r w:rsidR="00892A58">
        <w:rPr>
          <w:rFonts w:ascii="Arial" w:hAnsi="Arial" w:cs="Arial"/>
          <w:noProof/>
        </w:rPr>
        <w:t xml:space="preserve">, </w:t>
      </w:r>
      <w:hyperlink w:anchor="_ENREF_24" w:tooltip="Hoertel, 2013 #81" w:history="1">
        <w:r w:rsidR="002433A4">
          <w:rPr>
            <w:rFonts w:ascii="Arial" w:hAnsi="Arial" w:cs="Arial"/>
            <w:noProof/>
          </w:rPr>
          <w:t>Hoertel, Le Strat et al. 2013</w:t>
        </w:r>
      </w:hyperlink>
      <w:r w:rsidR="00892A58">
        <w:rPr>
          <w:rFonts w:ascii="Arial" w:hAnsi="Arial" w:cs="Arial"/>
          <w:noProof/>
        </w:rPr>
        <w:t xml:space="preserve">, </w:t>
      </w:r>
      <w:hyperlink w:anchor="_ENREF_41" w:tooltip="Subramaniam, 2013 #84" w:history="1">
        <w:r w:rsidR="002433A4">
          <w:rPr>
            <w:rFonts w:ascii="Arial" w:hAnsi="Arial" w:cs="Arial"/>
            <w:noProof/>
          </w:rPr>
          <w:t>Subramaniam, Abdin et al. 2013</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Further, BD appears to be the highest rate of substance abuse among mood disorders. Indeed, </w:t>
      </w:r>
      <w:r w:rsidR="00416A8A" w:rsidRPr="00416A8A">
        <w:rPr>
          <w:rFonts w:ascii="Arial" w:hAnsi="Arial" w:cs="Arial"/>
        </w:rPr>
        <w:t>at least a 40%</w:t>
      </w:r>
      <w:r w:rsidR="00416A8A">
        <w:rPr>
          <w:rFonts w:ascii="Arial" w:hAnsi="Arial" w:cs="Arial"/>
        </w:rPr>
        <w:t xml:space="preserve"> of patients with BD-</w:t>
      </w:r>
      <w:r w:rsidR="00416A8A" w:rsidRPr="00416A8A">
        <w:rPr>
          <w:rFonts w:ascii="Arial" w:hAnsi="Arial" w:cs="Arial"/>
        </w:rPr>
        <w:t xml:space="preserve">I have </w:t>
      </w:r>
      <w:r w:rsidR="00416A8A">
        <w:rPr>
          <w:rFonts w:ascii="Arial" w:hAnsi="Arial" w:cs="Arial"/>
        </w:rPr>
        <w:t xml:space="preserve">a </w:t>
      </w:r>
      <w:r w:rsidR="00416A8A" w:rsidRPr="00416A8A">
        <w:rPr>
          <w:rFonts w:ascii="Arial" w:hAnsi="Arial" w:cs="Arial"/>
        </w:rPr>
        <w:t>lifetime</w:t>
      </w:r>
      <w:r w:rsidR="00416A8A">
        <w:rPr>
          <w:rFonts w:ascii="Arial" w:hAnsi="Arial" w:cs="Arial"/>
        </w:rPr>
        <w:t xml:space="preserve"> comorbidity with alcohol and other substance use disorder, and the prevalence of this comorbidity is at least 20% of patients with BD-II </w:t>
      </w:r>
      <w:r w:rsidRPr="00710054">
        <w:rPr>
          <w:rFonts w:ascii="Arial" w:hAnsi="Arial" w:cs="Arial"/>
        </w:rPr>
        <w:fldChar w:fldCharType="begin"/>
      </w:r>
      <w:r w:rsidR="00892A58">
        <w:rPr>
          <w:rFonts w:ascii="Arial" w:hAnsi="Arial" w:cs="Arial"/>
        </w:rPr>
        <w:instrText xml:space="preserve"> ADDIN EN.CITE &lt;EndNote&gt;&lt;Cite&gt;&lt;Author&gt;Cerullo&lt;/Author&gt;&lt;Year&gt;2007&lt;/Year&gt;&lt;RecNum&gt;85&lt;/RecNum&gt;&lt;DisplayText&gt;(Cerullo and Strakowski 2007)&lt;/DisplayText&gt;&lt;record&gt;&lt;rec-number&gt;85&lt;/rec-number&gt;&lt;foreign-keys&gt;&lt;key app="EN" db-id="ad2x995fu0avase50eevzzs0exwtet0f2str" timestamp="1429564324"&gt;85&lt;/key&gt;&lt;/foreign-keys&gt;&lt;ref-type name="Journal Article"&gt;17&lt;/ref-type&gt;&lt;contributors&gt;&lt;authors&gt;&lt;author&gt;Cerullo, M. A.&lt;/author&gt;&lt;author&gt;Strakowski, S. M.&lt;/author&gt;&lt;/authors&gt;&lt;/contributors&gt;&lt;auth-address&gt;The Division of Bipolar Disorders Research, Department of Psychiatry, University of Cincinnati College of Medicine, Cincinnati, Ohio, USA. cerullmc@ucmail.uc.edu.&lt;/auth-address&gt;&lt;titles&gt;&lt;title&gt;The prevalence and significance of substance use disorders in bipolar type I and II disorder&lt;/title&gt;&lt;secondary-title&gt;Subst Abuse Treat Prev Policy&lt;/secondary-title&gt;&lt;alt-title&gt;Substance abuse treatment, prevention, and policy&lt;/alt-title&gt;&lt;/titles&gt;&lt;periodical&gt;&lt;full-title&gt;Subst Abuse Treat Prev Policy&lt;/full-title&gt;&lt;abbr-1&gt;Substance abuse treatment, prevention, and policy&lt;/abbr-1&gt;&lt;/periodical&gt;&lt;alt-periodical&gt;&lt;full-title&gt;Subst Abuse Treat Prev Policy&lt;/full-title&gt;&lt;abbr-1&gt;Substance abuse treatment, prevention, and policy&lt;/abbr-1&gt;&lt;/alt-periodical&gt;&lt;pages&gt;29&lt;/pages&gt;&lt;volume&gt;2&lt;/volume&gt;&lt;dates&gt;&lt;year&gt;2007&lt;/year&gt;&lt;/dates&gt;&lt;isbn&gt;1747-597X (Electronic)&amp;#xD;1747-597X (Linking)&lt;/isbn&gt;&lt;accession-num&gt;17908301&lt;/accession-num&gt;&lt;urls&gt;&lt;related-urls&gt;&lt;url&gt;http://www.ncbi.nlm.nih.gov/pubmed/17908301&lt;/url&gt;&lt;/related-urls&gt;&lt;/urls&gt;&lt;custom2&gt;2094705&lt;/custom2&gt;&lt;electronic-resource-num&gt;10.1186/1747-597X-2-29&lt;/electronic-resource-num&gt;&lt;/record&gt;&lt;/Cite&gt;&lt;/EndNote&gt;</w:instrText>
      </w:r>
      <w:r w:rsidRPr="00710054">
        <w:rPr>
          <w:rFonts w:ascii="Arial" w:hAnsi="Arial" w:cs="Arial"/>
        </w:rPr>
        <w:fldChar w:fldCharType="separate"/>
      </w:r>
      <w:r w:rsidR="00892A58">
        <w:rPr>
          <w:rFonts w:ascii="Arial" w:hAnsi="Arial" w:cs="Arial"/>
          <w:noProof/>
        </w:rPr>
        <w:t>(</w:t>
      </w:r>
      <w:hyperlink w:anchor="_ENREF_12" w:tooltip="Cerullo, 2007 #85" w:history="1">
        <w:r w:rsidR="002433A4">
          <w:rPr>
            <w:rFonts w:ascii="Arial" w:hAnsi="Arial" w:cs="Arial"/>
            <w:noProof/>
          </w:rPr>
          <w:t>Cerullo and Strakowski 2007</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w:t>
      </w:r>
    </w:p>
    <w:p w:rsidR="000C6D39" w:rsidRPr="00B42E3B" w:rsidRDefault="000C6D39" w:rsidP="000C6D39">
      <w:pPr>
        <w:spacing w:after="0" w:line="360" w:lineRule="auto"/>
        <w:ind w:firstLine="720"/>
        <w:jc w:val="both"/>
        <w:rPr>
          <w:rFonts w:ascii="Arial" w:hAnsi="Arial" w:cs="Arial"/>
        </w:rPr>
      </w:pPr>
      <w:r w:rsidRPr="00A80EFE">
        <w:rPr>
          <w:rFonts w:ascii="Arial" w:hAnsi="Arial" w:cs="Arial"/>
        </w:rPr>
        <w:t>Alongside mood disturbance cognitive deficits are core features of the disorder in both acute and euthymic states</w:t>
      </w:r>
      <w:r w:rsidRPr="00B42E3B">
        <w:rPr>
          <w:rFonts w:ascii="Arial" w:hAnsi="Arial" w:cs="Arial"/>
        </w:rPr>
        <w:t xml:space="preserve"> </w:t>
      </w:r>
      <w:r w:rsidRPr="00710054">
        <w:rPr>
          <w:rFonts w:ascii="Arial" w:hAnsi="Arial" w:cs="Arial"/>
        </w:rPr>
        <w:fldChar w:fldCharType="begin">
          <w:fldData xml:space="preserve">PEVuZE5vdGU+PENpdGU+PEF1dGhvcj5FcmljPC9BdXRob3I+PFllYXI+MjAxMzwvWWVhcj48UmVj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PEVuZE5vdGU+PENpdGU+PEF1dGhvcj5FcmljPC9BdXRob3I+PFllYXI+MjAxMzwvWWVhcj48UmVj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17" w:tooltip="Eric, 2013 #19" w:history="1">
        <w:r w:rsidR="002433A4">
          <w:rPr>
            <w:rFonts w:ascii="Arial" w:hAnsi="Arial" w:cs="Arial"/>
            <w:noProof/>
          </w:rPr>
          <w:t>Eric, Halari et al. 2013</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that are also observed in relatives of BD </w:t>
      </w:r>
      <w:r w:rsidRPr="00710054">
        <w:rPr>
          <w:rFonts w:ascii="Arial" w:hAnsi="Arial" w:cs="Arial"/>
        </w:rPr>
        <w:fldChar w:fldCharType="begin">
          <w:fldData xml:space="preserve">PEVuZE5vdGU+PENpdGU+PEF1dGhvcj5Cb3JhPC9BdXRob3I+PFllYXI+MjAwOTwvWWVhcj48UmVj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PEVuZE5vdGU+PENpdGU+PEF1dGhvcj5Cb3JhPC9BdXRob3I+PFllYXI+MjAwOTwvWWVhcj48UmVj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7" w:tooltip="Bora, 2009 #115" w:history="1">
        <w:r w:rsidR="002433A4">
          <w:rPr>
            <w:rFonts w:ascii="Arial" w:hAnsi="Arial" w:cs="Arial"/>
            <w:noProof/>
          </w:rPr>
          <w:t>Bora, Yucel et al. 2009</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compared to healthy controls. In particular, BD patients perform poorly on tests of </w:t>
      </w:r>
      <w:proofErr w:type="spellStart"/>
      <w:r w:rsidRPr="00710054">
        <w:rPr>
          <w:rFonts w:ascii="Arial" w:hAnsi="Arial" w:cs="Arial"/>
        </w:rPr>
        <w:t>visuomotor</w:t>
      </w:r>
      <w:proofErr w:type="spellEnd"/>
      <w:r w:rsidRPr="00710054">
        <w:rPr>
          <w:rFonts w:ascii="Arial" w:hAnsi="Arial" w:cs="Arial"/>
        </w:rPr>
        <w:t xml:space="preserve"> processing speed, verbal mem</w:t>
      </w:r>
      <w:r w:rsidRPr="00A80EFE">
        <w:rPr>
          <w:rFonts w:ascii="Arial" w:hAnsi="Arial" w:cs="Arial"/>
        </w:rPr>
        <w:t xml:space="preserve">ory, sustained attention and executive functioning. Impairments of smaller effect size in visual and verbal memory, working memory, and sustained attention have also been reported </w:t>
      </w:r>
      <w:r w:rsidRPr="00710054">
        <w:rPr>
          <w:rFonts w:ascii="Arial" w:hAnsi="Arial" w:cs="Arial"/>
        </w:rPr>
        <w:fldChar w:fldCharType="begin">
          <w:fldData xml:space="preserve">PEVuZE5vdGU+PENpdGU+PEF1dGhvcj5Cb3JhPC9BdXRob3I+PFllYXI+MjAwOTwvWWVhcj48UmVj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PEVuZE5vdGU+PENpdGU+PEF1dGhvcj5Cb3JhPC9BdXRob3I+PFllYXI+MjAwOTwvWWVhcj48UmVj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23" w:tooltip="Goldberg, 1993 #6" w:history="1">
        <w:r w:rsidR="002433A4">
          <w:rPr>
            <w:rFonts w:ascii="Arial" w:hAnsi="Arial" w:cs="Arial"/>
            <w:noProof/>
          </w:rPr>
          <w:t>Goldberg, Gold et al. 1993</w:t>
        </w:r>
      </w:hyperlink>
      <w:r w:rsidR="00892A58">
        <w:rPr>
          <w:rFonts w:ascii="Arial" w:hAnsi="Arial" w:cs="Arial"/>
          <w:noProof/>
        </w:rPr>
        <w:t xml:space="preserve">, </w:t>
      </w:r>
      <w:hyperlink w:anchor="_ENREF_1" w:tooltip="Albus, 1996 #7" w:history="1">
        <w:r w:rsidR="002433A4">
          <w:rPr>
            <w:rFonts w:ascii="Arial" w:hAnsi="Arial" w:cs="Arial"/>
            <w:noProof/>
          </w:rPr>
          <w:t>Albus, Hubmann et al. 1996</w:t>
        </w:r>
      </w:hyperlink>
      <w:r w:rsidR="00892A58">
        <w:rPr>
          <w:rFonts w:ascii="Arial" w:hAnsi="Arial" w:cs="Arial"/>
          <w:noProof/>
        </w:rPr>
        <w:t xml:space="preserve">, </w:t>
      </w:r>
      <w:hyperlink w:anchor="_ENREF_36" w:tooltip="Quraishi, 2002 #5" w:history="1">
        <w:r w:rsidR="002433A4">
          <w:rPr>
            <w:rFonts w:ascii="Arial" w:hAnsi="Arial" w:cs="Arial"/>
            <w:noProof/>
          </w:rPr>
          <w:t>Quraishi and Frangou 2002</w:t>
        </w:r>
      </w:hyperlink>
      <w:r w:rsidR="00892A58">
        <w:rPr>
          <w:rFonts w:ascii="Arial" w:hAnsi="Arial" w:cs="Arial"/>
          <w:noProof/>
        </w:rPr>
        <w:t xml:space="preserve">, </w:t>
      </w:r>
      <w:hyperlink w:anchor="_ENREF_33" w:tooltip="Martínez-Arán, 2004 #8" w:history="1">
        <w:r w:rsidR="002433A4">
          <w:rPr>
            <w:rFonts w:ascii="Arial" w:hAnsi="Arial" w:cs="Arial"/>
            <w:noProof/>
          </w:rPr>
          <w:t>Martínez-Arán, Vieta et al. 2004</w:t>
        </w:r>
      </w:hyperlink>
      <w:r w:rsidR="00892A58">
        <w:rPr>
          <w:rFonts w:ascii="Arial" w:hAnsi="Arial" w:cs="Arial"/>
          <w:noProof/>
        </w:rPr>
        <w:t xml:space="preserve">, </w:t>
      </w:r>
      <w:hyperlink w:anchor="_ENREF_8" w:tooltip="Bora, 2009 #4" w:history="1">
        <w:r w:rsidR="002433A4">
          <w:rPr>
            <w:rFonts w:ascii="Arial" w:hAnsi="Arial" w:cs="Arial"/>
            <w:noProof/>
          </w:rPr>
          <w:t>Bora, Yucel et al. 2009</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Systematic reviews showed that </w:t>
      </w:r>
      <w:r w:rsidRPr="00A80EFE">
        <w:rPr>
          <w:rFonts w:ascii="Arial" w:hAnsi="Arial" w:cs="Arial"/>
        </w:rPr>
        <w:t>during the acute phase individuals with BD display significant impairment in cognitive flexibility, while remitted</w:t>
      </w:r>
      <w:r w:rsidRPr="00B42E3B">
        <w:rPr>
          <w:rFonts w:ascii="Arial" w:hAnsi="Arial" w:cs="Arial"/>
        </w:rPr>
        <w:t xml:space="preserve"> BD patients showed deficit in working memory </w:t>
      </w:r>
      <w:r w:rsidRPr="00710054">
        <w:rPr>
          <w:rFonts w:ascii="Arial" w:hAnsi="Arial" w:cs="Arial"/>
        </w:rPr>
        <w:fldChar w:fldCharType="begin">
          <w:fldData xml:space="preserve">PEVuZE5vdGU+PENpdGU+PEF1dGhvcj5EYWdsYXM8L0F1dGhvcj48WWVhcj4yMDE1PC9ZZWFyPjxS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PEVuZE5vdGU+PENpdGU+PEF1dGhvcj5EYWdsYXM8L0F1dGhvcj48WWVhcj4yMDE1PC9ZZWFyPjxS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16" w:tooltip="Dixon, 2004 #9" w:history="1">
        <w:r w:rsidR="002433A4">
          <w:rPr>
            <w:rFonts w:ascii="Arial" w:hAnsi="Arial" w:cs="Arial"/>
            <w:noProof/>
          </w:rPr>
          <w:t>Dixon, Kravariti et al. 2004</w:t>
        </w:r>
      </w:hyperlink>
      <w:r w:rsidR="00892A58">
        <w:rPr>
          <w:rFonts w:ascii="Arial" w:hAnsi="Arial" w:cs="Arial"/>
          <w:noProof/>
        </w:rPr>
        <w:t xml:space="preserve">, </w:t>
      </w:r>
      <w:hyperlink w:anchor="_ENREF_2" w:tooltip="Aminoff, 2013 #10" w:history="1">
        <w:r w:rsidR="002433A4">
          <w:rPr>
            <w:rFonts w:ascii="Arial" w:hAnsi="Arial" w:cs="Arial"/>
            <w:noProof/>
          </w:rPr>
          <w:t>Aminoff, Hellvin et al. 2013</w:t>
        </w:r>
      </w:hyperlink>
      <w:r w:rsidR="00892A58">
        <w:rPr>
          <w:rFonts w:ascii="Arial" w:hAnsi="Arial" w:cs="Arial"/>
          <w:noProof/>
        </w:rPr>
        <w:t xml:space="preserve">, </w:t>
      </w:r>
      <w:hyperlink w:anchor="_ENREF_15" w:tooltip="Daglas, 2015 #118" w:history="1">
        <w:r w:rsidR="002433A4">
          <w:rPr>
            <w:rFonts w:ascii="Arial" w:hAnsi="Arial" w:cs="Arial"/>
            <w:noProof/>
          </w:rPr>
          <w:t>Daglas, Yucel et al. 2015</w:t>
        </w:r>
      </w:hyperlink>
      <w:r w:rsidR="00892A58">
        <w:rPr>
          <w:rFonts w:ascii="Arial" w:hAnsi="Arial" w:cs="Arial"/>
          <w:noProof/>
        </w:rPr>
        <w:t>)</w:t>
      </w:r>
      <w:r w:rsidRPr="00710054">
        <w:rPr>
          <w:rFonts w:ascii="Arial" w:hAnsi="Arial" w:cs="Arial"/>
        </w:rPr>
        <w:fldChar w:fldCharType="end"/>
      </w:r>
      <w:r w:rsidRPr="00710054">
        <w:rPr>
          <w:rFonts w:ascii="Arial" w:hAnsi="Arial" w:cs="Arial"/>
        </w:rPr>
        <w:t>. Notably in these studies patients had recently experienced their</w:t>
      </w:r>
      <w:r w:rsidRPr="00A80EFE">
        <w:rPr>
          <w:rFonts w:ascii="Arial" w:hAnsi="Arial" w:cs="Arial"/>
        </w:rPr>
        <w:t xml:space="preserve"> first mania episode and were compared to groups</w:t>
      </w:r>
      <w:r w:rsidRPr="00B42E3B">
        <w:rPr>
          <w:rFonts w:ascii="Arial" w:hAnsi="Arial" w:cs="Arial"/>
        </w:rPr>
        <w:t xml:space="preserve"> of healthy controls. </w:t>
      </w:r>
    </w:p>
    <w:p w:rsidR="000C6D39" w:rsidRPr="00710054" w:rsidRDefault="000C6D39" w:rsidP="000C6D39">
      <w:pPr>
        <w:spacing w:after="0" w:line="360" w:lineRule="auto"/>
        <w:ind w:firstLine="720"/>
        <w:jc w:val="both"/>
        <w:rPr>
          <w:rFonts w:ascii="Arial" w:hAnsi="Arial" w:cs="Arial"/>
        </w:rPr>
      </w:pPr>
      <w:r w:rsidRPr="00B42E3B">
        <w:rPr>
          <w:rFonts w:ascii="Arial" w:hAnsi="Arial" w:cs="Arial"/>
        </w:rPr>
        <w:t xml:space="preserve">The presence of substance use disorders has detrimental effects on both the clinical profile and cognitive functioning of patients with BD </w:t>
      </w:r>
      <w:r w:rsidRPr="00710054">
        <w:rPr>
          <w:rFonts w:ascii="Arial" w:hAnsi="Arial" w:cs="Arial"/>
        </w:rPr>
        <w:fldChar w:fldCharType="begin"/>
      </w:r>
      <w:r w:rsidR="00892A58">
        <w:rPr>
          <w:rFonts w:ascii="Arial" w:hAnsi="Arial" w:cs="Arial"/>
        </w:rPr>
        <w:instrText xml:space="preserve"> ADDIN EN.CITE &lt;EndNote&gt;&lt;Cite&gt;&lt;Author&gt;Salloum&lt;/Author&gt;&lt;Year&gt;2000&lt;/Year&gt;&lt;RecNum&gt;41&lt;/RecNum&gt;&lt;DisplayText&gt;(Salloum and Thase 2000)&lt;/DisplayText&gt;&lt;record&gt;&lt;rec-number&gt;41&lt;/rec-number&gt;&lt;foreign-keys&gt;&lt;key app="EN" db-id="v2d5rwwtqwz5wge0a0tvx2zeeetrtvxw0avr" timestamp="1441041029"&gt;41&lt;/key&gt;&lt;/foreign-keys&gt;&lt;ref-type name="Journal Article"&gt;17&lt;/ref-type&gt;&lt;contributors&gt;&lt;authors&gt;&lt;author&gt;Salloum, Ihsan M&lt;/author&gt;&lt;author&gt;Thase, Michael E&lt;/author&gt;&lt;/authors&gt;&lt;/contributors&gt;&lt;titles&gt;&lt;title&gt;Impact of substance abuse on the course and treatment of bipolar disorder&lt;/title&gt;&lt;secondary-title&gt;Bipolar disorders&lt;/secondary-title&gt;&lt;/titles&gt;&lt;periodical&gt;&lt;full-title&gt;Bipolar disorders&lt;/full-title&gt;&lt;/periodical&gt;&lt;pages&gt;269-280&lt;/pages&gt;&lt;volume&gt;2&lt;/volume&gt;&lt;number&gt;3p2&lt;/number&gt;&lt;dates&gt;&lt;year&gt;2000&lt;/year&gt;&lt;/dates&gt;&lt;isbn&gt;1399-5618&lt;/isbn&gt;&lt;urls&gt;&lt;/urls&gt;&lt;/record&gt;&lt;/Cite&gt;&lt;/EndNote&gt;</w:instrText>
      </w:r>
      <w:r w:rsidRPr="00710054">
        <w:rPr>
          <w:rFonts w:ascii="Arial" w:hAnsi="Arial" w:cs="Arial"/>
        </w:rPr>
        <w:fldChar w:fldCharType="separate"/>
      </w:r>
      <w:r w:rsidR="00892A58">
        <w:rPr>
          <w:rFonts w:ascii="Arial" w:hAnsi="Arial" w:cs="Arial"/>
          <w:noProof/>
        </w:rPr>
        <w:t>(</w:t>
      </w:r>
      <w:hyperlink w:anchor="_ENREF_39" w:tooltip="Salloum, 2000 #41" w:history="1">
        <w:r w:rsidR="002433A4">
          <w:rPr>
            <w:rFonts w:ascii="Arial" w:hAnsi="Arial" w:cs="Arial"/>
            <w:noProof/>
          </w:rPr>
          <w:t>Salloum and Thase 2000</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but only a small number of studies have focused on the contribution of alcohol and </w:t>
      </w:r>
      <w:r w:rsidRPr="00A80EFE">
        <w:rPr>
          <w:rFonts w:ascii="Arial" w:hAnsi="Arial" w:cs="Arial"/>
        </w:rPr>
        <w:t xml:space="preserve">illicit drug use on </w:t>
      </w:r>
      <w:r w:rsidRPr="00B42E3B">
        <w:rPr>
          <w:rFonts w:ascii="Arial" w:hAnsi="Arial" w:cs="Arial"/>
        </w:rPr>
        <w:t xml:space="preserve">the neurocognitive profile of BD patients has received limited attention. A recent systematic review including eight studies comparing neurocognitive functioning in BD with and without current or past alcohol use disorder (AUD) showed that BD with AUD displayed more cognitive impairment, specifically in verbal memory and executive functions, than the bipolar disorder patients without AUD </w:t>
      </w:r>
      <w:r w:rsidRPr="00710054">
        <w:rPr>
          <w:rFonts w:ascii="Arial" w:hAnsi="Arial" w:cs="Arial"/>
        </w:rPr>
        <w:fldChar w:fldCharType="begin"/>
      </w:r>
      <w:r w:rsidR="00892A58">
        <w:rPr>
          <w:rFonts w:ascii="Arial" w:hAnsi="Arial" w:cs="Arial"/>
        </w:rPr>
        <w:instrText xml:space="preserve"> ADDIN EN.CITE &lt;EndNote&gt;&lt;Cite&gt;&lt;Author&gt;Balanzá-Martínez&lt;/Author&gt;&lt;Year&gt;2015&lt;/Year&gt;&lt;RecNum&gt;40&lt;/RecNum&gt;&lt;DisplayText&gt;(Balanzá-Martínez, Crespo-Facorro et al. 2015)&lt;/DisplayText&gt;&lt;record&gt;&lt;rec-number&gt;40&lt;/rec-number&gt;&lt;foreign-keys&gt;&lt;key app="EN" db-id="v2d5rwwtqwz5wge0a0tvx2zeeetrtvxw0avr" timestamp="1441040849"&gt;40&lt;/key&gt;&lt;/foreign-keys&gt;&lt;ref-type name="Journal Article"&gt;17&lt;/ref-type&gt;&lt;contributors&gt;&lt;authors&gt;&lt;author&gt;Balanzá-Martínez, Vicent&lt;/author&gt;&lt;author&gt;Crespo-Facorro, Benedicto&lt;/author&gt;&lt;author&gt;González-Pinto, Ana&lt;/author&gt;&lt;author&gt;Vieta, Eduard&lt;/author&gt;&lt;/authors&gt;&lt;/contributors&gt;&lt;titles&gt;&lt;title&gt;Bipolar disorder comorbid with alcohol use disorder: focus on neurocognitive correlates&lt;/title&gt;&lt;secondary-title&gt;Frontiers in physiology&lt;/secondary-title&gt;&lt;/titles&gt;&lt;periodical&gt;&lt;full-title&gt;Frontiers in physiology&lt;/full-title&gt;&lt;/periodical&gt;&lt;volume&gt;6&lt;/volume&gt;&lt;dates&gt;&lt;year&gt;2015&lt;/year&gt;&lt;/dates&gt;&lt;urls&gt;&lt;/urls&gt;&lt;/record&gt;&lt;/Cite&gt;&lt;/EndNote&gt;</w:instrText>
      </w:r>
      <w:r w:rsidRPr="00710054">
        <w:rPr>
          <w:rFonts w:ascii="Arial" w:hAnsi="Arial" w:cs="Arial"/>
        </w:rPr>
        <w:fldChar w:fldCharType="separate"/>
      </w:r>
      <w:r w:rsidR="00892A58">
        <w:rPr>
          <w:rFonts w:ascii="Arial" w:hAnsi="Arial" w:cs="Arial"/>
          <w:noProof/>
        </w:rPr>
        <w:t>(</w:t>
      </w:r>
      <w:hyperlink w:anchor="_ENREF_4" w:tooltip="Balanzá-Martínez, 2015 #8" w:history="1">
        <w:r w:rsidR="002433A4">
          <w:rPr>
            <w:rFonts w:ascii="Arial" w:hAnsi="Arial" w:cs="Arial"/>
            <w:noProof/>
          </w:rPr>
          <w:t>Balanzá-Martínez, Crespo-Facorro et al. 2015</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A history of SUD has been associated with increased impairment in executive functions and inhibition skills </w:t>
      </w:r>
      <w:r w:rsidRPr="00710054">
        <w:rPr>
          <w:rFonts w:ascii="Arial" w:hAnsi="Arial" w:cs="Arial"/>
        </w:rPr>
        <w:fldChar w:fldCharType="begin">
          <w:fldData xml:space="preserve">PEVuZE5vdGU+PENpdGU+PEF1dGhvcj52YW4gR29ycDwvQXV0aG9yPjxZZWFyPjE5OTg8L1llYXI+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PEVuZE5vdGU+PENpdGU+PEF1dGhvcj52YW4gR29ycDwvQXV0aG9yPjxZZWFyPjE5OTg8L1llYXI+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46" w:tooltip="van Gorp, 1998 #42" w:history="1">
        <w:r w:rsidR="002433A4">
          <w:rPr>
            <w:rFonts w:ascii="Arial" w:hAnsi="Arial" w:cs="Arial"/>
            <w:noProof/>
          </w:rPr>
          <w:t>van Gorp, Altshuler et al. 1998</w:t>
        </w:r>
      </w:hyperlink>
      <w:r w:rsidR="00892A58">
        <w:rPr>
          <w:rFonts w:ascii="Arial" w:hAnsi="Arial" w:cs="Arial"/>
          <w:noProof/>
        </w:rPr>
        <w:t xml:space="preserve">, </w:t>
      </w:r>
      <w:hyperlink w:anchor="_ENREF_40" w:tooltip="Sanchez-Moreno, 2009 #43" w:history="1">
        <w:r w:rsidR="002433A4">
          <w:rPr>
            <w:rFonts w:ascii="Arial" w:hAnsi="Arial" w:cs="Arial"/>
            <w:noProof/>
          </w:rPr>
          <w:t>Sanchez-Moreno, Martinez-Aran et al. 2009</w:t>
        </w:r>
      </w:hyperlink>
      <w:r w:rsidR="00892A58">
        <w:rPr>
          <w:rFonts w:ascii="Arial" w:hAnsi="Arial" w:cs="Arial"/>
          <w:noProof/>
        </w:rPr>
        <w:t xml:space="preserve">, </w:t>
      </w:r>
      <w:hyperlink w:anchor="_ENREF_25" w:tooltip="Houston, 2014 #117" w:history="1">
        <w:r w:rsidR="002433A4">
          <w:rPr>
            <w:rFonts w:ascii="Arial" w:hAnsi="Arial" w:cs="Arial"/>
            <w:noProof/>
          </w:rPr>
          <w:t>Houston, Derrick et al. 2014</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and poorer visual memory and conceptual reasoning/set-shifting </w:t>
      </w:r>
      <w:r w:rsidRPr="00A80EFE">
        <w:rPr>
          <w:rFonts w:ascii="Arial" w:hAnsi="Arial" w:cs="Arial"/>
        </w:rPr>
        <w:t xml:space="preserve">compared to patients with BD without SUD </w:t>
      </w:r>
      <w:r w:rsidRPr="00710054">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IDIwMTIpPC9EaXNwbGF5VGV4dD48cmVjb3JkPjxyZWMtbnVtYmVyPjExNjwvcmVjLW51bWJlcj48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IDIwMTIpPC9EaXNwbGF5VGV4dD48cmVjb3JkPjxyZWMtbnVtYmVyPjExNjwvcmVjLW51bWJlcj48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32" w:tooltip="Marshall, 2012 #116" w:history="1">
        <w:r w:rsidR="002433A4">
          <w:rPr>
            <w:rFonts w:ascii="Arial" w:hAnsi="Arial" w:cs="Arial"/>
            <w:noProof/>
          </w:rPr>
          <w:t>Marshall, Walker et al. 2012</w:t>
        </w:r>
      </w:hyperlink>
      <w:r w:rsidR="00892A58">
        <w:rPr>
          <w:rFonts w:ascii="Arial" w:hAnsi="Arial" w:cs="Arial"/>
          <w:noProof/>
        </w:rPr>
        <w:t>)</w:t>
      </w:r>
      <w:r w:rsidRPr="00710054">
        <w:rPr>
          <w:rFonts w:ascii="Arial" w:hAnsi="Arial" w:cs="Arial"/>
        </w:rPr>
        <w:fldChar w:fldCharType="end"/>
      </w:r>
      <w:r w:rsidRPr="00710054">
        <w:rPr>
          <w:rFonts w:ascii="Arial" w:hAnsi="Arial" w:cs="Arial"/>
        </w:rPr>
        <w:t>. Findings are however still controversial as a study found no association between cognitive functioning in patients with BD and</w:t>
      </w:r>
      <w:r w:rsidRPr="00A80EFE">
        <w:rPr>
          <w:rFonts w:ascii="Arial" w:hAnsi="Arial" w:cs="Arial"/>
        </w:rPr>
        <w:t xml:space="preserve"> AUD </w:t>
      </w:r>
      <w:r w:rsidRPr="00710054">
        <w:rPr>
          <w:rFonts w:ascii="Arial" w:hAnsi="Arial" w:cs="Arial"/>
        </w:rPr>
        <w:fldChar w:fldCharType="begin"/>
      </w:r>
      <w:r w:rsidR="00892A58">
        <w:rPr>
          <w:rFonts w:ascii="Arial" w:hAnsi="Arial" w:cs="Arial"/>
        </w:rPr>
        <w:instrText xml:space="preserve"> ADDIN EN.CITE &lt;EndNote&gt;&lt;Cite&gt;&lt;Author&gt;Van Der Werf-eldering&lt;/Author&gt;&lt;Year&gt;2010&lt;/Year&gt;&lt;RecNum&gt;44&lt;/RecNum&gt;&lt;DisplayText&gt;(Van Der Werf-eldering, Burger et al. 2010)&lt;/DisplayText&gt;&lt;record&gt;&lt;rec-number&gt;44&lt;/rec-number&gt;&lt;foreign-keys&gt;&lt;key app="EN" db-id="v2d5rwwtqwz5wge0a0tvx2zeeetrtvxw0avr" timestamp="1441041960"&gt;44&lt;/key&gt;&lt;/foreign-keys&gt;&lt;ref-type name="Journal Article"&gt;17&lt;/ref-type&gt;&lt;contributors&gt;&lt;authors&gt;&lt;author&gt;Van Der Werf-eldering, Marieke J&lt;/author&gt;&lt;author&gt;Burger, Huibert&lt;/author&gt;&lt;author&gt;Holthausen, EA&lt;/author&gt;&lt;author&gt;Aleman, André&lt;/author&gt;&lt;author&gt;Nolen, Willem A&lt;/author&gt;&lt;/authors&gt;&lt;/contributors&gt;&lt;titles&gt;&lt;title&gt;Cognitive functioning in patients with bipolar disorder: association with depressive symptoms and alcohol use&lt;/title&gt;&lt;secondary-title&gt;PLoS One&lt;/secondary-title&gt;&lt;/titles&gt;&lt;periodical&gt;&lt;full-title&gt;PLoS One&lt;/full-title&gt;&lt;/periodical&gt;&lt;pages&gt;e13032&lt;/pages&gt;&lt;volume&gt;5&lt;/volume&gt;&lt;number&gt;9&lt;/number&gt;&lt;dates&gt;&lt;year&gt;2010&lt;/year&gt;&lt;/dates&gt;&lt;isbn&gt;1932-6203&lt;/isbn&gt;&lt;urls&gt;&lt;/urls&gt;&lt;/record&gt;&lt;/Cite&gt;&lt;/EndNote&gt;</w:instrText>
      </w:r>
      <w:r w:rsidRPr="00710054">
        <w:rPr>
          <w:rFonts w:ascii="Arial" w:hAnsi="Arial" w:cs="Arial"/>
        </w:rPr>
        <w:fldChar w:fldCharType="separate"/>
      </w:r>
      <w:r w:rsidR="00892A58">
        <w:rPr>
          <w:rFonts w:ascii="Arial" w:hAnsi="Arial" w:cs="Arial"/>
          <w:noProof/>
        </w:rPr>
        <w:t>(</w:t>
      </w:r>
      <w:hyperlink w:anchor="_ENREF_44" w:tooltip="Van Der Werf-eldering, 2010 #44" w:history="1">
        <w:r w:rsidR="002433A4">
          <w:rPr>
            <w:rFonts w:ascii="Arial" w:hAnsi="Arial" w:cs="Arial"/>
            <w:noProof/>
          </w:rPr>
          <w:t>Van Der Werf-eldering, Burger et al. 2010</w:t>
        </w:r>
      </w:hyperlink>
      <w:r w:rsidR="00892A58">
        <w:rPr>
          <w:rFonts w:ascii="Arial" w:hAnsi="Arial" w:cs="Arial"/>
          <w:noProof/>
        </w:rPr>
        <w:t>)</w:t>
      </w:r>
      <w:r w:rsidRPr="00710054">
        <w:rPr>
          <w:rFonts w:ascii="Arial" w:hAnsi="Arial" w:cs="Arial"/>
        </w:rPr>
        <w:fldChar w:fldCharType="end"/>
      </w:r>
      <w:r w:rsidRPr="00710054">
        <w:rPr>
          <w:rFonts w:ascii="Arial" w:hAnsi="Arial" w:cs="Arial"/>
        </w:rPr>
        <w:t>.</w:t>
      </w:r>
    </w:p>
    <w:p w:rsidR="009824EC" w:rsidRDefault="000C6D39" w:rsidP="000C6D39">
      <w:pPr>
        <w:spacing w:after="0" w:line="360" w:lineRule="auto"/>
        <w:ind w:firstLine="720"/>
        <w:jc w:val="both"/>
        <w:rPr>
          <w:ins w:id="60" w:author="Cardoso, Taiane D" w:date="2015-09-17T10:52:00Z"/>
          <w:rFonts w:ascii="Arial" w:hAnsi="Arial" w:cs="Arial"/>
        </w:rPr>
      </w:pPr>
      <w:r w:rsidRPr="00A80EFE">
        <w:rPr>
          <w:rFonts w:ascii="Arial" w:hAnsi="Arial" w:cs="Arial"/>
        </w:rPr>
        <w:t>Recent studies have associated t</w:t>
      </w:r>
      <w:r w:rsidRPr="00B42E3B">
        <w:rPr>
          <w:rFonts w:ascii="Arial" w:hAnsi="Arial" w:cs="Arial"/>
        </w:rPr>
        <w:t>he decline in neurocognitive functioning typically observed in BD with the concept of “</w:t>
      </w:r>
      <w:proofErr w:type="spellStart"/>
      <w:r w:rsidRPr="00B42E3B">
        <w:rPr>
          <w:rFonts w:ascii="Arial" w:hAnsi="Arial" w:cs="Arial"/>
        </w:rPr>
        <w:t>neuroprogression</w:t>
      </w:r>
      <w:proofErr w:type="spellEnd"/>
      <w:r w:rsidRPr="00B42E3B">
        <w:rPr>
          <w:rFonts w:ascii="Arial" w:hAnsi="Arial" w:cs="Arial"/>
        </w:rPr>
        <w:t xml:space="preserve">” which refers to processes of increased stress vulnerability and brain atrophy </w:t>
      </w:r>
      <w:r w:rsidRPr="00710054">
        <w:rPr>
          <w:rFonts w:ascii="Arial" w:hAnsi="Arial" w:cs="Arial"/>
        </w:rPr>
        <w:fldChar w:fldCharType="begin">
          <w:fldData xml:space="preserve">PEVuZE5vdGU+PENpdGU+PEF1dGhvcj5LYXBjemluc2tpPC9BdXRob3I+PFllYXI+MjAwOTwvWWVh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PEVuZE5vdGU+PENpdGU+PEF1dGhvcj5LYXBjemluc2tpPC9BdXRob3I+PFllYXI+MjAwOTwvWWVh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27" w:tooltip="Kapczinski, 2008 #45" w:history="1">
        <w:r w:rsidR="002433A4">
          <w:rPr>
            <w:rFonts w:ascii="Arial" w:hAnsi="Arial" w:cs="Arial"/>
            <w:noProof/>
          </w:rPr>
          <w:t>Kapczinski, Vieta et al. 2008</w:t>
        </w:r>
      </w:hyperlink>
      <w:r w:rsidR="00892A58">
        <w:rPr>
          <w:rFonts w:ascii="Arial" w:hAnsi="Arial" w:cs="Arial"/>
          <w:noProof/>
        </w:rPr>
        <w:t xml:space="preserve">, </w:t>
      </w:r>
      <w:hyperlink w:anchor="_ENREF_26" w:tooltip="Kapczinski, 2009 #143" w:history="1">
        <w:r w:rsidR="002433A4">
          <w:rPr>
            <w:rFonts w:ascii="Arial" w:hAnsi="Arial" w:cs="Arial"/>
            <w:noProof/>
          </w:rPr>
          <w:t>Kapczinski, Dias et al. 2009</w:t>
        </w:r>
      </w:hyperlink>
      <w:r w:rsidR="00892A58">
        <w:rPr>
          <w:rFonts w:ascii="Arial" w:hAnsi="Arial" w:cs="Arial"/>
          <w:noProof/>
        </w:rPr>
        <w:t xml:space="preserve">, </w:t>
      </w:r>
      <w:hyperlink w:anchor="_ENREF_6" w:tooltip="Berk, 2010 #46" w:history="1">
        <w:r w:rsidR="002433A4">
          <w:rPr>
            <w:rFonts w:ascii="Arial" w:hAnsi="Arial" w:cs="Arial"/>
            <w:noProof/>
          </w:rPr>
          <w:t>Berk, Conus et al. 2010</w:t>
        </w:r>
      </w:hyperlink>
      <w:r w:rsidR="00892A58">
        <w:rPr>
          <w:rFonts w:ascii="Arial" w:hAnsi="Arial" w:cs="Arial"/>
          <w:noProof/>
        </w:rPr>
        <w:t>)</w:t>
      </w:r>
      <w:r w:rsidRPr="00710054">
        <w:rPr>
          <w:rFonts w:ascii="Arial" w:hAnsi="Arial" w:cs="Arial"/>
        </w:rPr>
        <w:fldChar w:fldCharType="end"/>
      </w:r>
      <w:r w:rsidRPr="00710054">
        <w:rPr>
          <w:rFonts w:ascii="Arial" w:hAnsi="Arial" w:cs="Arial"/>
        </w:rPr>
        <w:t>. The concept of “staging” has</w:t>
      </w:r>
      <w:r w:rsidRPr="00A80EFE">
        <w:rPr>
          <w:rFonts w:ascii="Arial" w:hAnsi="Arial" w:cs="Arial"/>
        </w:rPr>
        <w:t xml:space="preserve"> also been applied to the pathophysiology of BD to explain the progressive decline in mental health, cognitive</w:t>
      </w:r>
      <w:r w:rsidRPr="00B42E3B">
        <w:rPr>
          <w:rFonts w:ascii="Arial" w:hAnsi="Arial" w:cs="Arial"/>
        </w:rPr>
        <w:t xml:space="preserve"> </w:t>
      </w:r>
      <w:r w:rsidRPr="00710054">
        <w:rPr>
          <w:rFonts w:ascii="Arial" w:hAnsi="Arial" w:cs="Arial"/>
        </w:rPr>
        <w:fldChar w:fldCharType="begin"/>
      </w:r>
      <w:r w:rsidR="00892A58">
        <w:rPr>
          <w:rFonts w:ascii="Arial" w:hAnsi="Arial" w:cs="Arial"/>
        </w:rPr>
        <w:instrText xml:space="preserve"> ADDIN EN.CITE &lt;EndNote&gt;&lt;Cite&gt;&lt;Author&gt;Bauer&lt;/Author&gt;&lt;Year&gt;2014&lt;/Year&gt;&lt;RecNum&gt;47&lt;/RecNum&gt;&lt;DisplayText&gt;(Bauer, Pascoe et al. 2014, Cardoso, Bauer et al. 2015)&lt;/DisplayText&gt;&lt;record&gt;&lt;rec-number&gt;47&lt;/rec-number&gt;&lt;foreign-keys&gt;&lt;key app="EN" db-id="v2d5rwwtqwz5wge0a0tvx2zeeetrtvxw0avr" timestamp="1441044145"&gt;47&lt;/key&gt;&lt;/foreign-keys&gt;&lt;ref-type name="Journal Article"&gt;17&lt;/ref-type&gt;&lt;contributors&gt;&lt;authors&gt;&lt;author&gt;Bauer, Isabelle E&lt;/author&gt;&lt;author&gt;Pascoe, Michaela C&lt;/author&gt;&lt;author&gt;Wollenhaupt-Aguiar, Bianca&lt;/author&gt;&lt;author&gt;Kapczinski, Flavio&lt;/author&gt;&lt;author&gt;Soares, Jair C&lt;/author&gt;&lt;/authors&gt;&lt;/contributors&gt;&lt;titles&gt;&lt;title&gt;Inflammatory mediators of cognitive impairment in bipolar disorder&lt;/title&gt;&lt;secondary-title&gt;Journal of psychiatric research&lt;/secondary-title&gt;&lt;/titles&gt;&lt;periodical&gt;&lt;full-title&gt;Journal of psychiatric research&lt;/full-title&gt;&lt;/periodical&gt;&lt;pages&gt;18-27&lt;/pages&gt;&lt;volume&gt;56&lt;/volume&gt;&lt;dates&gt;&lt;year&gt;2014&lt;/year&gt;&lt;/dates&gt;&lt;isbn&gt;0022-3956&lt;/isbn&gt;&lt;urls&gt;&lt;/urls&gt;&lt;/record&gt;&lt;/Cite&gt;&lt;Cite&gt;&lt;Author&gt;Cardoso&lt;/Author&gt;&lt;Year&gt;2015&lt;/Year&gt;&lt;RecNum&gt;48&lt;/RecNum&gt;&lt;record&gt;&lt;rec-number&gt;48&lt;/rec-number&gt;&lt;foreign-keys&gt;&lt;key app="EN" db-id="v2d5rwwtqwz5wge0a0tvx2zeeetrtvxw0avr" timestamp="1441044167"&gt;48&lt;/key&gt;&lt;/foreign-keys&gt;&lt;ref-type name="Journal Article"&gt;17&lt;/ref-type&gt;&lt;contributors&gt;&lt;authors&gt;&lt;author&gt;Cardoso, Taiane&lt;/author&gt;&lt;author&gt;Bauer, Isabelle E&lt;/author&gt;&lt;author&gt;Meyer, Thomas D&lt;/author&gt;&lt;author&gt;Kapczinski, Flavio&lt;/author&gt;&lt;author&gt;Soares, Jair C&lt;/author&gt;&lt;/authors&gt;&lt;/contributors&gt;&lt;titles&gt;&lt;title&gt;Neuroprogression and Cognitive Functioning in Bipolar Disorder: A Systematic Review&lt;/title&gt;&lt;secondary-title&gt;Current psychiatry reports&lt;/secondary-title&gt;&lt;/titles&gt;&lt;periodical&gt;&lt;full-title&gt;Current psychiatry reports&lt;/full-title&gt;&lt;/periodical&gt;&lt;pages&gt;1-24&lt;/pages&gt;&lt;volume&gt;17&lt;/volume&gt;&lt;number&gt;9&lt;/number&gt;&lt;dates&gt;&lt;year&gt;2015&lt;/year&gt;&lt;/dates&gt;&lt;isbn&gt;1523-3812&lt;/isbn&gt;&lt;urls&gt;&lt;/urls&gt;&lt;/record&gt;&lt;/Cite&gt;&lt;/EndNote&gt;</w:instrText>
      </w:r>
      <w:r w:rsidRPr="00710054">
        <w:rPr>
          <w:rFonts w:ascii="Arial" w:hAnsi="Arial" w:cs="Arial"/>
        </w:rPr>
        <w:fldChar w:fldCharType="separate"/>
      </w:r>
      <w:r w:rsidR="00892A58">
        <w:rPr>
          <w:rFonts w:ascii="Arial" w:hAnsi="Arial" w:cs="Arial"/>
          <w:noProof/>
        </w:rPr>
        <w:t>(</w:t>
      </w:r>
      <w:hyperlink w:anchor="_ENREF_5" w:tooltip="Bauer, 2014 #47" w:history="1">
        <w:r w:rsidR="002433A4">
          <w:rPr>
            <w:rFonts w:ascii="Arial" w:hAnsi="Arial" w:cs="Arial"/>
            <w:noProof/>
          </w:rPr>
          <w:t>Bauer, Pascoe et al. 2014</w:t>
        </w:r>
      </w:hyperlink>
      <w:r w:rsidR="00892A58">
        <w:rPr>
          <w:rFonts w:ascii="Arial" w:hAnsi="Arial" w:cs="Arial"/>
          <w:noProof/>
        </w:rPr>
        <w:t xml:space="preserve">, </w:t>
      </w:r>
      <w:hyperlink w:anchor="_ENREF_11" w:tooltip="Cardoso, 2015 #48" w:history="1">
        <w:r w:rsidR="002433A4">
          <w:rPr>
            <w:rFonts w:ascii="Arial" w:hAnsi="Arial" w:cs="Arial"/>
            <w:noProof/>
          </w:rPr>
          <w:t>Cardoso, Bauer et al. 2015</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and psychosocial functioning over the course of the disease </w:t>
      </w:r>
      <w:r w:rsidRPr="00710054">
        <w:rPr>
          <w:rFonts w:ascii="Arial" w:hAnsi="Arial" w:cs="Arial"/>
        </w:rPr>
        <w:fldChar w:fldCharType="begin">
          <w:fldData xml:space="preserve">PEVuZE5vdGU+PENpdGU+PEF1dGhvcj5Sb2JpbnNvbjwvQXV0aG9yPjxZZWFyPjIwMDY8L1llYXI+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PEVuZE5vdGU+PENpdGU+PEF1dGhvcj5Sb2JpbnNvbjwvQXV0aG9yPjxZZWFyPjIwMDY8L1llYXI+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Pr="00710054">
        <w:rPr>
          <w:rFonts w:ascii="Arial" w:hAnsi="Arial" w:cs="Arial"/>
        </w:rPr>
      </w:r>
      <w:r w:rsidRPr="00710054">
        <w:rPr>
          <w:rFonts w:ascii="Arial" w:hAnsi="Arial" w:cs="Arial"/>
        </w:rPr>
        <w:fldChar w:fldCharType="separate"/>
      </w:r>
      <w:r w:rsidR="00892A58">
        <w:rPr>
          <w:rFonts w:ascii="Arial" w:hAnsi="Arial" w:cs="Arial"/>
          <w:noProof/>
        </w:rPr>
        <w:t>(</w:t>
      </w:r>
      <w:hyperlink w:anchor="_ENREF_37" w:tooltip="Robinson, 2006 #145" w:history="1">
        <w:r w:rsidR="002433A4">
          <w:rPr>
            <w:rFonts w:ascii="Arial" w:hAnsi="Arial" w:cs="Arial"/>
            <w:noProof/>
          </w:rPr>
          <w:t>Robinson and Ferrier 2006</w:t>
        </w:r>
      </w:hyperlink>
      <w:r w:rsidR="00892A58">
        <w:rPr>
          <w:rFonts w:ascii="Arial" w:hAnsi="Arial" w:cs="Arial"/>
          <w:noProof/>
        </w:rPr>
        <w:t xml:space="preserve">, </w:t>
      </w:r>
      <w:r w:rsidR="002433A4">
        <w:rPr>
          <w:rFonts w:ascii="Arial" w:hAnsi="Arial" w:cs="Arial"/>
          <w:noProof/>
        </w:rPr>
        <w:fldChar w:fldCharType="begin"/>
      </w:r>
      <w:r w:rsidR="002433A4">
        <w:rPr>
          <w:rFonts w:ascii="Arial" w:hAnsi="Arial" w:cs="Arial"/>
          <w:noProof/>
        </w:rPr>
        <w:instrText xml:space="preserve"> HYPERLINK \l "_ENREF_35" \o "Post, 2013 #9" </w:instrText>
      </w:r>
      <w:r w:rsidR="002433A4">
        <w:rPr>
          <w:rFonts w:ascii="Arial" w:hAnsi="Arial" w:cs="Arial"/>
          <w:noProof/>
        </w:rPr>
        <w:fldChar w:fldCharType="separate"/>
      </w:r>
      <w:del w:id="61" w:author="Cardoso, Taiane D" w:date="2015-09-21T09:38:00Z">
        <w:r w:rsidR="002433A4" w:rsidDel="00892A58">
          <w:rPr>
            <w:rFonts w:ascii="Arial" w:hAnsi="Arial" w:cs="Arial"/>
            <w:noProof/>
          </w:rPr>
          <w:delText>Post and Kalivas 2013</w:delText>
        </w:r>
      </w:del>
      <w:r w:rsidR="002433A4">
        <w:rPr>
          <w:rFonts w:ascii="Arial" w:hAnsi="Arial" w:cs="Arial"/>
          <w:noProof/>
        </w:rPr>
        <w:fldChar w:fldCharType="end"/>
      </w:r>
      <w:del w:id="62" w:author="Cardoso, Taiane D" w:date="2015-09-21T09:38:00Z">
        <w:r w:rsidR="00892A58" w:rsidDel="00892A58">
          <w:rPr>
            <w:rFonts w:ascii="Arial" w:hAnsi="Arial" w:cs="Arial"/>
            <w:noProof/>
          </w:rPr>
          <w:delText>,</w:delText>
        </w:r>
      </w:del>
      <w:r w:rsidR="00892A58">
        <w:rPr>
          <w:rFonts w:ascii="Arial" w:hAnsi="Arial" w:cs="Arial"/>
          <w:noProof/>
        </w:rPr>
        <w:t xml:space="preserve"> </w:t>
      </w:r>
      <w:hyperlink w:anchor="_ENREF_34" w:tooltip="Pettorruso, 2014 #144" w:history="1">
        <w:r w:rsidR="002433A4">
          <w:rPr>
            <w:rFonts w:ascii="Arial" w:hAnsi="Arial" w:cs="Arial"/>
            <w:noProof/>
          </w:rPr>
          <w:t>Pettorruso, De Risio et al. 2014</w:t>
        </w:r>
      </w:hyperlink>
      <w:r w:rsidR="00892A58">
        <w:rPr>
          <w:rFonts w:ascii="Arial" w:hAnsi="Arial" w:cs="Arial"/>
          <w:noProof/>
        </w:rPr>
        <w:t>)</w:t>
      </w:r>
      <w:r w:rsidRPr="00710054">
        <w:rPr>
          <w:rFonts w:ascii="Arial" w:hAnsi="Arial" w:cs="Arial"/>
        </w:rPr>
        <w:fldChar w:fldCharType="end"/>
      </w:r>
      <w:r w:rsidRPr="00710054">
        <w:rPr>
          <w:rFonts w:ascii="Arial" w:hAnsi="Arial" w:cs="Arial"/>
        </w:rPr>
        <w:t xml:space="preserve">. Given the harmful consequences of SUD to brain function and physical health </w:t>
      </w:r>
      <w:r w:rsidRPr="00A80EFE">
        <w:rPr>
          <w:rFonts w:ascii="Arial" w:hAnsi="Arial" w:cs="Arial"/>
        </w:rPr>
        <w:t xml:space="preserve">it is possible that individuals with </w:t>
      </w:r>
      <w:r w:rsidRPr="00A80EFE">
        <w:rPr>
          <w:rFonts w:ascii="Arial" w:hAnsi="Arial" w:cs="Arial"/>
        </w:rPr>
        <w:lastRenderedPageBreak/>
        <w:t>dual diagnosis</w:t>
      </w:r>
      <w:r w:rsidRPr="00B42E3B">
        <w:rPr>
          <w:rFonts w:ascii="Arial" w:hAnsi="Arial" w:cs="Arial"/>
        </w:rPr>
        <w:t xml:space="preserve"> are at greater risk for developing a more severe illness profile including neuroanatomical abnormalities, cognitive deficits and clinical symptoms.</w:t>
      </w:r>
    </w:p>
    <w:p w:rsidR="00AA4F66" w:rsidRPr="00AA4F66" w:rsidRDefault="008B0BED" w:rsidP="00AA4F66">
      <w:pPr>
        <w:spacing w:after="0" w:line="360" w:lineRule="auto"/>
        <w:ind w:firstLine="720"/>
        <w:jc w:val="both"/>
        <w:rPr>
          <w:ins w:id="63" w:author="Cardoso, Taiane D" w:date="2015-09-18T15:22:00Z"/>
          <w:rFonts w:ascii="Arial" w:hAnsi="Arial" w:cs="Arial"/>
        </w:rPr>
      </w:pPr>
      <w:ins w:id="64" w:author="Cardoso, Taiane D" w:date="2015-09-18T14:48:00Z">
        <w:r w:rsidRPr="00AA4F66">
          <w:rPr>
            <w:rFonts w:ascii="Arial" w:hAnsi="Arial" w:cs="Arial"/>
            <w:rPrChange w:id="65" w:author="Cardoso, Taiane D" w:date="2015-09-18T15:16:00Z">
              <w:rPr>
                <w:rFonts w:ascii="Arial" w:hAnsi="Arial" w:cs="Arial"/>
                <w:lang w:val="pt-BR"/>
              </w:rPr>
            </w:rPrChange>
          </w:rPr>
          <w:t xml:space="preserve">Post et al. </w:t>
        </w:r>
        <w:r w:rsidRPr="008B0BED">
          <w:rPr>
            <w:rFonts w:ascii="Arial" w:hAnsi="Arial" w:cs="Arial"/>
            <w:rPrChange w:id="66" w:author="Cardoso, Taiane D" w:date="2015-09-18T14:48:00Z">
              <w:rPr>
                <w:rFonts w:ascii="Arial" w:hAnsi="Arial" w:cs="Arial"/>
                <w:lang w:val="pt-BR"/>
              </w:rPr>
            </w:rPrChange>
          </w:rPr>
          <w:t>(2013</w:t>
        </w:r>
        <w:proofErr w:type="gramStart"/>
        <w:r w:rsidRPr="008B0BED">
          <w:rPr>
            <w:rFonts w:ascii="Arial" w:hAnsi="Arial" w:cs="Arial"/>
            <w:rPrChange w:id="67" w:author="Cardoso, Taiane D" w:date="2015-09-18T14:48:00Z">
              <w:rPr>
                <w:rFonts w:ascii="Arial" w:hAnsi="Arial" w:cs="Arial"/>
                <w:lang w:val="pt-BR"/>
              </w:rPr>
            </w:rPrChange>
          </w:rPr>
          <w:t>),</w:t>
        </w:r>
        <w:proofErr w:type="gramEnd"/>
        <w:r w:rsidRPr="008B0BED">
          <w:rPr>
            <w:rFonts w:ascii="Arial" w:hAnsi="Arial" w:cs="Arial"/>
            <w:rPrChange w:id="68" w:author="Cardoso, Taiane D" w:date="2015-09-18T14:48:00Z">
              <w:rPr>
                <w:rFonts w:ascii="Arial" w:hAnsi="Arial" w:cs="Arial"/>
                <w:lang w:val="pt-BR"/>
              </w:rPr>
            </w:rPrChange>
          </w:rPr>
          <w:t xml:space="preserve"> postulated that the cross-sensitization among stressors, episodes and substance misuse </w:t>
        </w:r>
      </w:ins>
      <w:ins w:id="69" w:author="Cardoso, Taiane D" w:date="2015-09-18T15:22:00Z">
        <w:r w:rsidR="00AA4F66">
          <w:rPr>
            <w:rFonts w:ascii="Arial" w:hAnsi="Arial" w:cs="Arial"/>
          </w:rPr>
          <w:t xml:space="preserve">can </w:t>
        </w:r>
      </w:ins>
      <w:ins w:id="70" w:author="Cardoso, Taiane D" w:date="2015-09-18T14:48:00Z">
        <w:r w:rsidRPr="008B0BED">
          <w:rPr>
            <w:rFonts w:ascii="Arial" w:hAnsi="Arial" w:cs="Arial"/>
            <w:rPrChange w:id="71" w:author="Cardoso, Taiane D" w:date="2015-09-18T14:48:00Z">
              <w:rPr>
                <w:rFonts w:ascii="Arial" w:hAnsi="Arial" w:cs="Arial"/>
                <w:lang w:val="pt-BR"/>
              </w:rPr>
            </w:rPrChange>
          </w:rPr>
          <w:t>contribute to illness progression</w:t>
        </w:r>
      </w:ins>
      <w:ins w:id="72" w:author="Cardoso, Taiane D" w:date="2015-09-18T15:16:00Z">
        <w:r w:rsidR="00AA4F66">
          <w:rPr>
            <w:rFonts w:ascii="Arial" w:hAnsi="Arial" w:cs="Arial"/>
          </w:rPr>
          <w:t xml:space="preserve"> </w:t>
        </w:r>
      </w:ins>
      <w:r w:rsidR="00AA4F66">
        <w:rPr>
          <w:rFonts w:ascii="Arial" w:hAnsi="Arial" w:cs="Arial"/>
        </w:rPr>
        <w:fldChar w:fldCharType="begin">
          <w:fldData xml:space="preserve">PEVuZE5vdGU+PENpdGU+PEF1dGhvcj5Qb3N0PC9BdXRob3I+PFllYXI+MjAxMzwvWWVhcj48UmVj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PEVuZE5vdGU+PENpdGU+PEF1dGhvcj5Qb3N0PC9BdXRob3I+PFllYXI+MjAxMzwvWWVhcj48UmVj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00AA4F66">
        <w:rPr>
          <w:rFonts w:ascii="Arial" w:hAnsi="Arial" w:cs="Arial"/>
        </w:rPr>
      </w:r>
      <w:r w:rsidR="00AA4F66">
        <w:rPr>
          <w:rFonts w:ascii="Arial" w:hAnsi="Arial" w:cs="Arial"/>
        </w:rPr>
        <w:fldChar w:fldCharType="separate"/>
      </w:r>
      <w:r w:rsidR="00892A58">
        <w:rPr>
          <w:rFonts w:ascii="Arial" w:hAnsi="Arial" w:cs="Arial"/>
          <w:noProof/>
        </w:rPr>
        <w:t>(</w:t>
      </w:r>
      <w:hyperlink w:anchor="_ENREF_35" w:tooltip="Post, 2013 #9" w:history="1">
        <w:r w:rsidR="002433A4">
          <w:rPr>
            <w:rFonts w:ascii="Arial" w:hAnsi="Arial" w:cs="Arial"/>
            <w:noProof/>
          </w:rPr>
          <w:t>Post and Kalivas 2013</w:t>
        </w:r>
      </w:hyperlink>
      <w:r w:rsidR="00892A58">
        <w:rPr>
          <w:rFonts w:ascii="Arial" w:hAnsi="Arial" w:cs="Arial"/>
          <w:noProof/>
        </w:rPr>
        <w:t>)</w:t>
      </w:r>
      <w:r w:rsidR="00AA4F66">
        <w:rPr>
          <w:rFonts w:ascii="Arial" w:hAnsi="Arial" w:cs="Arial"/>
        </w:rPr>
        <w:fldChar w:fldCharType="end"/>
      </w:r>
      <w:ins w:id="73" w:author="Cardoso, Taiane D" w:date="2015-09-18T14:48:00Z">
        <w:r w:rsidRPr="008B0BED">
          <w:rPr>
            <w:rFonts w:ascii="Arial" w:hAnsi="Arial" w:cs="Arial"/>
            <w:rPrChange w:id="74" w:author="Cardoso, Taiane D" w:date="2015-09-18T14:48:00Z">
              <w:rPr>
                <w:rFonts w:ascii="Arial" w:hAnsi="Arial" w:cs="Arial"/>
                <w:lang w:val="pt-BR"/>
              </w:rPr>
            </w:rPrChange>
          </w:rPr>
          <w:t>.</w:t>
        </w:r>
      </w:ins>
      <w:ins w:id="75" w:author="Cardoso, Taiane D" w:date="2015-09-18T15:17:00Z">
        <w:r w:rsidR="00AA4F66">
          <w:rPr>
            <w:rFonts w:ascii="Arial" w:hAnsi="Arial" w:cs="Arial"/>
          </w:rPr>
          <w:t xml:space="preserve"> </w:t>
        </w:r>
        <w:r w:rsidR="00AA4F66" w:rsidRPr="00AA4F66">
          <w:rPr>
            <w:rFonts w:ascii="Arial" w:hAnsi="Arial" w:cs="Arial"/>
          </w:rPr>
          <w:t xml:space="preserve">In addition, </w:t>
        </w:r>
      </w:ins>
      <w:ins w:id="76" w:author="Cardoso, Taiane D" w:date="2015-09-18T15:20:00Z">
        <w:r w:rsidR="00AA4F66" w:rsidRPr="00AA4F66">
          <w:rPr>
            <w:rFonts w:ascii="Arial" w:hAnsi="Arial" w:cs="Arial"/>
            <w:rPrChange w:id="77" w:author="Cardoso, Taiane D" w:date="2015-09-18T15:21:00Z">
              <w:rPr>
                <w:rFonts w:ascii="Arial" w:hAnsi="Arial" w:cs="Arial"/>
                <w:lang w:val="pt-BR"/>
              </w:rPr>
            </w:rPrChange>
          </w:rPr>
          <w:t xml:space="preserve">Rosa et al (2014) showed </w:t>
        </w:r>
      </w:ins>
      <w:ins w:id="78" w:author="Cardoso, Taiane D" w:date="2015-09-18T15:22:00Z">
        <w:r w:rsidR="00AA4F66">
          <w:rPr>
            <w:rFonts w:ascii="Arial" w:hAnsi="Arial" w:cs="Arial"/>
          </w:rPr>
          <w:t>a worse</w:t>
        </w:r>
      </w:ins>
      <w:ins w:id="79" w:author="Cardoso, Taiane D" w:date="2015-09-18T15:20:00Z">
        <w:r w:rsidR="00AA4F66" w:rsidRPr="00AA4F66">
          <w:rPr>
            <w:rFonts w:ascii="Arial" w:hAnsi="Arial" w:cs="Arial"/>
            <w:rPrChange w:id="80" w:author="Cardoso, Taiane D" w:date="2015-09-18T15:21:00Z">
              <w:rPr>
                <w:rFonts w:ascii="Arial" w:hAnsi="Arial" w:cs="Arial"/>
                <w:lang w:val="pt-BR"/>
              </w:rPr>
            </w:rPrChange>
          </w:rPr>
          <w:t xml:space="preserve"> cognitive </w:t>
        </w:r>
      </w:ins>
      <w:ins w:id="81" w:author="Cardoso, Taiane D" w:date="2015-09-18T15:22:00Z">
        <w:r w:rsidR="00AA4F66">
          <w:rPr>
            <w:rFonts w:ascii="Arial" w:hAnsi="Arial" w:cs="Arial"/>
          </w:rPr>
          <w:t>performance</w:t>
        </w:r>
      </w:ins>
      <w:ins w:id="82" w:author="Cardoso, Taiane D" w:date="2015-09-18T15:20:00Z">
        <w:r w:rsidR="00AA4F66" w:rsidRPr="00AA4F66">
          <w:rPr>
            <w:rFonts w:ascii="Arial" w:hAnsi="Arial" w:cs="Arial"/>
            <w:rPrChange w:id="83" w:author="Cardoso, Taiane D" w:date="2015-09-18T15:21:00Z">
              <w:rPr>
                <w:rFonts w:ascii="Arial" w:hAnsi="Arial" w:cs="Arial"/>
                <w:lang w:val="pt-BR"/>
              </w:rPr>
            </w:rPrChange>
          </w:rPr>
          <w:t xml:space="preserve"> in subjects with bipolar disorder in late s</w:t>
        </w:r>
      </w:ins>
      <w:ins w:id="84" w:author="Cardoso, Taiane D" w:date="2015-09-18T15:21:00Z">
        <w:r w:rsidR="00AA4F66" w:rsidRPr="00AA4F66">
          <w:rPr>
            <w:rFonts w:ascii="Arial" w:hAnsi="Arial" w:cs="Arial"/>
            <w:rPrChange w:id="85" w:author="Cardoso, Taiane D" w:date="2015-09-18T15:21:00Z">
              <w:rPr>
                <w:rFonts w:ascii="Arial" w:hAnsi="Arial" w:cs="Arial"/>
                <w:lang w:val="pt-BR"/>
              </w:rPr>
            </w:rPrChange>
          </w:rPr>
          <w:t xml:space="preserve">tage of illness as compared to </w:t>
        </w:r>
      </w:ins>
      <w:ins w:id="86" w:author="Cardoso, Taiane D" w:date="2015-09-18T15:22:00Z">
        <w:r w:rsidR="00AA4F66">
          <w:rPr>
            <w:rFonts w:ascii="Arial" w:hAnsi="Arial" w:cs="Arial"/>
          </w:rPr>
          <w:t xml:space="preserve">healthy controls, in contrast, subjects with bipolar disorder in early stage of illness have a similar </w:t>
        </w:r>
      </w:ins>
      <w:ins w:id="87" w:author="Cardoso, Taiane D" w:date="2015-09-18T15:23:00Z">
        <w:r w:rsidR="00AA4F66">
          <w:rPr>
            <w:rFonts w:ascii="Arial" w:hAnsi="Arial" w:cs="Arial"/>
          </w:rPr>
          <w:t xml:space="preserve">cognitive </w:t>
        </w:r>
      </w:ins>
      <w:ins w:id="88" w:author="Cardoso, Taiane D" w:date="2015-09-18T15:22:00Z">
        <w:r w:rsidR="00AA4F66">
          <w:rPr>
            <w:rFonts w:ascii="Arial" w:hAnsi="Arial" w:cs="Arial"/>
          </w:rPr>
          <w:t>performance</w:t>
        </w:r>
      </w:ins>
      <w:ins w:id="89" w:author="Cardoso, Taiane D" w:date="2015-09-18T15:23:00Z">
        <w:r w:rsidR="00AA4F66">
          <w:rPr>
            <w:rFonts w:ascii="Arial" w:hAnsi="Arial" w:cs="Arial"/>
          </w:rPr>
          <w:t xml:space="preserve"> as compared to healthy controls </w:t>
        </w:r>
      </w:ins>
      <w:r w:rsidR="00AA4F66">
        <w:rPr>
          <w:rFonts w:ascii="Arial" w:hAnsi="Arial" w:cs="Arial"/>
        </w:rPr>
        <w:fldChar w:fldCharType="begin">
          <w:fldData xml:space="preserve">PEVuZE5vdGU+PENpdGU+PEF1dGhvcj5Sb3NhPC9BdXRob3I+PFllYXI+MjAxNDwvWWVhcj48UmVj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PEVuZE5vdGU+PENpdGU+PEF1dGhvcj5Sb3NhPC9BdXRob3I+PFllYXI+MjAxNDwvWWVhcj48UmVj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00AA4F66">
        <w:rPr>
          <w:rFonts w:ascii="Arial" w:hAnsi="Arial" w:cs="Arial"/>
        </w:rPr>
      </w:r>
      <w:r w:rsidR="00AA4F66">
        <w:rPr>
          <w:rFonts w:ascii="Arial" w:hAnsi="Arial" w:cs="Arial"/>
        </w:rPr>
        <w:fldChar w:fldCharType="separate"/>
      </w:r>
      <w:r w:rsidR="00892A58">
        <w:rPr>
          <w:rFonts w:ascii="Arial" w:hAnsi="Arial" w:cs="Arial"/>
          <w:noProof/>
        </w:rPr>
        <w:t>(</w:t>
      </w:r>
      <w:hyperlink w:anchor="_ENREF_38" w:tooltip="Rosa, 2014 #34" w:history="1">
        <w:r w:rsidR="002433A4">
          <w:rPr>
            <w:rFonts w:ascii="Arial" w:hAnsi="Arial" w:cs="Arial"/>
            <w:noProof/>
          </w:rPr>
          <w:t>Rosa, Magalhaes et al. 2014</w:t>
        </w:r>
      </w:hyperlink>
      <w:r w:rsidR="00892A58">
        <w:rPr>
          <w:rFonts w:ascii="Arial" w:hAnsi="Arial" w:cs="Arial"/>
          <w:noProof/>
        </w:rPr>
        <w:t>)</w:t>
      </w:r>
      <w:r w:rsidR="00AA4F66">
        <w:rPr>
          <w:rFonts w:ascii="Arial" w:hAnsi="Arial" w:cs="Arial"/>
        </w:rPr>
        <w:fldChar w:fldCharType="end"/>
      </w:r>
      <w:ins w:id="90" w:author="Cardoso, Taiane D" w:date="2015-09-18T15:23:00Z">
        <w:r w:rsidR="00AA4F66">
          <w:rPr>
            <w:rFonts w:ascii="Arial" w:hAnsi="Arial" w:cs="Arial"/>
          </w:rPr>
          <w:t>.</w:t>
        </w:r>
      </w:ins>
      <w:ins w:id="91" w:author="Cardoso, Taiane D" w:date="2015-09-18T15:25:00Z">
        <w:r w:rsidR="00B6749B">
          <w:rPr>
            <w:rFonts w:ascii="Arial" w:hAnsi="Arial" w:cs="Arial"/>
          </w:rPr>
          <w:t xml:space="preserve"> However, the role of substance use disorder comorbidity </w:t>
        </w:r>
      </w:ins>
      <w:ins w:id="92" w:author="Cardoso, Taiane D" w:date="2015-09-21T09:40:00Z">
        <w:r w:rsidR="00892A58">
          <w:rPr>
            <w:rFonts w:ascii="Arial" w:hAnsi="Arial" w:cs="Arial"/>
          </w:rPr>
          <w:t xml:space="preserve">on cognition of subjects with bipolar disorder </w:t>
        </w:r>
      </w:ins>
      <w:ins w:id="93" w:author="Cardoso, Taiane D" w:date="2015-09-18T15:27:00Z">
        <w:r w:rsidR="00B6749B">
          <w:rPr>
            <w:rFonts w:ascii="Arial" w:hAnsi="Arial" w:cs="Arial"/>
          </w:rPr>
          <w:t>has received a limited attention. Thus, the aim of the current study is to assess the cognitive performance of subjects with bipolar disorder, bipolar disorder plus alcohol use disorder, bipolar disorder plus illicit substance use disorder, as compared to healthy controls.</w:t>
        </w:r>
      </w:ins>
    </w:p>
    <w:p w:rsidR="000C6D39" w:rsidRPr="002A714F" w:rsidDel="00B6749B" w:rsidRDefault="000C6D39" w:rsidP="00AA4F66">
      <w:pPr>
        <w:spacing w:after="0" w:line="360" w:lineRule="auto"/>
        <w:ind w:firstLine="720"/>
        <w:jc w:val="both"/>
        <w:rPr>
          <w:del w:id="94" w:author="Cardoso, Taiane D" w:date="2015-09-18T15:28:00Z"/>
          <w:rFonts w:ascii="Arial" w:hAnsi="Arial" w:cs="Arial"/>
          <w:rPrChange w:id="95" w:author="Cardoso, Taiane D" w:date="2015-09-18T15:46:00Z">
            <w:rPr>
              <w:del w:id="96" w:author="Cardoso, Taiane D" w:date="2015-09-18T15:28:00Z"/>
              <w:rFonts w:ascii="Arial" w:hAnsi="Arial" w:cs="Arial"/>
              <w:lang w:val="pt-BR"/>
            </w:rPr>
          </w:rPrChange>
        </w:rPr>
      </w:pPr>
      <w:del w:id="97" w:author="Cardoso, Taiane D" w:date="2015-09-18T15:28:00Z">
        <w:r w:rsidRPr="002A714F" w:rsidDel="00B6749B">
          <w:rPr>
            <w:rFonts w:ascii="Arial" w:hAnsi="Arial" w:cs="Arial"/>
            <w:rPrChange w:id="98" w:author="Cardoso, Taiane D" w:date="2015-09-18T15:46:00Z">
              <w:rPr>
                <w:rFonts w:ascii="Arial" w:hAnsi="Arial" w:cs="Arial"/>
                <w:lang w:val="pt-BR"/>
              </w:rPr>
            </w:rPrChange>
          </w:rPr>
          <w:delText xml:space="preserve"> </w:delText>
        </w:r>
      </w:del>
    </w:p>
    <w:p w:rsidR="00864F8C" w:rsidRPr="00B6749B" w:rsidDel="00B6749B" w:rsidRDefault="00864F8C" w:rsidP="002D7866">
      <w:pPr>
        <w:spacing w:after="0" w:line="360" w:lineRule="auto"/>
        <w:ind w:firstLine="720"/>
        <w:jc w:val="both"/>
        <w:rPr>
          <w:del w:id="99" w:author="Cardoso, Taiane D" w:date="2015-09-18T15:29:00Z"/>
          <w:rFonts w:ascii="Arial" w:hAnsi="Arial" w:cs="Arial"/>
        </w:rPr>
      </w:pPr>
      <w:del w:id="100" w:author="Cardoso, Taiane D" w:date="2015-09-18T15:29:00Z">
        <w:r w:rsidRPr="002A714F" w:rsidDel="00B6749B">
          <w:rPr>
            <w:rFonts w:ascii="Arial" w:hAnsi="Arial" w:cs="Arial"/>
            <w:rPrChange w:id="101" w:author="Cardoso, Taiane D" w:date="2015-09-18T15:46:00Z">
              <w:rPr>
                <w:rFonts w:ascii="Arial" w:hAnsi="Arial" w:cs="Arial"/>
                <w:lang w:val="pt-BR"/>
              </w:rPr>
            </w:rPrChange>
          </w:rPr>
          <w:delText xml:space="preserve">A methodological limitation of current cognitive studies in BD is related to the use of tests that differ in terms of content, duration, psychometric properties, and administration procedures. The Canadian Network for Mood and Anxiety Treatments (CANMAT) and the International Society for Bipolar Disorders (ISBD) have emphasized the need for instruments assessing cognitive domains found to be impaired in BD, such as verbal and working memory, psychomotor speed, executive function and attention </w:delText>
        </w:r>
        <w:r w:rsidRPr="00710054" w:rsidDel="00B6749B">
          <w:rPr>
            <w:rFonts w:ascii="Arial" w:hAnsi="Arial" w:cs="Arial"/>
          </w:rPr>
          <w:fldChar w:fldCharType="begin"/>
        </w:r>
      </w:del>
      <w:r w:rsidR="00892A58">
        <w:rPr>
          <w:rFonts w:ascii="Arial" w:hAnsi="Arial" w:cs="Arial"/>
        </w:rPr>
        <w:instrText xml:space="preserve"> ADDIN EN.CITE &lt;EndNote&gt;&lt;Cite&gt;&lt;Author&gt;Yatham&lt;/Author&gt;&lt;Year&gt;2009&lt;/Year&gt;&lt;RecNum&gt;18&lt;/RecNum&gt;&lt;DisplayText&gt;(Yatham, Kennedy et al. 2009)&lt;/DisplayText&gt;&lt;record&gt;&lt;rec-number&gt;18&lt;/rec-number&gt;&lt;foreign-keys&gt;&lt;key app="EN" db-id="v2d5rwwtqwz5wge0a0tvx2zeeetrtvxw0avr" timestamp="1439572675"&gt;18&lt;/key&gt;&lt;/foreign-keys&gt;&lt;ref-type name="Journal Article"&gt;17&lt;/ref-type&gt;&lt;contributors&gt;&lt;authors&gt;&lt;author&gt;Yatham, Lakshmi N&lt;/author&gt;&lt;author&gt;Kennedy, Sidney H&lt;/author&gt;&lt;author&gt;Schaffer, Ayal&lt;/author&gt;&lt;author&gt;Parikh, Sagar V&lt;/author&gt;&lt;author&gt;Beaulieu, Serge&lt;/author&gt;&lt;author&gt;O&amp;apos;Donovan, Claire&lt;/author&gt;&lt;author&gt;MacQueen, Glenda&lt;/author&gt;&lt;author&gt;McIntyre, Roger S&lt;/author&gt;&lt;author&gt;Sharma, Verinder&lt;/author&gt;&lt;author&gt;Ravindran, Arun&lt;/author&gt;&lt;/authors&gt;&lt;/contributors&gt;&lt;titles&gt;&lt;title&gt;Canadian Network for Mood and Anxiety Treatments (CANMAT) and International Society for Bipolar Disorders (ISBD) collaborative update of CANMAT guidelines for the management of patients with bipolar disorder: update 2009&lt;/title&gt;&lt;secondary-title&gt;Bipolar disorders&lt;/secondary-title&gt;&lt;/titles&gt;&lt;periodical&gt;&lt;full-title&gt;Bipolar disorders&lt;/full-title&gt;&lt;/periodical&gt;&lt;pages&gt;225-255&lt;/pages&gt;&lt;volume&gt;11&lt;/volume&gt;&lt;number&gt;3&lt;/number&gt;&lt;dates&gt;&lt;year&gt;2009&lt;/year&gt;&lt;/dates&gt;&lt;isbn&gt;1399-5618&lt;/isbn&gt;&lt;urls&gt;&lt;/urls&gt;&lt;/record&gt;&lt;/Cite&gt;&lt;/EndNote&gt;</w:instrText>
      </w:r>
      <w:del w:id="102" w:author="Cardoso, Taiane D" w:date="2015-09-18T15:29:00Z">
        <w:r w:rsidRPr="00710054" w:rsidDel="00B6749B">
          <w:rPr>
            <w:rFonts w:ascii="Arial" w:hAnsi="Arial" w:cs="Arial"/>
          </w:rPr>
          <w:fldChar w:fldCharType="separate"/>
        </w:r>
      </w:del>
      <w:r w:rsidR="00892A58">
        <w:rPr>
          <w:rFonts w:ascii="Arial" w:hAnsi="Arial" w:cs="Arial"/>
          <w:noProof/>
        </w:rPr>
        <w:t>(</w:t>
      </w:r>
      <w:hyperlink w:anchor="_ENREF_47" w:tooltip="Yatham, 2009 #18" w:history="1">
        <w:r w:rsidR="002433A4">
          <w:rPr>
            <w:rFonts w:ascii="Arial" w:hAnsi="Arial" w:cs="Arial"/>
            <w:noProof/>
          </w:rPr>
          <w:t>Yatham, Kennedy et al. 2009</w:t>
        </w:r>
      </w:hyperlink>
      <w:r w:rsidR="00892A58">
        <w:rPr>
          <w:rFonts w:ascii="Arial" w:hAnsi="Arial" w:cs="Arial"/>
          <w:noProof/>
        </w:rPr>
        <w:t>)</w:t>
      </w:r>
      <w:del w:id="103" w:author="Cardoso, Taiane D" w:date="2015-09-18T15:29:00Z">
        <w:r w:rsidRPr="00710054" w:rsidDel="00B6749B">
          <w:rPr>
            <w:rFonts w:ascii="Arial" w:hAnsi="Arial" w:cs="Arial"/>
          </w:rPr>
          <w:fldChar w:fldCharType="end"/>
        </w:r>
        <w:r w:rsidRPr="00B6749B" w:rsidDel="00B6749B">
          <w:rPr>
            <w:rFonts w:ascii="Arial" w:hAnsi="Arial" w:cs="Arial"/>
          </w:rPr>
          <w:delText xml:space="preserve">. However, to date, there is no established instrument of choice for the cognitive assessment of BD patients. </w:delText>
        </w:r>
      </w:del>
    </w:p>
    <w:p w:rsidR="008B0D98" w:rsidRPr="00B6749B" w:rsidDel="00B6749B" w:rsidRDefault="00864F8C" w:rsidP="008B0D98">
      <w:pPr>
        <w:spacing w:after="0" w:line="360" w:lineRule="auto"/>
        <w:ind w:firstLine="720"/>
        <w:jc w:val="both"/>
        <w:rPr>
          <w:del w:id="104" w:author="Cardoso, Taiane D" w:date="2015-09-18T15:29:00Z"/>
          <w:rFonts w:ascii="Arial" w:eastAsia="Times New Roman" w:hAnsi="Arial" w:cs="Arial"/>
        </w:rPr>
      </w:pPr>
      <w:del w:id="105" w:author="Cardoso, Taiane D" w:date="2015-09-18T15:29:00Z">
        <w:r w:rsidRPr="00B6749B" w:rsidDel="00B6749B">
          <w:rPr>
            <w:rFonts w:ascii="Arial" w:eastAsia="Times New Roman" w:hAnsi="Arial" w:cs="Arial"/>
          </w:rPr>
          <w:delText xml:space="preserve">The South Texas Assessment </w:delText>
        </w:r>
        <w:r w:rsidRPr="00B6749B" w:rsidDel="00B6749B">
          <w:rPr>
            <w:rFonts w:ascii="Arial" w:hAnsi="Arial" w:cs="Arial"/>
          </w:rPr>
          <w:delText xml:space="preserve">of Neurocognition (STAN) neuropsychological battery </w:delText>
        </w:r>
        <w:r w:rsidRPr="00710054" w:rsidDel="00B6749B">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PENpdGU+PEF1dGhvcj5HbGFobjwvQXV0aG9yPjxZZWFyPjIwMTA8L1llYXI+PFJlY051bT4zMTwv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</w:fldData>
          </w:fldChar>
        </w:r>
      </w:del>
      <w:r w:rsidR="00892A58">
        <w:rPr>
          <w:rFonts w:ascii="Arial" w:hAnsi="Arial" w:cs="Arial"/>
        </w:rPr>
        <w:instrText xml:space="preserve"> ADDIN EN.CITE </w:instrText>
      </w:r>
      <w:r w:rsidR="00892A58">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PENpdGU+PEF1dGhvcj5HbGFobjwvQXV0aG9yPjxZZWFyPjIwMTA8L1llYXI+PFJlY051bT4zMTwv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del w:id="106" w:author="Cardoso, Taiane D" w:date="2015-09-18T15:29:00Z">
        <w:r w:rsidRPr="00710054" w:rsidDel="00B6749B">
          <w:rPr>
            <w:rFonts w:ascii="Arial" w:hAnsi="Arial" w:cs="Arial"/>
          </w:rPr>
        </w:r>
        <w:r w:rsidRPr="00710054" w:rsidDel="00B6749B">
          <w:rPr>
            <w:rFonts w:ascii="Arial" w:hAnsi="Arial" w:cs="Arial"/>
          </w:rPr>
          <w:fldChar w:fldCharType="separate"/>
        </w:r>
      </w:del>
      <w:r w:rsidR="00892A58">
        <w:rPr>
          <w:rFonts w:ascii="Arial" w:hAnsi="Arial" w:cs="Arial"/>
          <w:noProof/>
        </w:rPr>
        <w:t>(</w:t>
      </w:r>
      <w:hyperlink w:anchor="_ENREF_19" w:tooltip="Glahn, 2010 #31" w:history="1">
        <w:r w:rsidR="002433A4">
          <w:rPr>
            <w:rFonts w:ascii="Arial" w:hAnsi="Arial" w:cs="Arial"/>
            <w:noProof/>
          </w:rPr>
          <w:t>Glahn, Almasy et al. 2010</w:t>
        </w:r>
      </w:hyperlink>
      <w:r w:rsidR="00892A58">
        <w:rPr>
          <w:rFonts w:ascii="Arial" w:hAnsi="Arial" w:cs="Arial"/>
          <w:noProof/>
        </w:rPr>
        <w:t>)</w:t>
      </w:r>
      <w:del w:id="107" w:author="Cardoso, Taiane D" w:date="2015-09-18T15:29:00Z">
        <w:r w:rsidRPr="00710054" w:rsidDel="00B6749B">
          <w:rPr>
            <w:rFonts w:ascii="Arial" w:hAnsi="Arial" w:cs="Arial"/>
          </w:rPr>
          <w:fldChar w:fldCharType="end"/>
        </w:r>
        <w:r w:rsidRPr="00B6749B" w:rsidDel="00B6749B">
          <w:rPr>
            <w:rFonts w:ascii="Arial" w:hAnsi="Arial" w:cs="Arial"/>
          </w:rPr>
          <w:delText xml:space="preserve"> is a primarily computerized battery of standard and experimental neuropsychological tests used in prior studies of bipolar disorder and with minimal effects of language/culture </w:delText>
        </w:r>
        <w:r w:rsidRPr="00710054" w:rsidDel="00B6749B">
          <w:rPr>
            <w:rFonts w:ascii="Arial" w:hAnsi="Arial" w:cs="Arial"/>
          </w:rPr>
          <w:fldChar w:fldCharType="begin">
            <w:fldData xml:space="preserve">PEVuZE5vdGU+PENpdGU+PEF1dGhvcj5HbGFobjwvQXV0aG9yPjxZZWFyPjIwMTA8L1llYXI+PFJl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</w:fldData>
          </w:fldChar>
        </w:r>
      </w:del>
      <w:r w:rsidR="00892A58">
        <w:rPr>
          <w:rFonts w:ascii="Arial" w:hAnsi="Arial" w:cs="Arial"/>
        </w:rPr>
        <w:instrText xml:space="preserve"> ADDIN EN.CITE </w:instrText>
      </w:r>
      <w:r w:rsidR="00892A58">
        <w:rPr>
          <w:rFonts w:ascii="Arial" w:hAnsi="Arial" w:cs="Arial"/>
        </w:rPr>
        <w:fldChar w:fldCharType="begin">
          <w:fldData xml:space="preserve">PEVuZE5vdGU+PENpdGU+PEF1dGhvcj5HbGFobjwvQXV0aG9yPjxZZWFyPjIwMTA8L1llYXI+PFJl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del w:id="108" w:author="Cardoso, Taiane D" w:date="2015-09-18T15:29:00Z">
        <w:r w:rsidRPr="00710054" w:rsidDel="00B6749B">
          <w:rPr>
            <w:rFonts w:ascii="Arial" w:hAnsi="Arial" w:cs="Arial"/>
          </w:rPr>
        </w:r>
        <w:r w:rsidRPr="00710054" w:rsidDel="00B6749B">
          <w:rPr>
            <w:rFonts w:ascii="Arial" w:hAnsi="Arial" w:cs="Arial"/>
          </w:rPr>
          <w:fldChar w:fldCharType="separate"/>
        </w:r>
      </w:del>
      <w:r w:rsidR="00892A58">
        <w:rPr>
          <w:rFonts w:ascii="Arial" w:hAnsi="Arial" w:cs="Arial"/>
          <w:noProof/>
        </w:rPr>
        <w:t>(</w:t>
      </w:r>
      <w:hyperlink w:anchor="_ENREF_18" w:tooltip="Glahn, 2010 #30" w:history="1">
        <w:r w:rsidR="002433A4">
          <w:rPr>
            <w:rFonts w:ascii="Arial" w:hAnsi="Arial" w:cs="Arial"/>
            <w:noProof/>
          </w:rPr>
          <w:t>Glahn, Almasy et al. 2010</w:t>
        </w:r>
      </w:hyperlink>
      <w:r w:rsidR="00892A58">
        <w:rPr>
          <w:rFonts w:ascii="Arial" w:hAnsi="Arial" w:cs="Arial"/>
          <w:noProof/>
        </w:rPr>
        <w:t xml:space="preserve">, </w:t>
      </w:r>
      <w:hyperlink w:anchor="_ENREF_14" w:tooltip="Cherkil, 2012 #51" w:history="1">
        <w:r w:rsidR="002433A4">
          <w:rPr>
            <w:rFonts w:ascii="Arial" w:hAnsi="Arial" w:cs="Arial"/>
            <w:noProof/>
          </w:rPr>
          <w:t>Cherkil, Satish et al. 2012</w:t>
        </w:r>
      </w:hyperlink>
      <w:r w:rsidR="00892A58">
        <w:rPr>
          <w:rFonts w:ascii="Arial" w:hAnsi="Arial" w:cs="Arial"/>
          <w:noProof/>
        </w:rPr>
        <w:t>)</w:t>
      </w:r>
      <w:del w:id="109" w:author="Cardoso, Taiane D" w:date="2015-09-18T15:29:00Z">
        <w:r w:rsidRPr="00710054" w:rsidDel="00B6749B">
          <w:rPr>
            <w:rFonts w:ascii="Arial" w:hAnsi="Arial" w:cs="Arial"/>
          </w:rPr>
          <w:fldChar w:fldCharType="end"/>
        </w:r>
        <w:r w:rsidRPr="00B6749B" w:rsidDel="00B6749B">
          <w:rPr>
            <w:rFonts w:ascii="Arial" w:hAnsi="Arial" w:cs="Arial"/>
          </w:rPr>
          <w:delText xml:space="preserve">, a 90-minute neuropsychological evaluation consisting of standard and computerized measures. The STAN includes 16 tests with 21 separate measures investigating </w:delText>
        </w:r>
        <w:r w:rsidRPr="00B6749B" w:rsidDel="00B6749B">
          <w:rPr>
            <w:rFonts w:ascii="Arial" w:eastAsia="Times New Roman" w:hAnsi="Arial" w:cs="Arial"/>
          </w:rPr>
          <w:delText>a wide range of cognitive domains, including general intellectual functioning, sensory-motor and processing speed, attention, executive functioning, working memory, long-term memory, language and social cognition.</w:delText>
        </w:r>
        <w:r w:rsidR="002D7866" w:rsidRPr="00B6749B" w:rsidDel="00B6749B">
          <w:rPr>
            <w:rFonts w:ascii="Arial" w:hAnsi="Arial" w:cs="Arial"/>
          </w:rPr>
          <w:delText xml:space="preserve"> It has been used in previous studies characterizing the cognitive profile of BD and psychosis alongside clinical and genetic measures </w:delText>
        </w:r>
        <w:r w:rsidR="002D7866" w:rsidRPr="00710054" w:rsidDel="00B6749B">
          <w:rPr>
            <w:rFonts w:ascii="Arial" w:hAnsi="Arial" w:cs="Arial"/>
          </w:rPr>
          <w:fldChar w:fldCharType="begin">
            <w:fldData xml:space="preserve">PEVuZE5vdGU+PENpdGU+PEF1dGhvcj5DaGF2ZXM8L0F1dGhvcj48WWVhcj4yMDExPC9ZZWFyPjxS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</w:fldData>
          </w:fldChar>
        </w:r>
      </w:del>
      <w:r w:rsidR="00892A58">
        <w:rPr>
          <w:rFonts w:ascii="Arial" w:hAnsi="Arial" w:cs="Arial"/>
        </w:rPr>
        <w:instrText xml:space="preserve"> ADDIN EN.CITE </w:instrText>
      </w:r>
      <w:r w:rsidR="00892A58">
        <w:rPr>
          <w:rFonts w:ascii="Arial" w:hAnsi="Arial" w:cs="Arial"/>
        </w:rPr>
        <w:fldChar w:fldCharType="begin">
          <w:fldData xml:space="preserve">PEVuZE5vdGU+PENpdGU+PEF1dGhvcj5DaGF2ZXM8L0F1dGhvcj48WWVhcj4yMDExPC9ZZWFyPjxS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del w:id="110" w:author="Cardoso, Taiane D" w:date="2015-09-18T15:29:00Z">
        <w:r w:rsidR="002D7866" w:rsidRPr="00710054" w:rsidDel="00B6749B">
          <w:rPr>
            <w:rFonts w:ascii="Arial" w:hAnsi="Arial" w:cs="Arial"/>
          </w:rPr>
        </w:r>
        <w:r w:rsidR="002D7866" w:rsidRPr="00710054" w:rsidDel="00B6749B">
          <w:rPr>
            <w:rFonts w:ascii="Arial" w:hAnsi="Arial" w:cs="Arial"/>
          </w:rPr>
          <w:fldChar w:fldCharType="separate"/>
        </w:r>
      </w:del>
      <w:r w:rsidR="00892A58">
        <w:rPr>
          <w:rFonts w:ascii="Arial" w:hAnsi="Arial" w:cs="Arial"/>
          <w:noProof/>
        </w:rPr>
        <w:t>(</w:t>
      </w:r>
      <w:hyperlink w:anchor="_ENREF_20" w:tooltip="Glahn, 2007 #53" w:history="1">
        <w:r w:rsidR="002433A4">
          <w:rPr>
            <w:rFonts w:ascii="Arial" w:hAnsi="Arial" w:cs="Arial"/>
            <w:noProof/>
          </w:rPr>
          <w:t>Glahn, Almasy et al. 2007</w:t>
        </w:r>
      </w:hyperlink>
      <w:r w:rsidR="00892A58">
        <w:rPr>
          <w:rFonts w:ascii="Arial" w:hAnsi="Arial" w:cs="Arial"/>
          <w:noProof/>
        </w:rPr>
        <w:t xml:space="preserve">, </w:t>
      </w:r>
      <w:hyperlink w:anchor="_ENREF_21" w:tooltip="Glahn, 2007 #50" w:history="1">
        <w:r w:rsidR="002433A4">
          <w:rPr>
            <w:rFonts w:ascii="Arial" w:hAnsi="Arial" w:cs="Arial"/>
            <w:noProof/>
          </w:rPr>
          <w:t>Glahn, Bearden et al. 2007</w:t>
        </w:r>
      </w:hyperlink>
      <w:r w:rsidR="00892A58">
        <w:rPr>
          <w:rFonts w:ascii="Arial" w:hAnsi="Arial" w:cs="Arial"/>
          <w:noProof/>
        </w:rPr>
        <w:t xml:space="preserve">, </w:t>
      </w:r>
      <w:hyperlink w:anchor="_ENREF_13" w:tooltip="Chaves, 2011 #39" w:history="1">
        <w:r w:rsidR="002433A4">
          <w:rPr>
            <w:rFonts w:ascii="Arial" w:hAnsi="Arial" w:cs="Arial"/>
            <w:noProof/>
          </w:rPr>
          <w:t>Chaves, Lombardo et al. 2011</w:t>
        </w:r>
      </w:hyperlink>
      <w:r w:rsidR="00892A58">
        <w:rPr>
          <w:rFonts w:ascii="Arial" w:hAnsi="Arial" w:cs="Arial"/>
          <w:noProof/>
        </w:rPr>
        <w:t xml:space="preserve">, </w:t>
      </w:r>
      <w:hyperlink w:anchor="_ENREF_14" w:tooltip="Cherkil, 2012 #51" w:history="1">
        <w:r w:rsidR="002433A4">
          <w:rPr>
            <w:rFonts w:ascii="Arial" w:hAnsi="Arial" w:cs="Arial"/>
            <w:noProof/>
          </w:rPr>
          <w:t>Cherkil, Satish et al. 2012</w:t>
        </w:r>
      </w:hyperlink>
      <w:r w:rsidR="00892A58">
        <w:rPr>
          <w:rFonts w:ascii="Arial" w:hAnsi="Arial" w:cs="Arial"/>
          <w:noProof/>
        </w:rPr>
        <w:t>)</w:t>
      </w:r>
      <w:del w:id="111" w:author="Cardoso, Taiane D" w:date="2015-09-18T15:29:00Z">
        <w:r w:rsidR="002D7866" w:rsidRPr="00710054" w:rsidDel="00B6749B">
          <w:rPr>
            <w:rFonts w:ascii="Arial" w:hAnsi="Arial" w:cs="Arial"/>
          </w:rPr>
          <w:fldChar w:fldCharType="end"/>
        </w:r>
        <w:r w:rsidR="002D7866" w:rsidRPr="00B6749B" w:rsidDel="00B6749B">
          <w:rPr>
            <w:rFonts w:ascii="Arial" w:hAnsi="Arial" w:cs="Arial"/>
          </w:rPr>
          <w:delText>. However the suitability of the STAN for assessing cognitive functioning in BD with and without SUD remains to be explored. To address these research questions we administered the STAN in a population of adults with BD with and without a lifetime history of AUD and SUD, and healthy controls (HC).</w:delText>
        </w:r>
      </w:del>
    </w:p>
    <w:p w:rsidR="0029707B" w:rsidRPr="002A714F" w:rsidRDefault="0029707B">
      <w:pPr>
        <w:spacing w:after="0" w:line="360" w:lineRule="auto"/>
        <w:ind w:firstLine="720"/>
        <w:jc w:val="both"/>
        <w:rPr>
          <w:rFonts w:ascii="Arial" w:hAnsi="Arial" w:cs="Arial"/>
        </w:rPr>
      </w:pPr>
    </w:p>
    <w:p w:rsidR="00856A19" w:rsidRPr="002A714F" w:rsidRDefault="00856A19">
      <w:pPr>
        <w:spacing w:line="360" w:lineRule="auto"/>
        <w:ind w:firstLine="720"/>
        <w:jc w:val="both"/>
        <w:rPr>
          <w:rFonts w:ascii="Arial" w:hAnsi="Arial" w:cs="Arial"/>
        </w:rPr>
      </w:pPr>
      <w:r w:rsidRPr="002A714F">
        <w:rPr>
          <w:rFonts w:ascii="Arial" w:eastAsia="Times New Roman" w:hAnsi="Arial" w:cs="Arial"/>
        </w:rPr>
        <w:t xml:space="preserve"> </w:t>
      </w:r>
    </w:p>
    <w:p w:rsidR="007A4239" w:rsidRPr="002A714F" w:rsidRDefault="007A4239">
      <w:pPr>
        <w:spacing w:line="360" w:lineRule="auto"/>
        <w:ind w:firstLine="720"/>
        <w:jc w:val="both"/>
        <w:rPr>
          <w:rFonts w:ascii="Arial" w:hAnsi="Arial" w:cs="Arial"/>
        </w:rPr>
      </w:pPr>
    </w:p>
    <w:p w:rsidR="00E44C1E" w:rsidRPr="00AA1768" w:rsidRDefault="00E44C1E">
      <w:pPr>
        <w:spacing w:line="360" w:lineRule="auto"/>
        <w:jc w:val="both"/>
        <w:rPr>
          <w:rFonts w:ascii="Arial" w:hAnsi="Arial" w:cs="Arial"/>
          <w:b/>
        </w:rPr>
      </w:pPr>
    </w:p>
    <w:p w:rsidR="000455E0" w:rsidRPr="00CC7D7F" w:rsidRDefault="000455E0">
      <w:pPr>
        <w:rPr>
          <w:rFonts w:ascii="Arial" w:hAnsi="Arial" w:cs="Arial"/>
          <w:b/>
        </w:rPr>
      </w:pPr>
      <w:r w:rsidRPr="00CC7D7F">
        <w:rPr>
          <w:rFonts w:ascii="Arial" w:hAnsi="Arial" w:cs="Arial"/>
          <w:b/>
        </w:rPr>
        <w:br w:type="page"/>
      </w:r>
    </w:p>
    <w:p w:rsidR="0054282C" w:rsidRPr="00326A78" w:rsidRDefault="0054282C">
      <w:pPr>
        <w:spacing w:line="360" w:lineRule="auto"/>
        <w:jc w:val="both"/>
        <w:rPr>
          <w:rFonts w:ascii="Arial" w:hAnsi="Arial" w:cs="Arial"/>
          <w:b/>
        </w:rPr>
      </w:pPr>
      <w:r w:rsidRPr="00326A78">
        <w:rPr>
          <w:rFonts w:ascii="Arial" w:hAnsi="Arial" w:cs="Arial"/>
          <w:b/>
        </w:rPr>
        <w:lastRenderedPageBreak/>
        <w:t>Methods</w:t>
      </w:r>
    </w:p>
    <w:p w:rsidR="002663BC" w:rsidRPr="00B42E3B" w:rsidRDefault="00093FD9" w:rsidP="000455E0">
      <w:pPr>
        <w:spacing w:after="0" w:line="360" w:lineRule="auto"/>
        <w:ind w:firstLine="720"/>
        <w:jc w:val="both"/>
        <w:rPr>
          <w:rFonts w:ascii="Arial" w:hAnsi="Arial" w:cs="Arial"/>
        </w:rPr>
      </w:pPr>
      <w:r w:rsidRPr="00B42E3B">
        <w:rPr>
          <w:rFonts w:ascii="Arial" w:hAnsi="Arial" w:cs="Arial"/>
        </w:rPr>
        <w:t xml:space="preserve">This is a cross-sectional study. </w:t>
      </w:r>
      <w:commentRangeStart w:id="112"/>
      <w:r w:rsidRPr="00B42E3B">
        <w:rPr>
          <w:rFonts w:ascii="Arial" w:hAnsi="Arial" w:cs="Arial"/>
        </w:rPr>
        <w:t>P</w:t>
      </w:r>
      <w:r w:rsidR="002663BC" w:rsidRPr="00B42E3B">
        <w:rPr>
          <w:rFonts w:ascii="Arial" w:hAnsi="Arial" w:cs="Arial"/>
        </w:rPr>
        <w:t>atients</w:t>
      </w:r>
      <w:r w:rsidRPr="00B42E3B">
        <w:rPr>
          <w:rFonts w:ascii="Arial" w:hAnsi="Arial" w:cs="Arial"/>
        </w:rPr>
        <w:t xml:space="preserve"> were recruited from inpatient and outpatient clinics of the University </w:t>
      </w:r>
      <w:proofErr w:type="gramStart"/>
      <w:r w:rsidRPr="00B42E3B">
        <w:rPr>
          <w:rFonts w:ascii="Arial" w:hAnsi="Arial" w:cs="Arial"/>
        </w:rPr>
        <w:t>of</w:t>
      </w:r>
      <w:proofErr w:type="gramEnd"/>
      <w:r w:rsidRPr="00B42E3B">
        <w:rPr>
          <w:rFonts w:ascii="Arial" w:hAnsi="Arial" w:cs="Arial"/>
        </w:rPr>
        <w:t xml:space="preserve"> Texas Health Science Center at San Antonio (UTHSCSA) and at the University of North Carolina at Chapel Hill (UNC).</w:t>
      </w:r>
      <w:commentRangeEnd w:id="112"/>
      <w:r w:rsidRPr="000455E0">
        <w:rPr>
          <w:rStyle w:val="CommentReference"/>
          <w:rFonts w:ascii="Arial" w:hAnsi="Arial" w:cs="Arial"/>
          <w:sz w:val="22"/>
          <w:szCs w:val="22"/>
        </w:rPr>
        <w:commentReference w:id="112"/>
      </w:r>
      <w:r w:rsidR="002663BC" w:rsidRPr="00B42E3B">
        <w:rPr>
          <w:rFonts w:ascii="Arial" w:hAnsi="Arial" w:cs="Arial"/>
        </w:rPr>
        <w:t xml:space="preserve"> </w:t>
      </w:r>
      <w:r w:rsidR="006D4782" w:rsidRPr="00B42E3B">
        <w:rPr>
          <w:rFonts w:ascii="Arial" w:hAnsi="Arial" w:cs="Arial"/>
        </w:rPr>
        <w:t xml:space="preserve">Healthy </w:t>
      </w:r>
      <w:r w:rsidR="00C56EE8" w:rsidRPr="00B42E3B">
        <w:rPr>
          <w:rFonts w:ascii="Arial" w:hAnsi="Arial" w:cs="Arial"/>
        </w:rPr>
        <w:t xml:space="preserve">participants were recruited via </w:t>
      </w:r>
      <w:r w:rsidR="00107B8F" w:rsidRPr="00B42E3B">
        <w:rPr>
          <w:rFonts w:ascii="Arial" w:hAnsi="Arial" w:cs="Arial"/>
        </w:rPr>
        <w:t xml:space="preserve">oral </w:t>
      </w:r>
      <w:r w:rsidR="006D4782" w:rsidRPr="00B42E3B">
        <w:rPr>
          <w:rFonts w:ascii="Arial" w:hAnsi="Arial" w:cs="Arial"/>
        </w:rPr>
        <w:t>presentation</w:t>
      </w:r>
      <w:r w:rsidR="00C56EE8" w:rsidRPr="00B42E3B">
        <w:rPr>
          <w:rFonts w:ascii="Arial" w:hAnsi="Arial" w:cs="Arial"/>
        </w:rPr>
        <w:t>s</w:t>
      </w:r>
      <w:r w:rsidR="00107B8F" w:rsidRPr="00B42E3B">
        <w:rPr>
          <w:rFonts w:ascii="Arial" w:hAnsi="Arial" w:cs="Arial"/>
        </w:rPr>
        <w:t xml:space="preserve"> and</w:t>
      </w:r>
      <w:r w:rsidR="00C56EE8" w:rsidRPr="00B42E3B">
        <w:rPr>
          <w:rFonts w:ascii="Arial" w:hAnsi="Arial" w:cs="Arial"/>
        </w:rPr>
        <w:t xml:space="preserve"> flyers</w:t>
      </w:r>
      <w:r w:rsidR="006D4782" w:rsidRPr="00B42E3B">
        <w:rPr>
          <w:rFonts w:ascii="Arial" w:hAnsi="Arial" w:cs="Arial"/>
        </w:rPr>
        <w:t xml:space="preserve">. </w:t>
      </w:r>
      <w:r w:rsidR="007F7298" w:rsidRPr="00710054">
        <w:rPr>
          <w:rFonts w:ascii="Arial" w:hAnsi="Arial" w:cs="Arial"/>
        </w:rPr>
        <w:t xml:space="preserve">Specific inclusion criteria for healthy controls were: no </w:t>
      </w:r>
      <w:r w:rsidR="007F7298" w:rsidRPr="00A80EFE">
        <w:rPr>
          <w:rFonts w:ascii="Arial" w:hAnsi="Arial" w:cs="Arial"/>
        </w:rPr>
        <w:t>current or lifetime axis I psychiatric</w:t>
      </w:r>
      <w:r w:rsidR="00B4707D" w:rsidRPr="00A80EFE">
        <w:rPr>
          <w:rFonts w:ascii="Arial" w:hAnsi="Arial" w:cs="Arial"/>
        </w:rPr>
        <w:t xml:space="preserve"> diagnose</w:t>
      </w:r>
      <w:r w:rsidR="007F7298" w:rsidRPr="00B42E3B">
        <w:rPr>
          <w:rFonts w:ascii="Arial" w:hAnsi="Arial" w:cs="Arial"/>
        </w:rPr>
        <w:t>, previous history of neurologic disorders including head injury with loss of consciousness for any period of time, pregnancy, family history of hereditary neurologic disorder</w:t>
      </w:r>
      <w:r w:rsidR="006D4782" w:rsidRPr="00B42E3B">
        <w:rPr>
          <w:rFonts w:ascii="Arial" w:hAnsi="Arial" w:cs="Arial"/>
        </w:rPr>
        <w:t>,</w:t>
      </w:r>
      <w:r w:rsidR="00970C01" w:rsidRPr="00B42E3B">
        <w:rPr>
          <w:rFonts w:ascii="Arial" w:hAnsi="Arial" w:cs="Arial"/>
        </w:rPr>
        <w:t xml:space="preserve"> psychiatric disorder in first-degree relatives, use of any prescribed psychiatric</w:t>
      </w:r>
      <w:r w:rsidR="002E5D0B" w:rsidRPr="00B42E3B">
        <w:rPr>
          <w:rFonts w:ascii="Arial" w:hAnsi="Arial" w:cs="Arial"/>
        </w:rPr>
        <w:t xml:space="preserve"> medication in their lifetimes.</w:t>
      </w:r>
      <w:r w:rsidR="009B5F33" w:rsidRPr="00B42E3B">
        <w:rPr>
          <w:rFonts w:ascii="Arial" w:hAnsi="Arial" w:cs="Arial"/>
        </w:rPr>
        <w:t xml:space="preserve"> </w:t>
      </w:r>
      <w:r w:rsidR="002663BC" w:rsidRPr="00B42E3B">
        <w:rPr>
          <w:rFonts w:ascii="Arial" w:hAnsi="Arial" w:cs="Arial"/>
        </w:rPr>
        <w:t>The study protocol was approved by the Institutional Review Board and informed consent was obtained from all the participants.</w:t>
      </w:r>
    </w:p>
    <w:p w:rsidR="00587773" w:rsidRPr="00B42E3B" w:rsidRDefault="002663BC" w:rsidP="000455E0">
      <w:pPr>
        <w:spacing w:after="0" w:line="360" w:lineRule="auto"/>
        <w:ind w:firstLine="720"/>
        <w:jc w:val="both"/>
        <w:rPr>
          <w:rFonts w:ascii="Arial" w:hAnsi="Arial" w:cs="Arial"/>
        </w:rPr>
      </w:pPr>
      <w:r w:rsidRPr="00B42E3B">
        <w:rPr>
          <w:rFonts w:ascii="Arial" w:hAnsi="Arial" w:cs="Arial"/>
        </w:rPr>
        <w:t xml:space="preserve">All participants underwent the Structured Clinical Interview for the Diagnostic and Statistical Manual of Mental Disorders Axis I (SCID I) to confirm or rule out the diagnosis of BD </w:t>
      </w:r>
      <w:r w:rsidRPr="00710054">
        <w:rPr>
          <w:rFonts w:ascii="Arial" w:hAnsi="Arial" w:cs="Arial"/>
        </w:rPr>
        <w:fldChar w:fldCharType="begin"/>
      </w:r>
      <w:r w:rsidR="00892A58">
        <w:rPr>
          <w:rFonts w:ascii="Arial" w:hAnsi="Arial" w:cs="Arial"/>
        </w:rPr>
        <w:instrText xml:space="preserve"> ADDIN EN.CITE &lt;EndNote&gt;&lt;Cite&gt;&lt;Author&gt;Association&lt;/Author&gt;&lt;Year&gt;2000&lt;/Year&gt;&lt;RecNum&gt;20&lt;/RecNum&gt;&lt;DisplayText&gt;(Association 2000)&lt;/DisplayText&gt;&lt;record&gt;&lt;rec-number&gt;20&lt;/rec-number&gt;&lt;foreign-keys&gt;&lt;key app="EN" db-id="v2d5rwwtqwz5wge0a0tvx2zeeetrtvxw0avr" timestamp="1439572676"&gt;20&lt;/key&gt;&lt;/foreign-keys&gt;&lt;ref-type name="Book"&gt;6&lt;/ref-type&gt;&lt;contributors&gt;&lt;authors&gt;&lt;author&gt;American Psychiatric Association&lt;/author&gt;&lt;/authors&gt;&lt;/contributors&gt;&lt;titles&gt;&lt;title&gt;DSM-IV-TR: Diagnostic and statistical manual of mental disorders, text revision&lt;/title&gt;&lt;/titles&gt;&lt;dates&gt;&lt;year&gt;2000&lt;/year&gt;&lt;/dates&gt;&lt;publisher&gt;American Psychiatric Association&lt;/publisher&gt;&lt;urls&gt;&lt;/urls&gt;&lt;/record&gt;&lt;/Cite&gt;&lt;/EndNote&gt;</w:instrText>
      </w:r>
      <w:r w:rsidRPr="00710054">
        <w:rPr>
          <w:rFonts w:ascii="Arial" w:hAnsi="Arial" w:cs="Arial"/>
        </w:rPr>
        <w:fldChar w:fldCharType="separate"/>
      </w:r>
      <w:r w:rsidR="00892A58">
        <w:rPr>
          <w:rFonts w:ascii="Arial" w:hAnsi="Arial" w:cs="Arial"/>
          <w:noProof/>
        </w:rPr>
        <w:t>(</w:t>
      </w:r>
      <w:hyperlink w:anchor="_ENREF_3" w:tooltip="Association, 2000 #20" w:history="1">
        <w:r w:rsidR="002433A4">
          <w:rPr>
            <w:rFonts w:ascii="Arial" w:hAnsi="Arial" w:cs="Arial"/>
            <w:noProof/>
          </w:rPr>
          <w:t>Association 2000</w:t>
        </w:r>
      </w:hyperlink>
      <w:r w:rsidR="00892A58">
        <w:rPr>
          <w:rFonts w:ascii="Arial" w:hAnsi="Arial" w:cs="Arial"/>
          <w:noProof/>
        </w:rPr>
        <w:t>)</w:t>
      </w:r>
      <w:r w:rsidRPr="00710054">
        <w:rPr>
          <w:rFonts w:ascii="Arial" w:hAnsi="Arial" w:cs="Arial"/>
        </w:rPr>
        <w:fldChar w:fldCharType="end"/>
      </w:r>
      <w:r w:rsidRPr="00B42E3B">
        <w:rPr>
          <w:rFonts w:ascii="Arial" w:hAnsi="Arial" w:cs="Arial"/>
        </w:rPr>
        <w:t>.</w:t>
      </w:r>
      <w:r w:rsidRPr="00710054">
        <w:rPr>
          <w:rFonts w:ascii="Arial" w:hAnsi="Arial" w:cs="Arial"/>
        </w:rPr>
        <w:t xml:space="preserve"> Clinical characteristics, such as: current </w:t>
      </w:r>
      <w:proofErr w:type="gramStart"/>
      <w:r w:rsidRPr="00710054">
        <w:rPr>
          <w:rFonts w:ascii="Arial" w:hAnsi="Arial" w:cs="Arial"/>
        </w:rPr>
        <w:t>use of psychiatric medication, current mood state,</w:t>
      </w:r>
      <w:r w:rsidRPr="00A80EFE">
        <w:rPr>
          <w:rFonts w:ascii="Arial" w:hAnsi="Arial" w:cs="Arial"/>
        </w:rPr>
        <w:t xml:space="preserve"> age of </w:t>
      </w:r>
      <w:r w:rsidR="00FA3FDB" w:rsidRPr="00A80EFE">
        <w:rPr>
          <w:rFonts w:ascii="Arial" w:hAnsi="Arial" w:cs="Arial"/>
        </w:rPr>
        <w:t xml:space="preserve">illness </w:t>
      </w:r>
      <w:r w:rsidRPr="00B42E3B">
        <w:rPr>
          <w:rFonts w:ascii="Arial" w:hAnsi="Arial" w:cs="Arial"/>
        </w:rPr>
        <w:t>onset</w:t>
      </w:r>
      <w:r w:rsidR="00FA3FDB" w:rsidRPr="00B42E3B">
        <w:rPr>
          <w:rFonts w:ascii="Arial" w:hAnsi="Arial" w:cs="Arial"/>
        </w:rPr>
        <w:t xml:space="preserve">, and number of hospitalizations </w:t>
      </w:r>
      <w:r w:rsidR="000455E0">
        <w:rPr>
          <w:rFonts w:ascii="Arial" w:hAnsi="Arial" w:cs="Arial"/>
        </w:rPr>
        <w:t>were</w:t>
      </w:r>
      <w:proofErr w:type="gramEnd"/>
      <w:r w:rsidR="009B5F33" w:rsidRPr="00B42E3B">
        <w:rPr>
          <w:rFonts w:ascii="Arial" w:hAnsi="Arial" w:cs="Arial"/>
        </w:rPr>
        <w:t xml:space="preserve"> assessed </w:t>
      </w:r>
      <w:r w:rsidR="000455E0">
        <w:rPr>
          <w:rFonts w:ascii="Arial" w:hAnsi="Arial" w:cs="Arial"/>
        </w:rPr>
        <w:t>on</w:t>
      </w:r>
      <w:r w:rsidR="00FA3FDB" w:rsidRPr="00B42E3B">
        <w:rPr>
          <w:rFonts w:ascii="Arial" w:hAnsi="Arial" w:cs="Arial"/>
        </w:rPr>
        <w:t xml:space="preserve"> </w:t>
      </w:r>
      <w:r w:rsidR="000455E0">
        <w:rPr>
          <w:rFonts w:ascii="Arial" w:hAnsi="Arial" w:cs="Arial"/>
        </w:rPr>
        <w:t xml:space="preserve">the </w:t>
      </w:r>
      <w:r w:rsidR="00FA3FDB" w:rsidRPr="00B42E3B">
        <w:rPr>
          <w:rFonts w:ascii="Arial" w:hAnsi="Arial" w:cs="Arial"/>
        </w:rPr>
        <w:t>clinical interview.</w:t>
      </w:r>
      <w:r w:rsidRPr="00B42E3B">
        <w:rPr>
          <w:rFonts w:ascii="Arial" w:hAnsi="Arial" w:cs="Arial"/>
        </w:rPr>
        <w:t xml:space="preserve"> In addition, we use </w:t>
      </w:r>
      <w:r w:rsidR="009B5F33" w:rsidRPr="00B42E3B">
        <w:rPr>
          <w:rFonts w:ascii="Arial" w:hAnsi="Arial" w:cs="Arial"/>
        </w:rPr>
        <w:t xml:space="preserve">the </w:t>
      </w:r>
      <w:r w:rsidR="00B4707D" w:rsidRPr="00B42E3B">
        <w:rPr>
          <w:rFonts w:ascii="Arial" w:hAnsi="Arial" w:cs="Arial"/>
        </w:rPr>
        <w:t xml:space="preserve">Hamilton Depression Rating Scale </w:t>
      </w:r>
      <w:r w:rsidR="009B5F33" w:rsidRPr="00B42E3B">
        <w:rPr>
          <w:rFonts w:ascii="Arial" w:hAnsi="Arial" w:cs="Arial"/>
        </w:rPr>
        <w:t>(</w:t>
      </w:r>
      <w:r w:rsidR="00B4707D" w:rsidRPr="00B42E3B">
        <w:rPr>
          <w:rFonts w:ascii="Arial" w:hAnsi="Arial" w:cs="Arial"/>
        </w:rPr>
        <w:t>H</w:t>
      </w:r>
      <w:r w:rsidR="009B5F33" w:rsidRPr="00B42E3B">
        <w:rPr>
          <w:rFonts w:ascii="Arial" w:hAnsi="Arial" w:cs="Arial"/>
        </w:rPr>
        <w:t>DRS)</w:t>
      </w:r>
      <w:r w:rsidRPr="00B42E3B">
        <w:rPr>
          <w:rFonts w:ascii="Arial" w:hAnsi="Arial" w:cs="Arial"/>
        </w:rPr>
        <w:t xml:space="preserve"> to assess the severity of depressive symptoms</w:t>
      </w:r>
      <w:r w:rsidR="00B82DFA" w:rsidRPr="00B42E3B">
        <w:rPr>
          <w:rFonts w:ascii="Arial" w:hAnsi="Arial" w:cs="Arial"/>
        </w:rPr>
        <w:t xml:space="preserve"> and Young Mania Rating Scale (YMRS)</w:t>
      </w:r>
      <w:r w:rsidRPr="00B42E3B">
        <w:rPr>
          <w:rFonts w:ascii="Arial" w:hAnsi="Arial" w:cs="Arial"/>
        </w:rPr>
        <w:t xml:space="preserve"> to assess the severity of manic symptoms.</w:t>
      </w:r>
      <w:r w:rsidR="00D5652A" w:rsidRPr="00B42E3B">
        <w:rPr>
          <w:rFonts w:ascii="Arial" w:hAnsi="Arial" w:cs="Arial"/>
        </w:rPr>
        <w:t xml:space="preserve"> </w:t>
      </w:r>
    </w:p>
    <w:p w:rsidR="000455E0" w:rsidRDefault="000455E0" w:rsidP="000455E0">
      <w:pPr>
        <w:spacing w:after="0" w:line="360" w:lineRule="auto"/>
        <w:jc w:val="both"/>
        <w:rPr>
          <w:rFonts w:ascii="Arial" w:hAnsi="Arial" w:cs="Arial"/>
          <w:i/>
        </w:rPr>
      </w:pPr>
    </w:p>
    <w:p w:rsidR="008A53F2" w:rsidRPr="00B42E3B" w:rsidRDefault="00A416DD" w:rsidP="000455E0">
      <w:pPr>
        <w:spacing w:after="0" w:line="360" w:lineRule="auto"/>
        <w:jc w:val="both"/>
        <w:rPr>
          <w:rFonts w:ascii="Arial" w:hAnsi="Arial" w:cs="Arial"/>
          <w:i/>
        </w:rPr>
      </w:pPr>
      <w:r w:rsidRPr="00B42E3B">
        <w:rPr>
          <w:rFonts w:ascii="Arial" w:hAnsi="Arial" w:cs="Arial"/>
          <w:i/>
        </w:rPr>
        <w:t>Cognitive performance</w:t>
      </w:r>
    </w:p>
    <w:p w:rsidR="00F4011C" w:rsidRPr="00A80EFE" w:rsidDel="006774A9" w:rsidRDefault="009D00BB" w:rsidP="006774A9">
      <w:pPr>
        <w:spacing w:after="0" w:line="360" w:lineRule="auto"/>
        <w:ind w:firstLine="720"/>
        <w:jc w:val="both"/>
        <w:rPr>
          <w:del w:id="113" w:author="Cardoso, Taiane D" w:date="2015-09-17T10:55:00Z"/>
          <w:rFonts w:ascii="Arial" w:hAnsi="Arial" w:cs="Arial"/>
        </w:rPr>
      </w:pPr>
      <w:r w:rsidRPr="00B42E3B">
        <w:rPr>
          <w:rFonts w:ascii="Arial" w:hAnsi="Arial" w:cs="Arial"/>
        </w:rPr>
        <w:t>All par</w:t>
      </w:r>
      <w:r w:rsidR="006820C1" w:rsidRPr="00B42E3B">
        <w:rPr>
          <w:rFonts w:ascii="Arial" w:hAnsi="Arial" w:cs="Arial"/>
        </w:rPr>
        <w:t xml:space="preserve">ticipants were administered </w:t>
      </w:r>
      <w:r w:rsidRPr="00B42E3B">
        <w:rPr>
          <w:rFonts w:ascii="Arial" w:hAnsi="Arial" w:cs="Arial"/>
        </w:rPr>
        <w:t xml:space="preserve">the Wechsler Test of Adult Reading (WTAR), which is a measure of premorbid intellectual quotient (IQ) (66). </w:t>
      </w:r>
      <w:del w:id="114" w:author="Cardoso, Taiane D" w:date="2015-09-17T10:55:00Z">
        <w:r w:rsidR="00DA09E1" w:rsidRPr="00B42E3B" w:rsidDel="006774A9">
          <w:rPr>
            <w:rFonts w:ascii="Arial" w:eastAsia="Times New Roman" w:hAnsi="Arial" w:cs="Arial"/>
          </w:rPr>
          <w:delText xml:space="preserve">The South Texas Assessment </w:delText>
        </w:r>
        <w:r w:rsidR="00DA09E1" w:rsidRPr="00B42E3B" w:rsidDel="006774A9">
          <w:rPr>
            <w:rFonts w:ascii="Arial" w:hAnsi="Arial" w:cs="Arial"/>
          </w:rPr>
          <w:delText xml:space="preserve">of Neurocognition (STAN) neuropsychological battery </w:delText>
        </w:r>
        <w:r w:rsidR="00DA09E1" w:rsidRPr="00710054" w:rsidDel="006774A9">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PENpdGU+PEF1dGhvcj5HbGFobjwvQXV0aG9yPjxZZWFyPjIwMTA8L1llYXI+PFJlY051bT4zMTwv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</w:fldData>
          </w:fldChar>
        </w:r>
      </w:del>
      <w:r w:rsidR="00892A58">
        <w:rPr>
          <w:rFonts w:ascii="Arial" w:hAnsi="Arial" w:cs="Arial"/>
        </w:rPr>
        <w:instrText xml:space="preserve"> ADDIN EN.CITE </w:instrText>
      </w:r>
      <w:r w:rsidR="00892A58">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PENpdGU+PEF1dGhvcj5HbGFobjwvQXV0aG9yPjxZZWFyPjIwMTA8L1llYXI+PFJlY051bT4zMTwv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del w:id="115" w:author="Cardoso, Taiane D" w:date="2015-09-17T10:55:00Z">
        <w:r w:rsidR="00DA09E1" w:rsidRPr="00710054" w:rsidDel="006774A9">
          <w:rPr>
            <w:rFonts w:ascii="Arial" w:hAnsi="Arial" w:cs="Arial"/>
          </w:rPr>
        </w:r>
        <w:r w:rsidR="00DA09E1" w:rsidRPr="00710054" w:rsidDel="006774A9">
          <w:rPr>
            <w:rFonts w:ascii="Arial" w:hAnsi="Arial" w:cs="Arial"/>
          </w:rPr>
          <w:fldChar w:fldCharType="separate"/>
        </w:r>
      </w:del>
      <w:r w:rsidR="00892A58">
        <w:rPr>
          <w:rFonts w:ascii="Arial" w:hAnsi="Arial" w:cs="Arial"/>
          <w:noProof/>
        </w:rPr>
        <w:t>(</w:t>
      </w:r>
      <w:hyperlink w:anchor="_ENREF_19" w:tooltip="Glahn, 2010 #31" w:history="1">
        <w:r w:rsidR="002433A4">
          <w:rPr>
            <w:rFonts w:ascii="Arial" w:hAnsi="Arial" w:cs="Arial"/>
            <w:noProof/>
          </w:rPr>
          <w:t>Glahn, Almasy et al. 2010</w:t>
        </w:r>
      </w:hyperlink>
      <w:r w:rsidR="00892A58">
        <w:rPr>
          <w:rFonts w:ascii="Arial" w:hAnsi="Arial" w:cs="Arial"/>
          <w:noProof/>
        </w:rPr>
        <w:t>)</w:t>
      </w:r>
      <w:del w:id="116" w:author="Cardoso, Taiane D" w:date="2015-09-17T10:55:00Z">
        <w:r w:rsidR="00DA09E1" w:rsidRPr="00710054" w:rsidDel="006774A9">
          <w:rPr>
            <w:rFonts w:ascii="Arial" w:hAnsi="Arial" w:cs="Arial"/>
          </w:rPr>
          <w:fldChar w:fldCharType="end"/>
        </w:r>
        <w:r w:rsidR="00DA09E1" w:rsidRPr="00B42E3B" w:rsidDel="006774A9">
          <w:rPr>
            <w:rFonts w:ascii="Arial" w:hAnsi="Arial" w:cs="Arial"/>
          </w:rPr>
          <w:delText xml:space="preserve"> is a primarily computerized battery of standard and experimental neuropsychological tests used in </w:delText>
        </w:r>
        <w:r w:rsidR="00601E3B" w:rsidRPr="00710054" w:rsidDel="006774A9">
          <w:rPr>
            <w:rFonts w:ascii="Arial" w:hAnsi="Arial" w:cs="Arial"/>
          </w:rPr>
          <w:delText>prior</w:delText>
        </w:r>
        <w:r w:rsidR="00DA09E1" w:rsidRPr="00710054" w:rsidDel="006774A9">
          <w:rPr>
            <w:rFonts w:ascii="Arial" w:hAnsi="Arial" w:cs="Arial"/>
          </w:rPr>
          <w:delText xml:space="preserve"> studies </w:delText>
        </w:r>
        <w:r w:rsidR="00A05E73" w:rsidRPr="00710054" w:rsidDel="006774A9">
          <w:rPr>
            <w:rFonts w:ascii="Arial" w:hAnsi="Arial" w:cs="Arial"/>
          </w:rPr>
          <w:delText>of</w:delText>
        </w:r>
        <w:r w:rsidR="00DA09E1" w:rsidRPr="00A80EFE" w:rsidDel="006774A9">
          <w:rPr>
            <w:rFonts w:ascii="Arial" w:hAnsi="Arial" w:cs="Arial"/>
          </w:rPr>
          <w:delText xml:space="preserve"> bipolar disorder</w:delText>
        </w:r>
        <w:r w:rsidR="00A05E73" w:rsidRPr="00A80EFE" w:rsidDel="006774A9">
          <w:rPr>
            <w:rFonts w:ascii="Arial" w:hAnsi="Arial" w:cs="Arial"/>
          </w:rPr>
          <w:delText xml:space="preserve"> and with minimal effects of language/culture</w:delText>
        </w:r>
        <w:r w:rsidR="009006F1" w:rsidRPr="00B42E3B" w:rsidDel="006774A9">
          <w:rPr>
            <w:rFonts w:ascii="Arial" w:hAnsi="Arial" w:cs="Arial"/>
          </w:rPr>
          <w:delText xml:space="preserve"> </w:delText>
        </w:r>
        <w:r w:rsidR="00B04D3C" w:rsidRPr="00710054" w:rsidDel="006774A9">
          <w:rPr>
            <w:rFonts w:ascii="Arial" w:hAnsi="Arial" w:cs="Arial"/>
          </w:rPr>
          <w:fldChar w:fldCharType="begin">
            <w:fldData xml:space="preserve">PEVuZE5vdGU+PENpdGU+PEF1dGhvcj5HbGFobjwvQXV0aG9yPjxZZWFyPjIwMTA8L1llYXI+PFJl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</w:fldData>
          </w:fldChar>
        </w:r>
      </w:del>
      <w:r w:rsidR="00892A58">
        <w:rPr>
          <w:rFonts w:ascii="Arial" w:hAnsi="Arial" w:cs="Arial"/>
        </w:rPr>
        <w:instrText xml:space="preserve"> ADDIN EN.CITE </w:instrText>
      </w:r>
      <w:r w:rsidR="00892A58">
        <w:rPr>
          <w:rFonts w:ascii="Arial" w:hAnsi="Arial" w:cs="Arial"/>
        </w:rPr>
        <w:fldChar w:fldCharType="begin">
          <w:fldData xml:space="preserve">PEVuZE5vdGU+PENpdGU+PEF1dGhvcj5HbGFobjwvQXV0aG9yPjxZZWFyPjIwMTA8L1llYXI+PFJl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del w:id="117" w:author="Cardoso, Taiane D" w:date="2015-09-17T10:55:00Z">
        <w:r w:rsidR="00B04D3C" w:rsidRPr="00710054" w:rsidDel="006774A9">
          <w:rPr>
            <w:rFonts w:ascii="Arial" w:hAnsi="Arial" w:cs="Arial"/>
          </w:rPr>
        </w:r>
        <w:r w:rsidR="00B04D3C" w:rsidRPr="00710054" w:rsidDel="006774A9">
          <w:rPr>
            <w:rFonts w:ascii="Arial" w:hAnsi="Arial" w:cs="Arial"/>
          </w:rPr>
          <w:fldChar w:fldCharType="separate"/>
        </w:r>
      </w:del>
      <w:r w:rsidR="00892A58">
        <w:rPr>
          <w:rFonts w:ascii="Arial" w:hAnsi="Arial" w:cs="Arial"/>
          <w:noProof/>
        </w:rPr>
        <w:t>(</w:t>
      </w:r>
      <w:hyperlink w:anchor="_ENREF_18" w:tooltip="Glahn, 2010 #30" w:history="1">
        <w:r w:rsidR="002433A4">
          <w:rPr>
            <w:rFonts w:ascii="Arial" w:hAnsi="Arial" w:cs="Arial"/>
            <w:noProof/>
          </w:rPr>
          <w:t>Glahn, Almasy et al. 2010</w:t>
        </w:r>
      </w:hyperlink>
      <w:r w:rsidR="00892A58">
        <w:rPr>
          <w:rFonts w:ascii="Arial" w:hAnsi="Arial" w:cs="Arial"/>
          <w:noProof/>
        </w:rPr>
        <w:t xml:space="preserve">, </w:t>
      </w:r>
      <w:hyperlink w:anchor="_ENREF_14" w:tooltip="Cherkil, 2012 #51" w:history="1">
        <w:r w:rsidR="002433A4">
          <w:rPr>
            <w:rFonts w:ascii="Arial" w:hAnsi="Arial" w:cs="Arial"/>
            <w:noProof/>
          </w:rPr>
          <w:t>Cherkil, Satish et al. 2012</w:t>
        </w:r>
      </w:hyperlink>
      <w:r w:rsidR="00892A58">
        <w:rPr>
          <w:rFonts w:ascii="Arial" w:hAnsi="Arial" w:cs="Arial"/>
          <w:noProof/>
        </w:rPr>
        <w:t>)</w:t>
      </w:r>
      <w:del w:id="118" w:author="Cardoso, Taiane D" w:date="2015-09-17T10:55:00Z">
        <w:r w:rsidR="00B04D3C" w:rsidRPr="00710054" w:rsidDel="006774A9">
          <w:rPr>
            <w:rFonts w:ascii="Arial" w:hAnsi="Arial" w:cs="Arial"/>
          </w:rPr>
          <w:fldChar w:fldCharType="end"/>
        </w:r>
        <w:r w:rsidR="009006F1" w:rsidRPr="00B42E3B" w:rsidDel="006774A9">
          <w:rPr>
            <w:rFonts w:ascii="Arial" w:hAnsi="Arial" w:cs="Arial"/>
          </w:rPr>
          <w:delText xml:space="preserve">, a 90-minute neuropsychological evaluation consisting of standard and computerized measures. </w:delText>
        </w:r>
        <w:r w:rsidR="00A416DD" w:rsidRPr="00710054" w:rsidDel="006774A9">
          <w:rPr>
            <w:rFonts w:ascii="Arial" w:hAnsi="Arial" w:cs="Arial"/>
          </w:rPr>
          <w:delText>The STAN</w:delText>
        </w:r>
        <w:r w:rsidR="00A416DD" w:rsidRPr="00A80EFE" w:rsidDel="006774A9">
          <w:rPr>
            <w:rFonts w:ascii="Arial" w:hAnsi="Arial" w:cs="Arial"/>
          </w:rPr>
          <w:delText xml:space="preserve"> was drawn from the JANET (</w:delText>
        </w:r>
        <w:r w:rsidR="00D6575C" w:rsidDel="006774A9">
          <w:fldChar w:fldCharType="begin"/>
        </w:r>
        <w:r w:rsidR="00D6575C" w:rsidDel="006774A9">
          <w:delInstrText xml:space="preserve"> HYPERLINK "http://janet.glahngroup.org/" \t "pmc_ext" </w:delInstrText>
        </w:r>
        <w:r w:rsidR="00D6575C" w:rsidDel="006774A9">
          <w:fldChar w:fldCharType="separate"/>
        </w:r>
        <w:r w:rsidR="00A416DD" w:rsidRPr="00B42E3B" w:rsidDel="006774A9">
          <w:rPr>
            <w:rFonts w:ascii="Arial" w:hAnsi="Arial" w:cs="Arial"/>
          </w:rPr>
          <w:delText>http://janet.glahngroup.org</w:delText>
        </w:r>
        <w:r w:rsidR="00D6575C" w:rsidDel="006774A9">
          <w:rPr>
            <w:rFonts w:ascii="Arial" w:hAnsi="Arial" w:cs="Arial"/>
          </w:rPr>
          <w:fldChar w:fldCharType="end"/>
        </w:r>
        <w:r w:rsidR="00A416DD" w:rsidRPr="00B42E3B" w:rsidDel="006774A9">
          <w:rPr>
            <w:rFonts w:ascii="Arial" w:hAnsi="Arial" w:cs="Arial"/>
          </w:rPr>
          <w:delText xml:space="preserve">) computerized neuropsychological battery developed in the JAVA programming language that is not platform or operating system dependent. It </w:delText>
        </w:r>
        <w:r w:rsidR="00A416DD" w:rsidRPr="00710054" w:rsidDel="006774A9">
          <w:rPr>
            <w:rFonts w:ascii="Arial" w:hAnsi="Arial" w:cs="Arial"/>
          </w:rPr>
          <w:delText>provides a fully automated testing environment which logs subject information, administers tests in a pre-defined order and databases subject performance at the completion of each test</w:delText>
        </w:r>
        <w:r w:rsidR="00F4011C" w:rsidRPr="00A80EFE" w:rsidDel="006774A9">
          <w:rPr>
            <w:rFonts w:ascii="Arial" w:hAnsi="Arial" w:cs="Arial"/>
          </w:rPr>
          <w:delText xml:space="preserve">. </w:delText>
        </w:r>
      </w:del>
    </w:p>
    <w:p w:rsidR="000B4EBF" w:rsidRPr="00710054" w:rsidDel="006774A9" w:rsidRDefault="00AC5E11">
      <w:pPr>
        <w:spacing w:after="0" w:line="360" w:lineRule="auto"/>
        <w:ind w:firstLine="720"/>
        <w:jc w:val="both"/>
        <w:rPr>
          <w:del w:id="119" w:author="Cardoso, Taiane D" w:date="2015-09-17T10:55:00Z"/>
          <w:rFonts w:ascii="Arial" w:hAnsi="Arial" w:cs="Arial"/>
        </w:rPr>
      </w:pPr>
      <w:del w:id="120" w:author="Cardoso, Taiane D" w:date="2015-09-17T10:55:00Z">
        <w:r w:rsidRPr="00B42E3B" w:rsidDel="006774A9">
          <w:rPr>
            <w:rFonts w:ascii="Arial" w:hAnsi="Arial" w:cs="Arial"/>
          </w:rPr>
          <w:delText>The subtests included in this study are</w:delText>
        </w:r>
        <w:r w:rsidR="000B4EBF" w:rsidRPr="00B42E3B" w:rsidDel="006774A9">
          <w:rPr>
            <w:rFonts w:ascii="Arial" w:hAnsi="Arial" w:cs="Arial"/>
          </w:rPr>
          <w:delText xml:space="preserve"> </w:delText>
        </w:r>
        <w:r w:rsidR="00B472C6" w:rsidRPr="00B42E3B" w:rsidDel="006774A9">
          <w:rPr>
            <w:rFonts w:ascii="Arial" w:hAnsi="Arial" w:cs="Arial"/>
          </w:rPr>
          <w:delText>Abstraction, Inhibition, and Memory (</w:delText>
        </w:r>
        <w:r w:rsidR="00810E52" w:rsidRPr="00B42E3B" w:rsidDel="006774A9">
          <w:rPr>
            <w:rFonts w:ascii="Arial" w:hAnsi="Arial" w:cs="Arial"/>
          </w:rPr>
          <w:delText>AIM</w:delText>
        </w:r>
        <w:r w:rsidR="00B472C6" w:rsidRPr="00B42E3B" w:rsidDel="006774A9">
          <w:rPr>
            <w:rFonts w:ascii="Arial" w:hAnsi="Arial" w:cs="Arial"/>
          </w:rPr>
          <w:delText>),</w:delText>
        </w:r>
        <w:r w:rsidR="00810E52" w:rsidRPr="00B42E3B" w:rsidDel="006774A9">
          <w:rPr>
            <w:rFonts w:ascii="Arial" w:hAnsi="Arial" w:cs="Arial"/>
          </w:rPr>
          <w:delText xml:space="preserve"> </w:delText>
        </w:r>
        <w:r w:rsidR="00ED4195" w:rsidRPr="00B42E3B" w:rsidDel="006774A9">
          <w:rPr>
            <w:rFonts w:ascii="Arial" w:hAnsi="Arial" w:cs="Arial"/>
          </w:rPr>
          <w:delText>Parametric Assessment of Monitoring (PAM)</w:delText>
        </w:r>
        <w:r w:rsidR="00E26095" w:rsidRPr="00B42E3B" w:rsidDel="006774A9">
          <w:rPr>
            <w:rFonts w:ascii="Arial" w:hAnsi="Arial" w:cs="Arial"/>
          </w:rPr>
          <w:delText xml:space="preserve"> t</w:delText>
        </w:r>
        <w:r w:rsidR="00810E52" w:rsidRPr="00B42E3B" w:rsidDel="006774A9">
          <w:rPr>
            <w:rFonts w:ascii="Arial" w:hAnsi="Arial" w:cs="Arial"/>
          </w:rPr>
          <w:delText xml:space="preserve">ask, </w:delText>
        </w:r>
        <w:r w:rsidR="00A82700" w:rsidRPr="00B42E3B" w:rsidDel="006774A9">
          <w:rPr>
            <w:rFonts w:ascii="Arial" w:hAnsi="Arial" w:cs="Arial"/>
          </w:rPr>
          <w:delText xml:space="preserve">the </w:delText>
        </w:r>
        <w:r w:rsidR="00B4707D" w:rsidRPr="00B42E3B" w:rsidDel="006774A9">
          <w:rPr>
            <w:rFonts w:ascii="Arial" w:hAnsi="Arial" w:cs="Arial"/>
          </w:rPr>
          <w:delText>DKFES Trail Making Test</w:delText>
        </w:r>
        <w:r w:rsidR="00DE2AE0" w:rsidRPr="00B42E3B" w:rsidDel="006774A9">
          <w:rPr>
            <w:rFonts w:ascii="Arial" w:hAnsi="Arial" w:cs="Arial"/>
          </w:rPr>
          <w:delText xml:space="preserve">, </w:delText>
        </w:r>
        <w:r w:rsidR="00810E52" w:rsidRPr="00B42E3B" w:rsidDel="006774A9">
          <w:rPr>
            <w:rFonts w:ascii="Arial" w:hAnsi="Arial" w:cs="Arial"/>
          </w:rPr>
          <w:delText xml:space="preserve">processing speed (Scanning </w:delText>
        </w:r>
        <w:r w:rsidR="00E27223" w:rsidRPr="00B42E3B" w:rsidDel="006774A9">
          <w:rPr>
            <w:rFonts w:ascii="Arial" w:hAnsi="Arial" w:cs="Arial"/>
          </w:rPr>
          <w:delText>Orientation Tes</w:delText>
        </w:r>
        <w:r w:rsidR="00810E52" w:rsidRPr="00B42E3B" w:rsidDel="006774A9">
          <w:rPr>
            <w:rFonts w:ascii="Arial" w:hAnsi="Arial" w:cs="Arial"/>
          </w:rPr>
          <w:delText xml:space="preserve">t), </w:delText>
        </w:r>
        <w:r w:rsidR="00B4707D" w:rsidRPr="00B42E3B" w:rsidDel="006774A9">
          <w:rPr>
            <w:rFonts w:ascii="Arial" w:hAnsi="Arial" w:cs="Arial"/>
          </w:rPr>
          <w:delText xml:space="preserve">Identical Pairs Continues Performance Test, Spatial Capacity Delayed Response Test, </w:delText>
        </w:r>
        <w:r w:rsidR="00E27223" w:rsidRPr="00B42E3B" w:rsidDel="006774A9">
          <w:rPr>
            <w:rFonts w:ascii="Arial" w:hAnsi="Arial" w:cs="Arial"/>
          </w:rPr>
          <w:delText>Verbal Fluency</w:delText>
        </w:r>
        <w:r w:rsidR="007D6D20" w:rsidRPr="00B42E3B" w:rsidDel="006774A9">
          <w:rPr>
            <w:rFonts w:ascii="Arial" w:hAnsi="Arial" w:cs="Arial"/>
          </w:rPr>
          <w:delText>,</w:delText>
        </w:r>
        <w:r w:rsidR="00E27223" w:rsidRPr="00B42E3B" w:rsidDel="006774A9">
          <w:rPr>
            <w:rFonts w:ascii="Arial" w:hAnsi="Arial" w:cs="Arial"/>
          </w:rPr>
          <w:delText xml:space="preserve"> </w:delText>
        </w:r>
        <w:r w:rsidR="00810E52" w:rsidRPr="00B42E3B" w:rsidDel="006774A9">
          <w:rPr>
            <w:rFonts w:ascii="Arial" w:hAnsi="Arial" w:cs="Arial"/>
          </w:rPr>
          <w:delText xml:space="preserve">and </w:delText>
        </w:r>
        <w:r w:rsidR="000B4EBF" w:rsidRPr="00B42E3B" w:rsidDel="006774A9">
          <w:rPr>
            <w:rFonts w:ascii="Arial" w:hAnsi="Arial" w:cs="Arial"/>
          </w:rPr>
          <w:delText>declarative memory</w:delText>
        </w:r>
        <w:r w:rsidR="004728F1" w:rsidRPr="00B42E3B" w:rsidDel="006774A9">
          <w:rPr>
            <w:rFonts w:ascii="Arial" w:hAnsi="Arial" w:cs="Arial"/>
          </w:rPr>
          <w:delText xml:space="preserve"> (</w:delText>
        </w:r>
        <w:r w:rsidR="000B4EBF" w:rsidRPr="00B42E3B" w:rsidDel="006774A9">
          <w:rPr>
            <w:rFonts w:ascii="Arial" w:hAnsi="Arial" w:cs="Arial"/>
          </w:rPr>
          <w:delText>C</w:delText>
        </w:r>
        <w:r w:rsidR="004728F1" w:rsidRPr="00B42E3B" w:rsidDel="006774A9">
          <w:rPr>
            <w:rFonts w:ascii="Arial" w:hAnsi="Arial" w:cs="Arial"/>
          </w:rPr>
          <w:delText>alifornia Verbal Learning Test -</w:delText>
        </w:r>
        <w:r w:rsidR="000B4EBF" w:rsidRPr="00B42E3B" w:rsidDel="006774A9">
          <w:rPr>
            <w:rFonts w:ascii="Arial" w:hAnsi="Arial" w:cs="Arial"/>
          </w:rPr>
          <w:delText>CVLT) (</w:delText>
        </w:r>
        <w:r w:rsidR="00D6575C" w:rsidDel="006774A9">
          <w:fldChar w:fldCharType="begin"/>
        </w:r>
        <w:r w:rsidR="00D6575C" w:rsidDel="006774A9">
          <w:delInstrText xml:space="preserve"> HYPERLINK "http://europepmc.org/articles/pmc4180262" \l "R28" </w:delInstrText>
        </w:r>
        <w:r w:rsidR="00D6575C" w:rsidDel="006774A9">
          <w:fldChar w:fldCharType="separate"/>
        </w:r>
        <w:r w:rsidR="000B4EBF" w:rsidRPr="00B42E3B" w:rsidDel="006774A9">
          <w:rPr>
            <w:rFonts w:ascii="Arial" w:hAnsi="Arial" w:cs="Arial"/>
          </w:rPr>
          <w:delText>28</w:delText>
        </w:r>
        <w:r w:rsidR="00D6575C" w:rsidDel="006774A9">
          <w:rPr>
            <w:rFonts w:ascii="Arial" w:hAnsi="Arial" w:cs="Arial"/>
          </w:rPr>
          <w:fldChar w:fldCharType="end"/>
        </w:r>
        <w:r w:rsidR="00810E52" w:rsidRPr="00B42E3B" w:rsidDel="006774A9">
          <w:rPr>
            <w:rFonts w:ascii="Arial" w:hAnsi="Arial" w:cs="Arial"/>
          </w:rPr>
          <w:delText>)</w:delText>
        </w:r>
        <w:r w:rsidR="00813488" w:rsidRPr="00710054" w:rsidDel="006774A9">
          <w:rPr>
            <w:rFonts w:ascii="Arial" w:hAnsi="Arial" w:cs="Arial"/>
          </w:rPr>
          <w:fldChar w:fldCharType="begin"/>
        </w:r>
      </w:del>
      <w:r w:rsidR="00892A58">
        <w:rPr>
          <w:rFonts w:ascii="Arial" w:hAnsi="Arial" w:cs="Arial"/>
        </w:rPr>
        <w:instrText xml:space="preserve"> ADDIN EN.CITE &lt;EndNote&gt;&lt;Cite&gt;&lt;Author&gt;Glahn&lt;/Author&gt;&lt;Year&gt;2000&lt;/Year&gt;&lt;RecNum&gt;37&lt;/RecNum&gt;&lt;DisplayText&gt;(Glahn, Cannon et al. 2000)&lt;/DisplayText&gt;&lt;record&gt;&lt;rec-number&gt;37&lt;/rec-number&gt;&lt;foreign-keys&gt;&lt;key app="EN" db-id="v2d5rwwtqwz5wge0a0tvx2zeeetrtvxw0avr" timestamp="1439574894"&gt;37&lt;/key&gt;&lt;/foreign-keys&gt;&lt;ref-type name="Journal Article"&gt;17&lt;/ref-type&gt;&lt;contributors&gt;&lt;authors&gt;&lt;author&gt;Glahn, David C&lt;/author&gt;&lt;author&gt;Cannon, Tyrone D&lt;/author&gt;&lt;author&gt;Gur, Raquel E&lt;/author&gt;&lt;author&gt;Ragland, J Daniel&lt;/author&gt;&lt;author&gt;Gur, Ruben C&lt;/author&gt;&lt;/authors&gt;&lt;/contributors&gt;&lt;titles&gt;&lt;title&gt;Working memory constrains abstraction in schizophrenia&lt;/title&gt;&lt;secondary-title&gt;Biological psychiatry&lt;/secondary-title&gt;&lt;/titles&gt;&lt;periodical&gt;&lt;full-title&gt;Biological psychiatry&lt;/full-title&gt;&lt;/periodical&gt;&lt;pages&gt;34-42&lt;/pages&gt;&lt;volume&gt;47&lt;/volume&gt;&lt;number&gt;1&lt;/number&gt;&lt;dates&gt;&lt;year&gt;2000&lt;/year&gt;&lt;/dates&gt;&lt;isbn&gt;0006-3223&lt;/isbn&gt;&lt;urls&gt;&lt;/urls&gt;&lt;/record&gt;&lt;/Cite&gt;&lt;/EndNote&gt;</w:instrText>
      </w:r>
      <w:del w:id="121" w:author="Cardoso, Taiane D" w:date="2015-09-17T10:55:00Z">
        <w:r w:rsidR="00813488" w:rsidRPr="00710054" w:rsidDel="006774A9">
          <w:rPr>
            <w:rFonts w:ascii="Arial" w:hAnsi="Arial" w:cs="Arial"/>
          </w:rPr>
          <w:fldChar w:fldCharType="separate"/>
        </w:r>
      </w:del>
      <w:r w:rsidR="00892A58">
        <w:rPr>
          <w:rFonts w:ascii="Arial" w:hAnsi="Arial" w:cs="Arial"/>
          <w:noProof/>
        </w:rPr>
        <w:t>(</w:t>
      </w:r>
      <w:hyperlink w:anchor="_ENREF_22" w:tooltip="Glahn, 2000 #37" w:history="1">
        <w:r w:rsidR="002433A4">
          <w:rPr>
            <w:rFonts w:ascii="Arial" w:hAnsi="Arial" w:cs="Arial"/>
            <w:noProof/>
          </w:rPr>
          <w:t>Glahn, Cannon et al. 2000</w:t>
        </w:r>
      </w:hyperlink>
      <w:r w:rsidR="00892A58">
        <w:rPr>
          <w:rFonts w:ascii="Arial" w:hAnsi="Arial" w:cs="Arial"/>
          <w:noProof/>
        </w:rPr>
        <w:t>)</w:t>
      </w:r>
      <w:del w:id="122" w:author="Cardoso, Taiane D" w:date="2015-09-17T10:55:00Z">
        <w:r w:rsidR="00813488" w:rsidRPr="00710054" w:rsidDel="006774A9">
          <w:rPr>
            <w:rFonts w:ascii="Arial" w:hAnsi="Arial" w:cs="Arial"/>
          </w:rPr>
          <w:fldChar w:fldCharType="end"/>
        </w:r>
        <w:r w:rsidR="00810E52" w:rsidRPr="00B42E3B" w:rsidDel="006774A9">
          <w:rPr>
            <w:rFonts w:ascii="Arial" w:hAnsi="Arial" w:cs="Arial"/>
          </w:rPr>
          <w:delText xml:space="preserve">. </w:delText>
        </w:r>
        <w:r w:rsidR="000B4EBF" w:rsidRPr="00710054" w:rsidDel="006774A9">
          <w:rPr>
            <w:rFonts w:ascii="Arial" w:hAnsi="Arial" w:cs="Arial"/>
          </w:rPr>
          <w:delText>Neuropsychological measures were administered in a fi</w:delText>
        </w:r>
        <w:r w:rsidR="00810E52" w:rsidRPr="00710054" w:rsidDel="006774A9">
          <w:rPr>
            <w:rFonts w:ascii="Arial" w:hAnsi="Arial" w:cs="Arial"/>
          </w:rPr>
          <w:delText xml:space="preserve">xed order. </w:delText>
        </w:r>
      </w:del>
    </w:p>
    <w:p w:rsidR="00D12E99" w:rsidRPr="00B42E3B" w:rsidRDefault="004728F1">
      <w:pPr>
        <w:spacing w:after="0" w:line="360" w:lineRule="auto"/>
        <w:ind w:firstLine="720"/>
        <w:jc w:val="both"/>
        <w:rPr>
          <w:rFonts w:ascii="Arial" w:hAnsi="Arial" w:cs="Arial"/>
        </w:rPr>
      </w:pPr>
      <w:del w:id="123" w:author="Cardoso, Taiane D" w:date="2015-09-17T10:55:00Z">
        <w:r w:rsidRPr="00A80EFE" w:rsidDel="006774A9">
          <w:rPr>
            <w:rFonts w:ascii="Arial" w:hAnsi="Arial" w:cs="Arial"/>
          </w:rPr>
          <w:delText xml:space="preserve">The </w:delText>
        </w:r>
        <w:r w:rsidR="003779A2" w:rsidRPr="00A80EFE" w:rsidDel="006774A9">
          <w:rPr>
            <w:rFonts w:ascii="Arial" w:hAnsi="Arial" w:cs="Arial"/>
            <w:i/>
          </w:rPr>
          <w:delText>AIM</w:delText>
        </w:r>
        <w:r w:rsidRPr="00B42E3B" w:rsidDel="006774A9">
          <w:rPr>
            <w:rFonts w:ascii="Arial" w:hAnsi="Arial" w:cs="Arial"/>
          </w:rPr>
          <w:delText xml:space="preserve"> task tests subjects’ executive function and primary (working) memory. </w:delText>
        </w:r>
        <w:r w:rsidR="00926FB3" w:rsidRPr="00B42E3B" w:rsidDel="006774A9">
          <w:rPr>
            <w:rFonts w:ascii="Arial" w:hAnsi="Arial" w:cs="Arial"/>
          </w:rPr>
          <w:delText xml:space="preserve">The </w:delText>
        </w:r>
        <w:r w:rsidR="00926FB3" w:rsidRPr="00B42E3B" w:rsidDel="006774A9">
          <w:rPr>
            <w:rFonts w:ascii="Arial" w:hAnsi="Arial" w:cs="Arial"/>
            <w:i/>
          </w:rPr>
          <w:delText>PAM</w:delText>
        </w:r>
        <w:r w:rsidR="00926FB3" w:rsidRPr="00B42E3B" w:rsidDel="006774A9">
          <w:rPr>
            <w:rFonts w:ascii="Arial" w:hAnsi="Arial" w:cs="Arial"/>
          </w:rPr>
          <w:delText xml:space="preserve"> is an object working memory test with three different conditions: repetition</w:delText>
        </w:r>
        <w:r w:rsidR="003659CF" w:rsidRPr="00B42E3B" w:rsidDel="006774A9">
          <w:rPr>
            <w:rFonts w:ascii="Arial" w:hAnsi="Arial" w:cs="Arial"/>
          </w:rPr>
          <w:delText xml:space="preserve">, mixed (control) and novelty. </w:delText>
        </w:r>
        <w:r w:rsidR="00B4707D" w:rsidRPr="00B42E3B" w:rsidDel="006774A9">
          <w:rPr>
            <w:rFonts w:ascii="Arial" w:hAnsi="Arial" w:cs="Arial"/>
          </w:rPr>
          <w:delText xml:space="preserve">The </w:delText>
        </w:r>
        <w:r w:rsidR="00B4707D" w:rsidRPr="00B42E3B" w:rsidDel="006774A9">
          <w:rPr>
            <w:rFonts w:ascii="Arial" w:hAnsi="Arial" w:cs="Arial"/>
            <w:i/>
          </w:rPr>
          <w:delText>Trails</w:delText>
        </w:r>
        <w:r w:rsidR="00B4707D" w:rsidRPr="00B42E3B" w:rsidDel="006774A9">
          <w:rPr>
            <w:rFonts w:ascii="Arial" w:hAnsi="Arial" w:cs="Arial"/>
          </w:rPr>
          <w:delText xml:space="preserve"> task measures sensory/motor processing speed, attention, executive function, and primary (working) memory.</w:delText>
        </w:r>
        <w:r w:rsidR="003C3898" w:rsidRPr="00B42E3B" w:rsidDel="006774A9">
          <w:rPr>
            <w:rFonts w:ascii="Arial" w:hAnsi="Arial" w:cs="Arial"/>
          </w:rPr>
          <w:delText xml:space="preserve"> </w:delText>
        </w:r>
        <w:r w:rsidR="003C3898" w:rsidRPr="00710054" w:rsidDel="006774A9">
          <w:rPr>
            <w:rFonts w:ascii="Arial" w:hAnsi="Arial" w:cs="Arial"/>
          </w:rPr>
          <w:delText xml:space="preserve">The orientation test is a very short test to increase familiarity with the computer system and assess the processing speed. </w:delText>
        </w:r>
        <w:r w:rsidR="003C3898" w:rsidRPr="00A80EFE" w:rsidDel="006774A9">
          <w:rPr>
            <w:rFonts w:ascii="Arial" w:hAnsi="Arial" w:cs="Arial"/>
          </w:rPr>
          <w:delText xml:space="preserve">The </w:delText>
        </w:r>
        <w:r w:rsidR="003C3898" w:rsidRPr="00B42E3B" w:rsidDel="006774A9">
          <w:rPr>
            <w:rFonts w:ascii="Arial" w:hAnsi="Arial" w:cs="Arial"/>
          </w:rPr>
          <w:delText xml:space="preserve">Identical Pairs Continues Performance Test measures sensory/motor processing speed, attention, </w:delText>
        </w:r>
        <w:r w:rsidR="003C3898" w:rsidRPr="00B42E3B" w:rsidDel="006774A9">
          <w:rPr>
            <w:rFonts w:ascii="Arial" w:hAnsi="Arial" w:cs="Arial"/>
          </w:rPr>
          <w:lastRenderedPageBreak/>
          <w:delText>and primary (working) memory</w:delText>
        </w:r>
        <w:r w:rsidR="00DD629C" w:rsidRPr="00B42E3B" w:rsidDel="006774A9">
          <w:rPr>
            <w:rFonts w:ascii="Arial" w:hAnsi="Arial" w:cs="Arial"/>
          </w:rPr>
          <w:delText xml:space="preserve">. The </w:delText>
        </w:r>
        <w:r w:rsidR="00DD629C" w:rsidRPr="00B42E3B" w:rsidDel="006774A9">
          <w:rPr>
            <w:rFonts w:ascii="Arial" w:hAnsi="Arial" w:cs="Arial"/>
            <w:i/>
          </w:rPr>
          <w:delText>Spatial Delayed Response Task</w:delText>
        </w:r>
        <w:r w:rsidR="00DD629C" w:rsidRPr="00B42E3B" w:rsidDel="006774A9">
          <w:rPr>
            <w:rFonts w:ascii="Arial" w:hAnsi="Arial" w:cs="Arial"/>
          </w:rPr>
          <w:delText xml:space="preserve"> involved subjects remembering where a set of circles appeared and indicating, via button press, if a single circle was presented in the same location. </w:delText>
        </w:r>
        <w:r w:rsidR="00DD629C" w:rsidRPr="00B42E3B" w:rsidDel="006774A9">
          <w:rPr>
            <w:rFonts w:ascii="Arial" w:hAnsi="Arial" w:cs="Arial"/>
            <w:i/>
          </w:rPr>
          <w:delText>Verbal fluency</w:delText>
        </w:r>
        <w:r w:rsidR="00DD629C" w:rsidRPr="00B42E3B" w:rsidDel="006774A9">
          <w:rPr>
            <w:rFonts w:ascii="Arial" w:hAnsi="Arial" w:cs="Arial"/>
          </w:rPr>
          <w:delText xml:space="preserve"> measures executive function and language skills. An incorrect response for letter or semantic fluency is a proper name (person, place, or number), a repeated word, nonsense word or a word that is not part of the specified category (e.g. an animal name).</w:delText>
        </w:r>
        <w:r w:rsidR="00017F3E" w:rsidDel="006774A9">
          <w:rPr>
            <w:rFonts w:ascii="Arial" w:hAnsi="Arial" w:cs="Arial"/>
          </w:rPr>
          <w:delText xml:space="preserve"> </w:delText>
        </w:r>
        <w:r w:rsidR="0095150D" w:rsidRPr="00B42E3B" w:rsidDel="006774A9">
          <w:rPr>
            <w:rFonts w:ascii="Arial" w:hAnsi="Arial" w:cs="Arial"/>
          </w:rPr>
          <w:delText>The STAN</w:delText>
        </w:r>
        <w:r w:rsidR="00DD620F" w:rsidRPr="00B42E3B" w:rsidDel="006774A9">
          <w:rPr>
            <w:rFonts w:ascii="Arial" w:hAnsi="Arial" w:cs="Arial"/>
          </w:rPr>
          <w:delText xml:space="preserve"> also</w:delText>
        </w:r>
        <w:r w:rsidR="0095150D" w:rsidRPr="00B42E3B" w:rsidDel="006774A9">
          <w:rPr>
            <w:rFonts w:ascii="Arial" w:hAnsi="Arial" w:cs="Arial"/>
          </w:rPr>
          <w:delText xml:space="preserve"> includes a</w:delText>
        </w:r>
      </w:del>
      <w:commentRangeStart w:id="124"/>
      <w:ins w:id="125" w:author="Cardoso, Taiane D" w:date="2015-09-17T10:55:00Z">
        <w:r w:rsidR="006774A9">
          <w:rPr>
            <w:rFonts w:ascii="Arial" w:hAnsi="Arial" w:cs="Arial"/>
          </w:rPr>
          <w:t>An</w:t>
        </w:r>
      </w:ins>
      <w:ins w:id="126" w:author="Cardoso, Taiane D" w:date="2015-09-17T10:56:00Z">
        <w:r w:rsidR="006774A9">
          <w:rPr>
            <w:rFonts w:ascii="Arial" w:hAnsi="Arial" w:cs="Arial"/>
          </w:rPr>
          <w:t>d</w:t>
        </w:r>
      </w:ins>
      <w:ins w:id="127" w:author="Cardoso, Taiane D" w:date="2015-09-17T10:55:00Z">
        <w:r w:rsidR="006774A9">
          <w:rPr>
            <w:rFonts w:ascii="Arial" w:hAnsi="Arial" w:cs="Arial"/>
          </w:rPr>
          <w:t xml:space="preserve"> the </w:t>
        </w:r>
      </w:ins>
      <w:del w:id="128" w:author="Cardoso, Taiane D" w:date="2015-09-17T10:55:00Z">
        <w:r w:rsidR="0095150D" w:rsidRPr="00B42E3B" w:rsidDel="006774A9">
          <w:rPr>
            <w:rFonts w:ascii="Arial" w:hAnsi="Arial" w:cs="Arial"/>
          </w:rPr>
          <w:delText xml:space="preserve"> </w:delText>
        </w:r>
      </w:del>
      <w:r w:rsidR="0095150D" w:rsidRPr="00B42E3B">
        <w:rPr>
          <w:rFonts w:ascii="Arial" w:hAnsi="Arial" w:cs="Arial"/>
        </w:rPr>
        <w:t>revised</w:t>
      </w:r>
      <w:r w:rsidR="009D00BB" w:rsidRPr="00B42E3B">
        <w:rPr>
          <w:rFonts w:ascii="Arial" w:hAnsi="Arial" w:cs="Arial"/>
        </w:rPr>
        <w:t xml:space="preserve"> version of the </w:t>
      </w:r>
      <w:r w:rsidR="009D00BB" w:rsidRPr="00B42E3B">
        <w:rPr>
          <w:rFonts w:ascii="Arial" w:hAnsi="Arial" w:cs="Arial"/>
          <w:i/>
        </w:rPr>
        <w:t>CVLT</w:t>
      </w:r>
      <w:r w:rsidR="009D00BB" w:rsidRPr="00B42E3B">
        <w:rPr>
          <w:rFonts w:ascii="Arial" w:hAnsi="Arial" w:cs="Arial"/>
        </w:rPr>
        <w:t xml:space="preserve"> – a standardized test measuring verbal learning and declarative memory via a trial list-learning paradigm (67). In the CVLT task participants are presented orally with 16 words for 5 times and asked to recall as many words as possible in any order (immediate recall). After being presented with an intrusion list (List B), participants are asked to recall the words included in the List A one more time via cues (short delay cued recall) and without cues CVLT short-delay (free recall). After a 20-minute delay participants are asked to recall words from List A both with the aid of categorical cues (long delay cued recall) and spontaneously (long delay free recall). Scores of each CVLT variable represented the number of correctly recalled words. </w:t>
      </w:r>
      <w:commentRangeEnd w:id="124"/>
      <w:r w:rsidR="006774A9">
        <w:rPr>
          <w:rStyle w:val="CommentReference"/>
        </w:rPr>
        <w:commentReference w:id="124"/>
      </w:r>
    </w:p>
    <w:p w:rsidR="00EA6B32" w:rsidRPr="00B42E3B" w:rsidRDefault="00EA6B32" w:rsidP="000455E0">
      <w:pPr>
        <w:spacing w:after="0" w:line="360" w:lineRule="auto"/>
        <w:jc w:val="both"/>
        <w:rPr>
          <w:rFonts w:ascii="Arial" w:eastAsia="Times New Roman" w:hAnsi="Arial" w:cs="Arial"/>
        </w:rPr>
      </w:pPr>
    </w:p>
    <w:p w:rsidR="006632B0" w:rsidRPr="00B42E3B" w:rsidRDefault="006632B0" w:rsidP="000455E0">
      <w:pPr>
        <w:spacing w:after="0" w:line="360" w:lineRule="auto"/>
        <w:jc w:val="both"/>
        <w:rPr>
          <w:rFonts w:ascii="Arial" w:hAnsi="Arial" w:cs="Arial"/>
          <w:i/>
        </w:rPr>
      </w:pPr>
      <w:r w:rsidRPr="00B42E3B">
        <w:rPr>
          <w:rFonts w:ascii="Arial" w:hAnsi="Arial" w:cs="Arial"/>
          <w:i/>
        </w:rPr>
        <w:t>Statistical analysis</w:t>
      </w:r>
    </w:p>
    <w:p w:rsidR="0017398D" w:rsidRPr="00710054" w:rsidRDefault="00A27AB7" w:rsidP="000455E0">
      <w:pPr>
        <w:spacing w:after="0" w:line="360" w:lineRule="auto"/>
        <w:ind w:firstLine="720"/>
        <w:jc w:val="both"/>
        <w:rPr>
          <w:rFonts w:ascii="Arial" w:hAnsi="Arial" w:cs="Arial"/>
        </w:rPr>
      </w:pPr>
      <w:r w:rsidRPr="00B42E3B">
        <w:rPr>
          <w:rFonts w:ascii="Arial" w:hAnsi="Arial" w:cs="Arial"/>
        </w:rPr>
        <w:t xml:space="preserve">Statistical analyses </w:t>
      </w:r>
      <w:r w:rsidR="008F4ADA" w:rsidRPr="00B42E3B">
        <w:rPr>
          <w:rFonts w:ascii="Arial" w:hAnsi="Arial" w:cs="Arial"/>
        </w:rPr>
        <w:t>were</w:t>
      </w:r>
      <w:r w:rsidR="006C31FE" w:rsidRPr="00B42E3B">
        <w:rPr>
          <w:rFonts w:ascii="Arial" w:hAnsi="Arial" w:cs="Arial"/>
        </w:rPr>
        <w:t xml:space="preserve"> performed using </w:t>
      </w:r>
      <w:r w:rsidRPr="00B42E3B">
        <w:rPr>
          <w:rFonts w:ascii="Arial" w:hAnsi="Arial" w:cs="Arial"/>
        </w:rPr>
        <w:t xml:space="preserve">SPSS Statistics (IBM - version 21) and SAS v. 9.3 (SAS Institute Inc., Cary, N.C.). </w:t>
      </w:r>
      <w:r w:rsidR="005135F2" w:rsidRPr="00B42E3B">
        <w:rPr>
          <w:rFonts w:ascii="Arial" w:hAnsi="Arial" w:cs="Arial"/>
        </w:rPr>
        <w:t>Demographic characteristics</w:t>
      </w:r>
      <w:r w:rsidR="00006950" w:rsidRPr="00B42E3B">
        <w:rPr>
          <w:rFonts w:ascii="Arial" w:hAnsi="Arial" w:cs="Arial"/>
        </w:rPr>
        <w:t xml:space="preserve"> and cognitive scores of the </w:t>
      </w:r>
      <w:r w:rsidR="00B71189" w:rsidRPr="00B42E3B">
        <w:rPr>
          <w:rFonts w:ascii="Arial" w:hAnsi="Arial" w:cs="Arial"/>
        </w:rPr>
        <w:t>STAN</w:t>
      </w:r>
      <w:r w:rsidR="005135F2" w:rsidRPr="00B42E3B">
        <w:rPr>
          <w:rFonts w:ascii="Arial" w:hAnsi="Arial" w:cs="Arial"/>
        </w:rPr>
        <w:t xml:space="preserve"> </w:t>
      </w:r>
      <w:r w:rsidR="00E40088" w:rsidRPr="00B42E3B">
        <w:rPr>
          <w:rFonts w:ascii="Arial" w:hAnsi="Arial" w:cs="Arial"/>
        </w:rPr>
        <w:t>of patients with BD, BD</w:t>
      </w:r>
      <w:r w:rsidR="002879A0" w:rsidRPr="00B42E3B">
        <w:rPr>
          <w:rFonts w:ascii="Arial" w:hAnsi="Arial" w:cs="Arial"/>
        </w:rPr>
        <w:t>+</w:t>
      </w:r>
      <w:r w:rsidR="00E40088" w:rsidRPr="00B42E3B">
        <w:rPr>
          <w:rFonts w:ascii="Arial" w:hAnsi="Arial" w:cs="Arial"/>
        </w:rPr>
        <w:t>AUD and BD</w:t>
      </w:r>
      <w:r w:rsidR="002879A0" w:rsidRPr="00B42E3B">
        <w:rPr>
          <w:rFonts w:ascii="Arial" w:hAnsi="Arial" w:cs="Arial"/>
        </w:rPr>
        <w:t>+</w:t>
      </w:r>
      <w:r w:rsidR="00E40088" w:rsidRPr="00B42E3B">
        <w:rPr>
          <w:rFonts w:ascii="Arial" w:hAnsi="Arial" w:cs="Arial"/>
        </w:rPr>
        <w:t>SUD</w:t>
      </w:r>
      <w:r w:rsidR="005135F2" w:rsidRPr="00B42E3B">
        <w:rPr>
          <w:rFonts w:ascii="Arial" w:hAnsi="Arial" w:cs="Arial"/>
        </w:rPr>
        <w:t xml:space="preserve"> and healthy contr</w:t>
      </w:r>
      <w:r w:rsidR="00006950" w:rsidRPr="00B42E3B">
        <w:rPr>
          <w:rFonts w:ascii="Arial" w:hAnsi="Arial" w:cs="Arial"/>
        </w:rPr>
        <w:t xml:space="preserve">ols were compared using </w:t>
      </w:r>
      <w:r w:rsidR="00006950" w:rsidRPr="00B42E3B">
        <w:rPr>
          <w:rFonts w:ascii="Arial" w:hAnsi="Arial" w:cs="Arial"/>
          <w:i/>
        </w:rPr>
        <w:t>χ</w:t>
      </w:r>
      <w:r w:rsidR="00006950" w:rsidRPr="00B42E3B">
        <w:rPr>
          <w:rFonts w:ascii="Arial" w:hAnsi="Arial" w:cs="Arial"/>
          <w:i/>
          <w:vertAlign w:val="superscript"/>
        </w:rPr>
        <w:t>2</w:t>
      </w:r>
      <w:r w:rsidR="002879A0" w:rsidRPr="00B42E3B">
        <w:rPr>
          <w:rFonts w:ascii="Arial" w:hAnsi="Arial" w:cs="Arial"/>
        </w:rPr>
        <w:t xml:space="preserve">, ANOVA, </w:t>
      </w:r>
      <w:ins w:id="129" w:author="Cardoso, Taiane D" w:date="2015-09-17T10:57:00Z">
        <w:r w:rsidR="006774A9">
          <w:rPr>
            <w:rFonts w:ascii="Arial" w:hAnsi="Arial" w:cs="Arial"/>
          </w:rPr>
          <w:t xml:space="preserve">Mann-Whitney U test, </w:t>
        </w:r>
      </w:ins>
      <w:r w:rsidR="002879A0" w:rsidRPr="00B42E3B">
        <w:rPr>
          <w:rFonts w:ascii="Arial" w:hAnsi="Arial" w:cs="Arial"/>
        </w:rPr>
        <w:t xml:space="preserve">and </w:t>
      </w:r>
      <w:proofErr w:type="spellStart"/>
      <w:r w:rsidR="0005622D" w:rsidRPr="00B42E3B">
        <w:rPr>
          <w:rFonts w:ascii="Arial" w:hAnsi="Arial" w:cs="Arial"/>
        </w:rPr>
        <w:t>K</w:t>
      </w:r>
      <w:r w:rsidR="002879A0" w:rsidRPr="00B42E3B">
        <w:rPr>
          <w:rFonts w:ascii="Arial" w:hAnsi="Arial" w:cs="Arial"/>
        </w:rPr>
        <w:t>ruskal</w:t>
      </w:r>
      <w:proofErr w:type="spellEnd"/>
      <w:r w:rsidR="002879A0" w:rsidRPr="00B42E3B">
        <w:rPr>
          <w:rFonts w:ascii="Arial" w:hAnsi="Arial" w:cs="Arial"/>
        </w:rPr>
        <w:t xml:space="preserve"> </w:t>
      </w:r>
      <w:r w:rsidR="0005622D" w:rsidRPr="00B42E3B">
        <w:rPr>
          <w:rFonts w:ascii="Arial" w:hAnsi="Arial" w:cs="Arial"/>
        </w:rPr>
        <w:t>W</w:t>
      </w:r>
      <w:r w:rsidR="002879A0" w:rsidRPr="00B42E3B">
        <w:rPr>
          <w:rFonts w:ascii="Arial" w:hAnsi="Arial" w:cs="Arial"/>
        </w:rPr>
        <w:t>allis test.</w:t>
      </w:r>
      <w:r w:rsidR="005135F2" w:rsidRPr="00B42E3B">
        <w:rPr>
          <w:rFonts w:ascii="Arial" w:hAnsi="Arial" w:cs="Arial"/>
        </w:rPr>
        <w:t xml:space="preserve"> </w:t>
      </w:r>
      <w:r w:rsidR="00936D02" w:rsidRPr="00017F3E">
        <w:rPr>
          <w:rFonts w:ascii="Arial" w:hAnsi="Arial" w:cs="Arial"/>
          <w:highlight w:val="yellow"/>
        </w:rPr>
        <w:t xml:space="preserve">SAS PROC MEANS and PROC FREQ were used to screen the data. </w:t>
      </w:r>
      <w:del w:id="130" w:author="Cardoso, Taiane D" w:date="2015-09-17T10:58:00Z">
        <w:r w:rsidR="0017398D" w:rsidRPr="00B42E3B" w:rsidDel="006774A9">
          <w:rPr>
            <w:rFonts w:ascii="Arial" w:hAnsi="Arial" w:cs="Arial"/>
          </w:rPr>
          <w:delText>Data Analytic Plan</w:delText>
        </w:r>
      </w:del>
    </w:p>
    <w:p w:rsidR="0017398D" w:rsidRPr="006774A9" w:rsidRDefault="0017398D" w:rsidP="000455E0">
      <w:pPr>
        <w:spacing w:after="0" w:line="360" w:lineRule="auto"/>
        <w:ind w:firstLine="720"/>
        <w:jc w:val="both"/>
        <w:rPr>
          <w:rFonts w:ascii="Arial" w:hAnsi="Arial" w:cs="Arial"/>
          <w:highlight w:val="yellow"/>
          <w:rPrChange w:id="131" w:author="Cardoso, Taiane D" w:date="2015-09-17T10:59:00Z">
            <w:rPr>
              <w:rFonts w:ascii="Arial" w:hAnsi="Arial" w:cs="Arial"/>
            </w:rPr>
          </w:rPrChange>
        </w:rPr>
      </w:pPr>
      <w:r w:rsidRPr="006774A9">
        <w:rPr>
          <w:rFonts w:ascii="Arial" w:hAnsi="Arial" w:cs="Arial"/>
          <w:highlight w:val="yellow"/>
          <w:rPrChange w:id="132" w:author="Cardoso, Taiane D" w:date="2015-09-17T10:59:00Z">
            <w:rPr>
              <w:rFonts w:ascii="Arial" w:hAnsi="Arial" w:cs="Arial"/>
            </w:rPr>
          </w:rPrChange>
        </w:rPr>
        <w:t>The present analyses utilized a three-step approach to examine multivariate differences between individuals grouped by one of four bipolar diagnoses (healthy control, bipolar, bipolar with alcohol</w:t>
      </w:r>
      <w:del w:id="133" w:author="Cardoso, Taiane D" w:date="2015-08-31T16:16:00Z">
        <w:r w:rsidRPr="006774A9" w:rsidDel="00695451">
          <w:rPr>
            <w:rFonts w:ascii="Arial" w:hAnsi="Arial" w:cs="Arial"/>
            <w:highlight w:val="yellow"/>
            <w:rPrChange w:id="134" w:author="Cardoso, Taiane D" w:date="2015-09-17T10:59:00Z">
              <w:rPr>
                <w:rFonts w:ascii="Arial" w:hAnsi="Arial" w:cs="Arial"/>
              </w:rPr>
            </w:rPrChange>
          </w:rPr>
          <w:delText>ism</w:delText>
        </w:r>
      </w:del>
      <w:ins w:id="135" w:author="Cardoso, Taiane D" w:date="2015-08-31T16:16:00Z">
        <w:r w:rsidR="00695451" w:rsidRPr="006774A9">
          <w:rPr>
            <w:rFonts w:ascii="Arial" w:hAnsi="Arial" w:cs="Arial"/>
            <w:highlight w:val="yellow"/>
            <w:rPrChange w:id="136" w:author="Cardoso, Taiane D" w:date="2015-09-17T10:59:00Z">
              <w:rPr>
                <w:rFonts w:ascii="Arial" w:hAnsi="Arial" w:cs="Arial"/>
              </w:rPr>
            </w:rPrChange>
          </w:rPr>
          <w:t xml:space="preserve"> use disorder</w:t>
        </w:r>
      </w:ins>
      <w:r w:rsidRPr="006774A9">
        <w:rPr>
          <w:rFonts w:ascii="Arial" w:hAnsi="Arial" w:cs="Arial"/>
          <w:highlight w:val="yellow"/>
          <w:rPrChange w:id="137" w:author="Cardoso, Taiane D" w:date="2015-09-17T10:59:00Z">
            <w:rPr>
              <w:rFonts w:ascii="Arial" w:hAnsi="Arial" w:cs="Arial"/>
            </w:rPr>
          </w:rPrChange>
        </w:rPr>
        <w:t xml:space="preserve">, bipolar with substance use disorder) in the South Texas Assessment of </w:t>
      </w:r>
      <w:proofErr w:type="spellStart"/>
      <w:r w:rsidRPr="006774A9">
        <w:rPr>
          <w:rFonts w:ascii="Arial" w:hAnsi="Arial" w:cs="Arial"/>
          <w:highlight w:val="yellow"/>
          <w:rPrChange w:id="138" w:author="Cardoso, Taiane D" w:date="2015-09-17T10:59:00Z">
            <w:rPr>
              <w:rFonts w:ascii="Arial" w:hAnsi="Arial" w:cs="Arial"/>
            </w:rPr>
          </w:rPrChange>
        </w:rPr>
        <w:t>Neurocognition</w:t>
      </w:r>
      <w:proofErr w:type="spellEnd"/>
      <w:r w:rsidRPr="006774A9">
        <w:rPr>
          <w:rFonts w:ascii="Arial" w:hAnsi="Arial" w:cs="Arial"/>
          <w:highlight w:val="yellow"/>
          <w:rPrChange w:id="139" w:author="Cardoso, Taiane D" w:date="2015-09-17T10:59:00Z">
            <w:rPr>
              <w:rFonts w:ascii="Arial" w:hAnsi="Arial" w:cs="Arial"/>
            </w:rPr>
          </w:rPrChange>
        </w:rPr>
        <w:t xml:space="preserve"> (STAN). The first step was to eliminate uninformative variables (i.e., those variables with zero variance) and to reduce the dimensionality of the dataset by creating composites. The second step employed principal components analysis (PCA) to further reduce the dimensionality of the composite variables. The third step was to examine group differences via profile analysis, following guidelines described by </w:t>
      </w:r>
      <w:commentRangeStart w:id="140"/>
      <w:proofErr w:type="spellStart"/>
      <w:r w:rsidRPr="006774A9">
        <w:rPr>
          <w:rFonts w:ascii="Arial" w:hAnsi="Arial" w:cs="Arial"/>
          <w:highlight w:val="yellow"/>
          <w:rPrChange w:id="141" w:author="Cardoso, Taiane D" w:date="2015-09-17T10:59:00Z">
            <w:rPr>
              <w:rFonts w:ascii="Arial" w:hAnsi="Arial" w:cs="Arial"/>
            </w:rPr>
          </w:rPrChange>
        </w:rPr>
        <w:t>Tabachnik</w:t>
      </w:r>
      <w:proofErr w:type="spellEnd"/>
      <w:r w:rsidRPr="006774A9">
        <w:rPr>
          <w:rFonts w:ascii="Arial" w:hAnsi="Arial" w:cs="Arial"/>
          <w:highlight w:val="yellow"/>
          <w:rPrChange w:id="142" w:author="Cardoso, Taiane D" w:date="2015-09-17T10:59:00Z">
            <w:rPr>
              <w:rFonts w:ascii="Arial" w:hAnsi="Arial" w:cs="Arial"/>
            </w:rPr>
          </w:rPrChange>
        </w:rPr>
        <w:t xml:space="preserve"> and </w:t>
      </w:r>
      <w:proofErr w:type="spellStart"/>
      <w:r w:rsidRPr="006774A9">
        <w:rPr>
          <w:rFonts w:ascii="Arial" w:hAnsi="Arial" w:cs="Arial"/>
          <w:highlight w:val="yellow"/>
          <w:rPrChange w:id="143" w:author="Cardoso, Taiane D" w:date="2015-09-17T10:59:00Z">
            <w:rPr>
              <w:rFonts w:ascii="Arial" w:hAnsi="Arial" w:cs="Arial"/>
            </w:rPr>
          </w:rPrChange>
        </w:rPr>
        <w:t>Fidell</w:t>
      </w:r>
      <w:proofErr w:type="spellEnd"/>
      <w:r w:rsidRPr="006774A9">
        <w:rPr>
          <w:rFonts w:ascii="Arial" w:hAnsi="Arial" w:cs="Arial"/>
          <w:highlight w:val="yellow"/>
          <w:rPrChange w:id="144" w:author="Cardoso, Taiane D" w:date="2015-09-17T10:59:00Z">
            <w:rPr>
              <w:rFonts w:ascii="Arial" w:hAnsi="Arial" w:cs="Arial"/>
            </w:rPr>
          </w:rPrChange>
        </w:rPr>
        <w:t xml:space="preserve"> (2001). </w:t>
      </w:r>
      <w:commentRangeEnd w:id="140"/>
      <w:r w:rsidR="00695451" w:rsidRPr="006774A9">
        <w:rPr>
          <w:rStyle w:val="CommentReference"/>
          <w:highlight w:val="yellow"/>
          <w:rPrChange w:id="145" w:author="Cardoso, Taiane D" w:date="2015-09-17T10:59:00Z">
            <w:rPr>
              <w:rStyle w:val="CommentReference"/>
            </w:rPr>
          </w:rPrChange>
        </w:rPr>
        <w:commentReference w:id="140"/>
      </w:r>
      <w:r w:rsidRPr="006774A9">
        <w:rPr>
          <w:rFonts w:ascii="Arial" w:hAnsi="Arial" w:cs="Arial"/>
          <w:highlight w:val="yellow"/>
          <w:rPrChange w:id="146" w:author="Cardoso, Taiane D" w:date="2015-09-17T10:59:00Z">
            <w:rPr>
              <w:rFonts w:ascii="Arial" w:hAnsi="Arial" w:cs="Arial"/>
            </w:rPr>
          </w:rPrChange>
        </w:rPr>
        <w:t>This analysis provides two advantages over traditional univariate analyses. The first advantage is that profile analysis statistically accounts for correlations between the dependent measures of interest. The second advantage is that this analysis does not require correction for Type I error in the same manner as separate univariate analyses. A follow-up profile analysis examined group differences in the California Verbal Learning Test (CVLT), which itself is a subcomponent of the STAN, without the use of principal components analysis for data reduction. All analyses were conducted using SAS v. 9.3 (SAS Institute Inc., Cary, N.C.).</w:t>
      </w:r>
    </w:p>
    <w:p w:rsidR="0017398D" w:rsidRPr="006774A9" w:rsidRDefault="0017398D" w:rsidP="00017F3E">
      <w:pPr>
        <w:spacing w:after="0" w:line="360" w:lineRule="auto"/>
        <w:ind w:firstLine="720"/>
        <w:jc w:val="both"/>
        <w:rPr>
          <w:rFonts w:ascii="Arial" w:hAnsi="Arial" w:cs="Arial"/>
          <w:highlight w:val="yellow"/>
          <w:rPrChange w:id="147" w:author="Cardoso, Taiane D" w:date="2015-09-17T10:59:00Z">
            <w:rPr>
              <w:rFonts w:ascii="Arial" w:hAnsi="Arial" w:cs="Arial"/>
            </w:rPr>
          </w:rPrChange>
        </w:rPr>
      </w:pPr>
      <w:r w:rsidRPr="006774A9">
        <w:rPr>
          <w:rFonts w:ascii="Arial" w:hAnsi="Arial" w:cs="Arial"/>
          <w:highlight w:val="yellow"/>
          <w:rPrChange w:id="148" w:author="Cardoso, Taiane D" w:date="2015-09-17T10:59:00Z">
            <w:rPr>
              <w:rFonts w:ascii="Arial" w:hAnsi="Arial" w:cs="Arial"/>
            </w:rPr>
          </w:rPrChange>
        </w:rPr>
        <w:t xml:space="preserve">Three tests provide the statistical argument in profile analysis: flatness, levels, and parallelism.  The flatness test examines differences in instrument components, collapsed across group membership.  This effect is typically only relevant with time-series data; that is, statistically reliable differences across components (irrespective of group membership) would not be particularly relevant to the present analyses, and as such this effect can safely be ignored. The levels test examines overall differences in group membership, collapsed across all instrument components. In essence, this is a test of the main effect of bipolar diagnosis group assignment. The parallelism test examines whether groups have different patterns across the instrument </w:t>
      </w:r>
      <w:r w:rsidRPr="006774A9">
        <w:rPr>
          <w:rFonts w:ascii="Arial" w:hAnsi="Arial" w:cs="Arial"/>
          <w:highlight w:val="yellow"/>
          <w:rPrChange w:id="149" w:author="Cardoso, Taiane D" w:date="2015-09-17T10:59:00Z">
            <w:rPr>
              <w:rFonts w:ascii="Arial" w:hAnsi="Arial" w:cs="Arial"/>
            </w:rPr>
          </w:rPrChange>
        </w:rPr>
        <w:lastRenderedPageBreak/>
        <w:t>components, akin to an interaction between flatness and levels. This test is considered the most important here, as it tests whether the groups have significantly different profiles. Follow-up tests of profile analysis typically include univariate tests of group differences (controlling for Type I error) to further examine any statistically reliable findings for flatness, levels, and/or parallelism</w:t>
      </w:r>
      <w:r w:rsidR="00710054" w:rsidRPr="006774A9">
        <w:rPr>
          <w:rFonts w:ascii="Arial" w:hAnsi="Arial" w:cs="Arial"/>
          <w:highlight w:val="yellow"/>
          <w:rPrChange w:id="150" w:author="Cardoso, Taiane D" w:date="2015-09-17T10:59:00Z">
            <w:rPr>
              <w:rFonts w:ascii="Arial" w:hAnsi="Arial" w:cs="Arial"/>
            </w:rPr>
          </w:rPrChange>
        </w:rPr>
        <w:t xml:space="preserve"> </w:t>
      </w:r>
      <w:r w:rsidR="00710054" w:rsidRPr="006774A9">
        <w:rPr>
          <w:rFonts w:ascii="Arial" w:hAnsi="Arial" w:cs="Arial"/>
          <w:highlight w:val="yellow"/>
          <w:rPrChange w:id="151" w:author="Cardoso, Taiane D" w:date="2015-09-17T10:59:00Z">
            <w:rPr>
              <w:rFonts w:ascii="Arial" w:hAnsi="Arial" w:cs="Arial"/>
            </w:rPr>
          </w:rPrChange>
        </w:rPr>
        <w:fldChar w:fldCharType="begin"/>
      </w:r>
      <w:r w:rsidR="00892A58">
        <w:rPr>
          <w:rFonts w:ascii="Arial" w:hAnsi="Arial" w:cs="Arial"/>
          <w:highlight w:val="yellow"/>
        </w:rPr>
        <w:instrText xml:space="preserve"> ADDIN EN.CITE &lt;EndNote&gt;&lt;Cite&gt;&lt;Author&gt;Tabachnick&lt;/Author&gt;&lt;Year&gt;2001&lt;/Year&gt;&lt;RecNum&gt;55&lt;/RecNum&gt;&lt;DisplayText&gt;(Tabachnick and Fidell 2001)&lt;/DisplayText&gt;&lt;record&gt;&lt;rec-number&gt;55&lt;/rec-number&gt;&lt;foreign-keys&gt;&lt;key app="EN" db-id="v2d5rwwtqwz5wge0a0tvx2zeeetrtvxw0avr" timestamp="1441045325"&gt;55&lt;/key&gt;&lt;/foreign-keys&gt;&lt;ref-type name="Journal Article"&gt;17&lt;/ref-type&gt;&lt;contributors&gt;&lt;authors&gt;&lt;author&gt;Tabachnick, Barbara G&lt;/author&gt;&lt;author&gt;Fidell, Linda S&lt;/author&gt;&lt;/authors&gt;&lt;/contributors&gt;&lt;titles&gt;&lt;title&gt;Using multivariate statistics&lt;/title&gt;&lt;/titles&gt;&lt;dates&gt;&lt;year&gt;2001&lt;/year&gt;&lt;/dates&gt;&lt;urls&gt;&lt;/urls&gt;&lt;/record&gt;&lt;/Cite&gt;&lt;/EndNote&gt;</w:instrText>
      </w:r>
      <w:r w:rsidR="00710054" w:rsidRPr="006774A9">
        <w:rPr>
          <w:rFonts w:ascii="Arial" w:hAnsi="Arial" w:cs="Arial"/>
          <w:highlight w:val="yellow"/>
          <w:rPrChange w:id="152" w:author="Cardoso, Taiane D" w:date="2015-09-17T10:59:00Z">
            <w:rPr>
              <w:rFonts w:ascii="Arial" w:hAnsi="Arial" w:cs="Arial"/>
            </w:rPr>
          </w:rPrChange>
        </w:rPr>
        <w:fldChar w:fldCharType="separate"/>
      </w:r>
      <w:r w:rsidR="00892A58">
        <w:rPr>
          <w:rFonts w:ascii="Arial" w:hAnsi="Arial" w:cs="Arial"/>
          <w:noProof/>
          <w:highlight w:val="yellow"/>
        </w:rPr>
        <w:t>(</w:t>
      </w:r>
      <w:hyperlink w:anchor="_ENREF_43" w:tooltip="Tabachnick, 2001 #55" w:history="1">
        <w:r w:rsidR="002433A4">
          <w:rPr>
            <w:rFonts w:ascii="Arial" w:hAnsi="Arial" w:cs="Arial"/>
            <w:noProof/>
            <w:highlight w:val="yellow"/>
          </w:rPr>
          <w:t>Tabachnick and Fidell 2001</w:t>
        </w:r>
      </w:hyperlink>
      <w:r w:rsidR="00892A58">
        <w:rPr>
          <w:rFonts w:ascii="Arial" w:hAnsi="Arial" w:cs="Arial"/>
          <w:noProof/>
          <w:highlight w:val="yellow"/>
        </w:rPr>
        <w:t>)</w:t>
      </w:r>
      <w:r w:rsidR="00710054" w:rsidRPr="006774A9">
        <w:rPr>
          <w:rFonts w:ascii="Arial" w:hAnsi="Arial" w:cs="Arial"/>
          <w:highlight w:val="yellow"/>
          <w:rPrChange w:id="153" w:author="Cardoso, Taiane D" w:date="2015-09-17T10:59:00Z">
            <w:rPr>
              <w:rFonts w:ascii="Arial" w:hAnsi="Arial" w:cs="Arial"/>
            </w:rPr>
          </w:rPrChange>
        </w:rPr>
        <w:fldChar w:fldCharType="end"/>
      </w:r>
      <w:r w:rsidRPr="006774A9">
        <w:rPr>
          <w:rFonts w:ascii="Arial" w:hAnsi="Arial" w:cs="Arial"/>
          <w:highlight w:val="yellow"/>
          <w:rPrChange w:id="154" w:author="Cardoso, Taiane D" w:date="2015-09-17T10:59:00Z">
            <w:rPr>
              <w:rFonts w:ascii="Arial" w:hAnsi="Arial" w:cs="Arial"/>
            </w:rPr>
          </w:rPrChange>
        </w:rPr>
        <w:t>.</w:t>
      </w:r>
    </w:p>
    <w:p w:rsidR="002E709A" w:rsidRDefault="00936D02" w:rsidP="000455E0">
      <w:pPr>
        <w:spacing w:after="0" w:line="360" w:lineRule="auto"/>
        <w:ind w:firstLine="720"/>
        <w:jc w:val="both"/>
        <w:rPr>
          <w:rFonts w:ascii="Arial" w:hAnsi="Arial" w:cs="Arial"/>
        </w:rPr>
      </w:pPr>
      <w:r w:rsidRPr="006774A9">
        <w:rPr>
          <w:rFonts w:ascii="Arial" w:hAnsi="Arial" w:cs="Arial"/>
          <w:highlight w:val="yellow"/>
          <w:rPrChange w:id="155" w:author="Cardoso, Taiane D" w:date="2015-09-17T10:59:00Z">
            <w:rPr>
              <w:rFonts w:ascii="Arial" w:hAnsi="Arial" w:cs="Arial"/>
            </w:rPr>
          </w:rPrChange>
        </w:rPr>
        <w:t xml:space="preserve">Tests of normality, linearity, </w:t>
      </w:r>
      <w:proofErr w:type="spellStart"/>
      <w:r w:rsidRPr="006774A9">
        <w:rPr>
          <w:rFonts w:ascii="Arial" w:hAnsi="Arial" w:cs="Arial"/>
          <w:highlight w:val="yellow"/>
          <w:rPrChange w:id="156" w:author="Cardoso, Taiane D" w:date="2015-09-17T10:59:00Z">
            <w:rPr>
              <w:rFonts w:ascii="Arial" w:hAnsi="Arial" w:cs="Arial"/>
            </w:rPr>
          </w:rPrChange>
        </w:rPr>
        <w:t>multicollinearity</w:t>
      </w:r>
      <w:proofErr w:type="spellEnd"/>
      <w:r w:rsidRPr="006774A9">
        <w:rPr>
          <w:rFonts w:ascii="Arial" w:hAnsi="Arial" w:cs="Arial"/>
          <w:highlight w:val="yellow"/>
          <w:rPrChange w:id="157" w:author="Cardoso, Taiane D" w:date="2015-09-17T10:59:00Z">
            <w:rPr>
              <w:rFonts w:ascii="Arial" w:hAnsi="Arial" w:cs="Arial"/>
            </w:rPr>
          </w:rPrChange>
        </w:rPr>
        <w:t xml:space="preserve"> and homogeneity of covariance assumptions </w:t>
      </w:r>
      <w:r w:rsidR="00993396" w:rsidRPr="006774A9">
        <w:rPr>
          <w:rFonts w:ascii="Arial" w:hAnsi="Arial" w:cs="Arial"/>
          <w:highlight w:val="yellow"/>
          <w:rPrChange w:id="158" w:author="Cardoso, Taiane D" w:date="2015-09-17T10:59:00Z">
            <w:rPr>
              <w:rFonts w:ascii="Arial" w:hAnsi="Arial" w:cs="Arial"/>
            </w:rPr>
          </w:rPrChange>
        </w:rPr>
        <w:t>were performed.</w:t>
      </w:r>
      <w:r w:rsidR="00BF062F" w:rsidRPr="006774A9">
        <w:rPr>
          <w:rFonts w:ascii="Arial" w:hAnsi="Arial" w:cs="Arial"/>
          <w:highlight w:val="yellow"/>
          <w:rPrChange w:id="159" w:author="Cardoso, Taiane D" w:date="2015-09-17T10:59:00Z">
            <w:rPr>
              <w:rFonts w:ascii="Arial" w:hAnsi="Arial" w:cs="Arial"/>
            </w:rPr>
          </w:rPrChange>
        </w:rPr>
        <w:t xml:space="preserve"> </w:t>
      </w:r>
      <w:r w:rsidR="005C3B6C" w:rsidRPr="006774A9">
        <w:rPr>
          <w:rFonts w:ascii="Arial" w:hAnsi="Arial" w:cs="Arial"/>
          <w:highlight w:val="yellow"/>
          <w:rPrChange w:id="160" w:author="Cardoso, Taiane D" w:date="2015-09-17T10:59:00Z">
            <w:rPr>
              <w:rFonts w:ascii="Arial" w:hAnsi="Arial" w:cs="Arial"/>
            </w:rPr>
          </w:rPrChange>
        </w:rPr>
        <w:t>The c</w:t>
      </w:r>
      <w:r w:rsidR="00721B94" w:rsidRPr="006774A9">
        <w:rPr>
          <w:rFonts w:ascii="Arial" w:hAnsi="Arial" w:cs="Arial"/>
          <w:highlight w:val="yellow"/>
          <w:rPrChange w:id="161" w:author="Cardoso, Taiane D" w:date="2015-09-17T10:59:00Z">
            <w:rPr>
              <w:rFonts w:ascii="Arial" w:hAnsi="Arial" w:cs="Arial"/>
            </w:rPr>
          </w:rPrChange>
        </w:rPr>
        <w:t>ognitive profile of all groups</w:t>
      </w:r>
      <w:r w:rsidR="00237B94" w:rsidRPr="006774A9">
        <w:rPr>
          <w:rFonts w:ascii="Arial" w:hAnsi="Arial" w:cs="Arial"/>
          <w:highlight w:val="yellow"/>
          <w:rPrChange w:id="162" w:author="Cardoso, Taiane D" w:date="2015-09-17T10:59:00Z">
            <w:rPr>
              <w:rFonts w:ascii="Arial" w:hAnsi="Arial" w:cs="Arial"/>
            </w:rPr>
          </w:rPrChange>
        </w:rPr>
        <w:t xml:space="preserve"> </w:t>
      </w:r>
      <w:r w:rsidR="005C3B6C" w:rsidRPr="006774A9">
        <w:rPr>
          <w:rFonts w:ascii="Arial" w:hAnsi="Arial" w:cs="Arial"/>
          <w:highlight w:val="yellow"/>
          <w:rPrChange w:id="163" w:author="Cardoso, Taiane D" w:date="2015-09-17T10:59:00Z">
            <w:rPr>
              <w:rFonts w:ascii="Arial" w:hAnsi="Arial" w:cs="Arial"/>
            </w:rPr>
          </w:rPrChange>
        </w:rPr>
        <w:t>was</w:t>
      </w:r>
      <w:r w:rsidR="00237B94" w:rsidRPr="006774A9">
        <w:rPr>
          <w:rFonts w:ascii="Arial" w:hAnsi="Arial" w:cs="Arial"/>
          <w:highlight w:val="yellow"/>
          <w:rPrChange w:id="164" w:author="Cardoso, Taiane D" w:date="2015-09-17T10:59:00Z">
            <w:rPr>
              <w:rFonts w:ascii="Arial" w:hAnsi="Arial" w:cs="Arial"/>
            </w:rPr>
          </w:rPrChange>
        </w:rPr>
        <w:t xml:space="preserve"> compared using a</w:t>
      </w:r>
      <w:r w:rsidR="007D1578" w:rsidRPr="006774A9">
        <w:rPr>
          <w:rFonts w:ascii="Arial" w:hAnsi="Arial" w:cs="Arial"/>
          <w:highlight w:val="yellow"/>
          <w:rPrChange w:id="165" w:author="Cardoso, Taiane D" w:date="2015-09-17T10:59:00Z">
            <w:rPr>
              <w:rFonts w:ascii="Arial" w:hAnsi="Arial" w:cs="Arial"/>
            </w:rPr>
          </w:rPrChange>
        </w:rPr>
        <w:t xml:space="preserve"> </w:t>
      </w:r>
      <w:r w:rsidR="004D3E58" w:rsidRPr="006774A9">
        <w:rPr>
          <w:rFonts w:ascii="Arial" w:hAnsi="Arial" w:cs="Arial"/>
          <w:highlight w:val="yellow"/>
          <w:rPrChange w:id="166" w:author="Cardoso, Taiane D" w:date="2015-09-17T10:59:00Z">
            <w:rPr>
              <w:rFonts w:ascii="Arial" w:hAnsi="Arial" w:cs="Arial"/>
            </w:rPr>
          </w:rPrChange>
        </w:rPr>
        <w:t>profile analysis</w:t>
      </w:r>
      <w:r w:rsidR="007F0B88" w:rsidRPr="006774A9">
        <w:rPr>
          <w:rFonts w:ascii="Arial" w:hAnsi="Arial" w:cs="Arial"/>
          <w:highlight w:val="yellow"/>
          <w:rPrChange w:id="167" w:author="Cardoso, Taiane D" w:date="2015-09-17T10:59:00Z">
            <w:rPr>
              <w:rFonts w:ascii="Arial" w:hAnsi="Arial" w:cs="Arial"/>
            </w:rPr>
          </w:rPrChange>
        </w:rPr>
        <w:t xml:space="preserve"> – a multivariate alternative to repeated measure ANOVAs -</w:t>
      </w:r>
      <w:r w:rsidR="0014427A" w:rsidRPr="006774A9">
        <w:rPr>
          <w:rFonts w:ascii="Arial" w:hAnsi="Arial" w:cs="Arial"/>
          <w:highlight w:val="yellow"/>
          <w:rPrChange w:id="168" w:author="Cardoso, Taiane D" w:date="2015-09-17T10:59:00Z">
            <w:rPr>
              <w:rFonts w:ascii="Arial" w:hAnsi="Arial" w:cs="Arial"/>
            </w:rPr>
          </w:rPrChange>
        </w:rPr>
        <w:t xml:space="preserve"> with </w:t>
      </w:r>
      <w:r w:rsidR="00035AC6" w:rsidRPr="006774A9">
        <w:rPr>
          <w:rFonts w:ascii="Arial" w:hAnsi="Arial" w:cs="Arial"/>
          <w:highlight w:val="yellow"/>
          <w:rPrChange w:id="169" w:author="Cardoso, Taiane D" w:date="2015-09-17T10:59:00Z">
            <w:rPr>
              <w:rFonts w:ascii="Arial" w:hAnsi="Arial" w:cs="Arial"/>
            </w:rPr>
          </w:rPrChange>
        </w:rPr>
        <w:t xml:space="preserve">age, sex and education </w:t>
      </w:r>
      <w:r w:rsidR="004D3E58" w:rsidRPr="006774A9">
        <w:rPr>
          <w:rFonts w:ascii="Arial" w:hAnsi="Arial" w:cs="Arial"/>
          <w:highlight w:val="yellow"/>
          <w:rPrChange w:id="170" w:author="Cardoso, Taiane D" w:date="2015-09-17T10:59:00Z">
            <w:rPr>
              <w:rFonts w:ascii="Arial" w:hAnsi="Arial" w:cs="Arial"/>
            </w:rPr>
          </w:rPrChange>
        </w:rPr>
        <w:t xml:space="preserve">included </w:t>
      </w:r>
      <w:r w:rsidR="00C24E89" w:rsidRPr="006774A9">
        <w:rPr>
          <w:rFonts w:ascii="Arial" w:hAnsi="Arial" w:cs="Arial"/>
          <w:highlight w:val="yellow"/>
          <w:rPrChange w:id="171" w:author="Cardoso, Taiane D" w:date="2015-09-17T10:59:00Z">
            <w:rPr>
              <w:rFonts w:ascii="Arial" w:hAnsi="Arial" w:cs="Arial"/>
            </w:rPr>
          </w:rPrChange>
        </w:rPr>
        <w:t>as</w:t>
      </w:r>
      <w:r w:rsidR="004D3E58" w:rsidRPr="006774A9">
        <w:rPr>
          <w:rFonts w:ascii="Arial" w:hAnsi="Arial" w:cs="Arial"/>
          <w:highlight w:val="yellow"/>
          <w:rPrChange w:id="172" w:author="Cardoso, Taiane D" w:date="2015-09-17T10:59:00Z">
            <w:rPr>
              <w:rFonts w:ascii="Arial" w:hAnsi="Arial" w:cs="Arial"/>
            </w:rPr>
          </w:rPrChange>
        </w:rPr>
        <w:t xml:space="preserve"> covariate</w:t>
      </w:r>
      <w:r w:rsidR="00C24E89" w:rsidRPr="006774A9">
        <w:rPr>
          <w:rFonts w:ascii="Arial" w:hAnsi="Arial" w:cs="Arial"/>
          <w:highlight w:val="yellow"/>
          <w:rPrChange w:id="173" w:author="Cardoso, Taiane D" w:date="2015-09-17T10:59:00Z">
            <w:rPr>
              <w:rFonts w:ascii="Arial" w:hAnsi="Arial" w:cs="Arial"/>
            </w:rPr>
          </w:rPrChange>
        </w:rPr>
        <w:t>s</w:t>
      </w:r>
      <w:r w:rsidR="004D3E58" w:rsidRPr="006774A9">
        <w:rPr>
          <w:rFonts w:ascii="Arial" w:hAnsi="Arial" w:cs="Arial"/>
          <w:highlight w:val="yellow"/>
          <w:rPrChange w:id="174" w:author="Cardoso, Taiane D" w:date="2015-09-17T10:59:00Z">
            <w:rPr>
              <w:rFonts w:ascii="Arial" w:hAnsi="Arial" w:cs="Arial"/>
            </w:rPr>
          </w:rPrChange>
        </w:rPr>
        <w:t xml:space="preserve">. </w:t>
      </w:r>
      <w:r w:rsidR="007F0B88" w:rsidRPr="006774A9">
        <w:rPr>
          <w:rFonts w:ascii="Arial" w:hAnsi="Arial" w:cs="Arial"/>
          <w:highlight w:val="yellow"/>
          <w:rPrChange w:id="175" w:author="Cardoso, Taiane D" w:date="2015-09-17T10:59:00Z">
            <w:rPr>
              <w:rFonts w:ascii="Arial" w:hAnsi="Arial" w:cs="Arial"/>
            </w:rPr>
          </w:rPrChange>
        </w:rPr>
        <w:t xml:space="preserve">This type of analysis </w:t>
      </w:r>
      <w:r w:rsidR="00AC2F82" w:rsidRPr="006774A9">
        <w:rPr>
          <w:rFonts w:ascii="Arial" w:hAnsi="Arial" w:cs="Arial"/>
          <w:highlight w:val="yellow"/>
          <w:rPrChange w:id="176" w:author="Cardoso, Taiane D" w:date="2015-09-17T10:59:00Z">
            <w:rPr>
              <w:rFonts w:ascii="Arial" w:hAnsi="Arial" w:cs="Arial"/>
            </w:rPr>
          </w:rPrChange>
        </w:rPr>
        <w:t xml:space="preserve">accounts for correlations between variables (in this case the </w:t>
      </w:r>
      <w:r w:rsidR="00721B94" w:rsidRPr="006774A9">
        <w:rPr>
          <w:rFonts w:ascii="Arial" w:hAnsi="Arial" w:cs="Arial"/>
          <w:highlight w:val="yellow"/>
          <w:rPrChange w:id="177" w:author="Cardoso, Taiane D" w:date="2015-09-17T10:59:00Z">
            <w:rPr>
              <w:rFonts w:ascii="Arial" w:hAnsi="Arial" w:cs="Arial"/>
            </w:rPr>
          </w:rPrChange>
        </w:rPr>
        <w:t>STAN variables</w:t>
      </w:r>
      <w:r w:rsidR="00AC2F82" w:rsidRPr="006774A9">
        <w:rPr>
          <w:rFonts w:ascii="Arial" w:hAnsi="Arial" w:cs="Arial"/>
          <w:highlight w:val="yellow"/>
          <w:rPrChange w:id="178" w:author="Cardoso, Taiane D" w:date="2015-09-17T10:59:00Z">
            <w:rPr>
              <w:rFonts w:ascii="Arial" w:hAnsi="Arial" w:cs="Arial"/>
            </w:rPr>
          </w:rPrChange>
        </w:rPr>
        <w:t>)</w:t>
      </w:r>
      <w:r w:rsidR="00156505" w:rsidRPr="006774A9">
        <w:rPr>
          <w:rFonts w:ascii="Arial" w:hAnsi="Arial" w:cs="Arial"/>
          <w:highlight w:val="yellow"/>
          <w:rPrChange w:id="179" w:author="Cardoso, Taiane D" w:date="2015-09-17T10:59:00Z">
            <w:rPr>
              <w:rFonts w:ascii="Arial" w:hAnsi="Arial" w:cs="Arial"/>
            </w:rPr>
          </w:rPrChange>
        </w:rPr>
        <w:t xml:space="preserve"> and</w:t>
      </w:r>
      <w:r w:rsidR="00AC2F82" w:rsidRPr="006774A9">
        <w:rPr>
          <w:rFonts w:ascii="Arial" w:hAnsi="Arial" w:cs="Arial"/>
          <w:highlight w:val="yellow"/>
          <w:rPrChange w:id="180" w:author="Cardoso, Taiane D" w:date="2015-09-17T10:59:00Z">
            <w:rPr>
              <w:rFonts w:ascii="Arial" w:hAnsi="Arial" w:cs="Arial"/>
            </w:rPr>
          </w:rPrChange>
        </w:rPr>
        <w:t xml:space="preserve"> is treated as an individual test</w:t>
      </w:r>
      <w:r w:rsidR="005075A2" w:rsidRPr="006774A9">
        <w:rPr>
          <w:rFonts w:ascii="Arial" w:hAnsi="Arial" w:cs="Arial"/>
          <w:highlight w:val="yellow"/>
          <w:rPrChange w:id="181" w:author="Cardoso, Taiane D" w:date="2015-09-17T10:59:00Z">
            <w:rPr>
              <w:rFonts w:ascii="Arial" w:hAnsi="Arial" w:cs="Arial"/>
            </w:rPr>
          </w:rPrChange>
        </w:rPr>
        <w:t xml:space="preserve">. </w:t>
      </w:r>
      <w:r w:rsidR="00A126A1" w:rsidRPr="006774A9">
        <w:rPr>
          <w:rFonts w:ascii="Arial" w:hAnsi="Arial" w:cs="Arial"/>
          <w:highlight w:val="yellow"/>
          <w:rPrChange w:id="182" w:author="Cardoso, Taiane D" w:date="2015-09-17T10:59:00Z">
            <w:rPr>
              <w:rFonts w:ascii="Arial" w:hAnsi="Arial" w:cs="Arial"/>
            </w:rPr>
          </w:rPrChange>
        </w:rPr>
        <w:t xml:space="preserve">Thus, </w:t>
      </w:r>
      <w:r w:rsidR="008A351A" w:rsidRPr="006774A9">
        <w:rPr>
          <w:rFonts w:ascii="Arial" w:hAnsi="Arial" w:cs="Arial"/>
          <w:highlight w:val="yellow"/>
          <w:rPrChange w:id="183" w:author="Cardoso, Taiane D" w:date="2015-09-17T10:59:00Z">
            <w:rPr>
              <w:rFonts w:ascii="Arial" w:hAnsi="Arial" w:cs="Arial"/>
            </w:rPr>
          </w:rPrChange>
        </w:rPr>
        <w:t xml:space="preserve">multiple comparison corrections </w:t>
      </w:r>
      <w:r w:rsidR="00DB5505" w:rsidRPr="006774A9">
        <w:rPr>
          <w:rFonts w:ascii="Arial" w:hAnsi="Arial" w:cs="Arial"/>
          <w:highlight w:val="yellow"/>
          <w:rPrChange w:id="184" w:author="Cardoso, Taiane D" w:date="2015-09-17T10:59:00Z">
            <w:rPr>
              <w:rFonts w:ascii="Arial" w:hAnsi="Arial" w:cs="Arial"/>
            </w:rPr>
          </w:rPrChange>
        </w:rPr>
        <w:t>are</w:t>
      </w:r>
      <w:r w:rsidR="003A6D55" w:rsidRPr="006774A9">
        <w:rPr>
          <w:rFonts w:ascii="Arial" w:hAnsi="Arial" w:cs="Arial"/>
          <w:highlight w:val="yellow"/>
          <w:rPrChange w:id="185" w:author="Cardoso, Taiane D" w:date="2015-09-17T10:59:00Z">
            <w:rPr>
              <w:rFonts w:ascii="Arial" w:hAnsi="Arial" w:cs="Arial"/>
            </w:rPr>
          </w:rPrChange>
        </w:rPr>
        <w:t xml:space="preserve"> not needed</w:t>
      </w:r>
      <w:r w:rsidR="00A126A1" w:rsidRPr="006774A9">
        <w:rPr>
          <w:rFonts w:ascii="Arial" w:hAnsi="Arial" w:cs="Arial"/>
          <w:highlight w:val="yellow"/>
          <w:rPrChange w:id="186" w:author="Cardoso, Taiane D" w:date="2015-09-17T10:59:00Z">
            <w:rPr>
              <w:rFonts w:ascii="Arial" w:hAnsi="Arial" w:cs="Arial"/>
            </w:rPr>
          </w:rPrChange>
        </w:rPr>
        <w:t xml:space="preserve">. </w:t>
      </w:r>
      <w:r w:rsidR="00317E9C" w:rsidRPr="006774A9">
        <w:rPr>
          <w:rFonts w:ascii="Arial" w:hAnsi="Arial" w:cs="Arial"/>
          <w:i/>
          <w:highlight w:val="yellow"/>
          <w:rPrChange w:id="187" w:author="Cardoso, Taiane D" w:date="2015-09-17T10:59:00Z">
            <w:rPr>
              <w:rFonts w:ascii="Arial" w:hAnsi="Arial" w:cs="Arial"/>
              <w:i/>
            </w:rPr>
          </w:rPrChange>
        </w:rPr>
        <w:t xml:space="preserve">Post-hoc </w:t>
      </w:r>
      <w:r w:rsidR="00317E9C" w:rsidRPr="006774A9">
        <w:rPr>
          <w:rFonts w:ascii="Arial" w:hAnsi="Arial" w:cs="Arial"/>
          <w:highlight w:val="yellow"/>
          <w:rPrChange w:id="188" w:author="Cardoso, Taiane D" w:date="2015-09-17T10:59:00Z">
            <w:rPr>
              <w:rFonts w:ascii="Arial" w:hAnsi="Arial" w:cs="Arial"/>
            </w:rPr>
          </w:rPrChange>
        </w:rPr>
        <w:t xml:space="preserve">t-test analyses were performed to compare </w:t>
      </w:r>
      <w:r w:rsidR="00F71137" w:rsidRPr="006774A9">
        <w:rPr>
          <w:rFonts w:ascii="Arial" w:hAnsi="Arial" w:cs="Arial"/>
          <w:highlight w:val="yellow"/>
          <w:rPrChange w:id="189" w:author="Cardoso, Taiane D" w:date="2015-09-17T10:59:00Z">
            <w:rPr>
              <w:rFonts w:ascii="Arial" w:hAnsi="Arial" w:cs="Arial"/>
            </w:rPr>
          </w:rPrChange>
        </w:rPr>
        <w:t>variables</w:t>
      </w:r>
      <w:r w:rsidR="00317E9C" w:rsidRPr="006774A9">
        <w:rPr>
          <w:rFonts w:ascii="Arial" w:hAnsi="Arial" w:cs="Arial"/>
          <w:highlight w:val="yellow"/>
          <w:rPrChange w:id="190" w:author="Cardoso, Taiane D" w:date="2015-09-17T10:59:00Z">
            <w:rPr>
              <w:rFonts w:ascii="Arial" w:hAnsi="Arial" w:cs="Arial"/>
            </w:rPr>
          </w:rPrChange>
        </w:rPr>
        <w:t xml:space="preserve"> scores between </w:t>
      </w:r>
      <w:r w:rsidR="00844900" w:rsidRPr="006774A9">
        <w:rPr>
          <w:rFonts w:ascii="Arial" w:hAnsi="Arial" w:cs="Arial"/>
          <w:highlight w:val="yellow"/>
          <w:rPrChange w:id="191" w:author="Cardoso, Taiane D" w:date="2015-09-17T10:59:00Z">
            <w:rPr>
              <w:rFonts w:ascii="Arial" w:hAnsi="Arial" w:cs="Arial"/>
            </w:rPr>
          </w:rPrChange>
        </w:rPr>
        <w:t>BD, BD</w:t>
      </w:r>
      <w:r w:rsidR="00695451" w:rsidRPr="006774A9">
        <w:rPr>
          <w:rFonts w:ascii="Arial" w:hAnsi="Arial" w:cs="Arial"/>
          <w:highlight w:val="yellow"/>
          <w:rPrChange w:id="192" w:author="Cardoso, Taiane D" w:date="2015-09-17T10:59:00Z">
            <w:rPr>
              <w:rFonts w:ascii="Arial" w:hAnsi="Arial" w:cs="Arial"/>
            </w:rPr>
          </w:rPrChange>
        </w:rPr>
        <w:t>+</w:t>
      </w:r>
      <w:r w:rsidR="00844900" w:rsidRPr="006774A9">
        <w:rPr>
          <w:rFonts w:ascii="Arial" w:hAnsi="Arial" w:cs="Arial"/>
          <w:highlight w:val="yellow"/>
          <w:rPrChange w:id="193" w:author="Cardoso, Taiane D" w:date="2015-09-17T10:59:00Z">
            <w:rPr>
              <w:rFonts w:ascii="Arial" w:hAnsi="Arial" w:cs="Arial"/>
            </w:rPr>
          </w:rPrChange>
        </w:rPr>
        <w:t>AUD, BD</w:t>
      </w:r>
      <w:r w:rsidR="00695451" w:rsidRPr="006774A9">
        <w:rPr>
          <w:rFonts w:ascii="Arial" w:hAnsi="Arial" w:cs="Arial"/>
          <w:highlight w:val="yellow"/>
          <w:rPrChange w:id="194" w:author="Cardoso, Taiane D" w:date="2015-09-17T10:59:00Z">
            <w:rPr>
              <w:rFonts w:ascii="Arial" w:hAnsi="Arial" w:cs="Arial"/>
            </w:rPr>
          </w:rPrChange>
        </w:rPr>
        <w:t>+</w:t>
      </w:r>
      <w:r w:rsidR="00844900" w:rsidRPr="006774A9">
        <w:rPr>
          <w:rFonts w:ascii="Arial" w:hAnsi="Arial" w:cs="Arial"/>
          <w:highlight w:val="yellow"/>
          <w:rPrChange w:id="195" w:author="Cardoso, Taiane D" w:date="2015-09-17T10:59:00Z">
            <w:rPr>
              <w:rFonts w:ascii="Arial" w:hAnsi="Arial" w:cs="Arial"/>
            </w:rPr>
          </w:rPrChange>
        </w:rPr>
        <w:t>SUD and HC</w:t>
      </w:r>
      <w:r w:rsidR="00317E9C" w:rsidRPr="006774A9">
        <w:rPr>
          <w:rFonts w:ascii="Arial" w:hAnsi="Arial" w:cs="Arial"/>
          <w:highlight w:val="yellow"/>
          <w:rPrChange w:id="196" w:author="Cardoso, Taiane D" w:date="2015-09-17T10:59:00Z">
            <w:rPr>
              <w:rFonts w:ascii="Arial" w:hAnsi="Arial" w:cs="Arial"/>
            </w:rPr>
          </w:rPrChange>
        </w:rPr>
        <w:t xml:space="preserve"> using an FDR-corrected statistical threshold (</w:t>
      </w:r>
      <w:r w:rsidR="00317E9C" w:rsidRPr="006774A9">
        <w:rPr>
          <w:rFonts w:ascii="Arial" w:hAnsi="Arial" w:cs="Arial"/>
          <w:i/>
          <w:highlight w:val="yellow"/>
          <w:rPrChange w:id="197" w:author="Cardoso, Taiane D" w:date="2015-09-17T10:59:00Z">
            <w:rPr>
              <w:rFonts w:ascii="Arial" w:hAnsi="Arial" w:cs="Arial"/>
              <w:i/>
            </w:rPr>
          </w:rPrChange>
        </w:rPr>
        <w:t>p</w:t>
      </w:r>
      <w:r w:rsidR="00317E9C" w:rsidRPr="006774A9">
        <w:rPr>
          <w:rFonts w:ascii="Arial" w:hAnsi="Arial" w:cs="Arial"/>
          <w:highlight w:val="yellow"/>
          <w:rPrChange w:id="198" w:author="Cardoso, Taiane D" w:date="2015-09-17T10:59:00Z">
            <w:rPr>
              <w:rFonts w:ascii="Arial" w:hAnsi="Arial" w:cs="Arial"/>
            </w:rPr>
          </w:rPrChange>
        </w:rPr>
        <w:t>=0.0064).</w:t>
      </w:r>
      <w:r w:rsidR="00D72835" w:rsidRPr="00710054">
        <w:rPr>
          <w:rFonts w:ascii="Arial" w:hAnsi="Arial" w:cs="Arial"/>
        </w:rPr>
        <w:t xml:space="preserve"> </w:t>
      </w:r>
    </w:p>
    <w:p w:rsidR="00CA035C" w:rsidRPr="00710054" w:rsidRDefault="00CA035C" w:rsidP="0017398D">
      <w:pPr>
        <w:spacing w:line="360" w:lineRule="auto"/>
        <w:ind w:firstLine="720"/>
        <w:jc w:val="both"/>
        <w:rPr>
          <w:rFonts w:ascii="Arial" w:hAnsi="Arial" w:cs="Arial"/>
        </w:rPr>
      </w:pPr>
    </w:p>
    <w:p w:rsidR="00166DF5" w:rsidRPr="00710054" w:rsidRDefault="00166DF5">
      <w:pPr>
        <w:spacing w:line="360" w:lineRule="auto"/>
        <w:jc w:val="both"/>
        <w:rPr>
          <w:rFonts w:ascii="Arial" w:hAnsi="Arial" w:cs="Arial"/>
          <w:b/>
        </w:rPr>
      </w:pPr>
      <w:r w:rsidRPr="00710054">
        <w:rPr>
          <w:rFonts w:ascii="Arial" w:hAnsi="Arial" w:cs="Arial"/>
          <w:b/>
        </w:rPr>
        <w:t>Results</w:t>
      </w:r>
    </w:p>
    <w:p w:rsidR="000B0AA9" w:rsidRDefault="000B0AA9">
      <w:pPr>
        <w:spacing w:line="360" w:lineRule="auto"/>
        <w:jc w:val="both"/>
        <w:rPr>
          <w:rFonts w:ascii="Arial" w:hAnsi="Arial" w:cs="Arial"/>
          <w:i/>
        </w:rPr>
      </w:pPr>
      <w:r w:rsidRPr="00E634A1">
        <w:rPr>
          <w:rFonts w:ascii="Arial" w:hAnsi="Arial" w:cs="Arial"/>
          <w:i/>
        </w:rPr>
        <w:t>Demographics and clinical description</w:t>
      </w:r>
    </w:p>
    <w:p w:rsidR="00D136B7" w:rsidRPr="00B42E3B" w:rsidRDefault="00695451" w:rsidP="002663BC">
      <w:pPr>
        <w:spacing w:line="360" w:lineRule="auto"/>
        <w:ind w:firstLine="720"/>
        <w:jc w:val="both"/>
        <w:rPr>
          <w:rFonts w:ascii="Arial" w:hAnsi="Arial" w:cs="Arial"/>
        </w:rPr>
      </w:pPr>
      <w:r>
        <w:rPr>
          <w:rFonts w:ascii="Arial" w:hAnsi="Arial" w:cs="Arial"/>
        </w:rPr>
        <w:t>Our study sample included 13</w:t>
      </w:r>
      <w:ins w:id="199" w:author="Cardoso, Taiane D" w:date="2015-09-17T11:00:00Z">
        <w:r w:rsidR="006774A9">
          <w:rPr>
            <w:rFonts w:ascii="Arial" w:hAnsi="Arial" w:cs="Arial"/>
          </w:rPr>
          <w:t>4</w:t>
        </w:r>
      </w:ins>
      <w:del w:id="200" w:author="Cardoso, Taiane D" w:date="2015-09-17T11:00:00Z">
        <w:r w:rsidDel="006774A9">
          <w:rPr>
            <w:rFonts w:ascii="Arial" w:hAnsi="Arial" w:cs="Arial"/>
          </w:rPr>
          <w:delText>5</w:delText>
        </w:r>
      </w:del>
      <w:r w:rsidR="002663BC" w:rsidRPr="0070255D">
        <w:rPr>
          <w:rFonts w:ascii="Arial" w:hAnsi="Arial" w:cs="Arial"/>
        </w:rPr>
        <w:t xml:space="preserve"> BD patients (10</w:t>
      </w:r>
      <w:ins w:id="201" w:author="Cardoso, Taiane D" w:date="2015-09-17T11:00:00Z">
        <w:r w:rsidR="006774A9">
          <w:rPr>
            <w:rFonts w:ascii="Arial" w:hAnsi="Arial" w:cs="Arial"/>
          </w:rPr>
          <w:t>0</w:t>
        </w:r>
      </w:ins>
      <w:del w:id="202" w:author="Cardoso, Taiane D" w:date="2015-09-17T11:00:00Z">
        <w:r w:rsidR="002663BC" w:rsidRPr="0070255D" w:rsidDel="006774A9">
          <w:rPr>
            <w:rFonts w:ascii="Arial" w:hAnsi="Arial" w:cs="Arial"/>
          </w:rPr>
          <w:delText>1</w:delText>
        </w:r>
      </w:del>
      <w:r w:rsidR="002663BC" w:rsidRPr="0070255D">
        <w:rPr>
          <w:rFonts w:ascii="Arial" w:hAnsi="Arial" w:cs="Arial"/>
        </w:rPr>
        <w:t xml:space="preserve"> female, M±S.E: 37.</w:t>
      </w:r>
      <w:ins w:id="203" w:author="Cardoso, Taiane D" w:date="2015-09-17T11:00:00Z">
        <w:r w:rsidR="006774A9">
          <w:rPr>
            <w:rFonts w:ascii="Arial" w:hAnsi="Arial" w:cs="Arial"/>
          </w:rPr>
          <w:t>37</w:t>
        </w:r>
      </w:ins>
      <w:del w:id="204" w:author="Cardoso, Taiane D" w:date="2015-09-17T11:00:00Z">
        <w:r w:rsidR="002663BC" w:rsidRPr="0070255D" w:rsidDel="006774A9">
          <w:rPr>
            <w:rFonts w:ascii="Arial" w:hAnsi="Arial" w:cs="Arial"/>
          </w:rPr>
          <w:delText>24</w:delText>
        </w:r>
      </w:del>
      <w:r w:rsidR="002663BC" w:rsidRPr="0070255D">
        <w:rPr>
          <w:rFonts w:ascii="Arial" w:hAnsi="Arial" w:cs="Arial"/>
        </w:rPr>
        <w:t>±12.7</w:t>
      </w:r>
      <w:ins w:id="205" w:author="Cardoso, Taiane D" w:date="2015-09-17T11:00:00Z">
        <w:r w:rsidR="006774A9">
          <w:rPr>
            <w:rFonts w:ascii="Arial" w:hAnsi="Arial" w:cs="Arial"/>
          </w:rPr>
          <w:t>4</w:t>
        </w:r>
      </w:ins>
      <w:del w:id="206" w:author="Cardoso, Taiane D" w:date="2015-09-17T11:00:00Z">
        <w:r w:rsidR="002663BC" w:rsidRPr="0070255D" w:rsidDel="006774A9">
          <w:rPr>
            <w:rFonts w:ascii="Arial" w:hAnsi="Arial" w:cs="Arial"/>
          </w:rPr>
          <w:delText>8</w:delText>
        </w:r>
      </w:del>
      <w:r w:rsidR="002663BC" w:rsidRPr="0070255D">
        <w:rPr>
          <w:rFonts w:ascii="Arial" w:hAnsi="Arial" w:cs="Arial"/>
        </w:rPr>
        <w:t xml:space="preserve"> years), 7</w:t>
      </w:r>
      <w:ins w:id="207" w:author="Cardoso, Taiane D" w:date="2015-09-17T11:00:00Z">
        <w:r w:rsidR="006774A9">
          <w:rPr>
            <w:rFonts w:ascii="Arial" w:hAnsi="Arial" w:cs="Arial"/>
          </w:rPr>
          <w:t>2</w:t>
        </w:r>
      </w:ins>
      <w:del w:id="208" w:author="Cardoso, Taiane D" w:date="2015-09-17T11:00:00Z">
        <w:r w:rsidR="002663BC" w:rsidRPr="0070255D" w:rsidDel="006774A9">
          <w:rPr>
            <w:rFonts w:ascii="Arial" w:hAnsi="Arial" w:cs="Arial"/>
          </w:rPr>
          <w:delText>3</w:delText>
        </w:r>
      </w:del>
      <w:r w:rsidR="002663BC" w:rsidRPr="0070255D">
        <w:rPr>
          <w:rFonts w:ascii="Arial" w:hAnsi="Arial" w:cs="Arial"/>
        </w:rPr>
        <w:t xml:space="preserve"> BD patients with </w:t>
      </w:r>
      <w:r w:rsidR="002663BC" w:rsidRPr="00A80EFE">
        <w:rPr>
          <w:rFonts w:ascii="Arial" w:hAnsi="Arial" w:cs="Arial"/>
        </w:rPr>
        <w:t>lifetime alcohol use disorder (4</w:t>
      </w:r>
      <w:ins w:id="209" w:author="Cardoso, Taiane D" w:date="2015-09-17T11:00:00Z">
        <w:r w:rsidR="006774A9">
          <w:rPr>
            <w:rFonts w:ascii="Arial" w:hAnsi="Arial" w:cs="Arial"/>
          </w:rPr>
          <w:t>0</w:t>
        </w:r>
      </w:ins>
      <w:del w:id="210" w:author="Cardoso, Taiane D" w:date="2015-09-17T11:00:00Z">
        <w:r w:rsidR="002663BC" w:rsidRPr="00A80EFE" w:rsidDel="006774A9">
          <w:rPr>
            <w:rFonts w:ascii="Arial" w:hAnsi="Arial" w:cs="Arial"/>
          </w:rPr>
          <w:delText>1</w:delText>
        </w:r>
      </w:del>
      <w:r w:rsidR="002663BC" w:rsidRPr="00A80EFE">
        <w:rPr>
          <w:rFonts w:ascii="Arial" w:hAnsi="Arial" w:cs="Arial"/>
        </w:rPr>
        <w:t xml:space="preserve"> female, M±S.E: 38.</w:t>
      </w:r>
      <w:ins w:id="211" w:author="Cardoso, Taiane D" w:date="2015-09-17T11:01:00Z">
        <w:r w:rsidR="006774A9">
          <w:rPr>
            <w:rFonts w:ascii="Arial" w:hAnsi="Arial" w:cs="Arial"/>
          </w:rPr>
          <w:t>42</w:t>
        </w:r>
      </w:ins>
      <w:del w:id="212" w:author="Cardoso, Taiane D" w:date="2015-09-17T11:01:00Z">
        <w:r w:rsidR="002663BC" w:rsidRPr="00A80EFE" w:rsidDel="006774A9">
          <w:rPr>
            <w:rFonts w:ascii="Arial" w:hAnsi="Arial" w:cs="Arial"/>
          </w:rPr>
          <w:delText>26</w:delText>
        </w:r>
      </w:del>
      <w:r w:rsidR="002663BC" w:rsidRPr="00A80EFE">
        <w:rPr>
          <w:rFonts w:ascii="Arial" w:hAnsi="Arial" w:cs="Arial"/>
        </w:rPr>
        <w:t>±11.8</w:t>
      </w:r>
      <w:ins w:id="213" w:author="Cardoso, Taiane D" w:date="2015-09-17T11:01:00Z">
        <w:r w:rsidR="006774A9">
          <w:rPr>
            <w:rFonts w:ascii="Arial" w:hAnsi="Arial" w:cs="Arial"/>
          </w:rPr>
          <w:t>2</w:t>
        </w:r>
      </w:ins>
      <w:del w:id="214" w:author="Cardoso, Taiane D" w:date="2015-09-17T11:01:00Z">
        <w:r w:rsidR="002663BC" w:rsidRPr="00A80EFE" w:rsidDel="006774A9">
          <w:rPr>
            <w:rFonts w:ascii="Arial" w:hAnsi="Arial" w:cs="Arial"/>
          </w:rPr>
          <w:delText>1</w:delText>
        </w:r>
      </w:del>
      <w:r w:rsidR="002663BC" w:rsidRPr="00A80EFE">
        <w:rPr>
          <w:rFonts w:ascii="Arial" w:hAnsi="Arial" w:cs="Arial"/>
        </w:rPr>
        <w:t>), 6</w:t>
      </w:r>
      <w:r w:rsidR="00ED436B">
        <w:rPr>
          <w:rFonts w:ascii="Arial" w:hAnsi="Arial" w:cs="Arial"/>
        </w:rPr>
        <w:t>4</w:t>
      </w:r>
      <w:r w:rsidR="002663BC" w:rsidRPr="00A80EFE">
        <w:rPr>
          <w:rFonts w:ascii="Arial" w:hAnsi="Arial" w:cs="Arial"/>
        </w:rPr>
        <w:t xml:space="preserve"> BD patients with lifetime illicit substanc</w:t>
      </w:r>
      <w:r w:rsidR="002663BC" w:rsidRPr="00B42E3B">
        <w:rPr>
          <w:rFonts w:ascii="Arial" w:hAnsi="Arial" w:cs="Arial"/>
        </w:rPr>
        <w:t xml:space="preserve">e use disorder (39 female, M±S.E: 34.50±10.57), and 211 healthy controls (127 female, </w:t>
      </w:r>
      <w:proofErr w:type="gramStart"/>
      <w:r w:rsidR="002663BC" w:rsidRPr="00B42E3B">
        <w:rPr>
          <w:rFonts w:ascii="Arial" w:hAnsi="Arial" w:cs="Arial"/>
        </w:rPr>
        <w:t>M±S.E.:</w:t>
      </w:r>
      <w:proofErr w:type="gramEnd"/>
      <w:r w:rsidR="002663BC" w:rsidRPr="00B42E3B">
        <w:rPr>
          <w:rFonts w:ascii="Arial" w:hAnsi="Arial" w:cs="Arial"/>
        </w:rPr>
        <w:t xml:space="preserve"> 34.80±12.57 years). </w:t>
      </w:r>
      <w:r w:rsidR="008670FC">
        <w:rPr>
          <w:rFonts w:ascii="Arial" w:hAnsi="Arial" w:cs="Arial"/>
        </w:rPr>
        <w:t>113 BD patients (56 BD, 31</w:t>
      </w:r>
      <w:r w:rsidR="002663BC" w:rsidRPr="00B42E3B">
        <w:rPr>
          <w:rFonts w:ascii="Arial" w:hAnsi="Arial" w:cs="Arial"/>
        </w:rPr>
        <w:t xml:space="preserve"> B</w:t>
      </w:r>
      <w:r w:rsidR="008670FC">
        <w:rPr>
          <w:rFonts w:ascii="Arial" w:hAnsi="Arial" w:cs="Arial"/>
        </w:rPr>
        <w:t>D+AUD, 26</w:t>
      </w:r>
      <w:r w:rsidR="002663BC" w:rsidRPr="00B42E3B">
        <w:rPr>
          <w:rFonts w:ascii="Arial" w:hAnsi="Arial" w:cs="Arial"/>
        </w:rPr>
        <w:t xml:space="preserve"> BD+SUD) were on psychiatric medication (mood stabilizer, antipsychotics, antidepressants, anticonvulsants, benzodiazepines, and stimulants) at the time of assessment. </w:t>
      </w:r>
      <w:r w:rsidR="00BD5083" w:rsidRPr="00B42E3B">
        <w:rPr>
          <w:rFonts w:ascii="Arial" w:hAnsi="Arial" w:cs="Arial"/>
        </w:rPr>
        <w:t>Demographics and clinical features for BD</w:t>
      </w:r>
      <w:r w:rsidR="00936C67" w:rsidRPr="00B42E3B">
        <w:rPr>
          <w:rFonts w:ascii="Arial" w:hAnsi="Arial" w:cs="Arial"/>
        </w:rPr>
        <w:t>, BD+AUD, BD+SUD,</w:t>
      </w:r>
      <w:r w:rsidR="00BD5083" w:rsidRPr="00B42E3B">
        <w:rPr>
          <w:rFonts w:ascii="Arial" w:hAnsi="Arial" w:cs="Arial"/>
        </w:rPr>
        <w:t xml:space="preserve"> and HC are reported in Table 1. </w:t>
      </w:r>
      <w:r w:rsidR="00BD5083" w:rsidRPr="00B42E3B">
        <w:rPr>
          <w:rFonts w:ascii="Arial" w:hAnsi="Arial" w:cs="Arial"/>
          <w:highlight w:val="yellow"/>
        </w:rPr>
        <w:t xml:space="preserve">There was significant difference in </w:t>
      </w:r>
      <w:r w:rsidR="00FA3FDB" w:rsidRPr="00B42E3B">
        <w:rPr>
          <w:rFonts w:ascii="Arial" w:hAnsi="Arial" w:cs="Arial"/>
          <w:highlight w:val="yellow"/>
        </w:rPr>
        <w:t>gender</w:t>
      </w:r>
      <w:r w:rsidR="002879A0" w:rsidRPr="00B42E3B">
        <w:rPr>
          <w:rFonts w:ascii="Arial" w:hAnsi="Arial" w:cs="Arial"/>
          <w:highlight w:val="yellow"/>
        </w:rPr>
        <w:t xml:space="preserve">, years of education, ethnicity, and current </w:t>
      </w:r>
      <w:proofErr w:type="gramStart"/>
      <w:r w:rsidR="002879A0" w:rsidRPr="00B42E3B">
        <w:rPr>
          <w:rFonts w:ascii="Arial" w:hAnsi="Arial" w:cs="Arial"/>
          <w:highlight w:val="yellow"/>
        </w:rPr>
        <w:t>employ</w:t>
      </w:r>
      <w:r w:rsidR="00BD5083" w:rsidRPr="00B42E3B">
        <w:rPr>
          <w:rFonts w:ascii="Arial" w:hAnsi="Arial" w:cs="Arial"/>
          <w:highlight w:val="yellow"/>
        </w:rPr>
        <w:t xml:space="preserve">  between</w:t>
      </w:r>
      <w:proofErr w:type="gramEnd"/>
      <w:r w:rsidR="00BD5083" w:rsidRPr="00B42E3B">
        <w:rPr>
          <w:rFonts w:ascii="Arial" w:hAnsi="Arial" w:cs="Arial"/>
          <w:highlight w:val="yellow"/>
        </w:rPr>
        <w:t xml:space="preserve"> </w:t>
      </w:r>
      <w:r w:rsidR="00FA3FDB" w:rsidRPr="00B42E3B">
        <w:rPr>
          <w:rFonts w:ascii="Arial" w:hAnsi="Arial" w:cs="Arial"/>
          <w:highlight w:val="yellow"/>
        </w:rPr>
        <w:t xml:space="preserve">the four </w:t>
      </w:r>
      <w:r w:rsidR="00AE127E" w:rsidRPr="00B42E3B">
        <w:rPr>
          <w:rFonts w:ascii="Arial" w:hAnsi="Arial" w:cs="Arial"/>
          <w:highlight w:val="yellow"/>
        </w:rPr>
        <w:t>groups.</w:t>
      </w:r>
      <w:r w:rsidR="00936C67" w:rsidRPr="00B42E3B">
        <w:rPr>
          <w:rFonts w:ascii="Arial" w:hAnsi="Arial" w:cs="Arial"/>
          <w:highlight w:val="yellow"/>
        </w:rPr>
        <w:t xml:space="preserve"> There was a trend to significant difference between groups regarding </w:t>
      </w:r>
      <w:r w:rsidR="00FA3FDB" w:rsidRPr="00B42E3B">
        <w:rPr>
          <w:rFonts w:ascii="Arial" w:hAnsi="Arial" w:cs="Arial"/>
          <w:highlight w:val="yellow"/>
        </w:rPr>
        <w:t>age (p=0.0</w:t>
      </w:r>
      <w:ins w:id="215" w:author="Cardoso, Taiane D" w:date="2015-09-17T11:03:00Z">
        <w:r w:rsidR="006774A9">
          <w:rPr>
            <w:rFonts w:ascii="Arial" w:hAnsi="Arial" w:cs="Arial"/>
            <w:highlight w:val="yellow"/>
          </w:rPr>
          <w:t>61</w:t>
        </w:r>
      </w:ins>
      <w:del w:id="216" w:author="Cardoso, Taiane D" w:date="2015-09-17T11:03:00Z">
        <w:r w:rsidR="00FA3FDB" w:rsidRPr="00B42E3B" w:rsidDel="006774A9">
          <w:rPr>
            <w:rFonts w:ascii="Arial" w:hAnsi="Arial" w:cs="Arial"/>
            <w:highlight w:val="yellow"/>
          </w:rPr>
          <w:delText>80</w:delText>
        </w:r>
      </w:del>
      <w:r w:rsidR="00FA3FDB" w:rsidRPr="00B42E3B">
        <w:rPr>
          <w:rFonts w:ascii="Arial" w:hAnsi="Arial" w:cs="Arial"/>
          <w:highlight w:val="yellow"/>
        </w:rPr>
        <w:t>)</w:t>
      </w:r>
      <w:r w:rsidR="00936C67" w:rsidRPr="00B42E3B">
        <w:rPr>
          <w:rFonts w:ascii="Arial" w:hAnsi="Arial" w:cs="Arial"/>
          <w:highlight w:val="yellow"/>
        </w:rPr>
        <w:t xml:space="preserve">. Regarding </w:t>
      </w:r>
      <w:r w:rsidR="00ED436B">
        <w:rPr>
          <w:rFonts w:ascii="Arial" w:hAnsi="Arial" w:cs="Arial"/>
          <w:highlight w:val="yellow"/>
        </w:rPr>
        <w:t xml:space="preserve">the </w:t>
      </w:r>
      <w:r w:rsidR="00936C67" w:rsidRPr="00B42E3B">
        <w:rPr>
          <w:rFonts w:ascii="Arial" w:hAnsi="Arial" w:cs="Arial"/>
          <w:highlight w:val="yellow"/>
        </w:rPr>
        <w:t>clinical features between BD groups, we found significant difference</w:t>
      </w:r>
      <w:del w:id="217" w:author="Cardoso, Taiane D" w:date="2015-09-17T11:06:00Z">
        <w:r w:rsidR="00936C67" w:rsidRPr="00B42E3B" w:rsidDel="00326A78">
          <w:rPr>
            <w:rFonts w:ascii="Arial" w:hAnsi="Arial" w:cs="Arial"/>
            <w:highlight w:val="yellow"/>
          </w:rPr>
          <w:delText xml:space="preserve"> only</w:delText>
        </w:r>
      </w:del>
      <w:r w:rsidR="00936C67" w:rsidRPr="00B42E3B">
        <w:rPr>
          <w:rFonts w:ascii="Arial" w:hAnsi="Arial" w:cs="Arial"/>
          <w:highlight w:val="yellow"/>
        </w:rPr>
        <w:t xml:space="preserve"> in number of hospitalization (p=0.02</w:t>
      </w:r>
      <w:ins w:id="218" w:author="Cardoso, Taiane D" w:date="2015-09-17T11:03:00Z">
        <w:r w:rsidR="006774A9">
          <w:rPr>
            <w:rFonts w:ascii="Arial" w:hAnsi="Arial" w:cs="Arial"/>
            <w:highlight w:val="yellow"/>
          </w:rPr>
          <w:t>9</w:t>
        </w:r>
      </w:ins>
      <w:del w:id="219" w:author="Cardoso, Taiane D" w:date="2015-09-17T11:03:00Z">
        <w:r w:rsidR="00936C67" w:rsidRPr="00B42E3B" w:rsidDel="006774A9">
          <w:rPr>
            <w:rFonts w:ascii="Arial" w:hAnsi="Arial" w:cs="Arial"/>
            <w:highlight w:val="yellow"/>
          </w:rPr>
          <w:delText>6</w:delText>
        </w:r>
      </w:del>
      <w:r w:rsidR="00936C67" w:rsidRPr="00B42E3B">
        <w:rPr>
          <w:rFonts w:ascii="Arial" w:hAnsi="Arial" w:cs="Arial"/>
          <w:highlight w:val="yellow"/>
        </w:rPr>
        <w:t>)</w:t>
      </w:r>
      <w:ins w:id="220" w:author="Cardoso, Taiane D" w:date="2015-09-17T11:03:00Z">
        <w:r w:rsidR="006774A9">
          <w:rPr>
            <w:rFonts w:ascii="Arial" w:hAnsi="Arial" w:cs="Arial"/>
            <w:highlight w:val="yellow"/>
          </w:rPr>
          <w:t xml:space="preserve">, individuals with BD+SUD have significantly higher number of hospitalization </w:t>
        </w:r>
      </w:ins>
      <w:ins w:id="221" w:author="Cardoso, Taiane D" w:date="2015-09-17T11:05:00Z">
        <w:r w:rsidR="00326A78">
          <w:rPr>
            <w:rFonts w:ascii="Arial" w:hAnsi="Arial" w:cs="Arial"/>
            <w:highlight w:val="yellow"/>
          </w:rPr>
          <w:t xml:space="preserve">as compared to </w:t>
        </w:r>
      </w:ins>
      <w:ins w:id="222" w:author="Cardoso, Taiane D" w:date="2015-09-17T11:03:00Z">
        <w:r w:rsidR="006774A9">
          <w:rPr>
            <w:rFonts w:ascii="Arial" w:hAnsi="Arial" w:cs="Arial"/>
            <w:highlight w:val="yellow"/>
          </w:rPr>
          <w:t xml:space="preserve">BD </w:t>
        </w:r>
      </w:ins>
      <w:ins w:id="223" w:author="Cardoso, Taiane D" w:date="2015-09-17T11:05:00Z">
        <w:r w:rsidR="00326A78">
          <w:rPr>
            <w:rFonts w:ascii="Arial" w:hAnsi="Arial" w:cs="Arial"/>
            <w:highlight w:val="yellow"/>
          </w:rPr>
          <w:t xml:space="preserve">without comorbidity </w:t>
        </w:r>
      </w:ins>
      <w:ins w:id="224" w:author="Cardoso, Taiane D" w:date="2015-09-17T11:03:00Z">
        <w:r w:rsidR="006774A9">
          <w:rPr>
            <w:rFonts w:ascii="Arial" w:hAnsi="Arial" w:cs="Arial"/>
            <w:highlight w:val="yellow"/>
          </w:rPr>
          <w:t>(p=0.032)</w:t>
        </w:r>
      </w:ins>
      <w:ins w:id="225" w:author="Cardoso, Taiane D" w:date="2015-09-17T11:05:00Z">
        <w:r w:rsidR="00326A78">
          <w:rPr>
            <w:rFonts w:ascii="Arial" w:hAnsi="Arial" w:cs="Arial"/>
            <w:highlight w:val="yellow"/>
          </w:rPr>
          <w:t xml:space="preserve"> as well as compared to BD+AUD (p=0.</w:t>
        </w:r>
      </w:ins>
      <w:ins w:id="226" w:author="Cardoso, Taiane D" w:date="2015-09-17T11:06:00Z">
        <w:r w:rsidR="00326A78">
          <w:rPr>
            <w:rFonts w:ascii="Arial" w:hAnsi="Arial" w:cs="Arial"/>
            <w:highlight w:val="yellow"/>
          </w:rPr>
          <w:t>014)</w:t>
        </w:r>
      </w:ins>
      <w:r w:rsidR="00936C67" w:rsidRPr="00B42E3B">
        <w:rPr>
          <w:rFonts w:ascii="Arial" w:hAnsi="Arial" w:cs="Arial"/>
          <w:highlight w:val="yellow"/>
        </w:rPr>
        <w:t xml:space="preserve">. </w:t>
      </w:r>
      <w:ins w:id="227" w:author="Cardoso, Taiane D" w:date="2015-09-17T11:06:00Z">
        <w:r w:rsidR="00326A78">
          <w:rPr>
            <w:rFonts w:ascii="Arial" w:hAnsi="Arial" w:cs="Arial"/>
            <w:highlight w:val="yellow"/>
          </w:rPr>
          <w:t>We also verified a difference between BD groups regarding the age of onset of BD (p=0.043)</w:t>
        </w:r>
      </w:ins>
      <w:ins w:id="228" w:author="Cardoso, Taiane D" w:date="2015-09-17T11:07:00Z">
        <w:r w:rsidR="00326A78">
          <w:rPr>
            <w:rFonts w:ascii="Arial" w:hAnsi="Arial" w:cs="Arial"/>
            <w:highlight w:val="yellow"/>
          </w:rPr>
          <w:t>, BD+SUD showed a</w:t>
        </w:r>
      </w:ins>
      <w:ins w:id="229" w:author="Cardoso, Taiane D" w:date="2015-09-17T11:08:00Z">
        <w:r w:rsidR="00326A78">
          <w:rPr>
            <w:rFonts w:ascii="Arial" w:hAnsi="Arial" w:cs="Arial"/>
            <w:highlight w:val="yellow"/>
          </w:rPr>
          <w:t>n</w:t>
        </w:r>
      </w:ins>
      <w:ins w:id="230" w:author="Cardoso, Taiane D" w:date="2015-09-17T11:07:00Z">
        <w:r w:rsidR="00326A78">
          <w:rPr>
            <w:rFonts w:ascii="Arial" w:hAnsi="Arial" w:cs="Arial"/>
            <w:highlight w:val="yellow"/>
          </w:rPr>
          <w:t xml:space="preserve"> early onset of illness compared to BD (trend to significance: p=0.053). </w:t>
        </w:r>
      </w:ins>
      <w:r w:rsidR="00936C67" w:rsidRPr="00B42E3B">
        <w:rPr>
          <w:rFonts w:ascii="Arial" w:hAnsi="Arial" w:cs="Arial"/>
          <w:highlight w:val="yellow"/>
        </w:rPr>
        <w:t xml:space="preserve">There was a trend to significant difference in current mood state </w:t>
      </w:r>
      <w:ins w:id="231" w:author="Cardoso, Taiane D" w:date="2015-09-17T11:08:00Z">
        <w:r w:rsidR="00326A78">
          <w:rPr>
            <w:rFonts w:ascii="Arial" w:hAnsi="Arial" w:cs="Arial"/>
            <w:highlight w:val="yellow"/>
          </w:rPr>
          <w:t>b</w:t>
        </w:r>
        <w:r w:rsidR="0040781D">
          <w:rPr>
            <w:rFonts w:ascii="Arial" w:hAnsi="Arial" w:cs="Arial"/>
            <w:highlight w:val="yellow"/>
          </w:rPr>
          <w:t>etween BD group</w:t>
        </w:r>
        <w:r w:rsidR="00326A78">
          <w:rPr>
            <w:rFonts w:ascii="Arial" w:hAnsi="Arial" w:cs="Arial"/>
            <w:highlight w:val="yellow"/>
          </w:rPr>
          <w:t xml:space="preserve">s </w:t>
        </w:r>
      </w:ins>
      <w:r w:rsidR="00936C67" w:rsidRPr="00B42E3B">
        <w:rPr>
          <w:rFonts w:ascii="Arial" w:hAnsi="Arial" w:cs="Arial"/>
          <w:highlight w:val="yellow"/>
        </w:rPr>
        <w:t>(p=0.097)</w:t>
      </w:r>
      <w:ins w:id="232" w:author="Cardoso, Taiane D" w:date="2015-09-17T11:08:00Z">
        <w:r w:rsidR="00326A78">
          <w:rPr>
            <w:rFonts w:ascii="Arial" w:hAnsi="Arial" w:cs="Arial"/>
            <w:highlight w:val="yellow"/>
          </w:rPr>
          <w:t>.</w:t>
        </w:r>
      </w:ins>
      <w:r w:rsidR="00936C67" w:rsidRPr="00B42E3B">
        <w:rPr>
          <w:rFonts w:ascii="Arial" w:hAnsi="Arial" w:cs="Arial"/>
          <w:highlight w:val="yellow"/>
        </w:rPr>
        <w:t xml:space="preserve"> </w:t>
      </w:r>
      <w:del w:id="233" w:author="Cardoso, Taiane D" w:date="2015-09-17T11:08:00Z">
        <w:r w:rsidR="00936C67" w:rsidRPr="00B42E3B" w:rsidDel="00326A78">
          <w:rPr>
            <w:rFonts w:ascii="Arial" w:hAnsi="Arial" w:cs="Arial"/>
            <w:highlight w:val="yellow"/>
          </w:rPr>
          <w:delText>and age of BD onset (p=0.052).</w:delText>
        </w:r>
      </w:del>
      <w:r w:rsidR="00936C67" w:rsidRPr="00B42E3B">
        <w:rPr>
          <w:rFonts w:ascii="Arial" w:hAnsi="Arial" w:cs="Arial"/>
          <w:highlight w:val="yellow"/>
        </w:rPr>
        <w:t xml:space="preserve"> There was no difference about the current use of psychiatric medication (p=0.</w:t>
      </w:r>
      <w:r w:rsidR="00ED436B">
        <w:rPr>
          <w:rFonts w:ascii="Arial" w:hAnsi="Arial" w:cs="Arial"/>
          <w:highlight w:val="yellow"/>
        </w:rPr>
        <w:t>828</w:t>
      </w:r>
      <w:r w:rsidR="00936C67" w:rsidRPr="00B42E3B">
        <w:rPr>
          <w:rFonts w:ascii="Arial" w:hAnsi="Arial" w:cs="Arial"/>
          <w:highlight w:val="yellow"/>
        </w:rPr>
        <w:t>), severity of depressive symptoms (p=0.1</w:t>
      </w:r>
      <w:ins w:id="234" w:author="Cardoso, Taiane D" w:date="2015-09-17T11:09:00Z">
        <w:r w:rsidR="00326A78">
          <w:rPr>
            <w:rFonts w:ascii="Arial" w:hAnsi="Arial" w:cs="Arial"/>
            <w:highlight w:val="yellow"/>
          </w:rPr>
          <w:t>23</w:t>
        </w:r>
      </w:ins>
      <w:del w:id="235" w:author="Cardoso, Taiane D" w:date="2015-09-17T11:09:00Z">
        <w:r w:rsidR="00936C67" w:rsidRPr="00B42E3B" w:rsidDel="00326A78">
          <w:rPr>
            <w:rFonts w:ascii="Arial" w:hAnsi="Arial" w:cs="Arial"/>
            <w:highlight w:val="yellow"/>
          </w:rPr>
          <w:delText>05</w:delText>
        </w:r>
      </w:del>
      <w:r w:rsidR="00936C67" w:rsidRPr="00B42E3B">
        <w:rPr>
          <w:rFonts w:ascii="Arial" w:hAnsi="Arial" w:cs="Arial"/>
          <w:highlight w:val="yellow"/>
        </w:rPr>
        <w:t xml:space="preserve">), </w:t>
      </w:r>
      <w:r w:rsidR="008670FC">
        <w:rPr>
          <w:rFonts w:ascii="Arial" w:hAnsi="Arial" w:cs="Arial"/>
          <w:highlight w:val="yellow"/>
        </w:rPr>
        <w:t xml:space="preserve">and </w:t>
      </w:r>
      <w:r w:rsidR="00936C67" w:rsidRPr="00B42E3B">
        <w:rPr>
          <w:rFonts w:ascii="Arial" w:hAnsi="Arial" w:cs="Arial"/>
          <w:highlight w:val="yellow"/>
        </w:rPr>
        <w:t>severity of manic symptoms (p=0.</w:t>
      </w:r>
      <w:del w:id="236" w:author="Cardoso, Taiane D" w:date="2015-09-17T11:09:00Z">
        <w:r w:rsidR="00936C67" w:rsidRPr="00B42E3B" w:rsidDel="00326A78">
          <w:rPr>
            <w:rFonts w:ascii="Arial" w:hAnsi="Arial" w:cs="Arial"/>
            <w:highlight w:val="yellow"/>
          </w:rPr>
          <w:delText>370</w:delText>
        </w:r>
      </w:del>
      <w:proofErr w:type="gramStart"/>
      <w:ins w:id="237" w:author="Cardoso, Taiane D" w:date="2015-09-17T11:09:00Z">
        <w:r w:rsidR="00326A78">
          <w:rPr>
            <w:rFonts w:ascii="Arial" w:hAnsi="Arial" w:cs="Arial"/>
            <w:highlight w:val="yellow"/>
          </w:rPr>
          <w:t>439</w:t>
        </w:r>
      </w:ins>
      <w:r w:rsidR="00936C67" w:rsidRPr="00B42E3B">
        <w:rPr>
          <w:rFonts w:ascii="Arial" w:hAnsi="Arial" w:cs="Arial"/>
          <w:highlight w:val="yellow"/>
        </w:rPr>
        <w:t>)</w:t>
      </w:r>
      <w:del w:id="238" w:author="Cardoso, Taiane D" w:date="2015-09-17T11:09:00Z">
        <w:r w:rsidR="00936C67" w:rsidRPr="00B42E3B" w:rsidDel="00326A78">
          <w:rPr>
            <w:rFonts w:ascii="Arial" w:hAnsi="Arial" w:cs="Arial"/>
            <w:highlight w:val="yellow"/>
          </w:rPr>
          <w:delText>.</w:delText>
        </w:r>
      </w:del>
      <w:r w:rsidR="00936C67" w:rsidRPr="00B42E3B">
        <w:rPr>
          <w:rFonts w:ascii="Arial" w:hAnsi="Arial" w:cs="Arial"/>
          <w:highlight w:val="yellow"/>
        </w:rPr>
        <w:t xml:space="preserve"> </w:t>
      </w:r>
      <w:ins w:id="239" w:author="Cardoso, Taiane D" w:date="2015-09-17T11:09:00Z">
        <w:r w:rsidR="00326A78">
          <w:rPr>
            <w:rFonts w:ascii="Arial" w:hAnsi="Arial" w:cs="Arial"/>
          </w:rPr>
          <w:t>(Table 1).</w:t>
        </w:r>
      </w:ins>
      <w:proofErr w:type="gramEnd"/>
      <w:ins w:id="240" w:author="Cardoso, Taiane D" w:date="2015-09-17T11:10:00Z">
        <w:r w:rsidR="00326A78">
          <w:rPr>
            <w:rFonts w:ascii="Arial" w:hAnsi="Arial" w:cs="Arial"/>
          </w:rPr>
          <w:t xml:space="preserve"> </w:t>
        </w:r>
      </w:ins>
      <w:del w:id="241" w:author="Cardoso, Taiane D" w:date="2015-09-17T11:16:00Z">
        <w:r w:rsidR="00936C67" w:rsidRPr="00B42E3B" w:rsidDel="00996A17">
          <w:rPr>
            <w:rFonts w:ascii="Arial" w:hAnsi="Arial" w:cs="Arial"/>
            <w:highlight w:val="yellow"/>
          </w:rPr>
          <w:delText>Regarding Wechsler Test of Adult Reading test, there was no significant difference between BD groups and healthy controls (</w:delText>
        </w:r>
        <w:r w:rsidR="00093FD9" w:rsidRPr="00B42E3B" w:rsidDel="00996A17">
          <w:rPr>
            <w:rFonts w:ascii="Arial" w:hAnsi="Arial" w:cs="Arial"/>
            <w:highlight w:val="yellow"/>
          </w:rPr>
          <w:delText>p=0.2</w:delText>
        </w:r>
      </w:del>
      <w:del w:id="242" w:author="Cardoso, Taiane D" w:date="2015-09-17T11:09:00Z">
        <w:r w:rsidR="00093FD9" w:rsidRPr="00B42E3B" w:rsidDel="00326A78">
          <w:rPr>
            <w:rFonts w:ascii="Arial" w:hAnsi="Arial" w:cs="Arial"/>
            <w:highlight w:val="yellow"/>
          </w:rPr>
          <w:delText>93</w:delText>
        </w:r>
      </w:del>
      <w:del w:id="243" w:author="Cardoso, Taiane D" w:date="2015-09-17T11:16:00Z">
        <w:r w:rsidR="00093FD9" w:rsidRPr="00B42E3B" w:rsidDel="00996A17">
          <w:rPr>
            <w:rFonts w:ascii="Arial" w:hAnsi="Arial" w:cs="Arial"/>
            <w:highlight w:val="yellow"/>
          </w:rPr>
          <w:delText>)</w:delText>
        </w:r>
      </w:del>
      <w:del w:id="244" w:author="Cardoso, Taiane D" w:date="2015-09-02T13:44:00Z">
        <w:r w:rsidR="00093FD9" w:rsidRPr="00B42E3B" w:rsidDel="00ED436B">
          <w:rPr>
            <w:rFonts w:ascii="Arial" w:hAnsi="Arial" w:cs="Arial"/>
            <w:highlight w:val="yellow"/>
          </w:rPr>
          <w:delText>.</w:delText>
        </w:r>
      </w:del>
    </w:p>
    <w:p w:rsidR="00E634A1" w:rsidRPr="00E634A1" w:rsidDel="00326A78" w:rsidRDefault="00E634A1" w:rsidP="00244BCF">
      <w:pPr>
        <w:spacing w:after="0" w:line="480" w:lineRule="auto"/>
        <w:jc w:val="both"/>
        <w:rPr>
          <w:del w:id="245" w:author="Cardoso, Taiane D" w:date="2015-09-17T11:12:00Z"/>
          <w:rFonts w:ascii="Arial" w:hAnsi="Arial" w:cs="Arial"/>
          <w:i/>
        </w:rPr>
      </w:pPr>
      <w:del w:id="246" w:author="Cardoso, Taiane D" w:date="2015-09-17T11:12:00Z">
        <w:r w:rsidRPr="00E634A1" w:rsidDel="00326A78">
          <w:rPr>
            <w:rFonts w:ascii="Arial" w:hAnsi="Arial" w:cs="Arial"/>
            <w:i/>
          </w:rPr>
          <w:delText>STAN</w:delText>
        </w:r>
      </w:del>
      <w:ins w:id="247" w:author="Cardoso, Taiane D" w:date="2015-09-17T11:12:00Z">
        <w:r w:rsidR="00326A78">
          <w:rPr>
            <w:rFonts w:ascii="Arial" w:hAnsi="Arial" w:cs="Arial"/>
            <w:i/>
          </w:rPr>
          <w:t>Cognitive assessment</w:t>
        </w:r>
      </w:ins>
    </w:p>
    <w:p w:rsidR="00996A17" w:rsidRDefault="00322DD8" w:rsidP="00244BCF">
      <w:pPr>
        <w:spacing w:after="0" w:line="480" w:lineRule="auto"/>
        <w:jc w:val="both"/>
        <w:rPr>
          <w:ins w:id="248" w:author="Cardoso, Taiane D" w:date="2015-09-17T11:16:00Z"/>
          <w:rFonts w:ascii="Arial" w:hAnsi="Arial" w:cs="Arial"/>
        </w:rPr>
      </w:pPr>
      <w:r w:rsidRPr="00244BCF">
        <w:rPr>
          <w:rFonts w:ascii="Arial" w:hAnsi="Arial" w:cs="Arial"/>
        </w:rPr>
        <w:tab/>
      </w:r>
      <w:ins w:id="249" w:author="Cardoso, Taiane D" w:date="2015-09-17T11:16:00Z">
        <w:r w:rsidR="00996A17" w:rsidRPr="00B42E3B">
          <w:rPr>
            <w:rFonts w:ascii="Arial" w:hAnsi="Arial" w:cs="Arial"/>
            <w:highlight w:val="yellow"/>
          </w:rPr>
          <w:t>Regarding Wechsler Test of Adult Reading test, there was no significant difference between BD groups and healthy controls (p=0.2</w:t>
        </w:r>
        <w:r w:rsidR="00996A17">
          <w:rPr>
            <w:rFonts w:ascii="Arial" w:hAnsi="Arial" w:cs="Arial"/>
            <w:highlight w:val="yellow"/>
          </w:rPr>
          <w:t>65</w:t>
        </w:r>
        <w:r w:rsidR="00996A17" w:rsidRPr="00B42E3B">
          <w:rPr>
            <w:rFonts w:ascii="Arial" w:hAnsi="Arial" w:cs="Arial"/>
            <w:highlight w:val="yellow"/>
          </w:rPr>
          <w:t>)</w:t>
        </w:r>
        <w:r w:rsidR="00996A17">
          <w:rPr>
            <w:rFonts w:ascii="Arial" w:hAnsi="Arial" w:cs="Arial"/>
          </w:rPr>
          <w:t xml:space="preserve"> (Table 1).</w:t>
        </w:r>
      </w:ins>
    </w:p>
    <w:p w:rsidR="00322DD8" w:rsidRPr="00244BCF" w:rsidRDefault="00996A17" w:rsidP="00244BCF">
      <w:pPr>
        <w:spacing w:after="0" w:line="480" w:lineRule="auto"/>
        <w:jc w:val="both"/>
        <w:rPr>
          <w:rFonts w:ascii="Arial" w:hAnsi="Arial" w:cs="Arial"/>
          <w:b/>
        </w:rPr>
      </w:pPr>
      <w:ins w:id="250" w:author="Cardoso, Taiane D" w:date="2015-09-17T11:16:00Z">
        <w:r>
          <w:rPr>
            <w:rFonts w:ascii="Arial" w:hAnsi="Arial" w:cs="Arial"/>
          </w:rPr>
          <w:lastRenderedPageBreak/>
          <w:t xml:space="preserve"> </w:t>
        </w:r>
      </w:ins>
      <w:del w:id="251" w:author="Cardoso, Taiane D" w:date="2015-09-17T11:13:00Z">
        <w:r w:rsidR="00322DD8" w:rsidRPr="00244BCF" w:rsidDel="00326A78">
          <w:rPr>
            <w:rFonts w:ascii="Arial" w:hAnsi="Arial" w:cs="Arial"/>
          </w:rPr>
          <w:delText xml:space="preserve">Table </w:delText>
        </w:r>
      </w:del>
      <w:del w:id="252" w:author="Cardoso, Taiane D" w:date="2015-09-02T13:46:00Z">
        <w:r w:rsidR="00322DD8" w:rsidRPr="00244BCF" w:rsidDel="00ED436B">
          <w:rPr>
            <w:rFonts w:ascii="Arial" w:hAnsi="Arial" w:cs="Arial"/>
          </w:rPr>
          <w:delText>1</w:delText>
        </w:r>
      </w:del>
      <w:del w:id="253" w:author="Cardoso, Taiane D" w:date="2015-09-17T11:13:00Z">
        <w:r w:rsidR="00322DD8" w:rsidRPr="00244BCF" w:rsidDel="00326A78">
          <w:rPr>
            <w:rFonts w:ascii="Arial" w:hAnsi="Arial" w:cs="Arial"/>
          </w:rPr>
          <w:delText xml:space="preserve"> describes the 29 composite variables that were initially created from the STAN battery. These composite variables were standardized (µ = 0, σ = 1) for use in subsequent analyses. Principal components analysis (PCA) was performed on these 29 composite variables from the STAN for a sample of 278 complete cases. Ten of the 29 composite variables were uninformative or did not adequately contribute to the factor solution; these were removed from the analysis. Variables were eliminated if they did not load on any factor at a magnitude of ±0.30 or if their only contribution was to a non-retained principal component. Five components were then extracted via PCA on this subset of 19 composite variables. Table </w:delText>
        </w:r>
      </w:del>
      <w:del w:id="254" w:author="Cardoso, Taiane D" w:date="2015-09-02T13:47:00Z">
        <w:r w:rsidR="00322DD8" w:rsidRPr="00244BCF" w:rsidDel="00ED436B">
          <w:rPr>
            <w:rFonts w:ascii="Arial" w:hAnsi="Arial" w:cs="Arial"/>
          </w:rPr>
          <w:delText>2</w:delText>
        </w:r>
      </w:del>
      <w:del w:id="255" w:author="Cardoso, Taiane D" w:date="2015-09-17T11:13:00Z">
        <w:r w:rsidR="00322DD8" w:rsidRPr="00244BCF" w:rsidDel="00326A78">
          <w:rPr>
            <w:rFonts w:ascii="Arial" w:hAnsi="Arial" w:cs="Arial"/>
          </w:rPr>
          <w:delText xml:space="preserve"> describes the eigenvalues of the components generated from the 19 composite variables, and Figure 1 provides a scree plot. Components followed an interpretable pattern, whereby retained components were comprised of variables from unique subtests of the STAN. The first component was described by the California Verbal Learning Test (CVLT) and the Wechsler. The second component was described by the trail making task. The third component was described by the special capacity test. The fourth component was described by the orientation test. The fifth component was described by the AIM task.</w:delText>
        </w:r>
      </w:del>
      <w:r w:rsidR="00322DD8" w:rsidRPr="00244BCF">
        <w:rPr>
          <w:rFonts w:ascii="Arial" w:hAnsi="Arial" w:cs="Arial"/>
        </w:rPr>
        <w:t xml:space="preserve"> </w:t>
      </w:r>
    </w:p>
    <w:p w:rsidR="00322DD8" w:rsidRPr="00244BCF" w:rsidDel="00326A78" w:rsidRDefault="00322DD8" w:rsidP="00244BCF">
      <w:pPr>
        <w:spacing w:after="0" w:line="480" w:lineRule="auto"/>
        <w:ind w:firstLine="720"/>
        <w:jc w:val="both"/>
        <w:rPr>
          <w:del w:id="256" w:author="Cardoso, Taiane D" w:date="2015-09-17T11:13:00Z"/>
          <w:rFonts w:ascii="Arial" w:hAnsi="Arial" w:cs="Arial"/>
        </w:rPr>
      </w:pPr>
      <w:del w:id="257" w:author="Cardoso, Taiane D" w:date="2015-09-17T11:13:00Z">
        <w:r w:rsidRPr="00244BCF" w:rsidDel="00326A78">
          <w:rPr>
            <w:rFonts w:ascii="Arial" w:hAnsi="Arial" w:cs="Arial"/>
          </w:rPr>
          <w:delText xml:space="preserve">Profile analysis was performed on these five components for individuals grouped by bipolar diagnosis (healthy control, bipolar, bipolar with alcoholism, bipolar with substance use disorder). After controlling for the effects of sex, age, and education, parallelism for the principal component by bipolar diagnosis group was statistically reliable:  </w:delText>
        </w:r>
        <w:r w:rsidRPr="00244BCF" w:rsidDel="00326A78">
          <w:rPr>
            <w:rFonts w:ascii="Arial" w:hAnsi="Arial" w:cs="Arial"/>
            <w:i/>
          </w:rPr>
          <w:delText>F</w:delText>
        </w:r>
        <w:r w:rsidRPr="00244BCF" w:rsidDel="00326A78">
          <w:rPr>
            <w:rFonts w:ascii="Arial" w:hAnsi="Arial" w:cs="Arial"/>
          </w:rPr>
          <w:delText xml:space="preserve">(12,629.98) = 1.8, </w:delText>
        </w:r>
        <w:r w:rsidRPr="00244BCF" w:rsidDel="00326A78">
          <w:rPr>
            <w:rFonts w:ascii="Arial" w:hAnsi="Arial" w:cs="Arial"/>
            <w:i/>
          </w:rPr>
          <w:delText>p</w:delText>
        </w:r>
        <w:r w:rsidRPr="00244BCF" w:rsidDel="00326A78">
          <w:rPr>
            <w:rFonts w:ascii="Arial" w:hAnsi="Arial" w:cs="Arial"/>
          </w:rPr>
          <w:delText xml:space="preserve"> = 0.045.  The tests of levels (group differences) yielded non-reliable findings:  </w:delText>
        </w:r>
        <w:r w:rsidRPr="00244BCF" w:rsidDel="00326A78">
          <w:rPr>
            <w:rFonts w:ascii="Arial" w:hAnsi="Arial" w:cs="Arial"/>
            <w:i/>
          </w:rPr>
          <w:delText>F</w:delText>
        </w:r>
        <w:r w:rsidRPr="00244BCF" w:rsidDel="00326A78">
          <w:rPr>
            <w:rFonts w:ascii="Arial" w:hAnsi="Arial" w:cs="Arial"/>
          </w:rPr>
          <w:delText xml:space="preserve">(3,241) = 0.40, </w:delText>
        </w:r>
        <w:r w:rsidRPr="00244BCF" w:rsidDel="00326A78">
          <w:rPr>
            <w:rFonts w:ascii="Arial" w:hAnsi="Arial" w:cs="Arial"/>
            <w:i/>
          </w:rPr>
          <w:delText>p</w:delText>
        </w:r>
        <w:r w:rsidRPr="00244BCF" w:rsidDel="00326A78">
          <w:rPr>
            <w:rFonts w:ascii="Arial" w:hAnsi="Arial" w:cs="Arial"/>
          </w:rPr>
          <w:delText xml:space="preserve"> = 0.7536.  Post-hoc tests examined the group differences within components in univariate fashion; after correction for Type I error, none of these effects were statistically reliable. Figure 2 provides a plot of the profiles for the four groups across the five components.</w:delText>
        </w:r>
      </w:del>
    </w:p>
    <w:p w:rsidR="00322DD8" w:rsidRPr="00244BCF" w:rsidRDefault="00322DD8" w:rsidP="00244BCF">
      <w:pPr>
        <w:spacing w:after="0" w:line="480" w:lineRule="auto"/>
        <w:ind w:firstLine="720"/>
        <w:jc w:val="both"/>
        <w:rPr>
          <w:rFonts w:ascii="Arial" w:hAnsi="Arial" w:cs="Arial"/>
        </w:rPr>
      </w:pPr>
      <w:r w:rsidRPr="00244BCF">
        <w:rPr>
          <w:rFonts w:ascii="Arial" w:hAnsi="Arial" w:cs="Arial"/>
        </w:rPr>
        <w:t xml:space="preserve">A </w:t>
      </w:r>
      <w:del w:id="258" w:author="Cardoso, Taiane D" w:date="2015-09-17T11:13:00Z">
        <w:r w:rsidRPr="00244BCF" w:rsidDel="00326A78">
          <w:rPr>
            <w:rFonts w:ascii="Arial" w:hAnsi="Arial" w:cs="Arial"/>
          </w:rPr>
          <w:delText xml:space="preserve">follow-up </w:delText>
        </w:r>
      </w:del>
      <w:r w:rsidRPr="00244BCF">
        <w:rPr>
          <w:rFonts w:ascii="Arial" w:hAnsi="Arial" w:cs="Arial"/>
        </w:rPr>
        <w:t xml:space="preserve">profile analysis examined group differences across subtests of the California Verbal Learning Test (CVLT). The CVLT is comprised of scores on six indicators: total score composite (# of correct responses across 5 trials), short delay-free recall, short delay-cued recall, long delay-free recall, long delay-free cued recall, and recognition. This profile analysis reduces the complexity of the analyses by eschewing the principal components analysis entirely. After controlling for the effects of sex, age, and education, parallelism for the subtest by bipolar diagnosis group was not statistically reliable:  </w:t>
      </w:r>
      <w:proofErr w:type="gramStart"/>
      <w:r w:rsidRPr="00244BCF">
        <w:rPr>
          <w:rFonts w:ascii="Arial" w:hAnsi="Arial" w:cs="Arial"/>
          <w:i/>
        </w:rPr>
        <w:t>F</w:t>
      </w:r>
      <w:r w:rsidRPr="00244BCF">
        <w:rPr>
          <w:rFonts w:ascii="Arial" w:hAnsi="Arial" w:cs="Arial"/>
        </w:rPr>
        <w:t>(</w:t>
      </w:r>
      <w:proofErr w:type="gramEnd"/>
      <w:r w:rsidRPr="00244BCF">
        <w:rPr>
          <w:rFonts w:ascii="Arial" w:hAnsi="Arial" w:cs="Arial"/>
        </w:rPr>
        <w:t xml:space="preserve">15,729.19) = 1.37, </w:t>
      </w:r>
      <w:r w:rsidRPr="00244BCF">
        <w:rPr>
          <w:rFonts w:ascii="Arial" w:hAnsi="Arial" w:cs="Arial"/>
          <w:i/>
        </w:rPr>
        <w:t>p</w:t>
      </w:r>
      <w:r w:rsidRPr="00244BCF">
        <w:rPr>
          <w:rFonts w:ascii="Arial" w:hAnsi="Arial" w:cs="Arial"/>
        </w:rPr>
        <w:t xml:space="preserve"> = 0.1574.  The tests of levels (group differences) yielded statistically reliable findings:  </w:t>
      </w:r>
      <w:proofErr w:type="gramStart"/>
      <w:r w:rsidRPr="00244BCF">
        <w:rPr>
          <w:rFonts w:ascii="Arial" w:hAnsi="Arial" w:cs="Arial"/>
          <w:i/>
        </w:rPr>
        <w:t>F</w:t>
      </w:r>
      <w:r w:rsidRPr="00244BCF">
        <w:rPr>
          <w:rFonts w:ascii="Arial" w:hAnsi="Arial" w:cs="Arial"/>
        </w:rPr>
        <w:t>(</w:t>
      </w:r>
      <w:proofErr w:type="gramEnd"/>
      <w:r w:rsidRPr="00244BCF">
        <w:rPr>
          <w:rFonts w:ascii="Arial" w:hAnsi="Arial" w:cs="Arial"/>
        </w:rPr>
        <w:t xml:space="preserve">3,268) = 2.72, </w:t>
      </w:r>
      <w:r w:rsidRPr="00244BCF">
        <w:rPr>
          <w:rFonts w:ascii="Arial" w:hAnsi="Arial" w:cs="Arial"/>
          <w:i/>
        </w:rPr>
        <w:t>p</w:t>
      </w:r>
      <w:r w:rsidRPr="00244BCF">
        <w:rPr>
          <w:rFonts w:ascii="Arial" w:hAnsi="Arial" w:cs="Arial"/>
        </w:rPr>
        <w:t xml:space="preserve"> = 0.0447. Post-hoc tests examined the group differences within subtests in univariate fashion; after Tukey correction for Type I </w:t>
      </w:r>
      <w:r w:rsidRPr="00244BCF">
        <w:rPr>
          <w:rFonts w:ascii="Arial" w:hAnsi="Arial" w:cs="Arial"/>
        </w:rPr>
        <w:lastRenderedPageBreak/>
        <w:t>error, three of these effects were statistically reliable: in the total score indictor of the CVLT, the control group was reliably different from the bipolar group (</w:t>
      </w:r>
      <w:r w:rsidRPr="00244BCF">
        <w:rPr>
          <w:rFonts w:ascii="Arial" w:hAnsi="Arial" w:cs="Arial"/>
          <w:i/>
        </w:rPr>
        <w:t xml:space="preserve">p </w:t>
      </w:r>
      <w:r w:rsidRPr="00244BCF">
        <w:rPr>
          <w:rFonts w:ascii="Arial" w:hAnsi="Arial" w:cs="Arial"/>
        </w:rPr>
        <w:t xml:space="preserve">= 0.0362) and the bipolar with </w:t>
      </w:r>
      <w:del w:id="259" w:author="Cardoso, Taiane D" w:date="2015-09-17T11:14:00Z">
        <w:r w:rsidRPr="00244BCF" w:rsidDel="00326A78">
          <w:rPr>
            <w:rFonts w:ascii="Arial" w:hAnsi="Arial" w:cs="Arial"/>
          </w:rPr>
          <w:delText xml:space="preserve">alcoholism </w:delText>
        </w:r>
      </w:del>
      <w:ins w:id="260" w:author="Cardoso, Taiane D" w:date="2015-09-17T11:14:00Z">
        <w:r w:rsidR="00326A78">
          <w:rPr>
            <w:rFonts w:ascii="Arial" w:hAnsi="Arial" w:cs="Arial"/>
          </w:rPr>
          <w:t xml:space="preserve">AUD </w:t>
        </w:r>
      </w:ins>
      <w:r w:rsidRPr="00244BCF">
        <w:rPr>
          <w:rFonts w:ascii="Arial" w:hAnsi="Arial" w:cs="Arial"/>
        </w:rPr>
        <w:t>group (</w:t>
      </w:r>
      <w:r w:rsidRPr="00244BCF">
        <w:rPr>
          <w:rFonts w:ascii="Arial" w:hAnsi="Arial" w:cs="Arial"/>
          <w:i/>
        </w:rPr>
        <w:t xml:space="preserve">p </w:t>
      </w:r>
      <w:r w:rsidRPr="00244BCF">
        <w:rPr>
          <w:rFonts w:ascii="Arial" w:hAnsi="Arial" w:cs="Arial"/>
        </w:rPr>
        <w:t>= 0.0151). In the recognition indicator of the CVLT, the control group was reliably different from the bipolar with alcohol</w:t>
      </w:r>
      <w:del w:id="261" w:author="Cardoso, Taiane D" w:date="2015-09-02T13:48:00Z">
        <w:r w:rsidRPr="00244BCF" w:rsidDel="00CB6C5C">
          <w:rPr>
            <w:rFonts w:ascii="Arial" w:hAnsi="Arial" w:cs="Arial"/>
          </w:rPr>
          <w:delText>ism</w:delText>
        </w:r>
      </w:del>
      <w:ins w:id="262" w:author="Cardoso, Taiane D" w:date="2015-09-02T13:48:00Z">
        <w:r w:rsidR="00CB6C5C">
          <w:rPr>
            <w:rFonts w:ascii="Arial" w:hAnsi="Arial" w:cs="Arial"/>
          </w:rPr>
          <w:t xml:space="preserve"> use </w:t>
        </w:r>
        <w:proofErr w:type="spellStart"/>
        <w:r w:rsidR="00CB6C5C">
          <w:rPr>
            <w:rFonts w:ascii="Arial" w:hAnsi="Arial" w:cs="Arial"/>
          </w:rPr>
          <w:t>disorder</w:t>
        </w:r>
      </w:ins>
      <w:del w:id="263" w:author="Cardoso, Taiane D" w:date="2015-09-02T13:48:00Z">
        <w:r w:rsidRPr="00244BCF" w:rsidDel="00CB6C5C">
          <w:rPr>
            <w:rFonts w:ascii="Arial" w:hAnsi="Arial" w:cs="Arial"/>
          </w:rPr>
          <w:delText xml:space="preserve"> </w:delText>
        </w:r>
      </w:del>
      <w:r w:rsidRPr="00244BCF">
        <w:rPr>
          <w:rFonts w:ascii="Arial" w:hAnsi="Arial" w:cs="Arial"/>
        </w:rPr>
        <w:t>group</w:t>
      </w:r>
      <w:proofErr w:type="spellEnd"/>
      <w:r w:rsidRPr="00244BCF">
        <w:rPr>
          <w:rFonts w:ascii="Arial" w:hAnsi="Arial" w:cs="Arial"/>
        </w:rPr>
        <w:t xml:space="preserve"> (</w:t>
      </w:r>
      <w:r w:rsidRPr="00244BCF">
        <w:rPr>
          <w:rFonts w:ascii="Arial" w:hAnsi="Arial" w:cs="Arial"/>
          <w:i/>
        </w:rPr>
        <w:t xml:space="preserve">p </w:t>
      </w:r>
      <w:r w:rsidRPr="00244BCF">
        <w:rPr>
          <w:rFonts w:ascii="Arial" w:hAnsi="Arial" w:cs="Arial"/>
        </w:rPr>
        <w:t xml:space="preserve">= 0.0203). Table </w:t>
      </w:r>
      <w:del w:id="264" w:author="Cardoso, Taiane D" w:date="2015-09-02T13:49:00Z">
        <w:r w:rsidRPr="00244BCF" w:rsidDel="00CB6C5C">
          <w:rPr>
            <w:rFonts w:ascii="Arial" w:hAnsi="Arial" w:cs="Arial"/>
          </w:rPr>
          <w:delText>3</w:delText>
        </w:r>
      </w:del>
      <w:ins w:id="265" w:author="Cardoso, Taiane D" w:date="2015-09-02T13:49:00Z">
        <w:r w:rsidR="00CB6C5C">
          <w:rPr>
            <w:rFonts w:ascii="Arial" w:hAnsi="Arial" w:cs="Arial"/>
          </w:rPr>
          <w:t>4</w:t>
        </w:r>
      </w:ins>
      <w:r w:rsidRPr="00244BCF">
        <w:rPr>
          <w:rFonts w:ascii="Arial" w:hAnsi="Arial" w:cs="Arial"/>
        </w:rPr>
        <w:t xml:space="preserve"> provides a summary of the post hoc testing from the CVLT profile analysis.</w:t>
      </w:r>
    </w:p>
    <w:p w:rsidR="00322DD8" w:rsidRPr="00244BCF" w:rsidRDefault="00322DD8" w:rsidP="00322DD8">
      <w:pPr>
        <w:spacing w:after="0" w:line="480" w:lineRule="auto"/>
        <w:rPr>
          <w:rFonts w:ascii="Arial" w:hAnsi="Arial" w:cs="Arial"/>
        </w:rPr>
      </w:pPr>
    </w:p>
    <w:p w:rsidR="00ED436B" w:rsidRPr="00326A78" w:rsidRDefault="00ED436B" w:rsidP="00326A78">
      <w:pPr>
        <w:rPr>
          <w:rFonts w:ascii="Arial" w:hAnsi="Arial" w:cs="Arial"/>
          <w:sz w:val="20"/>
          <w:szCs w:val="20"/>
          <w:lang w:val="en-GB"/>
        </w:rPr>
      </w:pPr>
      <w:r>
        <w:rPr>
          <w:rFonts w:ascii="Arial" w:hAnsi="Arial" w:cs="Arial"/>
          <w:b/>
          <w:sz w:val="20"/>
          <w:szCs w:val="20"/>
          <w:lang w:val="en-GB"/>
        </w:rPr>
        <w:br w:type="page"/>
      </w:r>
    </w:p>
    <w:p w:rsidR="00326A78" w:rsidRPr="00776D8F" w:rsidRDefault="00326A78" w:rsidP="00326A78">
      <w:pPr>
        <w:spacing w:line="240" w:lineRule="auto"/>
        <w:rPr>
          <w:rFonts w:ascii="Arial" w:hAnsi="Arial" w:cs="Arial"/>
          <w:sz w:val="20"/>
          <w:szCs w:val="20"/>
          <w:lang w:val="en-GB"/>
        </w:rPr>
      </w:pPr>
      <w:proofErr w:type="gramStart"/>
      <w:r w:rsidRPr="00776D8F">
        <w:rPr>
          <w:rFonts w:ascii="Arial" w:hAnsi="Arial" w:cs="Arial"/>
          <w:b/>
          <w:sz w:val="20"/>
          <w:szCs w:val="20"/>
          <w:lang w:val="en-GB"/>
        </w:rPr>
        <w:lastRenderedPageBreak/>
        <w:t xml:space="preserve">Table 1: </w:t>
      </w:r>
      <w:r w:rsidRPr="00776D8F">
        <w:rPr>
          <w:rFonts w:ascii="Arial" w:hAnsi="Arial" w:cs="Arial"/>
          <w:sz w:val="20"/>
          <w:szCs w:val="20"/>
          <w:lang w:val="en-GB"/>
        </w:rPr>
        <w:t>Sociodemographic and clinical characteristics between groups.</w:t>
      </w:r>
      <w:proofErr w:type="gramEnd"/>
    </w:p>
    <w:tbl>
      <w:tblPr>
        <w:tblW w:w="13194" w:type="dxa"/>
        <w:tblBorders>
          <w:top w:val="single" w:sz="4" w:space="0" w:color="auto"/>
          <w:bottom w:val="single" w:sz="4" w:space="0" w:color="auto"/>
        </w:tblBorders>
        <w:tblLook w:val="01E0" w:firstRow="1" w:lastRow="1" w:firstColumn="1" w:lastColumn="1" w:noHBand="0" w:noVBand="0"/>
      </w:tblPr>
      <w:tblGrid>
        <w:gridCol w:w="3258"/>
        <w:gridCol w:w="2128"/>
        <w:gridCol w:w="2129"/>
        <w:gridCol w:w="2128"/>
        <w:gridCol w:w="2129"/>
        <w:gridCol w:w="1422"/>
      </w:tblGrid>
      <w:tr w:rsidR="00326A78" w:rsidRPr="00776D8F" w:rsidTr="008B0BED">
        <w:trPr>
          <w:trHeight w:val="638"/>
        </w:trPr>
        <w:tc>
          <w:tcPr>
            <w:tcW w:w="3258"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rPr>
                <w:rFonts w:ascii="Arial" w:hAnsi="Arial" w:cs="Arial"/>
                <w:b/>
                <w:sz w:val="20"/>
                <w:szCs w:val="20"/>
              </w:rPr>
            </w:pPr>
            <w:r w:rsidRPr="00776D8F">
              <w:rPr>
                <w:rFonts w:ascii="Arial" w:hAnsi="Arial" w:cs="Arial"/>
                <w:b/>
                <w:sz w:val="20"/>
                <w:szCs w:val="20"/>
              </w:rPr>
              <w:t>Variables</w:t>
            </w:r>
          </w:p>
        </w:tc>
        <w:tc>
          <w:tcPr>
            <w:tcW w:w="2128"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HC</w:t>
            </w:r>
          </w:p>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n=211</w:t>
            </w:r>
          </w:p>
        </w:tc>
        <w:tc>
          <w:tcPr>
            <w:tcW w:w="2129"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BD</w:t>
            </w:r>
          </w:p>
          <w:p w:rsidR="00326A78" w:rsidRPr="00776D8F" w:rsidRDefault="00326A78" w:rsidP="008B0BED">
            <w:pPr>
              <w:suppressAutoHyphens/>
              <w:spacing w:after="0" w:line="240" w:lineRule="auto"/>
              <w:contextualSpacing/>
              <w:jc w:val="center"/>
              <w:rPr>
                <w:rFonts w:ascii="Arial" w:hAnsi="Arial" w:cs="Arial"/>
                <w:b/>
                <w:sz w:val="20"/>
                <w:szCs w:val="20"/>
              </w:rPr>
            </w:pPr>
            <w:r>
              <w:rPr>
                <w:rFonts w:ascii="Arial" w:hAnsi="Arial" w:cs="Arial"/>
                <w:b/>
                <w:sz w:val="20"/>
                <w:szCs w:val="20"/>
              </w:rPr>
              <w:t>n=134</w:t>
            </w:r>
          </w:p>
        </w:tc>
        <w:tc>
          <w:tcPr>
            <w:tcW w:w="2128"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BD+AUD</w:t>
            </w:r>
          </w:p>
          <w:p w:rsidR="00326A78" w:rsidRPr="00776D8F" w:rsidRDefault="00326A78" w:rsidP="008B0BED">
            <w:pPr>
              <w:suppressAutoHyphens/>
              <w:spacing w:after="0" w:line="240" w:lineRule="auto"/>
              <w:contextualSpacing/>
              <w:jc w:val="center"/>
              <w:rPr>
                <w:rFonts w:ascii="Arial" w:hAnsi="Arial" w:cs="Arial"/>
                <w:b/>
                <w:sz w:val="20"/>
                <w:szCs w:val="20"/>
              </w:rPr>
            </w:pPr>
            <w:r>
              <w:rPr>
                <w:rFonts w:ascii="Arial" w:hAnsi="Arial" w:cs="Arial"/>
                <w:b/>
                <w:sz w:val="20"/>
                <w:szCs w:val="20"/>
              </w:rPr>
              <w:t>n=72</w:t>
            </w:r>
          </w:p>
        </w:tc>
        <w:tc>
          <w:tcPr>
            <w:tcW w:w="2129"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BD+SUD</w:t>
            </w:r>
          </w:p>
          <w:p w:rsidR="00326A78" w:rsidRPr="00776D8F" w:rsidRDefault="00326A78" w:rsidP="008B0BED">
            <w:pPr>
              <w:suppressAutoHyphens/>
              <w:spacing w:after="0" w:line="240" w:lineRule="auto"/>
              <w:contextualSpacing/>
              <w:jc w:val="center"/>
              <w:rPr>
                <w:rFonts w:ascii="Arial" w:hAnsi="Arial" w:cs="Arial"/>
                <w:b/>
                <w:i/>
                <w:sz w:val="20"/>
                <w:szCs w:val="20"/>
              </w:rPr>
            </w:pPr>
            <w:r>
              <w:rPr>
                <w:rFonts w:ascii="Arial" w:hAnsi="Arial" w:cs="Arial"/>
                <w:b/>
                <w:sz w:val="20"/>
                <w:szCs w:val="20"/>
              </w:rPr>
              <w:t>n=64</w:t>
            </w:r>
          </w:p>
        </w:tc>
        <w:tc>
          <w:tcPr>
            <w:tcW w:w="1422"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i/>
                <w:sz w:val="20"/>
                <w:szCs w:val="20"/>
              </w:rPr>
              <w:t>p</w:t>
            </w:r>
            <w:r w:rsidRPr="00776D8F">
              <w:rPr>
                <w:rFonts w:ascii="Arial" w:hAnsi="Arial" w:cs="Arial"/>
                <w:b/>
                <w:sz w:val="20"/>
                <w:szCs w:val="20"/>
              </w:rPr>
              <w:t>-value</w:t>
            </w:r>
          </w:p>
        </w:tc>
      </w:tr>
      <w:tr w:rsidR="00326A78" w:rsidRPr="00776D8F" w:rsidTr="008B0BED">
        <w:tc>
          <w:tcPr>
            <w:tcW w:w="3258" w:type="dxa"/>
            <w:tcBorders>
              <w:top w:val="single" w:sz="4" w:space="0" w:color="auto"/>
            </w:tcBorders>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Gender</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Male</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Female</w:t>
            </w:r>
          </w:p>
        </w:tc>
        <w:tc>
          <w:tcPr>
            <w:tcW w:w="2128" w:type="dxa"/>
            <w:tcBorders>
              <w:top w:val="single" w:sz="4" w:space="0" w:color="auto"/>
            </w:tcBorders>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84 (39.8%)</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127 (60.2%)</w:t>
            </w:r>
          </w:p>
        </w:tc>
        <w:tc>
          <w:tcPr>
            <w:tcW w:w="2129" w:type="dxa"/>
            <w:tcBorders>
              <w:top w:val="single" w:sz="4" w:space="0" w:color="auto"/>
            </w:tcBorders>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34 (25.4</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10</w:t>
            </w:r>
            <w:r>
              <w:rPr>
                <w:rFonts w:ascii="Arial" w:hAnsi="Arial" w:cs="Arial"/>
                <w:sz w:val="20"/>
                <w:szCs w:val="20"/>
              </w:rPr>
              <w:t>0 (74.6</w:t>
            </w:r>
            <w:r w:rsidRPr="00776D8F">
              <w:rPr>
                <w:rFonts w:ascii="Arial" w:hAnsi="Arial" w:cs="Arial"/>
                <w:sz w:val="20"/>
                <w:szCs w:val="20"/>
              </w:rPr>
              <w:t>%)</w:t>
            </w:r>
          </w:p>
        </w:tc>
        <w:tc>
          <w:tcPr>
            <w:tcW w:w="2128" w:type="dxa"/>
            <w:tcBorders>
              <w:top w:val="single" w:sz="4" w:space="0" w:color="auto"/>
            </w:tcBorders>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32 (</w:t>
            </w:r>
            <w:r>
              <w:rPr>
                <w:rFonts w:ascii="Arial" w:hAnsi="Arial" w:cs="Arial"/>
                <w:sz w:val="20"/>
                <w:szCs w:val="20"/>
              </w:rPr>
              <w:t>44.4</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40 (55.6</w:t>
            </w:r>
            <w:r w:rsidRPr="00776D8F">
              <w:rPr>
                <w:rFonts w:ascii="Arial" w:hAnsi="Arial" w:cs="Arial"/>
                <w:sz w:val="20"/>
                <w:szCs w:val="20"/>
              </w:rPr>
              <w:t>%)</w:t>
            </w:r>
          </w:p>
        </w:tc>
        <w:tc>
          <w:tcPr>
            <w:tcW w:w="2129" w:type="dxa"/>
            <w:tcBorders>
              <w:top w:val="single" w:sz="4" w:space="0" w:color="auto"/>
            </w:tcBorders>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24 (38.1%)</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39 (61.9%)</w:t>
            </w:r>
          </w:p>
        </w:tc>
        <w:tc>
          <w:tcPr>
            <w:tcW w:w="1422" w:type="dxa"/>
            <w:tcBorders>
              <w:top w:val="single" w:sz="4" w:space="0" w:color="auto"/>
            </w:tcBorders>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0.017</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vertAlign w:val="superscript"/>
              </w:rPr>
            </w:pPr>
            <w:r w:rsidRPr="00776D8F">
              <w:rPr>
                <w:rFonts w:ascii="Arial" w:hAnsi="Arial" w:cs="Arial"/>
                <w:b/>
                <w:sz w:val="20"/>
                <w:szCs w:val="20"/>
              </w:rPr>
              <w:t>Age</w:t>
            </w:r>
            <w:r w:rsidRPr="00176565">
              <w:rPr>
                <w:rFonts w:ascii="Arial" w:hAnsi="Arial" w:cs="Arial"/>
                <w:b/>
                <w:sz w:val="20"/>
                <w:szCs w:val="20"/>
                <w:vertAlign w:val="superscript"/>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34.80±12.57</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37.37</w:t>
            </w:r>
            <w:r w:rsidRPr="00776D8F">
              <w:rPr>
                <w:rFonts w:ascii="Arial" w:hAnsi="Arial" w:cs="Arial"/>
                <w:sz w:val="20"/>
                <w:szCs w:val="20"/>
              </w:rPr>
              <w:t>±12.7</w:t>
            </w:r>
            <w:r>
              <w:rPr>
                <w:rFonts w:ascii="Arial" w:hAnsi="Arial" w:cs="Arial"/>
                <w:sz w:val="20"/>
                <w:szCs w:val="20"/>
              </w:rPr>
              <w:t>4</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38.42±11.82</w:t>
            </w:r>
          </w:p>
        </w:tc>
        <w:tc>
          <w:tcPr>
            <w:tcW w:w="2129"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34.50±10.57</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0.061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Years of education</w:t>
            </w:r>
            <w:r w:rsidRPr="00176565">
              <w:rPr>
                <w:rFonts w:ascii="Arial" w:hAnsi="Arial" w:cs="Arial"/>
                <w:b/>
                <w:sz w:val="20"/>
                <w:szCs w:val="20"/>
                <w:vertAlign w:val="superscript"/>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16.08±3.03</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14.08±2.90</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14.30±3.52</w:t>
            </w:r>
          </w:p>
        </w:tc>
        <w:tc>
          <w:tcPr>
            <w:tcW w:w="2129"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13.95±2.56</w:t>
            </w:r>
          </w:p>
        </w:tc>
        <w:tc>
          <w:tcPr>
            <w:tcW w:w="1422"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&lt;0.001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Ethnicity</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 xml:space="preserve">Hispanic or </w:t>
            </w:r>
            <w:proofErr w:type="spellStart"/>
            <w:r w:rsidRPr="00776D8F">
              <w:rPr>
                <w:rFonts w:ascii="Arial" w:hAnsi="Arial" w:cs="Arial"/>
                <w:sz w:val="20"/>
                <w:szCs w:val="20"/>
              </w:rPr>
              <w:t>latino</w:t>
            </w:r>
            <w:proofErr w:type="spellEnd"/>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 xml:space="preserve">Non-Hispanic or </w:t>
            </w:r>
            <w:proofErr w:type="spellStart"/>
            <w:r w:rsidRPr="00776D8F">
              <w:rPr>
                <w:rFonts w:ascii="Arial" w:hAnsi="Arial" w:cs="Arial"/>
                <w:sz w:val="20"/>
                <w:szCs w:val="20"/>
              </w:rPr>
              <w:t>latino</w:t>
            </w:r>
            <w:proofErr w:type="spellEnd"/>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72 (34.8%)</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135 (65.2%)</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25 (20.</w:t>
            </w:r>
            <w:r>
              <w:rPr>
                <w:rFonts w:ascii="Arial" w:hAnsi="Arial" w:cs="Arial"/>
                <w:sz w:val="20"/>
                <w:szCs w:val="20"/>
              </w:rPr>
              <w:t>2</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99</w:t>
            </w:r>
            <w:r w:rsidRPr="00776D8F">
              <w:rPr>
                <w:rFonts w:ascii="Arial" w:hAnsi="Arial" w:cs="Arial"/>
                <w:sz w:val="20"/>
                <w:szCs w:val="20"/>
              </w:rPr>
              <w:t xml:space="preserve"> (</w:t>
            </w:r>
            <w:r>
              <w:rPr>
                <w:rFonts w:ascii="Arial" w:hAnsi="Arial" w:cs="Arial"/>
                <w:sz w:val="20"/>
                <w:szCs w:val="20"/>
              </w:rPr>
              <w:t>79.8</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17 (23.9</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54</w:t>
            </w:r>
            <w:r w:rsidRPr="00776D8F">
              <w:rPr>
                <w:rFonts w:ascii="Arial" w:hAnsi="Arial" w:cs="Arial"/>
                <w:sz w:val="20"/>
                <w:szCs w:val="20"/>
              </w:rPr>
              <w:t xml:space="preserve"> (76.</w:t>
            </w:r>
            <w:r>
              <w:rPr>
                <w:rFonts w:ascii="Arial" w:hAnsi="Arial" w:cs="Arial"/>
                <w:sz w:val="20"/>
                <w:szCs w:val="20"/>
              </w:rPr>
              <w:t>1</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14 (22.6%)</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48 (77</w:t>
            </w:r>
            <w:r w:rsidRPr="00776D8F">
              <w:rPr>
                <w:rFonts w:ascii="Arial" w:hAnsi="Arial" w:cs="Arial"/>
                <w:sz w:val="20"/>
                <w:szCs w:val="20"/>
              </w:rPr>
              <w:t>.4%)</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0.018</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Currently employed</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No</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Yes</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81 (39.1%)</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126 (60.9%)</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75 (59.1</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52 (40.9</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36 (53.7</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31 (46.3</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32 (51.6%)</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30 (48.4%)</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0.003</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Current medication</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No</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 xml:space="preserve">Yes </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211 (100%)</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73 (56.6</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56 (43.4</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39 (55.7</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31 (43.3</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 xml:space="preserve">37 </w:t>
            </w:r>
            <w:r>
              <w:rPr>
                <w:rFonts w:ascii="Arial" w:hAnsi="Arial" w:cs="Arial"/>
                <w:sz w:val="20"/>
                <w:szCs w:val="20"/>
              </w:rPr>
              <w:t>(58.</w:t>
            </w:r>
            <w:r w:rsidRPr="00776D8F">
              <w:rPr>
                <w:rFonts w:ascii="Arial" w:hAnsi="Arial" w:cs="Arial"/>
                <w:sz w:val="20"/>
                <w:szCs w:val="20"/>
              </w:rPr>
              <w:t>7%)</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26 (41</w:t>
            </w:r>
            <w:r w:rsidRPr="00776D8F">
              <w:rPr>
                <w:rFonts w:ascii="Arial" w:hAnsi="Arial" w:cs="Arial"/>
                <w:sz w:val="20"/>
                <w:szCs w:val="20"/>
              </w:rPr>
              <w:t>.3%)</w:t>
            </w:r>
          </w:p>
        </w:tc>
        <w:tc>
          <w:tcPr>
            <w:tcW w:w="1422"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&lt;0.001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Current mood state**</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Euthymic</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Current mood episode</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211 (100%)</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46 (35.7</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83</w:t>
            </w:r>
            <w:r w:rsidRPr="00776D8F">
              <w:rPr>
                <w:rFonts w:ascii="Arial" w:hAnsi="Arial" w:cs="Arial"/>
                <w:sz w:val="20"/>
                <w:szCs w:val="20"/>
              </w:rPr>
              <w:t xml:space="preserve"> (64.</w:t>
            </w:r>
            <w:r>
              <w:rPr>
                <w:rFonts w:ascii="Arial" w:hAnsi="Arial" w:cs="Arial"/>
                <w:sz w:val="20"/>
                <w:szCs w:val="20"/>
              </w:rPr>
              <w:t>3</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15 (21.1</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56 (78.9</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19 (29.7%)</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45 (70.3%)</w:t>
            </w:r>
          </w:p>
        </w:tc>
        <w:tc>
          <w:tcPr>
            <w:tcW w:w="1422"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&lt;0.001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Age of onset BD</w:t>
            </w:r>
            <w:r w:rsidRPr="00176565">
              <w:rPr>
                <w:rFonts w:ascii="Arial" w:hAnsi="Arial" w:cs="Arial"/>
                <w:b/>
                <w:sz w:val="20"/>
                <w:szCs w:val="20"/>
                <w:vertAlign w:val="superscript"/>
              </w:rPr>
              <w:t>+</w:t>
            </w:r>
            <w:r>
              <w:rPr>
                <w:rFonts w:ascii="Arial" w:hAnsi="Arial" w:cs="Arial"/>
                <w:b/>
                <w:sz w:val="20"/>
                <w:szCs w:val="20"/>
                <w:vertAlign w:val="superscript"/>
              </w:rPr>
              <w:t>, ##</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32.99</w:t>
            </w:r>
            <w:r w:rsidRPr="00776D8F">
              <w:rPr>
                <w:rFonts w:ascii="Arial" w:hAnsi="Arial" w:cs="Arial"/>
                <w:sz w:val="20"/>
                <w:szCs w:val="20"/>
              </w:rPr>
              <w:t>±12.</w:t>
            </w:r>
            <w:r>
              <w:rPr>
                <w:rFonts w:ascii="Arial" w:hAnsi="Arial" w:cs="Arial"/>
                <w:sz w:val="20"/>
                <w:szCs w:val="20"/>
              </w:rPr>
              <w:t>57</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29.15±12.27</w:t>
            </w:r>
          </w:p>
        </w:tc>
        <w:tc>
          <w:tcPr>
            <w:tcW w:w="2129"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26.91±10.76</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0.043</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Number of hospitalizations</w:t>
            </w:r>
            <w:r w:rsidRPr="00176565">
              <w:rPr>
                <w:rFonts w:ascii="Arial" w:hAnsi="Arial" w:cs="Arial"/>
                <w:b/>
                <w:sz w:val="20"/>
                <w:szCs w:val="20"/>
                <w:vertAlign w:val="superscript"/>
              </w:rPr>
              <w:t>++</w:t>
            </w:r>
            <w:r>
              <w:rPr>
                <w:rFonts w:ascii="Arial" w:hAnsi="Arial" w:cs="Arial"/>
                <w:b/>
                <w:sz w:val="20"/>
                <w:szCs w:val="20"/>
                <w:vertAlign w:val="superscript"/>
              </w:rPr>
              <w:t>, ###</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0.00 (0.00 - 1.00)</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0.00 (0.00 - 1.00)</w:t>
            </w:r>
          </w:p>
        </w:tc>
        <w:tc>
          <w:tcPr>
            <w:tcW w:w="2129"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1.00 (0.00 - 2.00)</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0.029</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0F289F">
              <w:rPr>
                <w:rFonts w:ascii="Arial" w:hAnsi="Arial" w:cs="Arial"/>
                <w:b/>
                <w:sz w:val="20"/>
                <w:szCs w:val="20"/>
              </w:rPr>
              <w:t>HDRS score</w:t>
            </w:r>
            <w:r w:rsidRPr="000F289F">
              <w:rPr>
                <w:rFonts w:ascii="Arial" w:hAnsi="Arial" w:cs="Arial"/>
                <w:b/>
                <w:sz w:val="20"/>
                <w:szCs w:val="20"/>
                <w:vertAlign w:val="superscript"/>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13.00 (5.00 - 19.00)</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15.00 (9.00 - 20.00)</w:t>
            </w:r>
          </w:p>
        </w:tc>
        <w:tc>
          <w:tcPr>
            <w:tcW w:w="2129"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12.00 (6.00 - 18.50)</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0.123</w:t>
            </w:r>
          </w:p>
        </w:tc>
      </w:tr>
      <w:tr w:rsidR="00326A78" w:rsidRPr="00776D8F" w:rsidTr="008B0BED">
        <w:tc>
          <w:tcPr>
            <w:tcW w:w="3258" w:type="dxa"/>
            <w:tcBorders>
              <w:bottom w:val="nil"/>
            </w:tcBorders>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YMRS score</w:t>
            </w:r>
            <w:r w:rsidRPr="00176565">
              <w:rPr>
                <w:rFonts w:ascii="Arial" w:hAnsi="Arial" w:cs="Arial"/>
                <w:b/>
                <w:sz w:val="20"/>
                <w:szCs w:val="20"/>
                <w:vertAlign w:val="superscript"/>
              </w:rPr>
              <w:t>++</w:t>
            </w:r>
          </w:p>
        </w:tc>
        <w:tc>
          <w:tcPr>
            <w:tcW w:w="2128" w:type="dxa"/>
            <w:tcBorders>
              <w:bottom w:val="nil"/>
            </w:tcBorders>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tcBorders>
              <w:bottom w:val="nil"/>
            </w:tcBorders>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4.00 (1.00 - 8.00)</w:t>
            </w:r>
          </w:p>
        </w:tc>
        <w:tc>
          <w:tcPr>
            <w:tcW w:w="2128" w:type="dxa"/>
            <w:tcBorders>
              <w:bottom w:val="nil"/>
            </w:tcBorders>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5.00 (2.00 - 10.00)</w:t>
            </w:r>
          </w:p>
        </w:tc>
        <w:tc>
          <w:tcPr>
            <w:tcW w:w="2129" w:type="dxa"/>
            <w:tcBorders>
              <w:bottom w:val="nil"/>
            </w:tcBorders>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4.00 (1.00 - 10.25)</w:t>
            </w:r>
          </w:p>
        </w:tc>
        <w:tc>
          <w:tcPr>
            <w:tcW w:w="1422" w:type="dxa"/>
            <w:tcBorders>
              <w:bottom w:val="nil"/>
            </w:tcBorders>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0.439</w:t>
            </w:r>
          </w:p>
        </w:tc>
      </w:tr>
      <w:tr w:rsidR="00326A78" w:rsidRPr="00776D8F" w:rsidTr="008B0BED">
        <w:tc>
          <w:tcPr>
            <w:tcW w:w="3258" w:type="dxa"/>
            <w:tcBorders>
              <w:top w:val="nil"/>
              <w:bottom w:val="single" w:sz="4" w:space="0" w:color="auto"/>
            </w:tcBorders>
            <w:shd w:val="clear" w:color="auto" w:fill="auto"/>
          </w:tcPr>
          <w:p w:rsidR="00326A78" w:rsidRPr="00776D8F" w:rsidRDefault="00326A78" w:rsidP="008B0BED">
            <w:pPr>
              <w:suppressAutoHyphens/>
              <w:spacing w:after="0" w:line="240" w:lineRule="auto"/>
              <w:rPr>
                <w:rFonts w:ascii="Arial" w:hAnsi="Arial" w:cs="Arial"/>
                <w:b/>
                <w:sz w:val="20"/>
                <w:szCs w:val="20"/>
              </w:rPr>
            </w:pPr>
            <w:r w:rsidRPr="00776D8F">
              <w:rPr>
                <w:rFonts w:ascii="Arial" w:hAnsi="Arial" w:cs="Arial"/>
                <w:b/>
                <w:sz w:val="20"/>
                <w:szCs w:val="20"/>
              </w:rPr>
              <w:t>WTAR</w:t>
            </w:r>
            <w:r w:rsidRPr="00176565">
              <w:rPr>
                <w:rFonts w:ascii="Arial" w:hAnsi="Arial" w:cs="Arial"/>
                <w:b/>
                <w:sz w:val="20"/>
                <w:szCs w:val="20"/>
                <w:vertAlign w:val="superscript"/>
              </w:rPr>
              <w:t>+</w:t>
            </w:r>
          </w:p>
        </w:tc>
        <w:tc>
          <w:tcPr>
            <w:tcW w:w="2128" w:type="dxa"/>
            <w:tcBorders>
              <w:top w:val="nil"/>
              <w:bottom w:val="single" w:sz="4" w:space="0" w:color="auto"/>
            </w:tcBorders>
            <w:shd w:val="clear" w:color="auto" w:fill="auto"/>
          </w:tcPr>
          <w:p w:rsidR="00326A78" w:rsidRPr="00776D8F" w:rsidRDefault="00326A78" w:rsidP="008B0BED">
            <w:pPr>
              <w:suppressAutoHyphens/>
              <w:spacing w:after="0" w:line="240" w:lineRule="auto"/>
              <w:jc w:val="center"/>
              <w:rPr>
                <w:rFonts w:ascii="Arial" w:hAnsi="Arial" w:cs="Arial"/>
                <w:sz w:val="20"/>
                <w:szCs w:val="20"/>
              </w:rPr>
            </w:pPr>
            <w:r w:rsidRPr="00776D8F">
              <w:rPr>
                <w:rFonts w:ascii="Arial" w:hAnsi="Arial" w:cs="Arial"/>
                <w:sz w:val="20"/>
                <w:szCs w:val="20"/>
              </w:rPr>
              <w:t>39.53±8.34</w:t>
            </w:r>
          </w:p>
        </w:tc>
        <w:tc>
          <w:tcPr>
            <w:tcW w:w="2129" w:type="dxa"/>
            <w:tcBorders>
              <w:top w:val="nil"/>
              <w:bottom w:val="single" w:sz="4" w:space="0" w:color="auto"/>
            </w:tcBorders>
            <w:shd w:val="clear" w:color="auto" w:fill="auto"/>
          </w:tcPr>
          <w:p w:rsidR="00326A78" w:rsidRPr="00776D8F" w:rsidRDefault="00326A78" w:rsidP="008B0BED">
            <w:pPr>
              <w:suppressAutoHyphens/>
              <w:spacing w:after="0" w:line="240" w:lineRule="auto"/>
              <w:jc w:val="center"/>
              <w:rPr>
                <w:rFonts w:ascii="Arial" w:hAnsi="Arial" w:cs="Arial"/>
                <w:sz w:val="20"/>
                <w:szCs w:val="20"/>
              </w:rPr>
            </w:pPr>
            <w:r>
              <w:rPr>
                <w:rFonts w:ascii="Arial" w:hAnsi="Arial" w:cs="Arial"/>
                <w:sz w:val="20"/>
                <w:szCs w:val="20"/>
              </w:rPr>
              <w:t>37.22±8.95</w:t>
            </w:r>
          </w:p>
        </w:tc>
        <w:tc>
          <w:tcPr>
            <w:tcW w:w="2128" w:type="dxa"/>
            <w:tcBorders>
              <w:top w:val="nil"/>
              <w:bottom w:val="single" w:sz="4" w:space="0" w:color="auto"/>
            </w:tcBorders>
            <w:shd w:val="clear" w:color="auto" w:fill="auto"/>
          </w:tcPr>
          <w:p w:rsidR="00326A78" w:rsidRPr="00776D8F" w:rsidRDefault="00326A78" w:rsidP="008B0BED">
            <w:pPr>
              <w:suppressAutoHyphens/>
              <w:spacing w:after="0" w:line="240" w:lineRule="auto"/>
              <w:jc w:val="center"/>
              <w:rPr>
                <w:rFonts w:ascii="Arial" w:hAnsi="Arial" w:cs="Arial"/>
                <w:sz w:val="20"/>
                <w:szCs w:val="20"/>
              </w:rPr>
            </w:pPr>
            <w:r w:rsidRPr="00776D8F">
              <w:rPr>
                <w:rFonts w:ascii="Arial" w:hAnsi="Arial" w:cs="Arial"/>
                <w:sz w:val="20"/>
                <w:szCs w:val="20"/>
              </w:rPr>
              <w:t>39.18±8.30</w:t>
            </w:r>
          </w:p>
        </w:tc>
        <w:tc>
          <w:tcPr>
            <w:tcW w:w="2129" w:type="dxa"/>
            <w:tcBorders>
              <w:top w:val="nil"/>
              <w:bottom w:val="single" w:sz="4" w:space="0" w:color="auto"/>
            </w:tcBorders>
          </w:tcPr>
          <w:p w:rsidR="00326A78" w:rsidRPr="00776D8F" w:rsidRDefault="00326A78" w:rsidP="008B0BED">
            <w:pPr>
              <w:suppressAutoHyphens/>
              <w:spacing w:after="0" w:line="240" w:lineRule="auto"/>
              <w:jc w:val="center"/>
              <w:rPr>
                <w:rFonts w:ascii="Arial" w:hAnsi="Arial" w:cs="Arial"/>
                <w:sz w:val="20"/>
                <w:szCs w:val="20"/>
              </w:rPr>
            </w:pPr>
            <w:r w:rsidRPr="00776D8F">
              <w:rPr>
                <w:rFonts w:ascii="Arial" w:hAnsi="Arial" w:cs="Arial"/>
                <w:sz w:val="20"/>
                <w:szCs w:val="20"/>
              </w:rPr>
              <w:t>38.40±8.01</w:t>
            </w:r>
          </w:p>
        </w:tc>
        <w:tc>
          <w:tcPr>
            <w:tcW w:w="1422" w:type="dxa"/>
            <w:tcBorders>
              <w:top w:val="nil"/>
              <w:bottom w:val="single" w:sz="4" w:space="0" w:color="auto"/>
            </w:tcBorders>
          </w:tcPr>
          <w:p w:rsidR="00326A78" w:rsidRPr="00776D8F" w:rsidRDefault="00326A78" w:rsidP="008B0BED">
            <w:pPr>
              <w:suppressAutoHyphens/>
              <w:spacing w:after="0" w:line="240" w:lineRule="auto"/>
              <w:jc w:val="center"/>
              <w:rPr>
                <w:rFonts w:ascii="Arial" w:hAnsi="Arial" w:cs="Arial"/>
                <w:sz w:val="20"/>
                <w:szCs w:val="20"/>
              </w:rPr>
            </w:pPr>
            <w:r>
              <w:rPr>
                <w:rFonts w:ascii="Arial" w:hAnsi="Arial" w:cs="Arial"/>
                <w:sz w:val="20"/>
                <w:szCs w:val="20"/>
              </w:rPr>
              <w:t>0.265</w:t>
            </w:r>
          </w:p>
        </w:tc>
      </w:tr>
    </w:tbl>
    <w:p w:rsidR="00326A78" w:rsidRDefault="00326A78" w:rsidP="00326A78">
      <w:pPr>
        <w:spacing w:line="240" w:lineRule="auto"/>
        <w:jc w:val="both"/>
        <w:rPr>
          <w:rFonts w:ascii="Arial" w:hAnsi="Arial" w:cs="Arial"/>
          <w:sz w:val="20"/>
          <w:szCs w:val="20"/>
        </w:rPr>
      </w:pPr>
      <w:r w:rsidRPr="00776D8F">
        <w:rPr>
          <w:rFonts w:ascii="Arial" w:hAnsi="Arial" w:cs="Arial"/>
          <w:sz w:val="20"/>
          <w:szCs w:val="20"/>
        </w:rPr>
        <w:t>*No significantly difference between BD groups (p=0.828); **Trend to significantly difference between BD groups (p=0.097).</w:t>
      </w:r>
    </w:p>
    <w:p w:rsidR="00326A78" w:rsidRDefault="00326A78" w:rsidP="00326A78">
      <w:pPr>
        <w:spacing w:line="240" w:lineRule="auto"/>
        <w:jc w:val="both"/>
        <w:rPr>
          <w:rFonts w:ascii="Arial" w:hAnsi="Arial" w:cs="Arial"/>
          <w:sz w:val="20"/>
          <w:szCs w:val="20"/>
        </w:rPr>
      </w:pPr>
      <w:r w:rsidRPr="00176565">
        <w:rPr>
          <w:rFonts w:ascii="Arial" w:hAnsi="Arial" w:cs="Arial"/>
          <w:b/>
          <w:sz w:val="20"/>
          <w:szCs w:val="20"/>
          <w:vertAlign w:val="superscript"/>
        </w:rPr>
        <w:t>#</w:t>
      </w:r>
      <w:r>
        <w:rPr>
          <w:rFonts w:ascii="Arial" w:hAnsi="Arial" w:cs="Arial"/>
          <w:sz w:val="20"/>
          <w:szCs w:val="20"/>
        </w:rPr>
        <w:t>Differences assessed by c</w:t>
      </w:r>
      <w:r w:rsidRPr="00176565">
        <w:rPr>
          <w:rFonts w:ascii="Arial" w:hAnsi="Arial" w:cs="Arial"/>
          <w:sz w:val="20"/>
          <w:szCs w:val="20"/>
        </w:rPr>
        <w:t>hi-square test</w:t>
      </w:r>
      <w:r>
        <w:rPr>
          <w:rFonts w:ascii="Arial" w:hAnsi="Arial" w:cs="Arial"/>
          <w:sz w:val="20"/>
          <w:szCs w:val="20"/>
        </w:rPr>
        <w:t xml:space="preserve">; </w:t>
      </w:r>
      <w:r w:rsidRPr="00176565">
        <w:rPr>
          <w:rFonts w:ascii="Arial" w:hAnsi="Arial" w:cs="Arial"/>
          <w:b/>
          <w:sz w:val="20"/>
          <w:szCs w:val="20"/>
          <w:vertAlign w:val="superscript"/>
        </w:rPr>
        <w:t>+</w:t>
      </w:r>
      <w:r>
        <w:rPr>
          <w:rFonts w:ascii="Arial" w:hAnsi="Arial" w:cs="Arial"/>
          <w:sz w:val="20"/>
          <w:szCs w:val="20"/>
        </w:rPr>
        <w:t xml:space="preserve">Mean and standard deviation, differences assessed by ANOVA test; </w:t>
      </w:r>
      <w:r w:rsidRPr="00176565">
        <w:rPr>
          <w:rFonts w:ascii="Arial" w:hAnsi="Arial" w:cs="Arial"/>
          <w:b/>
          <w:sz w:val="20"/>
          <w:szCs w:val="20"/>
          <w:vertAlign w:val="superscript"/>
        </w:rPr>
        <w:t>++</w:t>
      </w:r>
      <w:r>
        <w:rPr>
          <w:rFonts w:ascii="Arial" w:hAnsi="Arial" w:cs="Arial"/>
          <w:sz w:val="20"/>
          <w:szCs w:val="20"/>
        </w:rPr>
        <w:t xml:space="preserve">Median and interquartile range, differences assessed by </w:t>
      </w:r>
      <w:proofErr w:type="spellStart"/>
      <w:r w:rsidRPr="00176565">
        <w:rPr>
          <w:rFonts w:ascii="Arial" w:hAnsi="Arial" w:cs="Arial"/>
          <w:sz w:val="20"/>
          <w:szCs w:val="20"/>
        </w:rPr>
        <w:t>kruskal</w:t>
      </w:r>
      <w:proofErr w:type="spellEnd"/>
      <w:r w:rsidRPr="00176565">
        <w:rPr>
          <w:rFonts w:ascii="Arial" w:hAnsi="Arial" w:cs="Arial"/>
          <w:sz w:val="20"/>
          <w:szCs w:val="20"/>
        </w:rPr>
        <w:t xml:space="preserve"> </w:t>
      </w:r>
      <w:proofErr w:type="spellStart"/>
      <w:proofErr w:type="gramStart"/>
      <w:r w:rsidRPr="00176565">
        <w:rPr>
          <w:rFonts w:ascii="Arial" w:hAnsi="Arial" w:cs="Arial"/>
          <w:sz w:val="20"/>
          <w:szCs w:val="20"/>
        </w:rPr>
        <w:t>wallis</w:t>
      </w:r>
      <w:proofErr w:type="spellEnd"/>
      <w:proofErr w:type="gramEnd"/>
      <w:r>
        <w:rPr>
          <w:rFonts w:ascii="Arial" w:hAnsi="Arial" w:cs="Arial"/>
          <w:sz w:val="20"/>
          <w:szCs w:val="20"/>
        </w:rPr>
        <w:t xml:space="preserve"> test.</w:t>
      </w:r>
    </w:p>
    <w:p w:rsidR="00326A78" w:rsidRDefault="00326A78" w:rsidP="00326A78">
      <w:pPr>
        <w:spacing w:line="240" w:lineRule="auto"/>
        <w:jc w:val="both"/>
        <w:rPr>
          <w:rFonts w:ascii="Arial" w:hAnsi="Arial" w:cs="Arial"/>
          <w:sz w:val="20"/>
          <w:szCs w:val="20"/>
        </w:rPr>
      </w:pPr>
      <w:r w:rsidRPr="009E13C3">
        <w:rPr>
          <w:rFonts w:ascii="Arial" w:hAnsi="Arial" w:cs="Arial"/>
          <w:sz w:val="20"/>
          <w:szCs w:val="20"/>
          <w:vertAlign w:val="superscript"/>
        </w:rPr>
        <w:t>##</w:t>
      </w:r>
      <w:r>
        <w:rPr>
          <w:rFonts w:ascii="Arial" w:hAnsi="Arial" w:cs="Arial"/>
          <w:sz w:val="20"/>
          <w:szCs w:val="20"/>
        </w:rPr>
        <w:t xml:space="preserve">Differences assessed by </w:t>
      </w:r>
      <w:proofErr w:type="spellStart"/>
      <w:r>
        <w:rPr>
          <w:rFonts w:ascii="Arial" w:hAnsi="Arial" w:cs="Arial"/>
          <w:sz w:val="20"/>
          <w:szCs w:val="20"/>
        </w:rPr>
        <w:t>bonferroni</w:t>
      </w:r>
      <w:proofErr w:type="spellEnd"/>
      <w:r>
        <w:rPr>
          <w:rFonts w:ascii="Arial" w:hAnsi="Arial" w:cs="Arial"/>
          <w:sz w:val="20"/>
          <w:szCs w:val="20"/>
        </w:rPr>
        <w:t xml:space="preserve"> test: BD vs BD+SUD (p=0.053).</w:t>
      </w:r>
    </w:p>
    <w:p w:rsidR="00326A78" w:rsidRPr="00176565" w:rsidRDefault="00326A78" w:rsidP="00326A78">
      <w:pPr>
        <w:spacing w:line="240" w:lineRule="auto"/>
        <w:jc w:val="both"/>
        <w:rPr>
          <w:rFonts w:ascii="Arial" w:hAnsi="Arial" w:cs="Arial"/>
          <w:sz w:val="20"/>
          <w:szCs w:val="20"/>
        </w:rPr>
      </w:pPr>
      <w:r w:rsidRPr="00996A17">
        <w:rPr>
          <w:rFonts w:ascii="Arial" w:hAnsi="Arial" w:cs="Arial"/>
          <w:sz w:val="20"/>
          <w:szCs w:val="20"/>
          <w:vertAlign w:val="superscript"/>
        </w:rPr>
        <w:t>###</w:t>
      </w:r>
      <w:r>
        <w:rPr>
          <w:rFonts w:ascii="Arial" w:hAnsi="Arial" w:cs="Arial"/>
          <w:sz w:val="20"/>
          <w:szCs w:val="20"/>
        </w:rPr>
        <w:t>Differences assessed by Mann-Whitney U test: BD vs BD+SUD (p=0.032) and BD+AUD vs BD+SUD (p=0.014).</w:t>
      </w:r>
    </w:p>
    <w:p w:rsidR="00326A78" w:rsidRDefault="00326A78" w:rsidP="00326A78">
      <w:pPr>
        <w:spacing w:line="240" w:lineRule="auto"/>
        <w:jc w:val="both"/>
      </w:pPr>
      <w:r w:rsidRPr="00776D8F">
        <w:rPr>
          <w:rFonts w:ascii="Arial" w:hAnsi="Arial" w:cs="Arial"/>
          <w:b/>
          <w:sz w:val="20"/>
          <w:szCs w:val="20"/>
        </w:rPr>
        <w:t>Legend:</w:t>
      </w:r>
      <w:r w:rsidRPr="00776D8F">
        <w:rPr>
          <w:rFonts w:ascii="Arial" w:hAnsi="Arial" w:cs="Arial"/>
          <w:sz w:val="20"/>
          <w:szCs w:val="20"/>
        </w:rPr>
        <w:t xml:space="preserve"> Healthy Control (HC), Bipolar Disorder (BD), Alcohol Use Disorder (AUD), Illicit Substance Use Disorder (SUD), Hamilton Depression Rating Scale (HDRS), Young Mania Rating Scale (YMRS), Wechsler Test of Adult Reading (WTAR).</w:t>
      </w:r>
    </w:p>
    <w:p w:rsidR="00ED436B" w:rsidRDefault="00ED436B" w:rsidP="00ED436B"/>
    <w:p w:rsidR="00C07740" w:rsidRDefault="00C07740">
      <w:pPr>
        <w:rPr>
          <w:rFonts w:ascii="Arial" w:hAnsi="Arial" w:cs="Arial"/>
          <w:i/>
        </w:rPr>
      </w:pPr>
      <w:r>
        <w:rPr>
          <w:rFonts w:ascii="Arial" w:hAnsi="Arial" w:cs="Arial"/>
          <w:i/>
        </w:rPr>
        <w:br w:type="page"/>
      </w:r>
    </w:p>
    <w:p w:rsidR="00322DD8" w:rsidRPr="00B42E3B" w:rsidDel="00996A17" w:rsidRDefault="00322DD8" w:rsidP="00322DD8">
      <w:pPr>
        <w:spacing w:after="0" w:line="480" w:lineRule="auto"/>
        <w:rPr>
          <w:del w:id="266" w:author="Cardoso, Taiane D" w:date="2015-09-17T11:16:00Z"/>
          <w:rFonts w:ascii="Arial" w:hAnsi="Arial" w:cs="Arial"/>
          <w:i/>
          <w:rPrChange w:id="267" w:author="Bauer, Isabelle E" w:date="2015-08-31T13:21:00Z">
            <w:rPr>
              <w:del w:id="268" w:author="Cardoso, Taiane D" w:date="2015-09-17T11:16:00Z"/>
              <w:i/>
              <w:sz w:val="20"/>
            </w:rPr>
          </w:rPrChange>
        </w:rPr>
      </w:pPr>
      <w:del w:id="269" w:author="Cardoso, Taiane D" w:date="2015-09-17T11:16:00Z">
        <w:r w:rsidRPr="00B42E3B" w:rsidDel="00996A17">
          <w:rPr>
            <w:rFonts w:ascii="Arial" w:hAnsi="Arial" w:cs="Arial"/>
            <w:i/>
            <w:rPrChange w:id="270" w:author="Bauer, Isabelle E" w:date="2015-08-31T13:21:00Z">
              <w:rPr>
                <w:i/>
                <w:sz w:val="20"/>
              </w:rPr>
            </w:rPrChange>
          </w:rPr>
          <w:lastRenderedPageBreak/>
          <w:delText xml:space="preserve">Table </w:delText>
        </w:r>
      </w:del>
      <w:del w:id="271" w:author="Cardoso, Taiane D" w:date="2015-09-02T13:49:00Z">
        <w:r w:rsidRPr="00B42E3B" w:rsidDel="00CB6C5C">
          <w:rPr>
            <w:rFonts w:ascii="Arial" w:hAnsi="Arial" w:cs="Arial"/>
            <w:i/>
            <w:rPrChange w:id="272" w:author="Bauer, Isabelle E" w:date="2015-08-31T13:21:00Z">
              <w:rPr>
                <w:i/>
                <w:sz w:val="20"/>
              </w:rPr>
            </w:rPrChange>
          </w:rPr>
          <w:delText>1</w:delText>
        </w:r>
      </w:del>
      <w:del w:id="273" w:author="Cardoso, Taiane D" w:date="2015-09-17T11:16:00Z">
        <w:r w:rsidRPr="00B42E3B" w:rsidDel="00996A17">
          <w:rPr>
            <w:rFonts w:ascii="Arial" w:hAnsi="Arial" w:cs="Arial"/>
            <w:i/>
            <w:rPrChange w:id="274" w:author="Bauer, Isabelle E" w:date="2015-08-31T13:21:00Z">
              <w:rPr>
                <w:i/>
                <w:sz w:val="20"/>
              </w:rPr>
            </w:rPrChange>
          </w:rPr>
          <w:delText xml:space="preserve"> – Means and standard deviations of Variable Composites</w:delText>
        </w:r>
      </w:del>
    </w:p>
    <w:tbl>
      <w:tblPr>
        <w:tblW w:w="11091" w:type="dxa"/>
        <w:tblInd w:w="93" w:type="dxa"/>
        <w:tblLook w:val="04A0" w:firstRow="1" w:lastRow="0" w:firstColumn="1" w:lastColumn="0" w:noHBand="0" w:noVBand="1"/>
      </w:tblPr>
      <w:tblGrid>
        <w:gridCol w:w="1268"/>
        <w:gridCol w:w="889"/>
        <w:gridCol w:w="767"/>
        <w:gridCol w:w="8519"/>
      </w:tblGrid>
      <w:tr w:rsidR="00322DD8" w:rsidRPr="00B42E3B" w:rsidDel="00996A17" w:rsidTr="00427DBD">
        <w:trPr>
          <w:trHeight w:val="264"/>
          <w:del w:id="275" w:author="Cardoso, Taiane D" w:date="2015-09-17T11:16:00Z"/>
        </w:trPr>
        <w:tc>
          <w:tcPr>
            <w:tcW w:w="1109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276" w:author="Cardoso, Taiane D" w:date="2015-09-17T11:16:00Z"/>
                <w:rFonts w:ascii="Arial" w:eastAsia="Times New Roman" w:hAnsi="Arial" w:cs="Arial"/>
                <w:b/>
                <w:bCs/>
                <w:color w:val="000000"/>
                <w:rPrChange w:id="277" w:author="Bauer, Isabelle E" w:date="2015-08-31T13:21:00Z">
                  <w:rPr>
                    <w:del w:id="278" w:author="Cardoso, Taiane D" w:date="2015-09-17T11:16:00Z"/>
                    <w:rFonts w:ascii="Calibri" w:eastAsia="Times New Roman" w:hAnsi="Calibri" w:cs="Times New Roman"/>
                    <w:b/>
                    <w:bCs/>
                    <w:color w:val="000000"/>
                    <w:sz w:val="20"/>
                    <w:szCs w:val="20"/>
                  </w:rPr>
                </w:rPrChange>
              </w:rPr>
            </w:pPr>
            <w:del w:id="279" w:author="Cardoso, Taiane D" w:date="2015-09-17T11:16:00Z">
              <w:r w:rsidRPr="00B42E3B" w:rsidDel="00996A17">
                <w:rPr>
                  <w:rFonts w:ascii="Arial" w:eastAsia="Times New Roman" w:hAnsi="Arial" w:cs="Arial"/>
                  <w:b/>
                  <w:bCs/>
                  <w:color w:val="000000"/>
                  <w:rPrChange w:id="280" w:author="Bauer, Isabelle E" w:date="2015-08-31T13:21:00Z">
                    <w:rPr>
                      <w:rFonts w:ascii="Calibri" w:eastAsia="Times New Roman" w:hAnsi="Calibri" w:cs="Times New Roman"/>
                      <w:b/>
                      <w:bCs/>
                      <w:color w:val="000000"/>
                      <w:sz w:val="20"/>
                      <w:szCs w:val="20"/>
                    </w:rPr>
                  </w:rPrChange>
                </w:rPr>
                <w:delText>Composite Rules</w:delText>
              </w:r>
            </w:del>
          </w:p>
        </w:tc>
      </w:tr>
      <w:tr w:rsidR="00322DD8" w:rsidRPr="00B42E3B" w:rsidDel="00996A17" w:rsidTr="00427DBD">
        <w:trPr>
          <w:trHeight w:val="264"/>
          <w:del w:id="281"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282" w:author="Cardoso, Taiane D" w:date="2015-09-17T11:16:00Z"/>
                <w:rFonts w:ascii="Arial" w:eastAsia="Times New Roman" w:hAnsi="Arial" w:cs="Arial"/>
                <w:b/>
                <w:bCs/>
                <w:color w:val="000000"/>
                <w:rPrChange w:id="283" w:author="Bauer, Isabelle E" w:date="2015-08-31T13:21:00Z">
                  <w:rPr>
                    <w:del w:id="284" w:author="Cardoso, Taiane D" w:date="2015-09-17T11:16:00Z"/>
                    <w:rFonts w:ascii="Calibri" w:eastAsia="Times New Roman" w:hAnsi="Calibri" w:cs="Times New Roman"/>
                    <w:b/>
                    <w:bCs/>
                    <w:color w:val="000000"/>
                    <w:sz w:val="20"/>
                    <w:szCs w:val="20"/>
                  </w:rPr>
                </w:rPrChange>
              </w:rPr>
            </w:pPr>
            <w:del w:id="285" w:author="Cardoso, Taiane D" w:date="2015-09-17T11:16:00Z">
              <w:r w:rsidRPr="00B42E3B" w:rsidDel="00996A17">
                <w:rPr>
                  <w:rFonts w:ascii="Arial" w:eastAsia="Times New Roman" w:hAnsi="Arial" w:cs="Arial"/>
                  <w:b/>
                  <w:bCs/>
                  <w:color w:val="000000"/>
                  <w:rPrChange w:id="286" w:author="Bauer, Isabelle E" w:date="2015-08-31T13:21:00Z">
                    <w:rPr>
                      <w:rFonts w:ascii="Calibri" w:eastAsia="Times New Roman" w:hAnsi="Calibri" w:cs="Times New Roman"/>
                      <w:b/>
                      <w:bCs/>
                      <w:color w:val="000000"/>
                      <w:sz w:val="20"/>
                      <w:szCs w:val="20"/>
                    </w:rPr>
                  </w:rPrChange>
                </w:rPr>
                <w:delText>Variable</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287" w:author="Cardoso, Taiane D" w:date="2015-09-17T11:16:00Z"/>
                <w:rFonts w:ascii="Arial" w:eastAsia="Times New Roman" w:hAnsi="Arial" w:cs="Arial"/>
                <w:b/>
                <w:bCs/>
                <w:color w:val="000000"/>
                <w:rPrChange w:id="288" w:author="Bauer, Isabelle E" w:date="2015-08-31T13:21:00Z">
                  <w:rPr>
                    <w:del w:id="289" w:author="Cardoso, Taiane D" w:date="2015-09-17T11:16:00Z"/>
                    <w:rFonts w:ascii="Calibri" w:eastAsia="Times New Roman" w:hAnsi="Calibri" w:cs="Times New Roman"/>
                    <w:b/>
                    <w:bCs/>
                    <w:color w:val="000000"/>
                    <w:sz w:val="20"/>
                    <w:szCs w:val="20"/>
                  </w:rPr>
                </w:rPrChange>
              </w:rPr>
            </w:pPr>
            <w:del w:id="290" w:author="Cardoso, Taiane D" w:date="2015-09-17T11:16:00Z">
              <w:r w:rsidRPr="00B42E3B" w:rsidDel="00996A17">
                <w:rPr>
                  <w:rFonts w:ascii="Arial" w:eastAsia="Times New Roman" w:hAnsi="Arial" w:cs="Arial"/>
                  <w:b/>
                  <w:bCs/>
                  <w:color w:val="000000"/>
                  <w:rPrChange w:id="291" w:author="Bauer, Isabelle E" w:date="2015-08-31T13:21:00Z">
                    <w:rPr>
                      <w:rFonts w:ascii="Calibri" w:eastAsia="Times New Roman" w:hAnsi="Calibri" w:cs="Times New Roman"/>
                      <w:b/>
                      <w:bCs/>
                      <w:color w:val="000000"/>
                      <w:sz w:val="20"/>
                      <w:szCs w:val="20"/>
                    </w:rPr>
                  </w:rPrChange>
                </w:rPr>
                <w:delText>Mean</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292" w:author="Cardoso, Taiane D" w:date="2015-09-17T11:16:00Z"/>
                <w:rFonts w:ascii="Arial" w:eastAsia="Times New Roman" w:hAnsi="Arial" w:cs="Arial"/>
                <w:b/>
                <w:bCs/>
                <w:color w:val="000000"/>
                <w:rPrChange w:id="293" w:author="Bauer, Isabelle E" w:date="2015-08-31T13:21:00Z">
                  <w:rPr>
                    <w:del w:id="294" w:author="Cardoso, Taiane D" w:date="2015-09-17T11:16:00Z"/>
                    <w:rFonts w:ascii="Calibri" w:eastAsia="Times New Roman" w:hAnsi="Calibri" w:cs="Times New Roman"/>
                    <w:b/>
                    <w:bCs/>
                    <w:color w:val="000000"/>
                    <w:sz w:val="20"/>
                    <w:szCs w:val="20"/>
                  </w:rPr>
                </w:rPrChange>
              </w:rPr>
            </w:pPr>
            <w:del w:id="295" w:author="Cardoso, Taiane D" w:date="2015-09-17T11:16:00Z">
              <w:r w:rsidRPr="00B42E3B" w:rsidDel="00996A17">
                <w:rPr>
                  <w:rFonts w:ascii="Arial" w:eastAsia="Times New Roman" w:hAnsi="Arial" w:cs="Arial"/>
                  <w:b/>
                  <w:bCs/>
                  <w:color w:val="000000"/>
                  <w:rPrChange w:id="296" w:author="Bauer, Isabelle E" w:date="2015-08-31T13:21:00Z">
                    <w:rPr>
                      <w:rFonts w:ascii="Calibri" w:eastAsia="Times New Roman" w:hAnsi="Calibri" w:cs="Times New Roman"/>
                      <w:b/>
                      <w:bCs/>
                      <w:color w:val="000000"/>
                      <w:sz w:val="20"/>
                      <w:szCs w:val="20"/>
                    </w:rPr>
                  </w:rPrChange>
                </w:rPr>
                <w:delText>Std Dev</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297" w:author="Cardoso, Taiane D" w:date="2015-09-17T11:16:00Z"/>
                <w:rFonts w:ascii="Arial" w:eastAsia="Times New Roman" w:hAnsi="Arial" w:cs="Arial"/>
                <w:b/>
                <w:bCs/>
                <w:color w:val="000000"/>
                <w:rPrChange w:id="298" w:author="Bauer, Isabelle E" w:date="2015-08-31T13:21:00Z">
                  <w:rPr>
                    <w:del w:id="299" w:author="Cardoso, Taiane D" w:date="2015-09-17T11:16:00Z"/>
                    <w:rFonts w:ascii="Calibri" w:eastAsia="Times New Roman" w:hAnsi="Calibri" w:cs="Times New Roman"/>
                    <w:b/>
                    <w:bCs/>
                    <w:color w:val="000000"/>
                    <w:sz w:val="20"/>
                    <w:szCs w:val="20"/>
                  </w:rPr>
                </w:rPrChange>
              </w:rPr>
            </w:pPr>
            <w:del w:id="300" w:author="Cardoso, Taiane D" w:date="2015-09-17T11:16:00Z">
              <w:r w:rsidRPr="00B42E3B" w:rsidDel="00996A17">
                <w:rPr>
                  <w:rFonts w:ascii="Arial" w:eastAsia="Times New Roman" w:hAnsi="Arial" w:cs="Arial"/>
                  <w:b/>
                  <w:bCs/>
                  <w:color w:val="000000"/>
                  <w:rPrChange w:id="301" w:author="Bauer, Isabelle E" w:date="2015-08-31T13:21:00Z">
                    <w:rPr>
                      <w:rFonts w:ascii="Calibri" w:eastAsia="Times New Roman" w:hAnsi="Calibri" w:cs="Times New Roman"/>
                      <w:b/>
                      <w:bCs/>
                      <w:color w:val="000000"/>
                      <w:sz w:val="20"/>
                      <w:szCs w:val="20"/>
                    </w:rPr>
                  </w:rPrChange>
                </w:rPr>
                <w:delText>Composite</w:delText>
              </w:r>
            </w:del>
          </w:p>
        </w:tc>
      </w:tr>
      <w:tr w:rsidR="00322DD8" w:rsidRPr="00B42E3B" w:rsidDel="00996A17" w:rsidTr="00427DBD">
        <w:trPr>
          <w:trHeight w:val="264"/>
          <w:del w:id="302"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03" w:author="Cardoso, Taiane D" w:date="2015-09-17T11:16:00Z"/>
                <w:rFonts w:ascii="Arial" w:eastAsia="Times New Roman" w:hAnsi="Arial" w:cs="Arial"/>
                <w:color w:val="000000"/>
                <w:rPrChange w:id="304" w:author="Bauer, Isabelle E" w:date="2015-08-31T13:21:00Z">
                  <w:rPr>
                    <w:del w:id="305" w:author="Cardoso, Taiane D" w:date="2015-09-17T11:16:00Z"/>
                    <w:rFonts w:ascii="Calibri" w:eastAsia="Times New Roman" w:hAnsi="Calibri" w:cs="Times New Roman"/>
                    <w:color w:val="000000"/>
                    <w:sz w:val="20"/>
                    <w:szCs w:val="20"/>
                  </w:rPr>
                </w:rPrChange>
              </w:rPr>
            </w:pPr>
            <w:del w:id="306" w:author="Cardoso, Taiane D" w:date="2015-09-17T11:16:00Z">
              <w:r w:rsidRPr="00B42E3B" w:rsidDel="00996A17">
                <w:rPr>
                  <w:rFonts w:ascii="Arial" w:eastAsia="Times New Roman" w:hAnsi="Arial" w:cs="Arial"/>
                  <w:color w:val="000000"/>
                  <w:rPrChange w:id="307" w:author="Bauer, Isabelle E" w:date="2015-08-31T13:21:00Z">
                    <w:rPr>
                      <w:rFonts w:ascii="Calibri" w:eastAsia="Times New Roman" w:hAnsi="Calibri" w:cs="Times New Roman"/>
                      <w:color w:val="000000"/>
                      <w:sz w:val="20"/>
                      <w:szCs w:val="20"/>
                    </w:rPr>
                  </w:rPrChange>
                </w:rPr>
                <w:delText>A_ACS</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08" w:author="Cardoso, Taiane D" w:date="2015-09-17T11:16:00Z"/>
                <w:rFonts w:ascii="Arial" w:eastAsia="Times New Roman" w:hAnsi="Arial" w:cs="Arial"/>
                <w:color w:val="000000"/>
                <w:rPrChange w:id="309" w:author="Bauer, Isabelle E" w:date="2015-08-31T13:21:00Z">
                  <w:rPr>
                    <w:del w:id="310" w:author="Cardoso, Taiane D" w:date="2015-09-17T11:16:00Z"/>
                    <w:rFonts w:ascii="Calibri" w:eastAsia="Times New Roman" w:hAnsi="Calibri" w:cs="Times New Roman"/>
                    <w:color w:val="000000"/>
                    <w:sz w:val="20"/>
                    <w:szCs w:val="20"/>
                  </w:rPr>
                </w:rPrChange>
              </w:rPr>
            </w:pPr>
            <w:del w:id="311" w:author="Cardoso, Taiane D" w:date="2015-09-17T11:16:00Z">
              <w:r w:rsidRPr="00B42E3B" w:rsidDel="00996A17">
                <w:rPr>
                  <w:rFonts w:ascii="Arial" w:eastAsia="Times New Roman" w:hAnsi="Arial" w:cs="Arial"/>
                  <w:color w:val="000000"/>
                  <w:rPrChange w:id="312" w:author="Bauer, Isabelle E" w:date="2015-08-31T13:21:00Z">
                    <w:rPr>
                      <w:rFonts w:ascii="Calibri" w:eastAsia="Times New Roman" w:hAnsi="Calibri" w:cs="Times New Roman"/>
                      <w:color w:val="000000"/>
                      <w:sz w:val="20"/>
                      <w:szCs w:val="20"/>
                    </w:rPr>
                  </w:rPrChange>
                </w:rPr>
                <w:delText>124.23</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13" w:author="Cardoso, Taiane D" w:date="2015-09-17T11:16:00Z"/>
                <w:rFonts w:ascii="Arial" w:eastAsia="Times New Roman" w:hAnsi="Arial" w:cs="Arial"/>
                <w:color w:val="000000"/>
                <w:rPrChange w:id="314" w:author="Bauer, Isabelle E" w:date="2015-08-31T13:21:00Z">
                  <w:rPr>
                    <w:del w:id="315" w:author="Cardoso, Taiane D" w:date="2015-09-17T11:16:00Z"/>
                    <w:rFonts w:ascii="Calibri" w:eastAsia="Times New Roman" w:hAnsi="Calibri" w:cs="Times New Roman"/>
                    <w:color w:val="000000"/>
                    <w:sz w:val="20"/>
                    <w:szCs w:val="20"/>
                  </w:rPr>
                </w:rPrChange>
              </w:rPr>
            </w:pPr>
            <w:del w:id="316" w:author="Cardoso, Taiane D" w:date="2015-09-17T11:16:00Z">
              <w:r w:rsidRPr="00B42E3B" w:rsidDel="00996A17">
                <w:rPr>
                  <w:rFonts w:ascii="Arial" w:eastAsia="Times New Roman" w:hAnsi="Arial" w:cs="Arial"/>
                  <w:color w:val="000000"/>
                  <w:rPrChange w:id="317" w:author="Bauer, Isabelle E" w:date="2015-08-31T13:21:00Z">
                    <w:rPr>
                      <w:rFonts w:ascii="Calibri" w:eastAsia="Times New Roman" w:hAnsi="Calibri" w:cs="Times New Roman"/>
                      <w:color w:val="000000"/>
                      <w:sz w:val="20"/>
                      <w:szCs w:val="20"/>
                    </w:rPr>
                  </w:rPrChange>
                </w:rPr>
                <w:delText>47.69</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18" w:author="Cardoso, Taiane D" w:date="2015-09-17T11:16:00Z"/>
                <w:rFonts w:ascii="Arial" w:eastAsia="Times New Roman" w:hAnsi="Arial" w:cs="Arial"/>
                <w:color w:val="000000"/>
                <w:rPrChange w:id="319" w:author="Bauer, Isabelle E" w:date="2015-08-31T13:21:00Z">
                  <w:rPr>
                    <w:del w:id="320" w:author="Cardoso, Taiane D" w:date="2015-09-17T11:16:00Z"/>
                    <w:rFonts w:ascii="Calibri" w:eastAsia="Times New Roman" w:hAnsi="Calibri" w:cs="Times New Roman"/>
                    <w:color w:val="000000"/>
                    <w:sz w:val="20"/>
                    <w:szCs w:val="20"/>
                  </w:rPr>
                </w:rPrChange>
              </w:rPr>
            </w:pPr>
            <w:del w:id="321" w:author="Cardoso, Taiane D" w:date="2015-09-17T11:16:00Z">
              <w:r w:rsidRPr="00B42E3B" w:rsidDel="00996A17">
                <w:rPr>
                  <w:rFonts w:ascii="Arial" w:eastAsia="Times New Roman" w:hAnsi="Arial" w:cs="Arial"/>
                  <w:color w:val="000000"/>
                  <w:rPrChange w:id="322" w:author="Bauer, Isabelle E" w:date="2015-08-31T13:21:00Z">
                    <w:rPr>
                      <w:rFonts w:ascii="Calibri" w:eastAsia="Times New Roman" w:hAnsi="Calibri" w:cs="Times New Roman"/>
                      <w:color w:val="000000"/>
                      <w:sz w:val="20"/>
                      <w:szCs w:val="20"/>
                    </w:rPr>
                  </w:rPrChange>
                </w:rPr>
                <w:delText>AIM - Abstraction Task - Composite Score = Reaction Time / Number Correct</w:delText>
              </w:r>
            </w:del>
          </w:p>
        </w:tc>
      </w:tr>
      <w:tr w:rsidR="00322DD8" w:rsidRPr="00B42E3B" w:rsidDel="00996A17" w:rsidTr="00427DBD">
        <w:trPr>
          <w:trHeight w:val="264"/>
          <w:del w:id="323"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24" w:author="Cardoso, Taiane D" w:date="2015-09-17T11:16:00Z"/>
                <w:rFonts w:ascii="Arial" w:eastAsia="Times New Roman" w:hAnsi="Arial" w:cs="Arial"/>
                <w:color w:val="000000"/>
                <w:rPrChange w:id="325" w:author="Bauer, Isabelle E" w:date="2015-08-31T13:21:00Z">
                  <w:rPr>
                    <w:del w:id="326" w:author="Cardoso, Taiane D" w:date="2015-09-17T11:16:00Z"/>
                    <w:rFonts w:ascii="Calibri" w:eastAsia="Times New Roman" w:hAnsi="Calibri" w:cs="Times New Roman"/>
                    <w:color w:val="000000"/>
                    <w:sz w:val="20"/>
                    <w:szCs w:val="20"/>
                  </w:rPr>
                </w:rPrChange>
              </w:rPr>
            </w:pPr>
            <w:del w:id="327" w:author="Cardoso, Taiane D" w:date="2015-09-17T11:16:00Z">
              <w:r w:rsidRPr="00B42E3B" w:rsidDel="00996A17">
                <w:rPr>
                  <w:rFonts w:ascii="Arial" w:eastAsia="Times New Roman" w:hAnsi="Arial" w:cs="Arial"/>
                  <w:color w:val="000000"/>
                  <w:rPrChange w:id="328" w:author="Bauer, Isabelle E" w:date="2015-08-31T13:21:00Z">
                    <w:rPr>
                      <w:rFonts w:ascii="Calibri" w:eastAsia="Times New Roman" w:hAnsi="Calibri" w:cs="Times New Roman"/>
                      <w:color w:val="000000"/>
                      <w:sz w:val="20"/>
                      <w:szCs w:val="20"/>
                    </w:rPr>
                  </w:rPrChange>
                </w:rPr>
                <w:delText>A_AMCS</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29" w:author="Cardoso, Taiane D" w:date="2015-09-17T11:16:00Z"/>
                <w:rFonts w:ascii="Arial" w:eastAsia="Times New Roman" w:hAnsi="Arial" w:cs="Arial"/>
                <w:color w:val="000000"/>
                <w:rPrChange w:id="330" w:author="Bauer, Isabelle E" w:date="2015-08-31T13:21:00Z">
                  <w:rPr>
                    <w:del w:id="331" w:author="Cardoso, Taiane D" w:date="2015-09-17T11:16:00Z"/>
                    <w:rFonts w:ascii="Calibri" w:eastAsia="Times New Roman" w:hAnsi="Calibri" w:cs="Times New Roman"/>
                    <w:color w:val="000000"/>
                    <w:sz w:val="20"/>
                    <w:szCs w:val="20"/>
                  </w:rPr>
                </w:rPrChange>
              </w:rPr>
            </w:pPr>
            <w:del w:id="332" w:author="Cardoso, Taiane D" w:date="2015-09-17T11:16:00Z">
              <w:r w:rsidRPr="00B42E3B" w:rsidDel="00996A17">
                <w:rPr>
                  <w:rFonts w:ascii="Arial" w:eastAsia="Times New Roman" w:hAnsi="Arial" w:cs="Arial"/>
                  <w:color w:val="000000"/>
                  <w:rPrChange w:id="333" w:author="Bauer, Isabelle E" w:date="2015-08-31T13:21:00Z">
                    <w:rPr>
                      <w:rFonts w:ascii="Calibri" w:eastAsia="Times New Roman" w:hAnsi="Calibri" w:cs="Times New Roman"/>
                      <w:color w:val="000000"/>
                      <w:sz w:val="20"/>
                      <w:szCs w:val="20"/>
                    </w:rPr>
                  </w:rPrChange>
                </w:rPr>
                <w:delText>102.37</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34" w:author="Cardoso, Taiane D" w:date="2015-09-17T11:16:00Z"/>
                <w:rFonts w:ascii="Arial" w:eastAsia="Times New Roman" w:hAnsi="Arial" w:cs="Arial"/>
                <w:color w:val="000000"/>
                <w:rPrChange w:id="335" w:author="Bauer, Isabelle E" w:date="2015-08-31T13:21:00Z">
                  <w:rPr>
                    <w:del w:id="336" w:author="Cardoso, Taiane D" w:date="2015-09-17T11:16:00Z"/>
                    <w:rFonts w:ascii="Calibri" w:eastAsia="Times New Roman" w:hAnsi="Calibri" w:cs="Times New Roman"/>
                    <w:color w:val="000000"/>
                    <w:sz w:val="20"/>
                    <w:szCs w:val="20"/>
                  </w:rPr>
                </w:rPrChange>
              </w:rPr>
            </w:pPr>
            <w:del w:id="337" w:author="Cardoso, Taiane D" w:date="2015-09-17T11:16:00Z">
              <w:r w:rsidRPr="00B42E3B" w:rsidDel="00996A17">
                <w:rPr>
                  <w:rFonts w:ascii="Arial" w:eastAsia="Times New Roman" w:hAnsi="Arial" w:cs="Arial"/>
                  <w:color w:val="000000"/>
                  <w:rPrChange w:id="338" w:author="Bauer, Isabelle E" w:date="2015-08-31T13:21:00Z">
                    <w:rPr>
                      <w:rFonts w:ascii="Calibri" w:eastAsia="Times New Roman" w:hAnsi="Calibri" w:cs="Times New Roman"/>
                      <w:color w:val="000000"/>
                      <w:sz w:val="20"/>
                      <w:szCs w:val="20"/>
                    </w:rPr>
                  </w:rPrChange>
                </w:rPr>
                <w:delText>47.07</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39" w:author="Cardoso, Taiane D" w:date="2015-09-17T11:16:00Z"/>
                <w:rFonts w:ascii="Arial" w:eastAsia="Times New Roman" w:hAnsi="Arial" w:cs="Arial"/>
                <w:color w:val="000000"/>
                <w:rPrChange w:id="340" w:author="Bauer, Isabelle E" w:date="2015-08-31T13:21:00Z">
                  <w:rPr>
                    <w:del w:id="341" w:author="Cardoso, Taiane D" w:date="2015-09-17T11:16:00Z"/>
                    <w:rFonts w:ascii="Calibri" w:eastAsia="Times New Roman" w:hAnsi="Calibri" w:cs="Times New Roman"/>
                    <w:color w:val="000000"/>
                    <w:sz w:val="20"/>
                    <w:szCs w:val="20"/>
                  </w:rPr>
                </w:rPrChange>
              </w:rPr>
            </w:pPr>
            <w:del w:id="342" w:author="Cardoso, Taiane D" w:date="2015-09-17T11:16:00Z">
              <w:r w:rsidRPr="00B42E3B" w:rsidDel="00996A17">
                <w:rPr>
                  <w:rFonts w:ascii="Arial" w:eastAsia="Times New Roman" w:hAnsi="Arial" w:cs="Arial"/>
                  <w:color w:val="000000"/>
                  <w:rPrChange w:id="343" w:author="Bauer, Isabelle E" w:date="2015-08-31T13:21:00Z">
                    <w:rPr>
                      <w:rFonts w:ascii="Calibri" w:eastAsia="Times New Roman" w:hAnsi="Calibri" w:cs="Times New Roman"/>
                      <w:color w:val="000000"/>
                      <w:sz w:val="20"/>
                      <w:szCs w:val="20"/>
                    </w:rPr>
                  </w:rPrChange>
                </w:rPr>
                <w:delText>AIM - Abstraction &amp; Memory Task - Composite Score = Reaction Time / Number Correct</w:delText>
              </w:r>
            </w:del>
          </w:p>
        </w:tc>
      </w:tr>
      <w:tr w:rsidR="00322DD8" w:rsidRPr="00B42E3B" w:rsidDel="00996A17" w:rsidTr="00427DBD">
        <w:trPr>
          <w:trHeight w:val="264"/>
          <w:del w:id="344"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45" w:author="Cardoso, Taiane D" w:date="2015-09-17T11:16:00Z"/>
                <w:rFonts w:ascii="Arial" w:eastAsia="Times New Roman" w:hAnsi="Arial" w:cs="Arial"/>
                <w:color w:val="000000"/>
                <w:rPrChange w:id="346" w:author="Bauer, Isabelle E" w:date="2015-08-31T13:21:00Z">
                  <w:rPr>
                    <w:del w:id="347" w:author="Cardoso, Taiane D" w:date="2015-09-17T11:16:00Z"/>
                    <w:rFonts w:ascii="Calibri" w:eastAsia="Times New Roman" w:hAnsi="Calibri" w:cs="Times New Roman"/>
                    <w:color w:val="000000"/>
                    <w:sz w:val="20"/>
                    <w:szCs w:val="20"/>
                  </w:rPr>
                </w:rPrChange>
              </w:rPr>
            </w:pPr>
            <w:del w:id="348" w:author="Cardoso, Taiane D" w:date="2015-09-17T11:16:00Z">
              <w:r w:rsidRPr="00B42E3B" w:rsidDel="00996A17">
                <w:rPr>
                  <w:rFonts w:ascii="Arial" w:eastAsia="Times New Roman" w:hAnsi="Arial" w:cs="Arial"/>
                  <w:color w:val="000000"/>
                  <w:rPrChange w:id="349" w:author="Bauer, Isabelle E" w:date="2015-08-31T13:21:00Z">
                    <w:rPr>
                      <w:rFonts w:ascii="Calibri" w:eastAsia="Times New Roman" w:hAnsi="Calibri" w:cs="Times New Roman"/>
                      <w:color w:val="000000"/>
                      <w:sz w:val="20"/>
                      <w:szCs w:val="20"/>
                    </w:rPr>
                  </w:rPrChange>
                </w:rPr>
                <w:delText>C_TS</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50" w:author="Cardoso, Taiane D" w:date="2015-09-17T11:16:00Z"/>
                <w:rFonts w:ascii="Arial" w:eastAsia="Times New Roman" w:hAnsi="Arial" w:cs="Arial"/>
                <w:color w:val="000000"/>
                <w:rPrChange w:id="351" w:author="Bauer, Isabelle E" w:date="2015-08-31T13:21:00Z">
                  <w:rPr>
                    <w:del w:id="352" w:author="Cardoso, Taiane D" w:date="2015-09-17T11:16:00Z"/>
                    <w:rFonts w:ascii="Calibri" w:eastAsia="Times New Roman" w:hAnsi="Calibri" w:cs="Times New Roman"/>
                    <w:color w:val="000000"/>
                    <w:sz w:val="20"/>
                    <w:szCs w:val="20"/>
                  </w:rPr>
                </w:rPrChange>
              </w:rPr>
            </w:pPr>
            <w:del w:id="353" w:author="Cardoso, Taiane D" w:date="2015-09-17T11:16:00Z">
              <w:r w:rsidRPr="00B42E3B" w:rsidDel="00996A17">
                <w:rPr>
                  <w:rFonts w:ascii="Arial" w:eastAsia="Times New Roman" w:hAnsi="Arial" w:cs="Arial"/>
                  <w:color w:val="000000"/>
                  <w:rPrChange w:id="354" w:author="Bauer, Isabelle E" w:date="2015-08-31T13:21:00Z">
                    <w:rPr>
                      <w:rFonts w:ascii="Calibri" w:eastAsia="Times New Roman" w:hAnsi="Calibri" w:cs="Times New Roman"/>
                      <w:color w:val="000000"/>
                      <w:sz w:val="20"/>
                      <w:szCs w:val="20"/>
                    </w:rPr>
                  </w:rPrChange>
                </w:rPr>
                <w:delText>50.02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55" w:author="Cardoso, Taiane D" w:date="2015-09-17T11:16:00Z"/>
                <w:rFonts w:ascii="Arial" w:eastAsia="Times New Roman" w:hAnsi="Arial" w:cs="Arial"/>
                <w:color w:val="000000"/>
                <w:rPrChange w:id="356" w:author="Bauer, Isabelle E" w:date="2015-08-31T13:21:00Z">
                  <w:rPr>
                    <w:del w:id="357" w:author="Cardoso, Taiane D" w:date="2015-09-17T11:16:00Z"/>
                    <w:rFonts w:ascii="Calibri" w:eastAsia="Times New Roman" w:hAnsi="Calibri" w:cs="Times New Roman"/>
                    <w:color w:val="000000"/>
                    <w:sz w:val="20"/>
                    <w:szCs w:val="20"/>
                  </w:rPr>
                </w:rPrChange>
              </w:rPr>
            </w:pPr>
            <w:del w:id="358" w:author="Cardoso, Taiane D" w:date="2015-09-17T11:16:00Z">
              <w:r w:rsidRPr="00B42E3B" w:rsidDel="00996A17">
                <w:rPr>
                  <w:rFonts w:ascii="Arial" w:eastAsia="Times New Roman" w:hAnsi="Arial" w:cs="Arial"/>
                  <w:color w:val="000000"/>
                  <w:rPrChange w:id="359" w:author="Bauer, Isabelle E" w:date="2015-08-31T13:21:00Z">
                    <w:rPr>
                      <w:rFonts w:ascii="Calibri" w:eastAsia="Times New Roman" w:hAnsi="Calibri" w:cs="Times New Roman"/>
                      <w:color w:val="000000"/>
                      <w:sz w:val="20"/>
                      <w:szCs w:val="20"/>
                    </w:rPr>
                  </w:rPrChange>
                </w:rPr>
                <w:delText>9.66</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60" w:author="Cardoso, Taiane D" w:date="2015-09-17T11:16:00Z"/>
                <w:rFonts w:ascii="Arial" w:eastAsia="Times New Roman" w:hAnsi="Arial" w:cs="Arial"/>
                <w:color w:val="000000"/>
                <w:rPrChange w:id="361" w:author="Bauer, Isabelle E" w:date="2015-08-31T13:21:00Z">
                  <w:rPr>
                    <w:del w:id="362" w:author="Cardoso, Taiane D" w:date="2015-09-17T11:16:00Z"/>
                    <w:rFonts w:ascii="Calibri" w:eastAsia="Times New Roman" w:hAnsi="Calibri" w:cs="Times New Roman"/>
                    <w:color w:val="000000"/>
                    <w:sz w:val="20"/>
                    <w:szCs w:val="20"/>
                  </w:rPr>
                </w:rPrChange>
              </w:rPr>
            </w:pPr>
            <w:del w:id="363" w:author="Cardoso, Taiane D" w:date="2015-09-17T11:16:00Z">
              <w:r w:rsidRPr="00B42E3B" w:rsidDel="00996A17">
                <w:rPr>
                  <w:rFonts w:ascii="Arial" w:eastAsia="Times New Roman" w:hAnsi="Arial" w:cs="Arial"/>
                  <w:color w:val="000000"/>
                  <w:rPrChange w:id="364" w:author="Bauer, Isabelle E" w:date="2015-08-31T13:21:00Z">
                    <w:rPr>
                      <w:rFonts w:ascii="Calibri" w:eastAsia="Times New Roman" w:hAnsi="Calibri" w:cs="Times New Roman"/>
                      <w:color w:val="000000"/>
                      <w:sz w:val="20"/>
                      <w:szCs w:val="20"/>
                    </w:rPr>
                  </w:rPrChange>
                </w:rPr>
                <w:delText>CVLT - Total Score - # Correct across Trials 1 to 5</w:delText>
              </w:r>
            </w:del>
          </w:p>
        </w:tc>
      </w:tr>
      <w:tr w:rsidR="00322DD8" w:rsidRPr="00B42E3B" w:rsidDel="00996A17" w:rsidTr="00427DBD">
        <w:trPr>
          <w:trHeight w:val="264"/>
          <w:del w:id="365"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66" w:author="Cardoso, Taiane D" w:date="2015-09-17T11:16:00Z"/>
                <w:rFonts w:ascii="Arial" w:eastAsia="Times New Roman" w:hAnsi="Arial" w:cs="Arial"/>
                <w:color w:val="000000"/>
                <w:rPrChange w:id="367" w:author="Bauer, Isabelle E" w:date="2015-08-31T13:21:00Z">
                  <w:rPr>
                    <w:del w:id="368" w:author="Cardoso, Taiane D" w:date="2015-09-17T11:16:00Z"/>
                    <w:rFonts w:ascii="Calibri" w:eastAsia="Times New Roman" w:hAnsi="Calibri" w:cs="Times New Roman"/>
                    <w:color w:val="000000"/>
                    <w:sz w:val="20"/>
                    <w:szCs w:val="20"/>
                  </w:rPr>
                </w:rPrChange>
              </w:rPr>
            </w:pPr>
            <w:del w:id="369" w:author="Cardoso, Taiane D" w:date="2015-09-17T11:16:00Z">
              <w:r w:rsidRPr="00B42E3B" w:rsidDel="00996A17">
                <w:rPr>
                  <w:rFonts w:ascii="Arial" w:eastAsia="Times New Roman" w:hAnsi="Arial" w:cs="Arial"/>
                  <w:color w:val="000000"/>
                  <w:rPrChange w:id="370" w:author="Bauer, Isabelle E" w:date="2015-08-31T13:21:00Z">
                    <w:rPr>
                      <w:rFonts w:ascii="Calibri" w:eastAsia="Times New Roman" w:hAnsi="Calibri" w:cs="Times New Roman"/>
                      <w:color w:val="000000"/>
                      <w:sz w:val="20"/>
                      <w:szCs w:val="20"/>
                    </w:rPr>
                  </w:rPrChange>
                </w:rPr>
                <w:delText>C_SDFR</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71" w:author="Cardoso, Taiane D" w:date="2015-09-17T11:16:00Z"/>
                <w:rFonts w:ascii="Arial" w:eastAsia="Times New Roman" w:hAnsi="Arial" w:cs="Arial"/>
                <w:color w:val="000000"/>
                <w:rPrChange w:id="372" w:author="Bauer, Isabelle E" w:date="2015-08-31T13:21:00Z">
                  <w:rPr>
                    <w:del w:id="373" w:author="Cardoso, Taiane D" w:date="2015-09-17T11:16:00Z"/>
                    <w:rFonts w:ascii="Calibri" w:eastAsia="Times New Roman" w:hAnsi="Calibri" w:cs="Times New Roman"/>
                    <w:color w:val="000000"/>
                    <w:sz w:val="20"/>
                    <w:szCs w:val="20"/>
                  </w:rPr>
                </w:rPrChange>
              </w:rPr>
            </w:pPr>
            <w:del w:id="374" w:author="Cardoso, Taiane D" w:date="2015-09-17T11:16:00Z">
              <w:r w:rsidRPr="00B42E3B" w:rsidDel="00996A17">
                <w:rPr>
                  <w:rFonts w:ascii="Arial" w:eastAsia="Times New Roman" w:hAnsi="Arial" w:cs="Arial"/>
                  <w:color w:val="000000"/>
                  <w:rPrChange w:id="375" w:author="Bauer, Isabelle E" w:date="2015-08-31T13:21:00Z">
                    <w:rPr>
                      <w:rFonts w:ascii="Calibri" w:eastAsia="Times New Roman" w:hAnsi="Calibri" w:cs="Times New Roman"/>
                      <w:color w:val="000000"/>
                      <w:sz w:val="20"/>
                      <w:szCs w:val="20"/>
                    </w:rPr>
                  </w:rPrChange>
                </w:rPr>
                <w:delText>10.92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76" w:author="Cardoso, Taiane D" w:date="2015-09-17T11:16:00Z"/>
                <w:rFonts w:ascii="Arial" w:eastAsia="Times New Roman" w:hAnsi="Arial" w:cs="Arial"/>
                <w:color w:val="000000"/>
                <w:rPrChange w:id="377" w:author="Bauer, Isabelle E" w:date="2015-08-31T13:21:00Z">
                  <w:rPr>
                    <w:del w:id="378" w:author="Cardoso, Taiane D" w:date="2015-09-17T11:16:00Z"/>
                    <w:rFonts w:ascii="Calibri" w:eastAsia="Times New Roman" w:hAnsi="Calibri" w:cs="Times New Roman"/>
                    <w:color w:val="000000"/>
                    <w:sz w:val="20"/>
                    <w:szCs w:val="20"/>
                  </w:rPr>
                </w:rPrChange>
              </w:rPr>
            </w:pPr>
            <w:del w:id="379" w:author="Cardoso, Taiane D" w:date="2015-09-17T11:16:00Z">
              <w:r w:rsidRPr="00B42E3B" w:rsidDel="00996A17">
                <w:rPr>
                  <w:rFonts w:ascii="Arial" w:eastAsia="Times New Roman" w:hAnsi="Arial" w:cs="Arial"/>
                  <w:color w:val="000000"/>
                  <w:rPrChange w:id="380" w:author="Bauer, Isabelle E" w:date="2015-08-31T13:21:00Z">
                    <w:rPr>
                      <w:rFonts w:ascii="Calibri" w:eastAsia="Times New Roman" w:hAnsi="Calibri" w:cs="Times New Roman"/>
                      <w:color w:val="000000"/>
                      <w:sz w:val="20"/>
                      <w:szCs w:val="20"/>
                    </w:rPr>
                  </w:rPrChange>
                </w:rPr>
                <w:delText>3.13</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81" w:author="Cardoso, Taiane D" w:date="2015-09-17T11:16:00Z"/>
                <w:rFonts w:ascii="Arial" w:eastAsia="Times New Roman" w:hAnsi="Arial" w:cs="Arial"/>
                <w:color w:val="000000"/>
                <w:rPrChange w:id="382" w:author="Bauer, Isabelle E" w:date="2015-08-31T13:21:00Z">
                  <w:rPr>
                    <w:del w:id="383" w:author="Cardoso, Taiane D" w:date="2015-09-17T11:16:00Z"/>
                    <w:rFonts w:ascii="Calibri" w:eastAsia="Times New Roman" w:hAnsi="Calibri" w:cs="Times New Roman"/>
                    <w:color w:val="000000"/>
                    <w:sz w:val="20"/>
                    <w:szCs w:val="20"/>
                  </w:rPr>
                </w:rPrChange>
              </w:rPr>
            </w:pPr>
            <w:del w:id="384" w:author="Cardoso, Taiane D" w:date="2015-09-17T11:16:00Z">
              <w:r w:rsidRPr="00B42E3B" w:rsidDel="00996A17">
                <w:rPr>
                  <w:rFonts w:ascii="Arial" w:eastAsia="Times New Roman" w:hAnsi="Arial" w:cs="Arial"/>
                  <w:color w:val="000000"/>
                  <w:rPrChange w:id="385" w:author="Bauer, Isabelle E" w:date="2015-08-31T13:21:00Z">
                    <w:rPr>
                      <w:rFonts w:ascii="Calibri" w:eastAsia="Times New Roman" w:hAnsi="Calibri" w:cs="Times New Roman"/>
                      <w:color w:val="000000"/>
                      <w:sz w:val="20"/>
                      <w:szCs w:val="20"/>
                    </w:rPr>
                  </w:rPrChange>
                </w:rPr>
                <w:delText>CVLT - Short Delay Free Recall</w:delText>
              </w:r>
            </w:del>
          </w:p>
        </w:tc>
      </w:tr>
      <w:tr w:rsidR="00322DD8" w:rsidRPr="00B42E3B" w:rsidDel="00996A17" w:rsidTr="00427DBD">
        <w:trPr>
          <w:trHeight w:val="264"/>
          <w:del w:id="386"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387" w:author="Cardoso, Taiane D" w:date="2015-09-17T11:16:00Z"/>
                <w:rFonts w:ascii="Arial" w:eastAsia="Times New Roman" w:hAnsi="Arial" w:cs="Arial"/>
                <w:color w:val="000000"/>
                <w:rPrChange w:id="388" w:author="Bauer, Isabelle E" w:date="2015-08-31T13:21:00Z">
                  <w:rPr>
                    <w:del w:id="389" w:author="Cardoso, Taiane D" w:date="2015-09-17T11:16:00Z"/>
                    <w:rFonts w:ascii="Calibri" w:eastAsia="Times New Roman" w:hAnsi="Calibri" w:cs="Times New Roman"/>
                    <w:color w:val="000000"/>
                    <w:sz w:val="20"/>
                    <w:szCs w:val="20"/>
                  </w:rPr>
                </w:rPrChange>
              </w:rPr>
            </w:pPr>
            <w:del w:id="390" w:author="Cardoso, Taiane D" w:date="2015-09-17T11:16:00Z">
              <w:r w:rsidRPr="00B42E3B" w:rsidDel="00996A17">
                <w:rPr>
                  <w:rFonts w:ascii="Arial" w:eastAsia="Times New Roman" w:hAnsi="Arial" w:cs="Arial"/>
                  <w:color w:val="000000"/>
                  <w:rPrChange w:id="391" w:author="Bauer, Isabelle E" w:date="2015-08-31T13:21:00Z">
                    <w:rPr>
                      <w:rFonts w:ascii="Calibri" w:eastAsia="Times New Roman" w:hAnsi="Calibri" w:cs="Times New Roman"/>
                      <w:color w:val="000000"/>
                      <w:sz w:val="20"/>
                      <w:szCs w:val="20"/>
                    </w:rPr>
                  </w:rPrChange>
                </w:rPr>
                <w:delText>C_SDCR</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92" w:author="Cardoso, Taiane D" w:date="2015-09-17T11:16:00Z"/>
                <w:rFonts w:ascii="Arial" w:eastAsia="Times New Roman" w:hAnsi="Arial" w:cs="Arial"/>
                <w:color w:val="000000"/>
                <w:rPrChange w:id="393" w:author="Bauer, Isabelle E" w:date="2015-08-31T13:21:00Z">
                  <w:rPr>
                    <w:del w:id="394" w:author="Cardoso, Taiane D" w:date="2015-09-17T11:16:00Z"/>
                    <w:rFonts w:ascii="Calibri" w:eastAsia="Times New Roman" w:hAnsi="Calibri" w:cs="Times New Roman"/>
                    <w:color w:val="000000"/>
                    <w:sz w:val="20"/>
                    <w:szCs w:val="20"/>
                  </w:rPr>
                </w:rPrChange>
              </w:rPr>
            </w:pPr>
            <w:del w:id="395" w:author="Cardoso, Taiane D" w:date="2015-09-17T11:16:00Z">
              <w:r w:rsidRPr="00B42E3B" w:rsidDel="00996A17">
                <w:rPr>
                  <w:rFonts w:ascii="Arial" w:eastAsia="Times New Roman" w:hAnsi="Arial" w:cs="Arial"/>
                  <w:color w:val="000000"/>
                  <w:rPrChange w:id="396" w:author="Bauer, Isabelle E" w:date="2015-08-31T13:21:00Z">
                    <w:rPr>
                      <w:rFonts w:ascii="Calibri" w:eastAsia="Times New Roman" w:hAnsi="Calibri" w:cs="Times New Roman"/>
                      <w:color w:val="000000"/>
                      <w:sz w:val="20"/>
                      <w:szCs w:val="20"/>
                    </w:rPr>
                  </w:rPrChange>
                </w:rPr>
                <w:delText>11.62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397" w:author="Cardoso, Taiane D" w:date="2015-09-17T11:16:00Z"/>
                <w:rFonts w:ascii="Arial" w:eastAsia="Times New Roman" w:hAnsi="Arial" w:cs="Arial"/>
                <w:color w:val="000000"/>
                <w:rPrChange w:id="398" w:author="Bauer, Isabelle E" w:date="2015-08-31T13:21:00Z">
                  <w:rPr>
                    <w:del w:id="399" w:author="Cardoso, Taiane D" w:date="2015-09-17T11:16:00Z"/>
                    <w:rFonts w:ascii="Calibri" w:eastAsia="Times New Roman" w:hAnsi="Calibri" w:cs="Times New Roman"/>
                    <w:color w:val="000000"/>
                    <w:sz w:val="20"/>
                    <w:szCs w:val="20"/>
                  </w:rPr>
                </w:rPrChange>
              </w:rPr>
            </w:pPr>
            <w:del w:id="400" w:author="Cardoso, Taiane D" w:date="2015-09-17T11:16:00Z">
              <w:r w:rsidRPr="00B42E3B" w:rsidDel="00996A17">
                <w:rPr>
                  <w:rFonts w:ascii="Arial" w:eastAsia="Times New Roman" w:hAnsi="Arial" w:cs="Arial"/>
                  <w:color w:val="000000"/>
                  <w:rPrChange w:id="401" w:author="Bauer, Isabelle E" w:date="2015-08-31T13:21:00Z">
                    <w:rPr>
                      <w:rFonts w:ascii="Calibri" w:eastAsia="Times New Roman" w:hAnsi="Calibri" w:cs="Times New Roman"/>
                      <w:color w:val="000000"/>
                      <w:sz w:val="20"/>
                      <w:szCs w:val="20"/>
                    </w:rPr>
                  </w:rPrChange>
                </w:rPr>
                <w:delText>2.71</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02" w:author="Cardoso, Taiane D" w:date="2015-09-17T11:16:00Z"/>
                <w:rFonts w:ascii="Arial" w:eastAsia="Times New Roman" w:hAnsi="Arial" w:cs="Arial"/>
                <w:color w:val="000000"/>
                <w:rPrChange w:id="403" w:author="Bauer, Isabelle E" w:date="2015-08-31T13:21:00Z">
                  <w:rPr>
                    <w:del w:id="404" w:author="Cardoso, Taiane D" w:date="2015-09-17T11:16:00Z"/>
                    <w:rFonts w:ascii="Calibri" w:eastAsia="Times New Roman" w:hAnsi="Calibri" w:cs="Times New Roman"/>
                    <w:color w:val="000000"/>
                    <w:sz w:val="20"/>
                    <w:szCs w:val="20"/>
                  </w:rPr>
                </w:rPrChange>
              </w:rPr>
            </w:pPr>
            <w:del w:id="405" w:author="Cardoso, Taiane D" w:date="2015-09-17T11:16:00Z">
              <w:r w:rsidRPr="00B42E3B" w:rsidDel="00996A17">
                <w:rPr>
                  <w:rFonts w:ascii="Arial" w:eastAsia="Times New Roman" w:hAnsi="Arial" w:cs="Arial"/>
                  <w:color w:val="000000"/>
                  <w:rPrChange w:id="406" w:author="Bauer, Isabelle E" w:date="2015-08-31T13:21:00Z">
                    <w:rPr>
                      <w:rFonts w:ascii="Calibri" w:eastAsia="Times New Roman" w:hAnsi="Calibri" w:cs="Times New Roman"/>
                      <w:color w:val="000000"/>
                      <w:sz w:val="20"/>
                      <w:szCs w:val="20"/>
                    </w:rPr>
                  </w:rPrChange>
                </w:rPr>
                <w:delText>CVLT - Short Delay Cued Recall</w:delText>
              </w:r>
            </w:del>
          </w:p>
        </w:tc>
      </w:tr>
      <w:tr w:rsidR="00322DD8" w:rsidRPr="00B42E3B" w:rsidDel="00996A17" w:rsidTr="00427DBD">
        <w:trPr>
          <w:trHeight w:val="264"/>
          <w:del w:id="407"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08" w:author="Cardoso, Taiane D" w:date="2015-09-17T11:16:00Z"/>
                <w:rFonts w:ascii="Arial" w:eastAsia="Times New Roman" w:hAnsi="Arial" w:cs="Arial"/>
                <w:color w:val="000000"/>
                <w:rPrChange w:id="409" w:author="Bauer, Isabelle E" w:date="2015-08-31T13:21:00Z">
                  <w:rPr>
                    <w:del w:id="410" w:author="Cardoso, Taiane D" w:date="2015-09-17T11:16:00Z"/>
                    <w:rFonts w:ascii="Calibri" w:eastAsia="Times New Roman" w:hAnsi="Calibri" w:cs="Times New Roman"/>
                    <w:color w:val="000000"/>
                    <w:sz w:val="20"/>
                    <w:szCs w:val="20"/>
                  </w:rPr>
                </w:rPrChange>
              </w:rPr>
            </w:pPr>
            <w:del w:id="411" w:author="Cardoso, Taiane D" w:date="2015-09-17T11:16:00Z">
              <w:r w:rsidRPr="00B42E3B" w:rsidDel="00996A17">
                <w:rPr>
                  <w:rFonts w:ascii="Arial" w:eastAsia="Times New Roman" w:hAnsi="Arial" w:cs="Arial"/>
                  <w:color w:val="000000"/>
                  <w:rPrChange w:id="412" w:author="Bauer, Isabelle E" w:date="2015-08-31T13:21:00Z">
                    <w:rPr>
                      <w:rFonts w:ascii="Calibri" w:eastAsia="Times New Roman" w:hAnsi="Calibri" w:cs="Times New Roman"/>
                      <w:color w:val="000000"/>
                      <w:sz w:val="20"/>
                      <w:szCs w:val="20"/>
                    </w:rPr>
                  </w:rPrChange>
                </w:rPr>
                <w:delText>C_LDFR</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13" w:author="Cardoso, Taiane D" w:date="2015-09-17T11:16:00Z"/>
                <w:rFonts w:ascii="Arial" w:eastAsia="Times New Roman" w:hAnsi="Arial" w:cs="Arial"/>
                <w:color w:val="000000"/>
                <w:rPrChange w:id="414" w:author="Bauer, Isabelle E" w:date="2015-08-31T13:21:00Z">
                  <w:rPr>
                    <w:del w:id="415" w:author="Cardoso, Taiane D" w:date="2015-09-17T11:16:00Z"/>
                    <w:rFonts w:ascii="Calibri" w:eastAsia="Times New Roman" w:hAnsi="Calibri" w:cs="Times New Roman"/>
                    <w:color w:val="000000"/>
                    <w:sz w:val="20"/>
                    <w:szCs w:val="20"/>
                  </w:rPr>
                </w:rPrChange>
              </w:rPr>
            </w:pPr>
            <w:del w:id="416" w:author="Cardoso, Taiane D" w:date="2015-09-17T11:16:00Z">
              <w:r w:rsidRPr="00B42E3B" w:rsidDel="00996A17">
                <w:rPr>
                  <w:rFonts w:ascii="Arial" w:eastAsia="Times New Roman" w:hAnsi="Arial" w:cs="Arial"/>
                  <w:color w:val="000000"/>
                  <w:rPrChange w:id="417" w:author="Bauer, Isabelle E" w:date="2015-08-31T13:21:00Z">
                    <w:rPr>
                      <w:rFonts w:ascii="Calibri" w:eastAsia="Times New Roman" w:hAnsi="Calibri" w:cs="Times New Roman"/>
                      <w:color w:val="000000"/>
                      <w:sz w:val="20"/>
                      <w:szCs w:val="20"/>
                    </w:rPr>
                  </w:rPrChange>
                </w:rPr>
                <w:delText>11.22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18" w:author="Cardoso, Taiane D" w:date="2015-09-17T11:16:00Z"/>
                <w:rFonts w:ascii="Arial" w:eastAsia="Times New Roman" w:hAnsi="Arial" w:cs="Arial"/>
                <w:color w:val="000000"/>
                <w:rPrChange w:id="419" w:author="Bauer, Isabelle E" w:date="2015-08-31T13:21:00Z">
                  <w:rPr>
                    <w:del w:id="420" w:author="Cardoso, Taiane D" w:date="2015-09-17T11:16:00Z"/>
                    <w:rFonts w:ascii="Calibri" w:eastAsia="Times New Roman" w:hAnsi="Calibri" w:cs="Times New Roman"/>
                    <w:color w:val="000000"/>
                    <w:sz w:val="20"/>
                    <w:szCs w:val="20"/>
                  </w:rPr>
                </w:rPrChange>
              </w:rPr>
            </w:pPr>
            <w:del w:id="421" w:author="Cardoso, Taiane D" w:date="2015-09-17T11:16:00Z">
              <w:r w:rsidRPr="00B42E3B" w:rsidDel="00996A17">
                <w:rPr>
                  <w:rFonts w:ascii="Arial" w:eastAsia="Times New Roman" w:hAnsi="Arial" w:cs="Arial"/>
                  <w:color w:val="000000"/>
                  <w:rPrChange w:id="422" w:author="Bauer, Isabelle E" w:date="2015-08-31T13:21:00Z">
                    <w:rPr>
                      <w:rFonts w:ascii="Calibri" w:eastAsia="Times New Roman" w:hAnsi="Calibri" w:cs="Times New Roman"/>
                      <w:color w:val="000000"/>
                      <w:sz w:val="20"/>
                      <w:szCs w:val="20"/>
                    </w:rPr>
                  </w:rPrChange>
                </w:rPr>
                <w:delText>3.19</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23" w:author="Cardoso, Taiane D" w:date="2015-09-17T11:16:00Z"/>
                <w:rFonts w:ascii="Arial" w:eastAsia="Times New Roman" w:hAnsi="Arial" w:cs="Arial"/>
                <w:color w:val="000000"/>
                <w:rPrChange w:id="424" w:author="Bauer, Isabelle E" w:date="2015-08-31T13:21:00Z">
                  <w:rPr>
                    <w:del w:id="425" w:author="Cardoso, Taiane D" w:date="2015-09-17T11:16:00Z"/>
                    <w:rFonts w:ascii="Calibri" w:eastAsia="Times New Roman" w:hAnsi="Calibri" w:cs="Times New Roman"/>
                    <w:color w:val="000000"/>
                    <w:sz w:val="20"/>
                    <w:szCs w:val="20"/>
                  </w:rPr>
                </w:rPrChange>
              </w:rPr>
            </w:pPr>
            <w:del w:id="426" w:author="Cardoso, Taiane D" w:date="2015-09-17T11:16:00Z">
              <w:r w:rsidRPr="00B42E3B" w:rsidDel="00996A17">
                <w:rPr>
                  <w:rFonts w:ascii="Arial" w:eastAsia="Times New Roman" w:hAnsi="Arial" w:cs="Arial"/>
                  <w:color w:val="000000"/>
                  <w:rPrChange w:id="427" w:author="Bauer, Isabelle E" w:date="2015-08-31T13:21:00Z">
                    <w:rPr>
                      <w:rFonts w:ascii="Calibri" w:eastAsia="Times New Roman" w:hAnsi="Calibri" w:cs="Times New Roman"/>
                      <w:color w:val="000000"/>
                      <w:sz w:val="20"/>
                      <w:szCs w:val="20"/>
                    </w:rPr>
                  </w:rPrChange>
                </w:rPr>
                <w:delText>CVLT - Long Delay Free Recall</w:delText>
              </w:r>
            </w:del>
          </w:p>
        </w:tc>
      </w:tr>
      <w:tr w:rsidR="00322DD8" w:rsidRPr="00B42E3B" w:rsidDel="00996A17" w:rsidTr="00427DBD">
        <w:trPr>
          <w:trHeight w:val="264"/>
          <w:del w:id="428"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29" w:author="Cardoso, Taiane D" w:date="2015-09-17T11:16:00Z"/>
                <w:rFonts w:ascii="Arial" w:eastAsia="Times New Roman" w:hAnsi="Arial" w:cs="Arial"/>
                <w:color w:val="000000"/>
                <w:rPrChange w:id="430" w:author="Bauer, Isabelle E" w:date="2015-08-31T13:21:00Z">
                  <w:rPr>
                    <w:del w:id="431" w:author="Cardoso, Taiane D" w:date="2015-09-17T11:16:00Z"/>
                    <w:rFonts w:ascii="Calibri" w:eastAsia="Times New Roman" w:hAnsi="Calibri" w:cs="Times New Roman"/>
                    <w:color w:val="000000"/>
                    <w:sz w:val="20"/>
                    <w:szCs w:val="20"/>
                  </w:rPr>
                </w:rPrChange>
              </w:rPr>
            </w:pPr>
            <w:del w:id="432" w:author="Cardoso, Taiane D" w:date="2015-09-17T11:16:00Z">
              <w:r w:rsidRPr="00B42E3B" w:rsidDel="00996A17">
                <w:rPr>
                  <w:rFonts w:ascii="Arial" w:eastAsia="Times New Roman" w:hAnsi="Arial" w:cs="Arial"/>
                  <w:color w:val="000000"/>
                  <w:rPrChange w:id="433" w:author="Bauer, Isabelle E" w:date="2015-08-31T13:21:00Z">
                    <w:rPr>
                      <w:rFonts w:ascii="Calibri" w:eastAsia="Times New Roman" w:hAnsi="Calibri" w:cs="Times New Roman"/>
                      <w:color w:val="000000"/>
                      <w:sz w:val="20"/>
                      <w:szCs w:val="20"/>
                    </w:rPr>
                  </w:rPrChange>
                </w:rPr>
                <w:delText>C_LDFCR</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34" w:author="Cardoso, Taiane D" w:date="2015-09-17T11:16:00Z"/>
                <w:rFonts w:ascii="Arial" w:eastAsia="Times New Roman" w:hAnsi="Arial" w:cs="Arial"/>
                <w:color w:val="000000"/>
                <w:rPrChange w:id="435" w:author="Bauer, Isabelle E" w:date="2015-08-31T13:21:00Z">
                  <w:rPr>
                    <w:del w:id="436" w:author="Cardoso, Taiane D" w:date="2015-09-17T11:16:00Z"/>
                    <w:rFonts w:ascii="Calibri" w:eastAsia="Times New Roman" w:hAnsi="Calibri" w:cs="Times New Roman"/>
                    <w:color w:val="000000"/>
                    <w:sz w:val="20"/>
                    <w:szCs w:val="20"/>
                  </w:rPr>
                </w:rPrChange>
              </w:rPr>
            </w:pPr>
            <w:del w:id="437" w:author="Cardoso, Taiane D" w:date="2015-09-17T11:16:00Z">
              <w:r w:rsidRPr="00B42E3B" w:rsidDel="00996A17">
                <w:rPr>
                  <w:rFonts w:ascii="Arial" w:eastAsia="Times New Roman" w:hAnsi="Arial" w:cs="Arial"/>
                  <w:color w:val="000000"/>
                  <w:rPrChange w:id="438" w:author="Bauer, Isabelle E" w:date="2015-08-31T13:21:00Z">
                    <w:rPr>
                      <w:rFonts w:ascii="Calibri" w:eastAsia="Times New Roman" w:hAnsi="Calibri" w:cs="Times New Roman"/>
                      <w:color w:val="000000"/>
                      <w:sz w:val="20"/>
                      <w:szCs w:val="20"/>
                    </w:rPr>
                  </w:rPrChange>
                </w:rPr>
                <w:delText>11.70</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39" w:author="Cardoso, Taiane D" w:date="2015-09-17T11:16:00Z"/>
                <w:rFonts w:ascii="Arial" w:eastAsia="Times New Roman" w:hAnsi="Arial" w:cs="Arial"/>
                <w:color w:val="000000"/>
                <w:rPrChange w:id="440" w:author="Bauer, Isabelle E" w:date="2015-08-31T13:21:00Z">
                  <w:rPr>
                    <w:del w:id="441" w:author="Cardoso, Taiane D" w:date="2015-09-17T11:16:00Z"/>
                    <w:rFonts w:ascii="Calibri" w:eastAsia="Times New Roman" w:hAnsi="Calibri" w:cs="Times New Roman"/>
                    <w:color w:val="000000"/>
                    <w:sz w:val="20"/>
                    <w:szCs w:val="20"/>
                  </w:rPr>
                </w:rPrChange>
              </w:rPr>
            </w:pPr>
            <w:del w:id="442" w:author="Cardoso, Taiane D" w:date="2015-09-17T11:16:00Z">
              <w:r w:rsidRPr="00B42E3B" w:rsidDel="00996A17">
                <w:rPr>
                  <w:rFonts w:ascii="Arial" w:eastAsia="Times New Roman" w:hAnsi="Arial" w:cs="Arial"/>
                  <w:color w:val="000000"/>
                  <w:rPrChange w:id="443" w:author="Bauer, Isabelle E" w:date="2015-08-31T13:21:00Z">
                    <w:rPr>
                      <w:rFonts w:ascii="Calibri" w:eastAsia="Times New Roman" w:hAnsi="Calibri" w:cs="Times New Roman"/>
                      <w:color w:val="000000"/>
                      <w:sz w:val="20"/>
                      <w:szCs w:val="20"/>
                    </w:rPr>
                  </w:rPrChange>
                </w:rPr>
                <w:delText>2.95</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44" w:author="Cardoso, Taiane D" w:date="2015-09-17T11:16:00Z"/>
                <w:rFonts w:ascii="Arial" w:eastAsia="Times New Roman" w:hAnsi="Arial" w:cs="Arial"/>
                <w:color w:val="000000"/>
                <w:rPrChange w:id="445" w:author="Bauer, Isabelle E" w:date="2015-08-31T13:21:00Z">
                  <w:rPr>
                    <w:del w:id="446" w:author="Cardoso, Taiane D" w:date="2015-09-17T11:16:00Z"/>
                    <w:rFonts w:ascii="Calibri" w:eastAsia="Times New Roman" w:hAnsi="Calibri" w:cs="Times New Roman"/>
                    <w:color w:val="000000"/>
                    <w:sz w:val="20"/>
                    <w:szCs w:val="20"/>
                  </w:rPr>
                </w:rPrChange>
              </w:rPr>
            </w:pPr>
            <w:del w:id="447" w:author="Cardoso, Taiane D" w:date="2015-09-17T11:16:00Z">
              <w:r w:rsidRPr="00B42E3B" w:rsidDel="00996A17">
                <w:rPr>
                  <w:rFonts w:ascii="Arial" w:eastAsia="Times New Roman" w:hAnsi="Arial" w:cs="Arial"/>
                  <w:color w:val="000000"/>
                  <w:rPrChange w:id="448" w:author="Bauer, Isabelle E" w:date="2015-08-31T13:21:00Z">
                    <w:rPr>
                      <w:rFonts w:ascii="Calibri" w:eastAsia="Times New Roman" w:hAnsi="Calibri" w:cs="Times New Roman"/>
                      <w:color w:val="000000"/>
                      <w:sz w:val="20"/>
                      <w:szCs w:val="20"/>
                    </w:rPr>
                  </w:rPrChange>
                </w:rPr>
                <w:delText>CVLT - Long Delay Free Cued Recall</w:delText>
              </w:r>
            </w:del>
          </w:p>
        </w:tc>
      </w:tr>
      <w:tr w:rsidR="00322DD8" w:rsidRPr="00B42E3B" w:rsidDel="00996A17" w:rsidTr="00427DBD">
        <w:trPr>
          <w:trHeight w:val="264"/>
          <w:del w:id="449"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50" w:author="Cardoso, Taiane D" w:date="2015-09-17T11:16:00Z"/>
                <w:rFonts w:ascii="Arial" w:eastAsia="Times New Roman" w:hAnsi="Arial" w:cs="Arial"/>
                <w:color w:val="000000"/>
                <w:rPrChange w:id="451" w:author="Bauer, Isabelle E" w:date="2015-08-31T13:21:00Z">
                  <w:rPr>
                    <w:del w:id="452" w:author="Cardoso, Taiane D" w:date="2015-09-17T11:16:00Z"/>
                    <w:rFonts w:ascii="Calibri" w:eastAsia="Times New Roman" w:hAnsi="Calibri" w:cs="Times New Roman"/>
                    <w:color w:val="000000"/>
                    <w:sz w:val="20"/>
                    <w:szCs w:val="20"/>
                  </w:rPr>
                </w:rPrChange>
              </w:rPr>
            </w:pPr>
            <w:del w:id="453" w:author="Cardoso, Taiane D" w:date="2015-09-17T11:16:00Z">
              <w:r w:rsidRPr="00B42E3B" w:rsidDel="00996A17">
                <w:rPr>
                  <w:rFonts w:ascii="Arial" w:eastAsia="Times New Roman" w:hAnsi="Arial" w:cs="Arial"/>
                  <w:color w:val="000000"/>
                  <w:rPrChange w:id="454" w:author="Bauer, Isabelle E" w:date="2015-08-31T13:21:00Z">
                    <w:rPr>
                      <w:rFonts w:ascii="Calibri" w:eastAsia="Times New Roman" w:hAnsi="Calibri" w:cs="Times New Roman"/>
                      <w:color w:val="000000"/>
                      <w:sz w:val="20"/>
                      <w:szCs w:val="20"/>
                    </w:rPr>
                  </w:rPrChange>
                </w:rPr>
                <w:delText>C_REC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55" w:author="Cardoso, Taiane D" w:date="2015-09-17T11:16:00Z"/>
                <w:rFonts w:ascii="Arial" w:eastAsia="Times New Roman" w:hAnsi="Arial" w:cs="Arial"/>
                <w:color w:val="000000"/>
                <w:rPrChange w:id="456" w:author="Bauer, Isabelle E" w:date="2015-08-31T13:21:00Z">
                  <w:rPr>
                    <w:del w:id="457" w:author="Cardoso, Taiane D" w:date="2015-09-17T11:16:00Z"/>
                    <w:rFonts w:ascii="Calibri" w:eastAsia="Times New Roman" w:hAnsi="Calibri" w:cs="Times New Roman"/>
                    <w:color w:val="000000"/>
                    <w:sz w:val="20"/>
                    <w:szCs w:val="20"/>
                  </w:rPr>
                </w:rPrChange>
              </w:rPr>
            </w:pPr>
            <w:del w:id="458" w:author="Cardoso, Taiane D" w:date="2015-09-17T11:16:00Z">
              <w:r w:rsidRPr="00B42E3B" w:rsidDel="00996A17">
                <w:rPr>
                  <w:rFonts w:ascii="Arial" w:eastAsia="Times New Roman" w:hAnsi="Arial" w:cs="Arial"/>
                  <w:color w:val="000000"/>
                  <w:rPrChange w:id="459" w:author="Bauer, Isabelle E" w:date="2015-08-31T13:21:00Z">
                    <w:rPr>
                      <w:rFonts w:ascii="Calibri" w:eastAsia="Times New Roman" w:hAnsi="Calibri" w:cs="Times New Roman"/>
                      <w:color w:val="000000"/>
                      <w:sz w:val="20"/>
                      <w:szCs w:val="20"/>
                    </w:rPr>
                  </w:rPrChange>
                </w:rPr>
                <w:delText>44.38</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60" w:author="Cardoso, Taiane D" w:date="2015-09-17T11:16:00Z"/>
                <w:rFonts w:ascii="Arial" w:eastAsia="Times New Roman" w:hAnsi="Arial" w:cs="Arial"/>
                <w:color w:val="000000"/>
                <w:rPrChange w:id="461" w:author="Bauer, Isabelle E" w:date="2015-08-31T13:21:00Z">
                  <w:rPr>
                    <w:del w:id="462" w:author="Cardoso, Taiane D" w:date="2015-09-17T11:16:00Z"/>
                    <w:rFonts w:ascii="Calibri" w:eastAsia="Times New Roman" w:hAnsi="Calibri" w:cs="Times New Roman"/>
                    <w:color w:val="000000"/>
                    <w:sz w:val="20"/>
                    <w:szCs w:val="20"/>
                  </w:rPr>
                </w:rPrChange>
              </w:rPr>
            </w:pPr>
            <w:del w:id="463" w:author="Cardoso, Taiane D" w:date="2015-09-17T11:16:00Z">
              <w:r w:rsidRPr="00B42E3B" w:rsidDel="00996A17">
                <w:rPr>
                  <w:rFonts w:ascii="Arial" w:eastAsia="Times New Roman" w:hAnsi="Arial" w:cs="Arial"/>
                  <w:color w:val="000000"/>
                  <w:rPrChange w:id="464" w:author="Bauer, Isabelle E" w:date="2015-08-31T13:21:00Z">
                    <w:rPr>
                      <w:rFonts w:ascii="Calibri" w:eastAsia="Times New Roman" w:hAnsi="Calibri" w:cs="Times New Roman"/>
                      <w:color w:val="000000"/>
                      <w:sz w:val="20"/>
                      <w:szCs w:val="20"/>
                    </w:rPr>
                  </w:rPrChange>
                </w:rPr>
                <w:delText>3.75</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65" w:author="Cardoso, Taiane D" w:date="2015-09-17T11:16:00Z"/>
                <w:rFonts w:ascii="Arial" w:eastAsia="Times New Roman" w:hAnsi="Arial" w:cs="Arial"/>
                <w:color w:val="000000"/>
                <w:rPrChange w:id="466" w:author="Bauer, Isabelle E" w:date="2015-08-31T13:21:00Z">
                  <w:rPr>
                    <w:del w:id="467" w:author="Cardoso, Taiane D" w:date="2015-09-17T11:16:00Z"/>
                    <w:rFonts w:ascii="Calibri" w:eastAsia="Times New Roman" w:hAnsi="Calibri" w:cs="Times New Roman"/>
                    <w:color w:val="000000"/>
                    <w:sz w:val="20"/>
                    <w:szCs w:val="20"/>
                  </w:rPr>
                </w:rPrChange>
              </w:rPr>
            </w:pPr>
            <w:del w:id="468" w:author="Cardoso, Taiane D" w:date="2015-09-17T11:16:00Z">
              <w:r w:rsidRPr="00B42E3B" w:rsidDel="00996A17">
                <w:rPr>
                  <w:rFonts w:ascii="Arial" w:eastAsia="Times New Roman" w:hAnsi="Arial" w:cs="Arial"/>
                  <w:color w:val="000000"/>
                  <w:rPrChange w:id="469" w:author="Bauer, Isabelle E" w:date="2015-08-31T13:21:00Z">
                    <w:rPr>
                      <w:rFonts w:ascii="Calibri" w:eastAsia="Times New Roman" w:hAnsi="Calibri" w:cs="Times New Roman"/>
                      <w:color w:val="000000"/>
                      <w:sz w:val="20"/>
                      <w:szCs w:val="20"/>
                    </w:rPr>
                  </w:rPrChange>
                </w:rPr>
                <w:delText>CVLT - Recognition</w:delText>
              </w:r>
            </w:del>
          </w:p>
        </w:tc>
      </w:tr>
      <w:tr w:rsidR="00322DD8" w:rsidRPr="00B42E3B" w:rsidDel="00996A17" w:rsidTr="00427DBD">
        <w:trPr>
          <w:trHeight w:val="264"/>
          <w:del w:id="470"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71" w:author="Cardoso, Taiane D" w:date="2015-09-17T11:16:00Z"/>
                <w:rFonts w:ascii="Arial" w:eastAsia="Times New Roman" w:hAnsi="Arial" w:cs="Arial"/>
                <w:color w:val="000000"/>
                <w:rPrChange w:id="472" w:author="Bauer, Isabelle E" w:date="2015-08-31T13:21:00Z">
                  <w:rPr>
                    <w:del w:id="473" w:author="Cardoso, Taiane D" w:date="2015-09-17T11:16:00Z"/>
                    <w:rFonts w:ascii="Calibri" w:eastAsia="Times New Roman" w:hAnsi="Calibri" w:cs="Times New Roman"/>
                    <w:color w:val="000000"/>
                    <w:sz w:val="20"/>
                    <w:szCs w:val="20"/>
                  </w:rPr>
                </w:rPrChange>
              </w:rPr>
            </w:pPr>
            <w:del w:id="474" w:author="Cardoso, Taiane D" w:date="2015-09-17T11:16:00Z">
              <w:r w:rsidRPr="00B42E3B" w:rsidDel="00996A17">
                <w:rPr>
                  <w:rFonts w:ascii="Arial" w:eastAsia="Times New Roman" w:hAnsi="Arial" w:cs="Arial"/>
                  <w:color w:val="000000"/>
                  <w:rPrChange w:id="475" w:author="Bauer, Isabelle E" w:date="2015-08-31T13:21:00Z">
                    <w:rPr>
                      <w:rFonts w:ascii="Calibri" w:eastAsia="Times New Roman" w:hAnsi="Calibri" w:cs="Times New Roman"/>
                      <w:color w:val="000000"/>
                      <w:sz w:val="20"/>
                      <w:szCs w:val="20"/>
                    </w:rPr>
                  </w:rPrChange>
                </w:rPr>
                <w:delText>D_VSTN</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76" w:author="Cardoso, Taiane D" w:date="2015-09-17T11:16:00Z"/>
                <w:rFonts w:ascii="Arial" w:eastAsia="Times New Roman" w:hAnsi="Arial" w:cs="Arial"/>
                <w:color w:val="000000"/>
                <w:rPrChange w:id="477" w:author="Bauer, Isabelle E" w:date="2015-08-31T13:21:00Z">
                  <w:rPr>
                    <w:del w:id="478" w:author="Cardoso, Taiane D" w:date="2015-09-17T11:16:00Z"/>
                    <w:rFonts w:ascii="Calibri" w:eastAsia="Times New Roman" w:hAnsi="Calibri" w:cs="Times New Roman"/>
                    <w:color w:val="000000"/>
                    <w:sz w:val="20"/>
                    <w:szCs w:val="20"/>
                  </w:rPr>
                </w:rPrChange>
              </w:rPr>
            </w:pPr>
            <w:del w:id="479" w:author="Cardoso, Taiane D" w:date="2015-09-17T11:16:00Z">
              <w:r w:rsidRPr="00B42E3B" w:rsidDel="00996A17">
                <w:rPr>
                  <w:rFonts w:ascii="Arial" w:eastAsia="Times New Roman" w:hAnsi="Arial" w:cs="Arial"/>
                  <w:color w:val="000000"/>
                  <w:rPrChange w:id="480" w:author="Bauer, Isabelle E" w:date="2015-08-31T13:21:00Z">
                    <w:rPr>
                      <w:rFonts w:ascii="Calibri" w:eastAsia="Times New Roman" w:hAnsi="Calibri" w:cs="Times New Roman"/>
                      <w:color w:val="000000"/>
                      <w:sz w:val="20"/>
                      <w:szCs w:val="20"/>
                    </w:rPr>
                  </w:rPrChange>
                </w:rPr>
                <w:delText>20.60</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81" w:author="Cardoso, Taiane D" w:date="2015-09-17T11:16:00Z"/>
                <w:rFonts w:ascii="Arial" w:eastAsia="Times New Roman" w:hAnsi="Arial" w:cs="Arial"/>
                <w:color w:val="000000"/>
                <w:rPrChange w:id="482" w:author="Bauer, Isabelle E" w:date="2015-08-31T13:21:00Z">
                  <w:rPr>
                    <w:del w:id="483" w:author="Cardoso, Taiane D" w:date="2015-09-17T11:16:00Z"/>
                    <w:rFonts w:ascii="Calibri" w:eastAsia="Times New Roman" w:hAnsi="Calibri" w:cs="Times New Roman"/>
                    <w:color w:val="000000"/>
                    <w:sz w:val="20"/>
                    <w:szCs w:val="20"/>
                  </w:rPr>
                </w:rPrChange>
              </w:rPr>
            </w:pPr>
            <w:del w:id="484" w:author="Cardoso, Taiane D" w:date="2015-09-17T11:16:00Z">
              <w:r w:rsidRPr="00B42E3B" w:rsidDel="00996A17">
                <w:rPr>
                  <w:rFonts w:ascii="Arial" w:eastAsia="Times New Roman" w:hAnsi="Arial" w:cs="Arial"/>
                  <w:color w:val="000000"/>
                  <w:rPrChange w:id="485" w:author="Bauer, Isabelle E" w:date="2015-08-31T13:21:00Z">
                    <w:rPr>
                      <w:rFonts w:ascii="Calibri" w:eastAsia="Times New Roman" w:hAnsi="Calibri" w:cs="Times New Roman"/>
                      <w:color w:val="000000"/>
                      <w:sz w:val="20"/>
                      <w:szCs w:val="20"/>
                    </w:rPr>
                  </w:rPrChange>
                </w:rPr>
                <w:delText>8.91</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86" w:author="Cardoso, Taiane D" w:date="2015-09-17T11:16:00Z"/>
                <w:rFonts w:ascii="Arial" w:eastAsia="Times New Roman" w:hAnsi="Arial" w:cs="Arial"/>
                <w:color w:val="000000"/>
                <w:rPrChange w:id="487" w:author="Bauer, Isabelle E" w:date="2015-08-31T13:21:00Z">
                  <w:rPr>
                    <w:del w:id="488" w:author="Cardoso, Taiane D" w:date="2015-09-17T11:16:00Z"/>
                    <w:rFonts w:ascii="Calibri" w:eastAsia="Times New Roman" w:hAnsi="Calibri" w:cs="Times New Roman"/>
                    <w:color w:val="000000"/>
                    <w:sz w:val="20"/>
                    <w:szCs w:val="20"/>
                  </w:rPr>
                </w:rPrChange>
              </w:rPr>
            </w:pPr>
            <w:del w:id="489" w:author="Cardoso, Taiane D" w:date="2015-09-17T11:16:00Z">
              <w:r w:rsidRPr="00B42E3B" w:rsidDel="00996A17">
                <w:rPr>
                  <w:rFonts w:ascii="Arial" w:eastAsia="Times New Roman" w:hAnsi="Arial" w:cs="Arial"/>
                  <w:color w:val="000000"/>
                  <w:rPrChange w:id="490" w:author="Bauer, Isabelle E" w:date="2015-08-31T13:21:00Z">
                    <w:rPr>
                      <w:rFonts w:ascii="Calibri" w:eastAsia="Times New Roman" w:hAnsi="Calibri" w:cs="Times New Roman"/>
                      <w:color w:val="000000"/>
                      <w:sz w:val="20"/>
                      <w:szCs w:val="20"/>
                    </w:rPr>
                  </w:rPrChange>
                </w:rPr>
                <w:delText>DTM - Visual Scanning - Time Needed</w:delText>
              </w:r>
            </w:del>
          </w:p>
        </w:tc>
      </w:tr>
      <w:tr w:rsidR="00322DD8" w:rsidRPr="00B42E3B" w:rsidDel="00996A17" w:rsidTr="00427DBD">
        <w:trPr>
          <w:trHeight w:val="264"/>
          <w:del w:id="491"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492" w:author="Cardoso, Taiane D" w:date="2015-09-17T11:16:00Z"/>
                <w:rFonts w:ascii="Arial" w:eastAsia="Times New Roman" w:hAnsi="Arial" w:cs="Arial"/>
                <w:color w:val="000000"/>
                <w:rPrChange w:id="493" w:author="Bauer, Isabelle E" w:date="2015-08-31T13:21:00Z">
                  <w:rPr>
                    <w:del w:id="494" w:author="Cardoso, Taiane D" w:date="2015-09-17T11:16:00Z"/>
                    <w:rFonts w:ascii="Calibri" w:eastAsia="Times New Roman" w:hAnsi="Calibri" w:cs="Times New Roman"/>
                    <w:color w:val="000000"/>
                    <w:sz w:val="20"/>
                    <w:szCs w:val="20"/>
                  </w:rPr>
                </w:rPrChange>
              </w:rPr>
            </w:pPr>
            <w:del w:id="495" w:author="Cardoso, Taiane D" w:date="2015-09-17T11:16:00Z">
              <w:r w:rsidRPr="00B42E3B" w:rsidDel="00996A17">
                <w:rPr>
                  <w:rFonts w:ascii="Arial" w:eastAsia="Times New Roman" w:hAnsi="Arial" w:cs="Arial"/>
                  <w:color w:val="000000"/>
                  <w:rPrChange w:id="496" w:author="Bauer, Isabelle E" w:date="2015-08-31T13:21:00Z">
                    <w:rPr>
                      <w:rFonts w:ascii="Calibri" w:eastAsia="Times New Roman" w:hAnsi="Calibri" w:cs="Times New Roman"/>
                      <w:color w:val="000000"/>
                      <w:sz w:val="20"/>
                      <w:szCs w:val="20"/>
                    </w:rPr>
                  </w:rPrChange>
                </w:rPr>
                <w:delText>D_VSCE</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497" w:author="Cardoso, Taiane D" w:date="2015-09-17T11:16:00Z"/>
                <w:rFonts w:ascii="Arial" w:eastAsia="Times New Roman" w:hAnsi="Arial" w:cs="Arial"/>
                <w:color w:val="000000"/>
                <w:rPrChange w:id="498" w:author="Bauer, Isabelle E" w:date="2015-08-31T13:21:00Z">
                  <w:rPr>
                    <w:del w:id="499" w:author="Cardoso, Taiane D" w:date="2015-09-17T11:16:00Z"/>
                    <w:rFonts w:ascii="Calibri" w:eastAsia="Times New Roman" w:hAnsi="Calibri" w:cs="Times New Roman"/>
                    <w:color w:val="000000"/>
                    <w:sz w:val="20"/>
                    <w:szCs w:val="20"/>
                  </w:rPr>
                </w:rPrChange>
              </w:rPr>
            </w:pPr>
            <w:del w:id="500" w:author="Cardoso, Taiane D" w:date="2015-09-17T11:16:00Z">
              <w:r w:rsidRPr="00B42E3B" w:rsidDel="00996A17">
                <w:rPr>
                  <w:rFonts w:ascii="Arial" w:eastAsia="Times New Roman" w:hAnsi="Arial" w:cs="Arial"/>
                  <w:color w:val="000000"/>
                  <w:rPrChange w:id="501" w:author="Bauer, Isabelle E" w:date="2015-08-31T13:21:00Z">
                    <w:rPr>
                      <w:rFonts w:ascii="Calibri" w:eastAsia="Times New Roman" w:hAnsi="Calibri" w:cs="Times New Roman"/>
                      <w:color w:val="000000"/>
                      <w:sz w:val="20"/>
                      <w:szCs w:val="20"/>
                    </w:rPr>
                  </w:rPrChange>
                </w:rPr>
                <w:delText>0.07</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02" w:author="Cardoso, Taiane D" w:date="2015-09-17T11:16:00Z"/>
                <w:rFonts w:ascii="Arial" w:eastAsia="Times New Roman" w:hAnsi="Arial" w:cs="Arial"/>
                <w:color w:val="000000"/>
                <w:rPrChange w:id="503" w:author="Bauer, Isabelle E" w:date="2015-08-31T13:21:00Z">
                  <w:rPr>
                    <w:del w:id="504" w:author="Cardoso, Taiane D" w:date="2015-09-17T11:16:00Z"/>
                    <w:rFonts w:ascii="Calibri" w:eastAsia="Times New Roman" w:hAnsi="Calibri" w:cs="Times New Roman"/>
                    <w:color w:val="000000"/>
                    <w:sz w:val="20"/>
                    <w:szCs w:val="20"/>
                  </w:rPr>
                </w:rPrChange>
              </w:rPr>
            </w:pPr>
            <w:del w:id="505" w:author="Cardoso, Taiane D" w:date="2015-09-17T11:16:00Z">
              <w:r w:rsidRPr="00B42E3B" w:rsidDel="00996A17">
                <w:rPr>
                  <w:rFonts w:ascii="Arial" w:eastAsia="Times New Roman" w:hAnsi="Arial" w:cs="Arial"/>
                  <w:color w:val="000000"/>
                  <w:rPrChange w:id="506" w:author="Bauer, Isabelle E" w:date="2015-08-31T13:21:00Z">
                    <w:rPr>
                      <w:rFonts w:ascii="Calibri" w:eastAsia="Times New Roman" w:hAnsi="Calibri" w:cs="Times New Roman"/>
                      <w:color w:val="000000"/>
                      <w:sz w:val="20"/>
                      <w:szCs w:val="20"/>
                    </w:rPr>
                  </w:rPrChange>
                </w:rPr>
                <w:delText>0.86</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07" w:author="Cardoso, Taiane D" w:date="2015-09-17T11:16:00Z"/>
                <w:rFonts w:ascii="Arial" w:eastAsia="Times New Roman" w:hAnsi="Arial" w:cs="Arial"/>
                <w:color w:val="000000"/>
                <w:rPrChange w:id="508" w:author="Bauer, Isabelle E" w:date="2015-08-31T13:21:00Z">
                  <w:rPr>
                    <w:del w:id="509" w:author="Cardoso, Taiane D" w:date="2015-09-17T11:16:00Z"/>
                    <w:rFonts w:ascii="Calibri" w:eastAsia="Times New Roman" w:hAnsi="Calibri" w:cs="Times New Roman"/>
                    <w:color w:val="000000"/>
                    <w:sz w:val="20"/>
                    <w:szCs w:val="20"/>
                  </w:rPr>
                </w:rPrChange>
              </w:rPr>
            </w:pPr>
            <w:del w:id="510" w:author="Cardoso, Taiane D" w:date="2015-09-17T11:16:00Z">
              <w:r w:rsidRPr="00B42E3B" w:rsidDel="00996A17">
                <w:rPr>
                  <w:rFonts w:ascii="Arial" w:eastAsia="Times New Roman" w:hAnsi="Arial" w:cs="Arial"/>
                  <w:color w:val="000000"/>
                  <w:rPrChange w:id="511" w:author="Bauer, Isabelle E" w:date="2015-08-31T13:21:00Z">
                    <w:rPr>
                      <w:rFonts w:ascii="Calibri" w:eastAsia="Times New Roman" w:hAnsi="Calibri" w:cs="Times New Roman"/>
                      <w:color w:val="000000"/>
                      <w:sz w:val="20"/>
                      <w:szCs w:val="20"/>
                    </w:rPr>
                  </w:rPrChange>
                </w:rPr>
                <w:delText>DTM - Visual Scanning - Commission Errors</w:delText>
              </w:r>
            </w:del>
          </w:p>
        </w:tc>
      </w:tr>
      <w:tr w:rsidR="00322DD8" w:rsidRPr="00B42E3B" w:rsidDel="00996A17" w:rsidTr="00427DBD">
        <w:trPr>
          <w:trHeight w:val="264"/>
          <w:del w:id="512"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13" w:author="Cardoso, Taiane D" w:date="2015-09-17T11:16:00Z"/>
                <w:rFonts w:ascii="Arial" w:eastAsia="Times New Roman" w:hAnsi="Arial" w:cs="Arial"/>
                <w:color w:val="000000"/>
                <w:rPrChange w:id="514" w:author="Bauer, Isabelle E" w:date="2015-08-31T13:21:00Z">
                  <w:rPr>
                    <w:del w:id="515" w:author="Cardoso, Taiane D" w:date="2015-09-17T11:16:00Z"/>
                    <w:rFonts w:ascii="Calibri" w:eastAsia="Times New Roman" w:hAnsi="Calibri" w:cs="Times New Roman"/>
                    <w:color w:val="000000"/>
                    <w:sz w:val="20"/>
                    <w:szCs w:val="20"/>
                  </w:rPr>
                </w:rPrChange>
              </w:rPr>
            </w:pPr>
            <w:del w:id="516" w:author="Cardoso, Taiane D" w:date="2015-09-17T11:16:00Z">
              <w:r w:rsidRPr="00B42E3B" w:rsidDel="00996A17">
                <w:rPr>
                  <w:rFonts w:ascii="Arial" w:eastAsia="Times New Roman" w:hAnsi="Arial" w:cs="Arial"/>
                  <w:color w:val="000000"/>
                  <w:rPrChange w:id="517" w:author="Bauer, Isabelle E" w:date="2015-08-31T13:21:00Z">
                    <w:rPr>
                      <w:rFonts w:ascii="Calibri" w:eastAsia="Times New Roman" w:hAnsi="Calibri" w:cs="Times New Roman"/>
                      <w:color w:val="000000"/>
                      <w:sz w:val="20"/>
                      <w:szCs w:val="20"/>
                    </w:rPr>
                  </w:rPrChange>
                </w:rPr>
                <w:delText>D_NSTN</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18" w:author="Cardoso, Taiane D" w:date="2015-09-17T11:16:00Z"/>
                <w:rFonts w:ascii="Arial" w:eastAsia="Times New Roman" w:hAnsi="Arial" w:cs="Arial"/>
                <w:color w:val="000000"/>
                <w:rPrChange w:id="519" w:author="Bauer, Isabelle E" w:date="2015-08-31T13:21:00Z">
                  <w:rPr>
                    <w:del w:id="520" w:author="Cardoso, Taiane D" w:date="2015-09-17T11:16:00Z"/>
                    <w:rFonts w:ascii="Calibri" w:eastAsia="Times New Roman" w:hAnsi="Calibri" w:cs="Times New Roman"/>
                    <w:color w:val="000000"/>
                    <w:sz w:val="20"/>
                    <w:szCs w:val="20"/>
                  </w:rPr>
                </w:rPrChange>
              </w:rPr>
            </w:pPr>
            <w:del w:id="521" w:author="Cardoso, Taiane D" w:date="2015-09-17T11:16:00Z">
              <w:r w:rsidRPr="00B42E3B" w:rsidDel="00996A17">
                <w:rPr>
                  <w:rFonts w:ascii="Arial" w:eastAsia="Times New Roman" w:hAnsi="Arial" w:cs="Arial"/>
                  <w:color w:val="000000"/>
                  <w:rPrChange w:id="522" w:author="Bauer, Isabelle E" w:date="2015-08-31T13:21:00Z">
                    <w:rPr>
                      <w:rFonts w:ascii="Calibri" w:eastAsia="Times New Roman" w:hAnsi="Calibri" w:cs="Times New Roman"/>
                      <w:color w:val="000000"/>
                      <w:sz w:val="20"/>
                      <w:szCs w:val="20"/>
                    </w:rPr>
                  </w:rPrChange>
                </w:rPr>
                <w:delText>32.32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23" w:author="Cardoso, Taiane D" w:date="2015-09-17T11:16:00Z"/>
                <w:rFonts w:ascii="Arial" w:eastAsia="Times New Roman" w:hAnsi="Arial" w:cs="Arial"/>
                <w:color w:val="000000"/>
                <w:rPrChange w:id="524" w:author="Bauer, Isabelle E" w:date="2015-08-31T13:21:00Z">
                  <w:rPr>
                    <w:del w:id="525" w:author="Cardoso, Taiane D" w:date="2015-09-17T11:16:00Z"/>
                    <w:rFonts w:ascii="Calibri" w:eastAsia="Times New Roman" w:hAnsi="Calibri" w:cs="Times New Roman"/>
                    <w:color w:val="000000"/>
                    <w:sz w:val="20"/>
                    <w:szCs w:val="20"/>
                  </w:rPr>
                </w:rPrChange>
              </w:rPr>
            </w:pPr>
            <w:del w:id="526" w:author="Cardoso, Taiane D" w:date="2015-09-17T11:16:00Z">
              <w:r w:rsidRPr="00B42E3B" w:rsidDel="00996A17">
                <w:rPr>
                  <w:rFonts w:ascii="Arial" w:eastAsia="Times New Roman" w:hAnsi="Arial" w:cs="Arial"/>
                  <w:color w:val="000000"/>
                  <w:rPrChange w:id="527" w:author="Bauer, Isabelle E" w:date="2015-08-31T13:21:00Z">
                    <w:rPr>
                      <w:rFonts w:ascii="Calibri" w:eastAsia="Times New Roman" w:hAnsi="Calibri" w:cs="Times New Roman"/>
                      <w:color w:val="000000"/>
                      <w:sz w:val="20"/>
                      <w:szCs w:val="20"/>
                    </w:rPr>
                  </w:rPrChange>
                </w:rPr>
                <w:delText>13.05</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28" w:author="Cardoso, Taiane D" w:date="2015-09-17T11:16:00Z"/>
                <w:rFonts w:ascii="Arial" w:eastAsia="Times New Roman" w:hAnsi="Arial" w:cs="Arial"/>
                <w:color w:val="000000"/>
                <w:rPrChange w:id="529" w:author="Bauer, Isabelle E" w:date="2015-08-31T13:21:00Z">
                  <w:rPr>
                    <w:del w:id="530" w:author="Cardoso, Taiane D" w:date="2015-09-17T11:16:00Z"/>
                    <w:rFonts w:ascii="Calibri" w:eastAsia="Times New Roman" w:hAnsi="Calibri" w:cs="Times New Roman"/>
                    <w:color w:val="000000"/>
                    <w:sz w:val="20"/>
                    <w:szCs w:val="20"/>
                  </w:rPr>
                </w:rPrChange>
              </w:rPr>
            </w:pPr>
            <w:del w:id="531" w:author="Cardoso, Taiane D" w:date="2015-09-17T11:16:00Z">
              <w:r w:rsidRPr="00B42E3B" w:rsidDel="00996A17">
                <w:rPr>
                  <w:rFonts w:ascii="Arial" w:eastAsia="Times New Roman" w:hAnsi="Arial" w:cs="Arial"/>
                  <w:color w:val="000000"/>
                  <w:rPrChange w:id="532" w:author="Bauer, Isabelle E" w:date="2015-08-31T13:21:00Z">
                    <w:rPr>
                      <w:rFonts w:ascii="Calibri" w:eastAsia="Times New Roman" w:hAnsi="Calibri" w:cs="Times New Roman"/>
                      <w:color w:val="000000"/>
                      <w:sz w:val="20"/>
                      <w:szCs w:val="20"/>
                    </w:rPr>
                  </w:rPrChange>
                </w:rPr>
                <w:delText>DTM - Number Sequencing - Time Needed</w:delText>
              </w:r>
            </w:del>
          </w:p>
        </w:tc>
      </w:tr>
      <w:tr w:rsidR="00322DD8" w:rsidRPr="00B42E3B" w:rsidDel="00996A17" w:rsidTr="00427DBD">
        <w:trPr>
          <w:trHeight w:val="264"/>
          <w:del w:id="533"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34" w:author="Cardoso, Taiane D" w:date="2015-09-17T11:16:00Z"/>
                <w:rFonts w:ascii="Arial" w:eastAsia="Times New Roman" w:hAnsi="Arial" w:cs="Arial"/>
                <w:color w:val="000000"/>
                <w:rPrChange w:id="535" w:author="Bauer, Isabelle E" w:date="2015-08-31T13:21:00Z">
                  <w:rPr>
                    <w:del w:id="536" w:author="Cardoso, Taiane D" w:date="2015-09-17T11:16:00Z"/>
                    <w:rFonts w:ascii="Calibri" w:eastAsia="Times New Roman" w:hAnsi="Calibri" w:cs="Times New Roman"/>
                    <w:color w:val="000000"/>
                    <w:sz w:val="20"/>
                    <w:szCs w:val="20"/>
                  </w:rPr>
                </w:rPrChange>
              </w:rPr>
            </w:pPr>
            <w:del w:id="537" w:author="Cardoso, Taiane D" w:date="2015-09-17T11:16:00Z">
              <w:r w:rsidRPr="00B42E3B" w:rsidDel="00996A17">
                <w:rPr>
                  <w:rFonts w:ascii="Arial" w:eastAsia="Times New Roman" w:hAnsi="Arial" w:cs="Arial"/>
                  <w:color w:val="000000"/>
                  <w:rPrChange w:id="538" w:author="Bauer, Isabelle E" w:date="2015-08-31T13:21:00Z">
                    <w:rPr>
                      <w:rFonts w:ascii="Calibri" w:eastAsia="Times New Roman" w:hAnsi="Calibri" w:cs="Times New Roman"/>
                      <w:color w:val="000000"/>
                      <w:sz w:val="20"/>
                      <w:szCs w:val="20"/>
                    </w:rPr>
                  </w:rPrChange>
                </w:rPr>
                <w:delText>D_NSTE</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39" w:author="Cardoso, Taiane D" w:date="2015-09-17T11:16:00Z"/>
                <w:rFonts w:ascii="Arial" w:eastAsia="Times New Roman" w:hAnsi="Arial" w:cs="Arial"/>
                <w:color w:val="000000"/>
                <w:rPrChange w:id="540" w:author="Bauer, Isabelle E" w:date="2015-08-31T13:21:00Z">
                  <w:rPr>
                    <w:del w:id="541" w:author="Cardoso, Taiane D" w:date="2015-09-17T11:16:00Z"/>
                    <w:rFonts w:ascii="Calibri" w:eastAsia="Times New Roman" w:hAnsi="Calibri" w:cs="Times New Roman"/>
                    <w:color w:val="000000"/>
                    <w:sz w:val="20"/>
                    <w:szCs w:val="20"/>
                  </w:rPr>
                </w:rPrChange>
              </w:rPr>
            </w:pPr>
            <w:del w:id="542" w:author="Cardoso, Taiane D" w:date="2015-09-17T11:16:00Z">
              <w:r w:rsidRPr="00B42E3B" w:rsidDel="00996A17">
                <w:rPr>
                  <w:rFonts w:ascii="Arial" w:eastAsia="Times New Roman" w:hAnsi="Arial" w:cs="Arial"/>
                  <w:color w:val="000000"/>
                  <w:rPrChange w:id="543" w:author="Bauer, Isabelle E" w:date="2015-08-31T13:21:00Z">
                    <w:rPr>
                      <w:rFonts w:ascii="Calibri" w:eastAsia="Times New Roman" w:hAnsi="Calibri" w:cs="Times New Roman"/>
                      <w:color w:val="000000"/>
                      <w:sz w:val="20"/>
                      <w:szCs w:val="20"/>
                    </w:rPr>
                  </w:rPrChange>
                </w:rPr>
                <w:delText>0.58</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44" w:author="Cardoso, Taiane D" w:date="2015-09-17T11:16:00Z"/>
                <w:rFonts w:ascii="Arial" w:eastAsia="Times New Roman" w:hAnsi="Arial" w:cs="Arial"/>
                <w:color w:val="000000"/>
                <w:rPrChange w:id="545" w:author="Bauer, Isabelle E" w:date="2015-08-31T13:21:00Z">
                  <w:rPr>
                    <w:del w:id="546" w:author="Cardoso, Taiane D" w:date="2015-09-17T11:16:00Z"/>
                    <w:rFonts w:ascii="Calibri" w:eastAsia="Times New Roman" w:hAnsi="Calibri" w:cs="Times New Roman"/>
                    <w:color w:val="000000"/>
                    <w:sz w:val="20"/>
                    <w:szCs w:val="20"/>
                  </w:rPr>
                </w:rPrChange>
              </w:rPr>
            </w:pPr>
            <w:del w:id="547" w:author="Cardoso, Taiane D" w:date="2015-09-17T11:16:00Z">
              <w:r w:rsidRPr="00B42E3B" w:rsidDel="00996A17">
                <w:rPr>
                  <w:rFonts w:ascii="Arial" w:eastAsia="Times New Roman" w:hAnsi="Arial" w:cs="Arial"/>
                  <w:color w:val="000000"/>
                  <w:rPrChange w:id="548" w:author="Bauer, Isabelle E" w:date="2015-08-31T13:21:00Z">
                    <w:rPr>
                      <w:rFonts w:ascii="Calibri" w:eastAsia="Times New Roman" w:hAnsi="Calibri" w:cs="Times New Roman"/>
                      <w:color w:val="000000"/>
                      <w:sz w:val="20"/>
                      <w:szCs w:val="20"/>
                    </w:rPr>
                  </w:rPrChange>
                </w:rPr>
                <w:delText>5.86</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49" w:author="Cardoso, Taiane D" w:date="2015-09-17T11:16:00Z"/>
                <w:rFonts w:ascii="Arial" w:eastAsia="Times New Roman" w:hAnsi="Arial" w:cs="Arial"/>
                <w:color w:val="000000"/>
                <w:rPrChange w:id="550" w:author="Bauer, Isabelle E" w:date="2015-08-31T13:21:00Z">
                  <w:rPr>
                    <w:del w:id="551" w:author="Cardoso, Taiane D" w:date="2015-09-17T11:16:00Z"/>
                    <w:rFonts w:ascii="Calibri" w:eastAsia="Times New Roman" w:hAnsi="Calibri" w:cs="Times New Roman"/>
                    <w:color w:val="000000"/>
                    <w:sz w:val="20"/>
                    <w:szCs w:val="20"/>
                  </w:rPr>
                </w:rPrChange>
              </w:rPr>
            </w:pPr>
            <w:del w:id="552" w:author="Cardoso, Taiane D" w:date="2015-09-17T11:16:00Z">
              <w:r w:rsidRPr="00B42E3B" w:rsidDel="00996A17">
                <w:rPr>
                  <w:rFonts w:ascii="Arial" w:eastAsia="Times New Roman" w:hAnsi="Arial" w:cs="Arial"/>
                  <w:color w:val="000000"/>
                  <w:rPrChange w:id="553" w:author="Bauer, Isabelle E" w:date="2015-08-31T13:21:00Z">
                    <w:rPr>
                      <w:rFonts w:ascii="Calibri" w:eastAsia="Times New Roman" w:hAnsi="Calibri" w:cs="Times New Roman"/>
                      <w:color w:val="000000"/>
                      <w:sz w:val="20"/>
                      <w:szCs w:val="20"/>
                    </w:rPr>
                  </w:rPrChange>
                </w:rPr>
                <w:delText>DTM - Number Sequencing - Error Composite (Sequencing/Set-Loss/Time-Discontinue)</w:delText>
              </w:r>
            </w:del>
          </w:p>
        </w:tc>
      </w:tr>
      <w:tr w:rsidR="00322DD8" w:rsidRPr="00B42E3B" w:rsidDel="00996A17" w:rsidTr="00427DBD">
        <w:trPr>
          <w:trHeight w:val="264"/>
          <w:del w:id="554"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55" w:author="Cardoso, Taiane D" w:date="2015-09-17T11:16:00Z"/>
                <w:rFonts w:ascii="Arial" w:eastAsia="Times New Roman" w:hAnsi="Arial" w:cs="Arial"/>
                <w:color w:val="000000"/>
                <w:rPrChange w:id="556" w:author="Bauer, Isabelle E" w:date="2015-08-31T13:21:00Z">
                  <w:rPr>
                    <w:del w:id="557" w:author="Cardoso, Taiane D" w:date="2015-09-17T11:16:00Z"/>
                    <w:rFonts w:ascii="Calibri" w:eastAsia="Times New Roman" w:hAnsi="Calibri" w:cs="Times New Roman"/>
                    <w:color w:val="000000"/>
                    <w:sz w:val="20"/>
                    <w:szCs w:val="20"/>
                  </w:rPr>
                </w:rPrChange>
              </w:rPr>
            </w:pPr>
            <w:del w:id="558" w:author="Cardoso, Taiane D" w:date="2015-09-17T11:16:00Z">
              <w:r w:rsidRPr="00B42E3B" w:rsidDel="00996A17">
                <w:rPr>
                  <w:rFonts w:ascii="Arial" w:eastAsia="Times New Roman" w:hAnsi="Arial" w:cs="Arial"/>
                  <w:color w:val="000000"/>
                  <w:rPrChange w:id="559" w:author="Bauer, Isabelle E" w:date="2015-08-31T13:21:00Z">
                    <w:rPr>
                      <w:rFonts w:ascii="Calibri" w:eastAsia="Times New Roman" w:hAnsi="Calibri" w:cs="Times New Roman"/>
                      <w:color w:val="000000"/>
                      <w:sz w:val="20"/>
                      <w:szCs w:val="20"/>
                    </w:rPr>
                  </w:rPrChange>
                </w:rPr>
                <w:delText>D_LSTN</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60" w:author="Cardoso, Taiane D" w:date="2015-09-17T11:16:00Z"/>
                <w:rFonts w:ascii="Arial" w:eastAsia="Times New Roman" w:hAnsi="Arial" w:cs="Arial"/>
                <w:color w:val="000000"/>
                <w:rPrChange w:id="561" w:author="Bauer, Isabelle E" w:date="2015-08-31T13:21:00Z">
                  <w:rPr>
                    <w:del w:id="562" w:author="Cardoso, Taiane D" w:date="2015-09-17T11:16:00Z"/>
                    <w:rFonts w:ascii="Calibri" w:eastAsia="Times New Roman" w:hAnsi="Calibri" w:cs="Times New Roman"/>
                    <w:color w:val="000000"/>
                    <w:sz w:val="20"/>
                    <w:szCs w:val="20"/>
                  </w:rPr>
                </w:rPrChange>
              </w:rPr>
            </w:pPr>
            <w:del w:id="563" w:author="Cardoso, Taiane D" w:date="2015-09-17T11:16:00Z">
              <w:r w:rsidRPr="00B42E3B" w:rsidDel="00996A17">
                <w:rPr>
                  <w:rFonts w:ascii="Arial" w:eastAsia="Times New Roman" w:hAnsi="Arial" w:cs="Arial"/>
                  <w:color w:val="000000"/>
                  <w:rPrChange w:id="564" w:author="Bauer, Isabelle E" w:date="2015-08-31T13:21:00Z">
                    <w:rPr>
                      <w:rFonts w:ascii="Calibri" w:eastAsia="Times New Roman" w:hAnsi="Calibri" w:cs="Times New Roman"/>
                      <w:color w:val="000000"/>
                      <w:sz w:val="20"/>
                      <w:szCs w:val="20"/>
                    </w:rPr>
                  </w:rPrChange>
                </w:rPr>
                <w:delText>33.04</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65" w:author="Cardoso, Taiane D" w:date="2015-09-17T11:16:00Z"/>
                <w:rFonts w:ascii="Arial" w:eastAsia="Times New Roman" w:hAnsi="Arial" w:cs="Arial"/>
                <w:color w:val="000000"/>
                <w:rPrChange w:id="566" w:author="Bauer, Isabelle E" w:date="2015-08-31T13:21:00Z">
                  <w:rPr>
                    <w:del w:id="567" w:author="Cardoso, Taiane D" w:date="2015-09-17T11:16:00Z"/>
                    <w:rFonts w:ascii="Calibri" w:eastAsia="Times New Roman" w:hAnsi="Calibri" w:cs="Times New Roman"/>
                    <w:color w:val="000000"/>
                    <w:sz w:val="20"/>
                    <w:szCs w:val="20"/>
                  </w:rPr>
                </w:rPrChange>
              </w:rPr>
            </w:pPr>
            <w:del w:id="568" w:author="Cardoso, Taiane D" w:date="2015-09-17T11:16:00Z">
              <w:r w:rsidRPr="00B42E3B" w:rsidDel="00996A17">
                <w:rPr>
                  <w:rFonts w:ascii="Arial" w:eastAsia="Times New Roman" w:hAnsi="Arial" w:cs="Arial"/>
                  <w:color w:val="000000"/>
                  <w:rPrChange w:id="569" w:author="Bauer, Isabelle E" w:date="2015-08-31T13:21:00Z">
                    <w:rPr>
                      <w:rFonts w:ascii="Calibri" w:eastAsia="Times New Roman" w:hAnsi="Calibri" w:cs="Times New Roman"/>
                      <w:color w:val="000000"/>
                      <w:sz w:val="20"/>
                      <w:szCs w:val="20"/>
                    </w:rPr>
                  </w:rPrChange>
                </w:rPr>
                <w:delText>16.69</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70" w:author="Cardoso, Taiane D" w:date="2015-09-17T11:16:00Z"/>
                <w:rFonts w:ascii="Arial" w:eastAsia="Times New Roman" w:hAnsi="Arial" w:cs="Arial"/>
                <w:color w:val="000000"/>
                <w:rPrChange w:id="571" w:author="Bauer, Isabelle E" w:date="2015-08-31T13:21:00Z">
                  <w:rPr>
                    <w:del w:id="572" w:author="Cardoso, Taiane D" w:date="2015-09-17T11:16:00Z"/>
                    <w:rFonts w:ascii="Calibri" w:eastAsia="Times New Roman" w:hAnsi="Calibri" w:cs="Times New Roman"/>
                    <w:color w:val="000000"/>
                    <w:sz w:val="20"/>
                    <w:szCs w:val="20"/>
                  </w:rPr>
                </w:rPrChange>
              </w:rPr>
            </w:pPr>
            <w:del w:id="573" w:author="Cardoso, Taiane D" w:date="2015-09-17T11:16:00Z">
              <w:r w:rsidRPr="00B42E3B" w:rsidDel="00996A17">
                <w:rPr>
                  <w:rFonts w:ascii="Arial" w:eastAsia="Times New Roman" w:hAnsi="Arial" w:cs="Arial"/>
                  <w:color w:val="000000"/>
                  <w:rPrChange w:id="574" w:author="Bauer, Isabelle E" w:date="2015-08-31T13:21:00Z">
                    <w:rPr>
                      <w:rFonts w:ascii="Calibri" w:eastAsia="Times New Roman" w:hAnsi="Calibri" w:cs="Times New Roman"/>
                      <w:color w:val="000000"/>
                      <w:sz w:val="20"/>
                      <w:szCs w:val="20"/>
                    </w:rPr>
                  </w:rPrChange>
                </w:rPr>
                <w:delText>DTM - Letter Sequencing - Time Needed</w:delText>
              </w:r>
            </w:del>
          </w:p>
        </w:tc>
      </w:tr>
      <w:tr w:rsidR="00322DD8" w:rsidRPr="00B42E3B" w:rsidDel="00996A17" w:rsidTr="00427DBD">
        <w:trPr>
          <w:trHeight w:val="264"/>
          <w:del w:id="575"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76" w:author="Cardoso, Taiane D" w:date="2015-09-17T11:16:00Z"/>
                <w:rFonts w:ascii="Arial" w:eastAsia="Times New Roman" w:hAnsi="Arial" w:cs="Arial"/>
                <w:color w:val="000000"/>
                <w:rPrChange w:id="577" w:author="Bauer, Isabelle E" w:date="2015-08-31T13:21:00Z">
                  <w:rPr>
                    <w:del w:id="578" w:author="Cardoso, Taiane D" w:date="2015-09-17T11:16:00Z"/>
                    <w:rFonts w:ascii="Calibri" w:eastAsia="Times New Roman" w:hAnsi="Calibri" w:cs="Times New Roman"/>
                    <w:color w:val="000000"/>
                    <w:sz w:val="20"/>
                    <w:szCs w:val="20"/>
                  </w:rPr>
                </w:rPrChange>
              </w:rPr>
            </w:pPr>
            <w:del w:id="579" w:author="Cardoso, Taiane D" w:date="2015-09-17T11:16:00Z">
              <w:r w:rsidRPr="00B42E3B" w:rsidDel="00996A17">
                <w:rPr>
                  <w:rFonts w:ascii="Arial" w:eastAsia="Times New Roman" w:hAnsi="Arial" w:cs="Arial"/>
                  <w:color w:val="000000"/>
                  <w:rPrChange w:id="580" w:author="Bauer, Isabelle E" w:date="2015-08-31T13:21:00Z">
                    <w:rPr>
                      <w:rFonts w:ascii="Calibri" w:eastAsia="Times New Roman" w:hAnsi="Calibri" w:cs="Times New Roman"/>
                      <w:color w:val="000000"/>
                      <w:sz w:val="20"/>
                      <w:szCs w:val="20"/>
                    </w:rPr>
                  </w:rPrChange>
                </w:rPr>
                <w:delText>D_LSTE</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81" w:author="Cardoso, Taiane D" w:date="2015-09-17T11:16:00Z"/>
                <w:rFonts w:ascii="Arial" w:eastAsia="Times New Roman" w:hAnsi="Arial" w:cs="Arial"/>
                <w:color w:val="000000"/>
                <w:rPrChange w:id="582" w:author="Bauer, Isabelle E" w:date="2015-08-31T13:21:00Z">
                  <w:rPr>
                    <w:del w:id="583" w:author="Cardoso, Taiane D" w:date="2015-09-17T11:16:00Z"/>
                    <w:rFonts w:ascii="Calibri" w:eastAsia="Times New Roman" w:hAnsi="Calibri" w:cs="Times New Roman"/>
                    <w:color w:val="000000"/>
                    <w:sz w:val="20"/>
                    <w:szCs w:val="20"/>
                  </w:rPr>
                </w:rPrChange>
              </w:rPr>
            </w:pPr>
            <w:del w:id="584" w:author="Cardoso, Taiane D" w:date="2015-09-17T11:16:00Z">
              <w:r w:rsidRPr="00B42E3B" w:rsidDel="00996A17">
                <w:rPr>
                  <w:rFonts w:ascii="Arial" w:eastAsia="Times New Roman" w:hAnsi="Arial" w:cs="Arial"/>
                  <w:color w:val="000000"/>
                  <w:rPrChange w:id="585" w:author="Bauer, Isabelle E" w:date="2015-08-31T13:21:00Z">
                    <w:rPr>
                      <w:rFonts w:ascii="Calibri" w:eastAsia="Times New Roman" w:hAnsi="Calibri" w:cs="Times New Roman"/>
                      <w:color w:val="000000"/>
                      <w:sz w:val="20"/>
                      <w:szCs w:val="20"/>
                    </w:rPr>
                  </w:rPrChange>
                </w:rPr>
                <w:delText>0.25</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586" w:author="Cardoso, Taiane D" w:date="2015-09-17T11:16:00Z"/>
                <w:rFonts w:ascii="Arial" w:eastAsia="Times New Roman" w:hAnsi="Arial" w:cs="Arial"/>
                <w:color w:val="000000"/>
                <w:rPrChange w:id="587" w:author="Bauer, Isabelle E" w:date="2015-08-31T13:21:00Z">
                  <w:rPr>
                    <w:del w:id="588" w:author="Cardoso, Taiane D" w:date="2015-09-17T11:16:00Z"/>
                    <w:rFonts w:ascii="Calibri" w:eastAsia="Times New Roman" w:hAnsi="Calibri" w:cs="Times New Roman"/>
                    <w:color w:val="000000"/>
                    <w:sz w:val="20"/>
                    <w:szCs w:val="20"/>
                  </w:rPr>
                </w:rPrChange>
              </w:rPr>
            </w:pPr>
            <w:del w:id="589" w:author="Cardoso, Taiane D" w:date="2015-09-17T11:16:00Z">
              <w:r w:rsidRPr="00B42E3B" w:rsidDel="00996A17">
                <w:rPr>
                  <w:rFonts w:ascii="Arial" w:eastAsia="Times New Roman" w:hAnsi="Arial" w:cs="Arial"/>
                  <w:color w:val="000000"/>
                  <w:rPrChange w:id="590" w:author="Bauer, Isabelle E" w:date="2015-08-31T13:21:00Z">
                    <w:rPr>
                      <w:rFonts w:ascii="Calibri" w:eastAsia="Times New Roman" w:hAnsi="Calibri" w:cs="Times New Roman"/>
                      <w:color w:val="000000"/>
                      <w:sz w:val="20"/>
                      <w:szCs w:val="20"/>
                    </w:rPr>
                  </w:rPrChange>
                </w:rPr>
                <w:delText>2.99</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91" w:author="Cardoso, Taiane D" w:date="2015-09-17T11:16:00Z"/>
                <w:rFonts w:ascii="Arial" w:eastAsia="Times New Roman" w:hAnsi="Arial" w:cs="Arial"/>
                <w:color w:val="000000"/>
                <w:rPrChange w:id="592" w:author="Bauer, Isabelle E" w:date="2015-08-31T13:21:00Z">
                  <w:rPr>
                    <w:del w:id="593" w:author="Cardoso, Taiane D" w:date="2015-09-17T11:16:00Z"/>
                    <w:rFonts w:ascii="Calibri" w:eastAsia="Times New Roman" w:hAnsi="Calibri" w:cs="Times New Roman"/>
                    <w:color w:val="000000"/>
                    <w:sz w:val="20"/>
                    <w:szCs w:val="20"/>
                  </w:rPr>
                </w:rPrChange>
              </w:rPr>
            </w:pPr>
            <w:del w:id="594" w:author="Cardoso, Taiane D" w:date="2015-09-17T11:16:00Z">
              <w:r w:rsidRPr="00B42E3B" w:rsidDel="00996A17">
                <w:rPr>
                  <w:rFonts w:ascii="Arial" w:eastAsia="Times New Roman" w:hAnsi="Arial" w:cs="Arial"/>
                  <w:color w:val="000000"/>
                  <w:rPrChange w:id="595" w:author="Bauer, Isabelle E" w:date="2015-08-31T13:21:00Z">
                    <w:rPr>
                      <w:rFonts w:ascii="Calibri" w:eastAsia="Times New Roman" w:hAnsi="Calibri" w:cs="Times New Roman"/>
                      <w:color w:val="000000"/>
                      <w:sz w:val="20"/>
                      <w:szCs w:val="20"/>
                    </w:rPr>
                  </w:rPrChange>
                </w:rPr>
                <w:delText>DTM - Letter Sequencing - Error Composite</w:delText>
              </w:r>
            </w:del>
          </w:p>
        </w:tc>
      </w:tr>
      <w:tr w:rsidR="00322DD8" w:rsidRPr="00B42E3B" w:rsidDel="00996A17" w:rsidTr="00427DBD">
        <w:trPr>
          <w:trHeight w:val="264"/>
          <w:del w:id="596"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597" w:author="Cardoso, Taiane D" w:date="2015-09-17T11:16:00Z"/>
                <w:rFonts w:ascii="Arial" w:eastAsia="Times New Roman" w:hAnsi="Arial" w:cs="Arial"/>
                <w:color w:val="000000"/>
                <w:rPrChange w:id="598" w:author="Bauer, Isabelle E" w:date="2015-08-31T13:21:00Z">
                  <w:rPr>
                    <w:del w:id="599" w:author="Cardoso, Taiane D" w:date="2015-09-17T11:16:00Z"/>
                    <w:rFonts w:ascii="Calibri" w:eastAsia="Times New Roman" w:hAnsi="Calibri" w:cs="Times New Roman"/>
                    <w:color w:val="000000"/>
                    <w:sz w:val="20"/>
                    <w:szCs w:val="20"/>
                  </w:rPr>
                </w:rPrChange>
              </w:rPr>
            </w:pPr>
            <w:del w:id="600" w:author="Cardoso, Taiane D" w:date="2015-09-17T11:16:00Z">
              <w:r w:rsidRPr="00B42E3B" w:rsidDel="00996A17">
                <w:rPr>
                  <w:rFonts w:ascii="Arial" w:eastAsia="Times New Roman" w:hAnsi="Arial" w:cs="Arial"/>
                  <w:color w:val="000000"/>
                  <w:rPrChange w:id="601" w:author="Bauer, Isabelle E" w:date="2015-08-31T13:21:00Z">
                    <w:rPr>
                      <w:rFonts w:ascii="Calibri" w:eastAsia="Times New Roman" w:hAnsi="Calibri" w:cs="Times New Roman"/>
                      <w:color w:val="000000"/>
                      <w:sz w:val="20"/>
                      <w:szCs w:val="20"/>
                    </w:rPr>
                  </w:rPrChange>
                </w:rPr>
                <w:delText>D_NLSTN</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02" w:author="Cardoso, Taiane D" w:date="2015-09-17T11:16:00Z"/>
                <w:rFonts w:ascii="Arial" w:eastAsia="Times New Roman" w:hAnsi="Arial" w:cs="Arial"/>
                <w:color w:val="000000"/>
                <w:rPrChange w:id="603" w:author="Bauer, Isabelle E" w:date="2015-08-31T13:21:00Z">
                  <w:rPr>
                    <w:del w:id="604" w:author="Cardoso, Taiane D" w:date="2015-09-17T11:16:00Z"/>
                    <w:rFonts w:ascii="Calibri" w:eastAsia="Times New Roman" w:hAnsi="Calibri" w:cs="Times New Roman"/>
                    <w:color w:val="000000"/>
                    <w:sz w:val="20"/>
                    <w:szCs w:val="20"/>
                  </w:rPr>
                </w:rPrChange>
              </w:rPr>
            </w:pPr>
            <w:del w:id="605" w:author="Cardoso, Taiane D" w:date="2015-09-17T11:16:00Z">
              <w:r w:rsidRPr="00B42E3B" w:rsidDel="00996A17">
                <w:rPr>
                  <w:rFonts w:ascii="Arial" w:eastAsia="Times New Roman" w:hAnsi="Arial" w:cs="Arial"/>
                  <w:color w:val="000000"/>
                  <w:rPrChange w:id="606" w:author="Bauer, Isabelle E" w:date="2015-08-31T13:21:00Z">
                    <w:rPr>
                      <w:rFonts w:ascii="Calibri" w:eastAsia="Times New Roman" w:hAnsi="Calibri" w:cs="Times New Roman"/>
                      <w:color w:val="000000"/>
                      <w:sz w:val="20"/>
                      <w:szCs w:val="20"/>
                    </w:rPr>
                  </w:rPrChange>
                </w:rPr>
                <w:delText>78.06</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07" w:author="Cardoso, Taiane D" w:date="2015-09-17T11:16:00Z"/>
                <w:rFonts w:ascii="Arial" w:eastAsia="Times New Roman" w:hAnsi="Arial" w:cs="Arial"/>
                <w:color w:val="000000"/>
                <w:rPrChange w:id="608" w:author="Bauer, Isabelle E" w:date="2015-08-31T13:21:00Z">
                  <w:rPr>
                    <w:del w:id="609" w:author="Cardoso, Taiane D" w:date="2015-09-17T11:16:00Z"/>
                    <w:rFonts w:ascii="Calibri" w:eastAsia="Times New Roman" w:hAnsi="Calibri" w:cs="Times New Roman"/>
                    <w:color w:val="000000"/>
                    <w:sz w:val="20"/>
                    <w:szCs w:val="20"/>
                  </w:rPr>
                </w:rPrChange>
              </w:rPr>
            </w:pPr>
            <w:del w:id="610" w:author="Cardoso, Taiane D" w:date="2015-09-17T11:16:00Z">
              <w:r w:rsidRPr="00B42E3B" w:rsidDel="00996A17">
                <w:rPr>
                  <w:rFonts w:ascii="Arial" w:eastAsia="Times New Roman" w:hAnsi="Arial" w:cs="Arial"/>
                  <w:color w:val="000000"/>
                  <w:rPrChange w:id="611" w:author="Bauer, Isabelle E" w:date="2015-08-31T13:21:00Z">
                    <w:rPr>
                      <w:rFonts w:ascii="Calibri" w:eastAsia="Times New Roman" w:hAnsi="Calibri" w:cs="Times New Roman"/>
                      <w:color w:val="000000"/>
                      <w:sz w:val="20"/>
                      <w:szCs w:val="20"/>
                    </w:rPr>
                  </w:rPrChange>
                </w:rPr>
                <w:delText>37.39</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12" w:author="Cardoso, Taiane D" w:date="2015-09-17T11:16:00Z"/>
                <w:rFonts w:ascii="Arial" w:eastAsia="Times New Roman" w:hAnsi="Arial" w:cs="Arial"/>
                <w:color w:val="000000"/>
                <w:rPrChange w:id="613" w:author="Bauer, Isabelle E" w:date="2015-08-31T13:21:00Z">
                  <w:rPr>
                    <w:del w:id="614" w:author="Cardoso, Taiane D" w:date="2015-09-17T11:16:00Z"/>
                    <w:rFonts w:ascii="Calibri" w:eastAsia="Times New Roman" w:hAnsi="Calibri" w:cs="Times New Roman"/>
                    <w:color w:val="000000"/>
                    <w:sz w:val="20"/>
                    <w:szCs w:val="20"/>
                  </w:rPr>
                </w:rPrChange>
              </w:rPr>
            </w:pPr>
            <w:del w:id="615" w:author="Cardoso, Taiane D" w:date="2015-09-17T11:16:00Z">
              <w:r w:rsidRPr="00B42E3B" w:rsidDel="00996A17">
                <w:rPr>
                  <w:rFonts w:ascii="Arial" w:eastAsia="Times New Roman" w:hAnsi="Arial" w:cs="Arial"/>
                  <w:color w:val="000000"/>
                  <w:rPrChange w:id="616" w:author="Bauer, Isabelle E" w:date="2015-08-31T13:21:00Z">
                    <w:rPr>
                      <w:rFonts w:ascii="Calibri" w:eastAsia="Times New Roman" w:hAnsi="Calibri" w:cs="Times New Roman"/>
                      <w:color w:val="000000"/>
                      <w:sz w:val="20"/>
                      <w:szCs w:val="20"/>
                    </w:rPr>
                  </w:rPrChange>
                </w:rPr>
                <w:delText>DTM - Number-Letter Sequencing - Time Needed</w:delText>
              </w:r>
            </w:del>
          </w:p>
        </w:tc>
      </w:tr>
      <w:tr w:rsidR="00322DD8" w:rsidRPr="00B42E3B" w:rsidDel="00996A17" w:rsidTr="00427DBD">
        <w:trPr>
          <w:trHeight w:val="264"/>
          <w:del w:id="617"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18" w:author="Cardoso, Taiane D" w:date="2015-09-17T11:16:00Z"/>
                <w:rFonts w:ascii="Arial" w:eastAsia="Times New Roman" w:hAnsi="Arial" w:cs="Arial"/>
                <w:color w:val="000000"/>
                <w:rPrChange w:id="619" w:author="Bauer, Isabelle E" w:date="2015-08-31T13:21:00Z">
                  <w:rPr>
                    <w:del w:id="620" w:author="Cardoso, Taiane D" w:date="2015-09-17T11:16:00Z"/>
                    <w:rFonts w:ascii="Calibri" w:eastAsia="Times New Roman" w:hAnsi="Calibri" w:cs="Times New Roman"/>
                    <w:color w:val="000000"/>
                    <w:sz w:val="20"/>
                    <w:szCs w:val="20"/>
                  </w:rPr>
                </w:rPrChange>
              </w:rPr>
            </w:pPr>
            <w:del w:id="621" w:author="Cardoso, Taiane D" w:date="2015-09-17T11:16:00Z">
              <w:r w:rsidRPr="00B42E3B" w:rsidDel="00996A17">
                <w:rPr>
                  <w:rFonts w:ascii="Arial" w:eastAsia="Times New Roman" w:hAnsi="Arial" w:cs="Arial"/>
                  <w:color w:val="000000"/>
                  <w:rPrChange w:id="622" w:author="Bauer, Isabelle E" w:date="2015-08-31T13:21:00Z">
                    <w:rPr>
                      <w:rFonts w:ascii="Calibri" w:eastAsia="Times New Roman" w:hAnsi="Calibri" w:cs="Times New Roman"/>
                      <w:color w:val="000000"/>
                      <w:sz w:val="20"/>
                      <w:szCs w:val="20"/>
                    </w:rPr>
                  </w:rPrChange>
                </w:rPr>
                <w:delText>D_NLSTE</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23" w:author="Cardoso, Taiane D" w:date="2015-09-17T11:16:00Z"/>
                <w:rFonts w:ascii="Arial" w:eastAsia="Times New Roman" w:hAnsi="Arial" w:cs="Arial"/>
                <w:color w:val="000000"/>
                <w:rPrChange w:id="624" w:author="Bauer, Isabelle E" w:date="2015-08-31T13:21:00Z">
                  <w:rPr>
                    <w:del w:id="625" w:author="Cardoso, Taiane D" w:date="2015-09-17T11:16:00Z"/>
                    <w:rFonts w:ascii="Calibri" w:eastAsia="Times New Roman" w:hAnsi="Calibri" w:cs="Times New Roman"/>
                    <w:color w:val="000000"/>
                    <w:sz w:val="20"/>
                    <w:szCs w:val="20"/>
                  </w:rPr>
                </w:rPrChange>
              </w:rPr>
            </w:pPr>
            <w:del w:id="626" w:author="Cardoso, Taiane D" w:date="2015-09-17T11:16:00Z">
              <w:r w:rsidRPr="00B42E3B" w:rsidDel="00996A17">
                <w:rPr>
                  <w:rFonts w:ascii="Arial" w:eastAsia="Times New Roman" w:hAnsi="Arial" w:cs="Arial"/>
                  <w:color w:val="000000"/>
                  <w:rPrChange w:id="627" w:author="Bauer, Isabelle E" w:date="2015-08-31T13:21:00Z">
                    <w:rPr>
                      <w:rFonts w:ascii="Calibri" w:eastAsia="Times New Roman" w:hAnsi="Calibri" w:cs="Times New Roman"/>
                      <w:color w:val="000000"/>
                      <w:sz w:val="20"/>
                      <w:szCs w:val="20"/>
                    </w:rPr>
                  </w:rPrChange>
                </w:rPr>
                <w:delText>1.45</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28" w:author="Cardoso, Taiane D" w:date="2015-09-17T11:16:00Z"/>
                <w:rFonts w:ascii="Arial" w:eastAsia="Times New Roman" w:hAnsi="Arial" w:cs="Arial"/>
                <w:color w:val="000000"/>
                <w:rPrChange w:id="629" w:author="Bauer, Isabelle E" w:date="2015-08-31T13:21:00Z">
                  <w:rPr>
                    <w:del w:id="630" w:author="Cardoso, Taiane D" w:date="2015-09-17T11:16:00Z"/>
                    <w:rFonts w:ascii="Calibri" w:eastAsia="Times New Roman" w:hAnsi="Calibri" w:cs="Times New Roman"/>
                    <w:color w:val="000000"/>
                    <w:sz w:val="20"/>
                    <w:szCs w:val="20"/>
                  </w:rPr>
                </w:rPrChange>
              </w:rPr>
            </w:pPr>
            <w:del w:id="631" w:author="Cardoso, Taiane D" w:date="2015-09-17T11:16:00Z">
              <w:r w:rsidRPr="00B42E3B" w:rsidDel="00996A17">
                <w:rPr>
                  <w:rFonts w:ascii="Arial" w:eastAsia="Times New Roman" w:hAnsi="Arial" w:cs="Arial"/>
                  <w:color w:val="000000"/>
                  <w:rPrChange w:id="632" w:author="Bauer, Isabelle E" w:date="2015-08-31T13:21:00Z">
                    <w:rPr>
                      <w:rFonts w:ascii="Calibri" w:eastAsia="Times New Roman" w:hAnsi="Calibri" w:cs="Times New Roman"/>
                      <w:color w:val="000000"/>
                      <w:sz w:val="20"/>
                      <w:szCs w:val="20"/>
                    </w:rPr>
                  </w:rPrChange>
                </w:rPr>
                <w:delText>5.58</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33" w:author="Cardoso, Taiane D" w:date="2015-09-17T11:16:00Z"/>
                <w:rFonts w:ascii="Arial" w:eastAsia="Times New Roman" w:hAnsi="Arial" w:cs="Arial"/>
                <w:color w:val="000000"/>
                <w:rPrChange w:id="634" w:author="Bauer, Isabelle E" w:date="2015-08-31T13:21:00Z">
                  <w:rPr>
                    <w:del w:id="635" w:author="Cardoso, Taiane D" w:date="2015-09-17T11:16:00Z"/>
                    <w:rFonts w:ascii="Calibri" w:eastAsia="Times New Roman" w:hAnsi="Calibri" w:cs="Times New Roman"/>
                    <w:color w:val="000000"/>
                    <w:sz w:val="20"/>
                    <w:szCs w:val="20"/>
                  </w:rPr>
                </w:rPrChange>
              </w:rPr>
            </w:pPr>
            <w:del w:id="636" w:author="Cardoso, Taiane D" w:date="2015-09-17T11:16:00Z">
              <w:r w:rsidRPr="00B42E3B" w:rsidDel="00996A17">
                <w:rPr>
                  <w:rFonts w:ascii="Arial" w:eastAsia="Times New Roman" w:hAnsi="Arial" w:cs="Arial"/>
                  <w:color w:val="000000"/>
                  <w:rPrChange w:id="637" w:author="Bauer, Isabelle E" w:date="2015-08-31T13:21:00Z">
                    <w:rPr>
                      <w:rFonts w:ascii="Calibri" w:eastAsia="Times New Roman" w:hAnsi="Calibri" w:cs="Times New Roman"/>
                      <w:color w:val="000000"/>
                      <w:sz w:val="20"/>
                      <w:szCs w:val="20"/>
                    </w:rPr>
                  </w:rPrChange>
                </w:rPr>
                <w:delText>DTM - Number-Letter Sequencing - Error Composite</w:delText>
              </w:r>
            </w:del>
          </w:p>
        </w:tc>
      </w:tr>
      <w:tr w:rsidR="00322DD8" w:rsidRPr="00B42E3B" w:rsidDel="00996A17" w:rsidTr="00427DBD">
        <w:trPr>
          <w:trHeight w:val="264"/>
          <w:del w:id="638"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39" w:author="Cardoso, Taiane D" w:date="2015-09-17T11:16:00Z"/>
                <w:rFonts w:ascii="Arial" w:eastAsia="Times New Roman" w:hAnsi="Arial" w:cs="Arial"/>
                <w:color w:val="000000"/>
                <w:rPrChange w:id="640" w:author="Bauer, Isabelle E" w:date="2015-08-31T13:21:00Z">
                  <w:rPr>
                    <w:del w:id="641" w:author="Cardoso, Taiane D" w:date="2015-09-17T11:16:00Z"/>
                    <w:rFonts w:ascii="Calibri" w:eastAsia="Times New Roman" w:hAnsi="Calibri" w:cs="Times New Roman"/>
                    <w:color w:val="000000"/>
                    <w:sz w:val="20"/>
                    <w:szCs w:val="20"/>
                  </w:rPr>
                </w:rPrChange>
              </w:rPr>
            </w:pPr>
            <w:del w:id="642" w:author="Cardoso, Taiane D" w:date="2015-09-17T11:16:00Z">
              <w:r w:rsidRPr="00B42E3B" w:rsidDel="00996A17">
                <w:rPr>
                  <w:rFonts w:ascii="Arial" w:eastAsia="Times New Roman" w:hAnsi="Arial" w:cs="Arial"/>
                  <w:color w:val="000000"/>
                  <w:rPrChange w:id="643" w:author="Bauer, Isabelle E" w:date="2015-08-31T13:21:00Z">
                    <w:rPr>
                      <w:rFonts w:ascii="Calibri" w:eastAsia="Times New Roman" w:hAnsi="Calibri" w:cs="Times New Roman"/>
                      <w:color w:val="000000"/>
                      <w:sz w:val="20"/>
                      <w:szCs w:val="20"/>
                    </w:rPr>
                  </w:rPrChange>
                </w:rPr>
                <w:delText>D_MSTN</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44" w:author="Cardoso, Taiane D" w:date="2015-09-17T11:16:00Z"/>
                <w:rFonts w:ascii="Arial" w:eastAsia="Times New Roman" w:hAnsi="Arial" w:cs="Arial"/>
                <w:color w:val="000000"/>
                <w:rPrChange w:id="645" w:author="Bauer, Isabelle E" w:date="2015-08-31T13:21:00Z">
                  <w:rPr>
                    <w:del w:id="646" w:author="Cardoso, Taiane D" w:date="2015-09-17T11:16:00Z"/>
                    <w:rFonts w:ascii="Calibri" w:eastAsia="Times New Roman" w:hAnsi="Calibri" w:cs="Times New Roman"/>
                    <w:color w:val="000000"/>
                    <w:sz w:val="20"/>
                    <w:szCs w:val="20"/>
                  </w:rPr>
                </w:rPrChange>
              </w:rPr>
            </w:pPr>
            <w:del w:id="647" w:author="Cardoso, Taiane D" w:date="2015-09-17T11:16:00Z">
              <w:r w:rsidRPr="00B42E3B" w:rsidDel="00996A17">
                <w:rPr>
                  <w:rFonts w:ascii="Arial" w:eastAsia="Times New Roman" w:hAnsi="Arial" w:cs="Arial"/>
                  <w:color w:val="000000"/>
                  <w:rPrChange w:id="648" w:author="Bauer, Isabelle E" w:date="2015-08-31T13:21:00Z">
                    <w:rPr>
                      <w:rFonts w:ascii="Calibri" w:eastAsia="Times New Roman" w:hAnsi="Calibri" w:cs="Times New Roman"/>
                      <w:color w:val="000000"/>
                      <w:sz w:val="20"/>
                      <w:szCs w:val="20"/>
                    </w:rPr>
                  </w:rPrChange>
                </w:rPr>
                <w:delText>28.35</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49" w:author="Cardoso, Taiane D" w:date="2015-09-17T11:16:00Z"/>
                <w:rFonts w:ascii="Arial" w:eastAsia="Times New Roman" w:hAnsi="Arial" w:cs="Arial"/>
                <w:color w:val="000000"/>
                <w:rPrChange w:id="650" w:author="Bauer, Isabelle E" w:date="2015-08-31T13:21:00Z">
                  <w:rPr>
                    <w:del w:id="651" w:author="Cardoso, Taiane D" w:date="2015-09-17T11:16:00Z"/>
                    <w:rFonts w:ascii="Calibri" w:eastAsia="Times New Roman" w:hAnsi="Calibri" w:cs="Times New Roman"/>
                    <w:color w:val="000000"/>
                    <w:sz w:val="20"/>
                    <w:szCs w:val="20"/>
                  </w:rPr>
                </w:rPrChange>
              </w:rPr>
            </w:pPr>
            <w:del w:id="652" w:author="Cardoso, Taiane D" w:date="2015-09-17T11:16:00Z">
              <w:r w:rsidRPr="00B42E3B" w:rsidDel="00996A17">
                <w:rPr>
                  <w:rFonts w:ascii="Arial" w:eastAsia="Times New Roman" w:hAnsi="Arial" w:cs="Arial"/>
                  <w:color w:val="000000"/>
                  <w:rPrChange w:id="653" w:author="Bauer, Isabelle E" w:date="2015-08-31T13:21:00Z">
                    <w:rPr>
                      <w:rFonts w:ascii="Calibri" w:eastAsia="Times New Roman" w:hAnsi="Calibri" w:cs="Times New Roman"/>
                      <w:color w:val="000000"/>
                      <w:sz w:val="20"/>
                      <w:szCs w:val="20"/>
                    </w:rPr>
                  </w:rPrChange>
                </w:rPr>
                <w:delText>15.22</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54" w:author="Cardoso, Taiane D" w:date="2015-09-17T11:16:00Z"/>
                <w:rFonts w:ascii="Arial" w:eastAsia="Times New Roman" w:hAnsi="Arial" w:cs="Arial"/>
                <w:color w:val="000000"/>
                <w:rPrChange w:id="655" w:author="Bauer, Isabelle E" w:date="2015-08-31T13:21:00Z">
                  <w:rPr>
                    <w:del w:id="656" w:author="Cardoso, Taiane D" w:date="2015-09-17T11:16:00Z"/>
                    <w:rFonts w:ascii="Calibri" w:eastAsia="Times New Roman" w:hAnsi="Calibri" w:cs="Times New Roman"/>
                    <w:color w:val="000000"/>
                    <w:sz w:val="20"/>
                    <w:szCs w:val="20"/>
                  </w:rPr>
                </w:rPrChange>
              </w:rPr>
            </w:pPr>
            <w:del w:id="657" w:author="Cardoso, Taiane D" w:date="2015-09-17T11:16:00Z">
              <w:r w:rsidRPr="00B42E3B" w:rsidDel="00996A17">
                <w:rPr>
                  <w:rFonts w:ascii="Arial" w:eastAsia="Times New Roman" w:hAnsi="Arial" w:cs="Arial"/>
                  <w:color w:val="000000"/>
                  <w:rPrChange w:id="658" w:author="Bauer, Isabelle E" w:date="2015-08-31T13:21:00Z">
                    <w:rPr>
                      <w:rFonts w:ascii="Calibri" w:eastAsia="Times New Roman" w:hAnsi="Calibri" w:cs="Times New Roman"/>
                      <w:color w:val="000000"/>
                      <w:sz w:val="20"/>
                      <w:szCs w:val="20"/>
                    </w:rPr>
                  </w:rPrChange>
                </w:rPr>
                <w:delText>DTM - Motor Speed - Time Needed</w:delText>
              </w:r>
            </w:del>
          </w:p>
        </w:tc>
      </w:tr>
      <w:tr w:rsidR="00322DD8" w:rsidRPr="00B42E3B" w:rsidDel="00996A17" w:rsidTr="00427DBD">
        <w:trPr>
          <w:trHeight w:val="264"/>
          <w:del w:id="659"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60" w:author="Cardoso, Taiane D" w:date="2015-09-17T11:16:00Z"/>
                <w:rFonts w:ascii="Arial" w:eastAsia="Times New Roman" w:hAnsi="Arial" w:cs="Arial"/>
                <w:color w:val="000000"/>
                <w:rPrChange w:id="661" w:author="Bauer, Isabelle E" w:date="2015-08-31T13:21:00Z">
                  <w:rPr>
                    <w:del w:id="662" w:author="Cardoso, Taiane D" w:date="2015-09-17T11:16:00Z"/>
                    <w:rFonts w:ascii="Calibri" w:eastAsia="Times New Roman" w:hAnsi="Calibri" w:cs="Times New Roman"/>
                    <w:color w:val="000000"/>
                    <w:sz w:val="20"/>
                    <w:szCs w:val="20"/>
                  </w:rPr>
                </w:rPrChange>
              </w:rPr>
            </w:pPr>
            <w:del w:id="663" w:author="Cardoso, Taiane D" w:date="2015-09-17T11:16:00Z">
              <w:r w:rsidRPr="00B42E3B" w:rsidDel="00996A17">
                <w:rPr>
                  <w:rFonts w:ascii="Arial" w:eastAsia="Times New Roman" w:hAnsi="Arial" w:cs="Arial"/>
                  <w:color w:val="000000"/>
                  <w:rPrChange w:id="664" w:author="Bauer, Isabelle E" w:date="2015-08-31T13:21:00Z">
                    <w:rPr>
                      <w:rFonts w:ascii="Calibri" w:eastAsia="Times New Roman" w:hAnsi="Calibri" w:cs="Times New Roman"/>
                      <w:color w:val="000000"/>
                      <w:sz w:val="20"/>
                      <w:szCs w:val="20"/>
                    </w:rPr>
                  </w:rPrChange>
                </w:rPr>
                <w:delText>D_MSTDE</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65" w:author="Cardoso, Taiane D" w:date="2015-09-17T11:16:00Z"/>
                <w:rFonts w:ascii="Arial" w:eastAsia="Times New Roman" w:hAnsi="Arial" w:cs="Arial"/>
                <w:color w:val="000000"/>
                <w:rPrChange w:id="666" w:author="Bauer, Isabelle E" w:date="2015-08-31T13:21:00Z">
                  <w:rPr>
                    <w:del w:id="667" w:author="Cardoso, Taiane D" w:date="2015-09-17T11:16:00Z"/>
                    <w:rFonts w:ascii="Calibri" w:eastAsia="Times New Roman" w:hAnsi="Calibri" w:cs="Times New Roman"/>
                    <w:color w:val="000000"/>
                    <w:sz w:val="20"/>
                    <w:szCs w:val="20"/>
                  </w:rPr>
                </w:rPrChange>
              </w:rPr>
            </w:pPr>
            <w:del w:id="668" w:author="Cardoso, Taiane D" w:date="2015-09-17T11:16:00Z">
              <w:r w:rsidRPr="00B42E3B" w:rsidDel="00996A17">
                <w:rPr>
                  <w:rFonts w:ascii="Arial" w:eastAsia="Times New Roman" w:hAnsi="Arial" w:cs="Arial"/>
                  <w:color w:val="000000"/>
                  <w:rPrChange w:id="669" w:author="Bauer, Isabelle E" w:date="2015-08-31T13:21:00Z">
                    <w:rPr>
                      <w:rFonts w:ascii="Calibri" w:eastAsia="Times New Roman" w:hAnsi="Calibri" w:cs="Times New Roman"/>
                      <w:color w:val="000000"/>
                      <w:sz w:val="20"/>
                      <w:szCs w:val="20"/>
                    </w:rPr>
                  </w:rPrChange>
                </w:rPr>
                <w:delText>0.16</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70" w:author="Cardoso, Taiane D" w:date="2015-09-17T11:16:00Z"/>
                <w:rFonts w:ascii="Arial" w:eastAsia="Times New Roman" w:hAnsi="Arial" w:cs="Arial"/>
                <w:color w:val="000000"/>
                <w:rPrChange w:id="671" w:author="Bauer, Isabelle E" w:date="2015-08-31T13:21:00Z">
                  <w:rPr>
                    <w:del w:id="672" w:author="Cardoso, Taiane D" w:date="2015-09-17T11:16:00Z"/>
                    <w:rFonts w:ascii="Calibri" w:eastAsia="Times New Roman" w:hAnsi="Calibri" w:cs="Times New Roman"/>
                    <w:color w:val="000000"/>
                    <w:sz w:val="20"/>
                    <w:szCs w:val="20"/>
                  </w:rPr>
                </w:rPrChange>
              </w:rPr>
            </w:pPr>
            <w:del w:id="673" w:author="Cardoso, Taiane D" w:date="2015-09-17T11:16:00Z">
              <w:r w:rsidRPr="00B42E3B" w:rsidDel="00996A17">
                <w:rPr>
                  <w:rFonts w:ascii="Arial" w:eastAsia="Times New Roman" w:hAnsi="Arial" w:cs="Arial"/>
                  <w:color w:val="000000"/>
                  <w:rPrChange w:id="674" w:author="Bauer, Isabelle E" w:date="2015-08-31T13:21:00Z">
                    <w:rPr>
                      <w:rFonts w:ascii="Calibri" w:eastAsia="Times New Roman" w:hAnsi="Calibri" w:cs="Times New Roman"/>
                      <w:color w:val="000000"/>
                      <w:sz w:val="20"/>
                      <w:szCs w:val="20"/>
                    </w:rPr>
                  </w:rPrChange>
                </w:rPr>
                <w:delText>1.64</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75" w:author="Cardoso, Taiane D" w:date="2015-09-17T11:16:00Z"/>
                <w:rFonts w:ascii="Arial" w:eastAsia="Times New Roman" w:hAnsi="Arial" w:cs="Arial"/>
                <w:color w:val="000000"/>
                <w:rPrChange w:id="676" w:author="Bauer, Isabelle E" w:date="2015-08-31T13:21:00Z">
                  <w:rPr>
                    <w:del w:id="677" w:author="Cardoso, Taiane D" w:date="2015-09-17T11:16:00Z"/>
                    <w:rFonts w:ascii="Calibri" w:eastAsia="Times New Roman" w:hAnsi="Calibri" w:cs="Times New Roman"/>
                    <w:color w:val="000000"/>
                    <w:sz w:val="20"/>
                    <w:szCs w:val="20"/>
                  </w:rPr>
                </w:rPrChange>
              </w:rPr>
            </w:pPr>
            <w:del w:id="678" w:author="Cardoso, Taiane D" w:date="2015-09-17T11:16:00Z">
              <w:r w:rsidRPr="00B42E3B" w:rsidDel="00996A17">
                <w:rPr>
                  <w:rFonts w:ascii="Arial" w:eastAsia="Times New Roman" w:hAnsi="Arial" w:cs="Arial"/>
                  <w:color w:val="000000"/>
                  <w:rPrChange w:id="679" w:author="Bauer, Isabelle E" w:date="2015-08-31T13:21:00Z">
                    <w:rPr>
                      <w:rFonts w:ascii="Calibri" w:eastAsia="Times New Roman" w:hAnsi="Calibri" w:cs="Times New Roman"/>
                      <w:color w:val="000000"/>
                      <w:sz w:val="20"/>
                      <w:szCs w:val="20"/>
                    </w:rPr>
                  </w:rPrChange>
                </w:rPr>
                <w:delText>DTM - Motor Speed - Time Discontinue Errors</w:delText>
              </w:r>
            </w:del>
          </w:p>
        </w:tc>
      </w:tr>
      <w:tr w:rsidR="00322DD8" w:rsidRPr="00B42E3B" w:rsidDel="00996A17" w:rsidTr="00427DBD">
        <w:trPr>
          <w:trHeight w:val="264"/>
          <w:del w:id="680"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81" w:author="Cardoso, Taiane D" w:date="2015-09-17T11:16:00Z"/>
                <w:rFonts w:ascii="Arial" w:eastAsia="Times New Roman" w:hAnsi="Arial" w:cs="Arial"/>
                <w:color w:val="000000"/>
                <w:rPrChange w:id="682" w:author="Bauer, Isabelle E" w:date="2015-08-31T13:21:00Z">
                  <w:rPr>
                    <w:del w:id="683" w:author="Cardoso, Taiane D" w:date="2015-09-17T11:16:00Z"/>
                    <w:rFonts w:ascii="Calibri" w:eastAsia="Times New Roman" w:hAnsi="Calibri" w:cs="Times New Roman"/>
                    <w:color w:val="000000"/>
                    <w:sz w:val="20"/>
                    <w:szCs w:val="20"/>
                  </w:rPr>
                </w:rPrChange>
              </w:rPr>
            </w:pPr>
            <w:del w:id="684" w:author="Cardoso, Taiane D" w:date="2015-09-17T11:16:00Z">
              <w:r w:rsidRPr="00B42E3B" w:rsidDel="00996A17">
                <w:rPr>
                  <w:rFonts w:ascii="Arial" w:eastAsia="Times New Roman" w:hAnsi="Arial" w:cs="Arial"/>
                  <w:color w:val="000000"/>
                  <w:rPrChange w:id="685" w:author="Bauer, Isabelle E" w:date="2015-08-31T13:21:00Z">
                    <w:rPr>
                      <w:rFonts w:ascii="Calibri" w:eastAsia="Times New Roman" w:hAnsi="Calibri" w:cs="Times New Roman"/>
                      <w:color w:val="000000"/>
                      <w:sz w:val="20"/>
                      <w:szCs w:val="20"/>
                    </w:rPr>
                  </w:rPrChange>
                </w:rPr>
                <w:delText>O_SRLC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86" w:author="Cardoso, Taiane D" w:date="2015-09-17T11:16:00Z"/>
                <w:rFonts w:ascii="Arial" w:eastAsia="Times New Roman" w:hAnsi="Arial" w:cs="Arial"/>
                <w:color w:val="000000"/>
                <w:rPrChange w:id="687" w:author="Bauer, Isabelle E" w:date="2015-08-31T13:21:00Z">
                  <w:rPr>
                    <w:del w:id="688" w:author="Cardoso, Taiane D" w:date="2015-09-17T11:16:00Z"/>
                    <w:rFonts w:ascii="Calibri" w:eastAsia="Times New Roman" w:hAnsi="Calibri" w:cs="Times New Roman"/>
                    <w:color w:val="000000"/>
                    <w:sz w:val="20"/>
                    <w:szCs w:val="20"/>
                  </w:rPr>
                </w:rPrChange>
              </w:rPr>
            </w:pPr>
            <w:del w:id="689" w:author="Cardoso, Taiane D" w:date="2015-09-17T11:16:00Z">
              <w:r w:rsidRPr="00B42E3B" w:rsidDel="00996A17">
                <w:rPr>
                  <w:rFonts w:ascii="Arial" w:eastAsia="Times New Roman" w:hAnsi="Arial" w:cs="Arial"/>
                  <w:color w:val="000000"/>
                  <w:rPrChange w:id="690" w:author="Bauer, Isabelle E" w:date="2015-08-31T13:21:00Z">
                    <w:rPr>
                      <w:rFonts w:ascii="Calibri" w:eastAsia="Times New Roman" w:hAnsi="Calibri" w:cs="Times New Roman"/>
                      <w:color w:val="000000"/>
                      <w:sz w:val="20"/>
                      <w:szCs w:val="20"/>
                    </w:rPr>
                  </w:rPrChange>
                </w:rPr>
                <w:delText>34.04</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691" w:author="Cardoso, Taiane D" w:date="2015-09-17T11:16:00Z"/>
                <w:rFonts w:ascii="Arial" w:eastAsia="Times New Roman" w:hAnsi="Arial" w:cs="Arial"/>
                <w:color w:val="000000"/>
                <w:rPrChange w:id="692" w:author="Bauer, Isabelle E" w:date="2015-08-31T13:21:00Z">
                  <w:rPr>
                    <w:del w:id="693" w:author="Cardoso, Taiane D" w:date="2015-09-17T11:16:00Z"/>
                    <w:rFonts w:ascii="Calibri" w:eastAsia="Times New Roman" w:hAnsi="Calibri" w:cs="Times New Roman"/>
                    <w:color w:val="000000"/>
                    <w:sz w:val="20"/>
                    <w:szCs w:val="20"/>
                  </w:rPr>
                </w:rPrChange>
              </w:rPr>
            </w:pPr>
            <w:del w:id="694" w:author="Cardoso, Taiane D" w:date="2015-09-17T11:16:00Z">
              <w:r w:rsidRPr="00B42E3B" w:rsidDel="00996A17">
                <w:rPr>
                  <w:rFonts w:ascii="Arial" w:eastAsia="Times New Roman" w:hAnsi="Arial" w:cs="Arial"/>
                  <w:color w:val="000000"/>
                  <w:rPrChange w:id="695" w:author="Bauer, Isabelle E" w:date="2015-08-31T13:21:00Z">
                    <w:rPr>
                      <w:rFonts w:ascii="Calibri" w:eastAsia="Times New Roman" w:hAnsi="Calibri" w:cs="Times New Roman"/>
                      <w:color w:val="000000"/>
                      <w:sz w:val="20"/>
                      <w:szCs w:val="20"/>
                    </w:rPr>
                  </w:rPrChange>
                </w:rPr>
                <w:delText>11.19</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696" w:author="Cardoso, Taiane D" w:date="2015-09-17T11:16:00Z"/>
                <w:rFonts w:ascii="Arial" w:eastAsia="Times New Roman" w:hAnsi="Arial" w:cs="Arial"/>
                <w:color w:val="000000"/>
                <w:rPrChange w:id="697" w:author="Bauer, Isabelle E" w:date="2015-08-31T13:21:00Z">
                  <w:rPr>
                    <w:del w:id="698" w:author="Cardoso, Taiane D" w:date="2015-09-17T11:16:00Z"/>
                    <w:rFonts w:ascii="Calibri" w:eastAsia="Times New Roman" w:hAnsi="Calibri" w:cs="Times New Roman"/>
                    <w:color w:val="000000"/>
                    <w:sz w:val="20"/>
                    <w:szCs w:val="20"/>
                  </w:rPr>
                </w:rPrChange>
              </w:rPr>
            </w:pPr>
            <w:del w:id="699" w:author="Cardoso, Taiane D" w:date="2015-09-17T11:16:00Z">
              <w:r w:rsidRPr="00B42E3B" w:rsidDel="00996A17">
                <w:rPr>
                  <w:rFonts w:ascii="Arial" w:eastAsia="Times New Roman" w:hAnsi="Arial" w:cs="Arial"/>
                  <w:color w:val="000000"/>
                  <w:rPrChange w:id="700" w:author="Bauer, Isabelle E" w:date="2015-08-31T13:21:00Z">
                    <w:rPr>
                      <w:rFonts w:ascii="Calibri" w:eastAsia="Times New Roman" w:hAnsi="Calibri" w:cs="Times New Roman"/>
                      <w:color w:val="000000"/>
                      <w:sz w:val="20"/>
                      <w:szCs w:val="20"/>
                    </w:rPr>
                  </w:rPrChange>
                </w:rPr>
                <w:delText xml:space="preserve">Orientation Test - Simple Right + Simple Left Composite = Total Correct / Total Reaction Time </w:delText>
              </w:r>
            </w:del>
          </w:p>
        </w:tc>
      </w:tr>
      <w:tr w:rsidR="00322DD8" w:rsidRPr="00B42E3B" w:rsidDel="00996A17" w:rsidTr="00427DBD">
        <w:trPr>
          <w:trHeight w:val="264"/>
          <w:del w:id="701"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02" w:author="Cardoso, Taiane D" w:date="2015-09-17T11:16:00Z"/>
                <w:rFonts w:ascii="Arial" w:eastAsia="Times New Roman" w:hAnsi="Arial" w:cs="Arial"/>
                <w:color w:val="000000"/>
                <w:rPrChange w:id="703" w:author="Bauer, Isabelle E" w:date="2015-08-31T13:21:00Z">
                  <w:rPr>
                    <w:del w:id="704" w:author="Cardoso, Taiane D" w:date="2015-09-17T11:16:00Z"/>
                    <w:rFonts w:ascii="Calibri" w:eastAsia="Times New Roman" w:hAnsi="Calibri" w:cs="Times New Roman"/>
                    <w:color w:val="000000"/>
                    <w:sz w:val="20"/>
                    <w:szCs w:val="20"/>
                  </w:rPr>
                </w:rPrChange>
              </w:rPr>
            </w:pPr>
            <w:del w:id="705" w:author="Cardoso, Taiane D" w:date="2015-09-17T11:16:00Z">
              <w:r w:rsidRPr="00B42E3B" w:rsidDel="00996A17">
                <w:rPr>
                  <w:rFonts w:ascii="Arial" w:eastAsia="Times New Roman" w:hAnsi="Arial" w:cs="Arial"/>
                  <w:color w:val="000000"/>
                  <w:rPrChange w:id="706" w:author="Bauer, Isabelle E" w:date="2015-08-31T13:21:00Z">
                    <w:rPr>
                      <w:rFonts w:ascii="Calibri" w:eastAsia="Times New Roman" w:hAnsi="Calibri" w:cs="Times New Roman"/>
                      <w:color w:val="000000"/>
                      <w:sz w:val="20"/>
                      <w:szCs w:val="20"/>
                    </w:rPr>
                  </w:rPrChange>
                </w:rPr>
                <w:delText>O_CHC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07" w:author="Cardoso, Taiane D" w:date="2015-09-17T11:16:00Z"/>
                <w:rFonts w:ascii="Arial" w:eastAsia="Times New Roman" w:hAnsi="Arial" w:cs="Arial"/>
                <w:color w:val="000000"/>
                <w:rPrChange w:id="708" w:author="Bauer, Isabelle E" w:date="2015-08-31T13:21:00Z">
                  <w:rPr>
                    <w:del w:id="709" w:author="Cardoso, Taiane D" w:date="2015-09-17T11:16:00Z"/>
                    <w:rFonts w:ascii="Calibri" w:eastAsia="Times New Roman" w:hAnsi="Calibri" w:cs="Times New Roman"/>
                    <w:color w:val="000000"/>
                    <w:sz w:val="20"/>
                    <w:szCs w:val="20"/>
                  </w:rPr>
                </w:rPrChange>
              </w:rPr>
            </w:pPr>
            <w:del w:id="710" w:author="Cardoso, Taiane D" w:date="2015-09-17T11:16:00Z">
              <w:r w:rsidRPr="00B42E3B" w:rsidDel="00996A17">
                <w:rPr>
                  <w:rFonts w:ascii="Arial" w:eastAsia="Times New Roman" w:hAnsi="Arial" w:cs="Arial"/>
                  <w:color w:val="000000"/>
                  <w:rPrChange w:id="711" w:author="Bauer, Isabelle E" w:date="2015-08-31T13:21:00Z">
                    <w:rPr>
                      <w:rFonts w:ascii="Calibri" w:eastAsia="Times New Roman" w:hAnsi="Calibri" w:cs="Times New Roman"/>
                      <w:color w:val="000000"/>
                      <w:sz w:val="20"/>
                      <w:szCs w:val="20"/>
                    </w:rPr>
                  </w:rPrChange>
                </w:rPr>
                <w:delText>13.92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12" w:author="Cardoso, Taiane D" w:date="2015-09-17T11:16:00Z"/>
                <w:rFonts w:ascii="Arial" w:eastAsia="Times New Roman" w:hAnsi="Arial" w:cs="Arial"/>
                <w:color w:val="000000"/>
                <w:rPrChange w:id="713" w:author="Bauer, Isabelle E" w:date="2015-08-31T13:21:00Z">
                  <w:rPr>
                    <w:del w:id="714" w:author="Cardoso, Taiane D" w:date="2015-09-17T11:16:00Z"/>
                    <w:rFonts w:ascii="Calibri" w:eastAsia="Times New Roman" w:hAnsi="Calibri" w:cs="Times New Roman"/>
                    <w:color w:val="000000"/>
                    <w:sz w:val="20"/>
                    <w:szCs w:val="20"/>
                  </w:rPr>
                </w:rPrChange>
              </w:rPr>
            </w:pPr>
            <w:del w:id="715" w:author="Cardoso, Taiane D" w:date="2015-09-17T11:16:00Z">
              <w:r w:rsidRPr="00B42E3B" w:rsidDel="00996A17">
                <w:rPr>
                  <w:rFonts w:ascii="Arial" w:eastAsia="Times New Roman" w:hAnsi="Arial" w:cs="Arial"/>
                  <w:color w:val="000000"/>
                  <w:rPrChange w:id="716" w:author="Bauer, Isabelle E" w:date="2015-08-31T13:21:00Z">
                    <w:rPr>
                      <w:rFonts w:ascii="Calibri" w:eastAsia="Times New Roman" w:hAnsi="Calibri" w:cs="Times New Roman"/>
                      <w:color w:val="000000"/>
                      <w:sz w:val="20"/>
                      <w:szCs w:val="20"/>
                    </w:rPr>
                  </w:rPrChange>
                </w:rPr>
                <w:delText>4.35</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17" w:author="Cardoso, Taiane D" w:date="2015-09-17T11:16:00Z"/>
                <w:rFonts w:ascii="Arial" w:eastAsia="Times New Roman" w:hAnsi="Arial" w:cs="Arial"/>
                <w:color w:val="000000"/>
                <w:rPrChange w:id="718" w:author="Bauer, Isabelle E" w:date="2015-08-31T13:21:00Z">
                  <w:rPr>
                    <w:del w:id="719" w:author="Cardoso, Taiane D" w:date="2015-09-17T11:16:00Z"/>
                    <w:rFonts w:ascii="Calibri" w:eastAsia="Times New Roman" w:hAnsi="Calibri" w:cs="Times New Roman"/>
                    <w:color w:val="000000"/>
                    <w:sz w:val="20"/>
                    <w:szCs w:val="20"/>
                  </w:rPr>
                </w:rPrChange>
              </w:rPr>
            </w:pPr>
            <w:del w:id="720" w:author="Cardoso, Taiane D" w:date="2015-09-17T11:16:00Z">
              <w:r w:rsidRPr="00B42E3B" w:rsidDel="00996A17">
                <w:rPr>
                  <w:rFonts w:ascii="Arial" w:eastAsia="Times New Roman" w:hAnsi="Arial" w:cs="Arial"/>
                  <w:color w:val="000000"/>
                  <w:rPrChange w:id="721" w:author="Bauer, Isabelle E" w:date="2015-08-31T13:21:00Z">
                    <w:rPr>
                      <w:rFonts w:ascii="Calibri" w:eastAsia="Times New Roman" w:hAnsi="Calibri" w:cs="Times New Roman"/>
                      <w:color w:val="000000"/>
                      <w:sz w:val="20"/>
                      <w:szCs w:val="20"/>
                    </w:rPr>
                  </w:rPrChange>
                </w:rPr>
                <w:delText>Orientation Test - Choice Composite = Number Correct / Reaction Time</w:delText>
              </w:r>
            </w:del>
          </w:p>
        </w:tc>
      </w:tr>
      <w:tr w:rsidR="00322DD8" w:rsidRPr="00B42E3B" w:rsidDel="00996A17" w:rsidTr="00427DBD">
        <w:trPr>
          <w:trHeight w:val="264"/>
          <w:del w:id="722"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23" w:author="Cardoso, Taiane D" w:date="2015-09-17T11:16:00Z"/>
                <w:rFonts w:ascii="Arial" w:eastAsia="Times New Roman" w:hAnsi="Arial" w:cs="Arial"/>
                <w:color w:val="000000"/>
                <w:rPrChange w:id="724" w:author="Bauer, Isabelle E" w:date="2015-08-31T13:21:00Z">
                  <w:rPr>
                    <w:del w:id="725" w:author="Cardoso, Taiane D" w:date="2015-09-17T11:16:00Z"/>
                    <w:rFonts w:ascii="Calibri" w:eastAsia="Times New Roman" w:hAnsi="Calibri" w:cs="Times New Roman"/>
                    <w:color w:val="000000"/>
                    <w:sz w:val="20"/>
                    <w:szCs w:val="20"/>
                  </w:rPr>
                </w:rPrChange>
              </w:rPr>
            </w:pPr>
            <w:del w:id="726" w:author="Cardoso, Taiane D" w:date="2015-09-17T11:16:00Z">
              <w:r w:rsidRPr="00B42E3B" w:rsidDel="00996A17">
                <w:rPr>
                  <w:rFonts w:ascii="Arial" w:eastAsia="Times New Roman" w:hAnsi="Arial" w:cs="Arial"/>
                  <w:color w:val="000000"/>
                  <w:rPrChange w:id="727" w:author="Bauer, Isabelle E" w:date="2015-08-31T13:21:00Z">
                    <w:rPr>
                      <w:rFonts w:ascii="Calibri" w:eastAsia="Times New Roman" w:hAnsi="Calibri" w:cs="Times New Roman"/>
                      <w:color w:val="000000"/>
                      <w:sz w:val="20"/>
                      <w:szCs w:val="20"/>
                    </w:rPr>
                  </w:rPrChange>
                </w:rPr>
                <w:delText>O_INC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28" w:author="Cardoso, Taiane D" w:date="2015-09-17T11:16:00Z"/>
                <w:rFonts w:ascii="Arial" w:eastAsia="Times New Roman" w:hAnsi="Arial" w:cs="Arial"/>
                <w:color w:val="000000"/>
                <w:rPrChange w:id="729" w:author="Bauer, Isabelle E" w:date="2015-08-31T13:21:00Z">
                  <w:rPr>
                    <w:del w:id="730" w:author="Cardoso, Taiane D" w:date="2015-09-17T11:16:00Z"/>
                    <w:rFonts w:ascii="Calibri" w:eastAsia="Times New Roman" w:hAnsi="Calibri" w:cs="Times New Roman"/>
                    <w:color w:val="000000"/>
                    <w:sz w:val="20"/>
                    <w:szCs w:val="20"/>
                  </w:rPr>
                </w:rPrChange>
              </w:rPr>
            </w:pPr>
            <w:del w:id="731" w:author="Cardoso, Taiane D" w:date="2015-09-17T11:16:00Z">
              <w:r w:rsidRPr="00B42E3B" w:rsidDel="00996A17">
                <w:rPr>
                  <w:rFonts w:ascii="Arial" w:eastAsia="Times New Roman" w:hAnsi="Arial" w:cs="Arial"/>
                  <w:color w:val="000000"/>
                  <w:rPrChange w:id="732" w:author="Bauer, Isabelle E" w:date="2015-08-31T13:21:00Z">
                    <w:rPr>
                      <w:rFonts w:ascii="Calibri" w:eastAsia="Times New Roman" w:hAnsi="Calibri" w:cs="Times New Roman"/>
                      <w:color w:val="000000"/>
                      <w:sz w:val="20"/>
                      <w:szCs w:val="20"/>
                    </w:rPr>
                  </w:rPrChange>
                </w:rPr>
                <w:delText>19.61</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33" w:author="Cardoso, Taiane D" w:date="2015-09-17T11:16:00Z"/>
                <w:rFonts w:ascii="Arial" w:eastAsia="Times New Roman" w:hAnsi="Arial" w:cs="Arial"/>
                <w:color w:val="000000"/>
                <w:rPrChange w:id="734" w:author="Bauer, Isabelle E" w:date="2015-08-31T13:21:00Z">
                  <w:rPr>
                    <w:del w:id="735" w:author="Cardoso, Taiane D" w:date="2015-09-17T11:16:00Z"/>
                    <w:rFonts w:ascii="Calibri" w:eastAsia="Times New Roman" w:hAnsi="Calibri" w:cs="Times New Roman"/>
                    <w:color w:val="000000"/>
                    <w:sz w:val="20"/>
                    <w:szCs w:val="20"/>
                  </w:rPr>
                </w:rPrChange>
              </w:rPr>
            </w:pPr>
            <w:del w:id="736" w:author="Cardoso, Taiane D" w:date="2015-09-17T11:16:00Z">
              <w:r w:rsidRPr="00B42E3B" w:rsidDel="00996A17">
                <w:rPr>
                  <w:rFonts w:ascii="Arial" w:eastAsia="Times New Roman" w:hAnsi="Arial" w:cs="Arial"/>
                  <w:color w:val="000000"/>
                  <w:rPrChange w:id="737" w:author="Bauer, Isabelle E" w:date="2015-08-31T13:21:00Z">
                    <w:rPr>
                      <w:rFonts w:ascii="Calibri" w:eastAsia="Times New Roman" w:hAnsi="Calibri" w:cs="Times New Roman"/>
                      <w:color w:val="000000"/>
                      <w:sz w:val="20"/>
                      <w:szCs w:val="20"/>
                    </w:rPr>
                  </w:rPrChange>
                </w:rPr>
                <w:delText>7.37</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38" w:author="Cardoso, Taiane D" w:date="2015-09-17T11:16:00Z"/>
                <w:rFonts w:ascii="Arial" w:eastAsia="Times New Roman" w:hAnsi="Arial" w:cs="Arial"/>
                <w:color w:val="000000"/>
                <w:rPrChange w:id="739" w:author="Bauer, Isabelle E" w:date="2015-08-31T13:21:00Z">
                  <w:rPr>
                    <w:del w:id="740" w:author="Cardoso, Taiane D" w:date="2015-09-17T11:16:00Z"/>
                    <w:rFonts w:ascii="Calibri" w:eastAsia="Times New Roman" w:hAnsi="Calibri" w:cs="Times New Roman"/>
                    <w:color w:val="000000"/>
                    <w:sz w:val="20"/>
                    <w:szCs w:val="20"/>
                  </w:rPr>
                </w:rPrChange>
              </w:rPr>
            </w:pPr>
            <w:del w:id="741" w:author="Cardoso, Taiane D" w:date="2015-09-17T11:16:00Z">
              <w:r w:rsidRPr="00B42E3B" w:rsidDel="00996A17">
                <w:rPr>
                  <w:rFonts w:ascii="Arial" w:eastAsia="Times New Roman" w:hAnsi="Arial" w:cs="Arial"/>
                  <w:color w:val="000000"/>
                  <w:rPrChange w:id="742" w:author="Bauer, Isabelle E" w:date="2015-08-31T13:21:00Z">
                    <w:rPr>
                      <w:rFonts w:ascii="Calibri" w:eastAsia="Times New Roman" w:hAnsi="Calibri" w:cs="Times New Roman"/>
                      <w:color w:val="000000"/>
                      <w:sz w:val="20"/>
                      <w:szCs w:val="20"/>
                    </w:rPr>
                  </w:rPrChange>
                </w:rPr>
                <w:delText>Orientation Test - Incongruent Composite = Number Correct / Reaction Time</w:delText>
              </w:r>
            </w:del>
          </w:p>
        </w:tc>
      </w:tr>
      <w:tr w:rsidR="00322DD8" w:rsidRPr="00B42E3B" w:rsidDel="00996A17" w:rsidTr="00427DBD">
        <w:trPr>
          <w:trHeight w:val="264"/>
          <w:del w:id="743"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44" w:author="Cardoso, Taiane D" w:date="2015-09-17T11:16:00Z"/>
                <w:rFonts w:ascii="Arial" w:eastAsia="Times New Roman" w:hAnsi="Arial" w:cs="Arial"/>
                <w:color w:val="000000"/>
                <w:rPrChange w:id="745" w:author="Bauer, Isabelle E" w:date="2015-08-31T13:21:00Z">
                  <w:rPr>
                    <w:del w:id="746" w:author="Cardoso, Taiane D" w:date="2015-09-17T11:16:00Z"/>
                    <w:rFonts w:ascii="Calibri" w:eastAsia="Times New Roman" w:hAnsi="Calibri" w:cs="Times New Roman"/>
                    <w:color w:val="000000"/>
                    <w:sz w:val="20"/>
                    <w:szCs w:val="20"/>
                  </w:rPr>
                </w:rPrChange>
              </w:rPr>
            </w:pPr>
            <w:del w:id="747" w:author="Cardoso, Taiane D" w:date="2015-09-17T11:16:00Z">
              <w:r w:rsidRPr="00B42E3B" w:rsidDel="00996A17">
                <w:rPr>
                  <w:rFonts w:ascii="Arial" w:eastAsia="Times New Roman" w:hAnsi="Arial" w:cs="Arial"/>
                  <w:color w:val="000000"/>
                  <w:rPrChange w:id="748" w:author="Bauer, Isabelle E" w:date="2015-08-31T13:21:00Z">
                    <w:rPr>
                      <w:rFonts w:ascii="Calibri" w:eastAsia="Times New Roman" w:hAnsi="Calibri" w:cs="Times New Roman"/>
                      <w:color w:val="000000"/>
                      <w:sz w:val="20"/>
                      <w:szCs w:val="20"/>
                    </w:rPr>
                  </w:rPrChange>
                </w:rPr>
                <w:delText>P_REPC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49" w:author="Cardoso, Taiane D" w:date="2015-09-17T11:16:00Z"/>
                <w:rFonts w:ascii="Arial" w:eastAsia="Times New Roman" w:hAnsi="Arial" w:cs="Arial"/>
                <w:color w:val="000000"/>
                <w:rPrChange w:id="750" w:author="Bauer, Isabelle E" w:date="2015-08-31T13:21:00Z">
                  <w:rPr>
                    <w:del w:id="751" w:author="Cardoso, Taiane D" w:date="2015-09-17T11:16:00Z"/>
                    <w:rFonts w:ascii="Calibri" w:eastAsia="Times New Roman" w:hAnsi="Calibri" w:cs="Times New Roman"/>
                    <w:color w:val="000000"/>
                    <w:sz w:val="20"/>
                    <w:szCs w:val="20"/>
                  </w:rPr>
                </w:rPrChange>
              </w:rPr>
            </w:pPr>
            <w:del w:id="752" w:author="Cardoso, Taiane D" w:date="2015-09-17T11:16:00Z">
              <w:r w:rsidRPr="00B42E3B" w:rsidDel="00996A17">
                <w:rPr>
                  <w:rFonts w:ascii="Arial" w:eastAsia="Times New Roman" w:hAnsi="Arial" w:cs="Arial"/>
                  <w:color w:val="000000"/>
                  <w:rPrChange w:id="753" w:author="Bauer, Isabelle E" w:date="2015-08-31T13:21:00Z">
                    <w:rPr>
                      <w:rFonts w:ascii="Calibri" w:eastAsia="Times New Roman" w:hAnsi="Calibri" w:cs="Times New Roman"/>
                      <w:color w:val="000000"/>
                      <w:sz w:val="20"/>
                      <w:szCs w:val="20"/>
                    </w:rPr>
                  </w:rPrChange>
                </w:rPr>
                <w:delText>85.44</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54" w:author="Cardoso, Taiane D" w:date="2015-09-17T11:16:00Z"/>
                <w:rFonts w:ascii="Arial" w:eastAsia="Times New Roman" w:hAnsi="Arial" w:cs="Arial"/>
                <w:color w:val="000000"/>
                <w:rPrChange w:id="755" w:author="Bauer, Isabelle E" w:date="2015-08-31T13:21:00Z">
                  <w:rPr>
                    <w:del w:id="756" w:author="Cardoso, Taiane D" w:date="2015-09-17T11:16:00Z"/>
                    <w:rFonts w:ascii="Calibri" w:eastAsia="Times New Roman" w:hAnsi="Calibri" w:cs="Times New Roman"/>
                    <w:color w:val="000000"/>
                    <w:sz w:val="20"/>
                    <w:szCs w:val="20"/>
                  </w:rPr>
                </w:rPrChange>
              </w:rPr>
            </w:pPr>
            <w:del w:id="757" w:author="Cardoso, Taiane D" w:date="2015-09-17T11:16:00Z">
              <w:r w:rsidRPr="00B42E3B" w:rsidDel="00996A17">
                <w:rPr>
                  <w:rFonts w:ascii="Arial" w:eastAsia="Times New Roman" w:hAnsi="Arial" w:cs="Arial"/>
                  <w:color w:val="000000"/>
                  <w:rPrChange w:id="758" w:author="Bauer, Isabelle E" w:date="2015-08-31T13:21:00Z">
                    <w:rPr>
                      <w:rFonts w:ascii="Calibri" w:eastAsia="Times New Roman" w:hAnsi="Calibri" w:cs="Times New Roman"/>
                      <w:color w:val="000000"/>
                      <w:sz w:val="20"/>
                      <w:szCs w:val="20"/>
                    </w:rPr>
                  </w:rPrChange>
                </w:rPr>
                <w:delText>56.17</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59" w:author="Cardoso, Taiane D" w:date="2015-09-17T11:16:00Z"/>
                <w:rFonts w:ascii="Arial" w:eastAsia="Times New Roman" w:hAnsi="Arial" w:cs="Arial"/>
                <w:color w:val="000000"/>
                <w:rPrChange w:id="760" w:author="Bauer, Isabelle E" w:date="2015-08-31T13:21:00Z">
                  <w:rPr>
                    <w:del w:id="761" w:author="Cardoso, Taiane D" w:date="2015-09-17T11:16:00Z"/>
                    <w:rFonts w:ascii="Calibri" w:eastAsia="Times New Roman" w:hAnsi="Calibri" w:cs="Times New Roman"/>
                    <w:color w:val="000000"/>
                    <w:sz w:val="20"/>
                    <w:szCs w:val="20"/>
                  </w:rPr>
                </w:rPrChange>
              </w:rPr>
            </w:pPr>
            <w:del w:id="762" w:author="Cardoso, Taiane D" w:date="2015-09-17T11:16:00Z">
              <w:r w:rsidRPr="00B42E3B" w:rsidDel="00996A17">
                <w:rPr>
                  <w:rFonts w:ascii="Arial" w:eastAsia="Times New Roman" w:hAnsi="Arial" w:cs="Arial"/>
                  <w:color w:val="000000"/>
                  <w:rPrChange w:id="763" w:author="Bauer, Isabelle E" w:date="2015-08-31T13:21:00Z">
                    <w:rPr>
                      <w:rFonts w:ascii="Calibri" w:eastAsia="Times New Roman" w:hAnsi="Calibri" w:cs="Times New Roman"/>
                      <w:color w:val="000000"/>
                      <w:sz w:val="20"/>
                      <w:szCs w:val="20"/>
                    </w:rPr>
                  </w:rPrChange>
                </w:rPr>
                <w:delText xml:space="preserve">Parametric Assessment of Monitoring (PAM) - Repetition Condition Composite </w:delText>
              </w:r>
            </w:del>
          </w:p>
        </w:tc>
      </w:tr>
      <w:tr w:rsidR="00322DD8" w:rsidRPr="00B42E3B" w:rsidDel="00996A17" w:rsidTr="00427DBD">
        <w:trPr>
          <w:trHeight w:val="264"/>
          <w:del w:id="764"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65" w:author="Cardoso, Taiane D" w:date="2015-09-17T11:16:00Z"/>
                <w:rFonts w:ascii="Arial" w:eastAsia="Times New Roman" w:hAnsi="Arial" w:cs="Arial"/>
                <w:color w:val="000000"/>
                <w:rPrChange w:id="766" w:author="Bauer, Isabelle E" w:date="2015-08-31T13:21:00Z">
                  <w:rPr>
                    <w:del w:id="767" w:author="Cardoso, Taiane D" w:date="2015-09-17T11:16:00Z"/>
                    <w:rFonts w:ascii="Calibri" w:eastAsia="Times New Roman" w:hAnsi="Calibri" w:cs="Times New Roman"/>
                    <w:color w:val="000000"/>
                    <w:sz w:val="20"/>
                    <w:szCs w:val="20"/>
                  </w:rPr>
                </w:rPrChange>
              </w:rPr>
            </w:pPr>
            <w:del w:id="768" w:author="Cardoso, Taiane D" w:date="2015-09-17T11:16:00Z">
              <w:r w:rsidRPr="00B42E3B" w:rsidDel="00996A17">
                <w:rPr>
                  <w:rFonts w:ascii="Arial" w:eastAsia="Times New Roman" w:hAnsi="Arial" w:cs="Arial"/>
                  <w:color w:val="000000"/>
                  <w:rPrChange w:id="769" w:author="Bauer, Isabelle E" w:date="2015-08-31T13:21:00Z">
                    <w:rPr>
                      <w:rFonts w:ascii="Calibri" w:eastAsia="Times New Roman" w:hAnsi="Calibri" w:cs="Times New Roman"/>
                      <w:color w:val="000000"/>
                      <w:sz w:val="20"/>
                      <w:szCs w:val="20"/>
                    </w:rPr>
                  </w:rPrChange>
                </w:rPr>
                <w:delText>P_MIXC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70" w:author="Cardoso, Taiane D" w:date="2015-09-17T11:16:00Z"/>
                <w:rFonts w:ascii="Arial" w:eastAsia="Times New Roman" w:hAnsi="Arial" w:cs="Arial"/>
                <w:color w:val="000000"/>
                <w:rPrChange w:id="771" w:author="Bauer, Isabelle E" w:date="2015-08-31T13:21:00Z">
                  <w:rPr>
                    <w:del w:id="772" w:author="Cardoso, Taiane D" w:date="2015-09-17T11:16:00Z"/>
                    <w:rFonts w:ascii="Calibri" w:eastAsia="Times New Roman" w:hAnsi="Calibri" w:cs="Times New Roman"/>
                    <w:color w:val="000000"/>
                    <w:sz w:val="20"/>
                    <w:szCs w:val="20"/>
                  </w:rPr>
                </w:rPrChange>
              </w:rPr>
            </w:pPr>
            <w:del w:id="773" w:author="Cardoso, Taiane D" w:date="2015-09-17T11:16:00Z">
              <w:r w:rsidRPr="00B42E3B" w:rsidDel="00996A17">
                <w:rPr>
                  <w:rFonts w:ascii="Arial" w:eastAsia="Times New Roman" w:hAnsi="Arial" w:cs="Arial"/>
                  <w:color w:val="000000"/>
                  <w:rPrChange w:id="774" w:author="Bauer, Isabelle E" w:date="2015-08-31T13:21:00Z">
                    <w:rPr>
                      <w:rFonts w:ascii="Calibri" w:eastAsia="Times New Roman" w:hAnsi="Calibri" w:cs="Times New Roman"/>
                      <w:color w:val="000000"/>
                      <w:sz w:val="20"/>
                      <w:szCs w:val="20"/>
                    </w:rPr>
                  </w:rPrChange>
                </w:rPr>
                <w:delText>131.86</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75" w:author="Cardoso, Taiane D" w:date="2015-09-17T11:16:00Z"/>
                <w:rFonts w:ascii="Arial" w:eastAsia="Times New Roman" w:hAnsi="Arial" w:cs="Arial"/>
                <w:color w:val="000000"/>
                <w:rPrChange w:id="776" w:author="Bauer, Isabelle E" w:date="2015-08-31T13:21:00Z">
                  <w:rPr>
                    <w:del w:id="777" w:author="Cardoso, Taiane D" w:date="2015-09-17T11:16:00Z"/>
                    <w:rFonts w:ascii="Calibri" w:eastAsia="Times New Roman" w:hAnsi="Calibri" w:cs="Times New Roman"/>
                    <w:color w:val="000000"/>
                    <w:sz w:val="20"/>
                    <w:szCs w:val="20"/>
                  </w:rPr>
                </w:rPrChange>
              </w:rPr>
            </w:pPr>
            <w:del w:id="778" w:author="Cardoso, Taiane D" w:date="2015-09-17T11:16:00Z">
              <w:r w:rsidRPr="00B42E3B" w:rsidDel="00996A17">
                <w:rPr>
                  <w:rFonts w:ascii="Arial" w:eastAsia="Times New Roman" w:hAnsi="Arial" w:cs="Arial"/>
                  <w:color w:val="000000"/>
                  <w:rPrChange w:id="779" w:author="Bauer, Isabelle E" w:date="2015-08-31T13:21:00Z">
                    <w:rPr>
                      <w:rFonts w:ascii="Calibri" w:eastAsia="Times New Roman" w:hAnsi="Calibri" w:cs="Times New Roman"/>
                      <w:color w:val="000000"/>
                      <w:sz w:val="20"/>
                      <w:szCs w:val="20"/>
                    </w:rPr>
                  </w:rPrChange>
                </w:rPr>
                <w:delText>55.11</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80" w:author="Cardoso, Taiane D" w:date="2015-09-17T11:16:00Z"/>
                <w:rFonts w:ascii="Arial" w:eastAsia="Times New Roman" w:hAnsi="Arial" w:cs="Arial"/>
                <w:color w:val="000000"/>
                <w:rPrChange w:id="781" w:author="Bauer, Isabelle E" w:date="2015-08-31T13:21:00Z">
                  <w:rPr>
                    <w:del w:id="782" w:author="Cardoso, Taiane D" w:date="2015-09-17T11:16:00Z"/>
                    <w:rFonts w:ascii="Calibri" w:eastAsia="Times New Roman" w:hAnsi="Calibri" w:cs="Times New Roman"/>
                    <w:color w:val="000000"/>
                    <w:sz w:val="20"/>
                    <w:szCs w:val="20"/>
                  </w:rPr>
                </w:rPrChange>
              </w:rPr>
            </w:pPr>
            <w:del w:id="783" w:author="Cardoso, Taiane D" w:date="2015-09-17T11:16:00Z">
              <w:r w:rsidRPr="00B42E3B" w:rsidDel="00996A17">
                <w:rPr>
                  <w:rFonts w:ascii="Arial" w:eastAsia="Times New Roman" w:hAnsi="Arial" w:cs="Arial"/>
                  <w:color w:val="000000"/>
                  <w:rPrChange w:id="784" w:author="Bauer, Isabelle E" w:date="2015-08-31T13:21:00Z">
                    <w:rPr>
                      <w:rFonts w:ascii="Calibri" w:eastAsia="Times New Roman" w:hAnsi="Calibri" w:cs="Times New Roman"/>
                      <w:color w:val="000000"/>
                      <w:sz w:val="20"/>
                      <w:szCs w:val="20"/>
                    </w:rPr>
                  </w:rPrChange>
                </w:rPr>
                <w:delText>Parametric Assessment of Monitoring (PAM) - Mixed Condition Composite</w:delText>
              </w:r>
            </w:del>
          </w:p>
        </w:tc>
      </w:tr>
      <w:tr w:rsidR="00322DD8" w:rsidRPr="00B42E3B" w:rsidDel="00996A17" w:rsidTr="00427DBD">
        <w:trPr>
          <w:trHeight w:val="264"/>
          <w:del w:id="785"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786" w:author="Cardoso, Taiane D" w:date="2015-09-17T11:16:00Z"/>
                <w:rFonts w:ascii="Arial" w:eastAsia="Times New Roman" w:hAnsi="Arial" w:cs="Arial"/>
                <w:color w:val="000000"/>
                <w:rPrChange w:id="787" w:author="Bauer, Isabelle E" w:date="2015-08-31T13:21:00Z">
                  <w:rPr>
                    <w:del w:id="788" w:author="Cardoso, Taiane D" w:date="2015-09-17T11:16:00Z"/>
                    <w:rFonts w:ascii="Calibri" w:eastAsia="Times New Roman" w:hAnsi="Calibri" w:cs="Times New Roman"/>
                    <w:color w:val="000000"/>
                    <w:sz w:val="20"/>
                    <w:szCs w:val="20"/>
                  </w:rPr>
                </w:rPrChange>
              </w:rPr>
            </w:pPr>
            <w:del w:id="789" w:author="Cardoso, Taiane D" w:date="2015-09-17T11:16:00Z">
              <w:r w:rsidRPr="00B42E3B" w:rsidDel="00996A17">
                <w:rPr>
                  <w:rFonts w:ascii="Arial" w:eastAsia="Times New Roman" w:hAnsi="Arial" w:cs="Arial"/>
                  <w:color w:val="000000"/>
                  <w:rPrChange w:id="790" w:author="Bauer, Isabelle E" w:date="2015-08-31T13:21:00Z">
                    <w:rPr>
                      <w:rFonts w:ascii="Calibri" w:eastAsia="Times New Roman" w:hAnsi="Calibri" w:cs="Times New Roman"/>
                      <w:color w:val="000000"/>
                      <w:sz w:val="20"/>
                      <w:szCs w:val="20"/>
                    </w:rPr>
                  </w:rPrChange>
                </w:rPr>
                <w:delText>P_NOVC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91" w:author="Cardoso, Taiane D" w:date="2015-09-17T11:16:00Z"/>
                <w:rFonts w:ascii="Arial" w:eastAsia="Times New Roman" w:hAnsi="Arial" w:cs="Arial"/>
                <w:color w:val="000000"/>
                <w:rPrChange w:id="792" w:author="Bauer, Isabelle E" w:date="2015-08-31T13:21:00Z">
                  <w:rPr>
                    <w:del w:id="793" w:author="Cardoso, Taiane D" w:date="2015-09-17T11:16:00Z"/>
                    <w:rFonts w:ascii="Calibri" w:eastAsia="Times New Roman" w:hAnsi="Calibri" w:cs="Times New Roman"/>
                    <w:color w:val="000000"/>
                    <w:sz w:val="20"/>
                    <w:szCs w:val="20"/>
                  </w:rPr>
                </w:rPrChange>
              </w:rPr>
            </w:pPr>
            <w:del w:id="794" w:author="Cardoso, Taiane D" w:date="2015-09-17T11:16:00Z">
              <w:r w:rsidRPr="00B42E3B" w:rsidDel="00996A17">
                <w:rPr>
                  <w:rFonts w:ascii="Arial" w:eastAsia="Times New Roman" w:hAnsi="Arial" w:cs="Arial"/>
                  <w:color w:val="000000"/>
                  <w:rPrChange w:id="795" w:author="Bauer, Isabelle E" w:date="2015-08-31T13:21:00Z">
                    <w:rPr>
                      <w:rFonts w:ascii="Calibri" w:eastAsia="Times New Roman" w:hAnsi="Calibri" w:cs="Times New Roman"/>
                      <w:color w:val="000000"/>
                      <w:sz w:val="20"/>
                      <w:szCs w:val="20"/>
                    </w:rPr>
                  </w:rPrChange>
                </w:rPr>
                <w:delText>114.44</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796" w:author="Cardoso, Taiane D" w:date="2015-09-17T11:16:00Z"/>
                <w:rFonts w:ascii="Arial" w:eastAsia="Times New Roman" w:hAnsi="Arial" w:cs="Arial"/>
                <w:color w:val="000000"/>
                <w:rPrChange w:id="797" w:author="Bauer, Isabelle E" w:date="2015-08-31T13:21:00Z">
                  <w:rPr>
                    <w:del w:id="798" w:author="Cardoso, Taiane D" w:date="2015-09-17T11:16:00Z"/>
                    <w:rFonts w:ascii="Calibri" w:eastAsia="Times New Roman" w:hAnsi="Calibri" w:cs="Times New Roman"/>
                    <w:color w:val="000000"/>
                    <w:sz w:val="20"/>
                    <w:szCs w:val="20"/>
                  </w:rPr>
                </w:rPrChange>
              </w:rPr>
            </w:pPr>
            <w:del w:id="799" w:author="Cardoso, Taiane D" w:date="2015-09-17T11:16:00Z">
              <w:r w:rsidRPr="00B42E3B" w:rsidDel="00996A17">
                <w:rPr>
                  <w:rFonts w:ascii="Arial" w:eastAsia="Times New Roman" w:hAnsi="Arial" w:cs="Arial"/>
                  <w:color w:val="000000"/>
                  <w:rPrChange w:id="800" w:author="Bauer, Isabelle E" w:date="2015-08-31T13:21:00Z">
                    <w:rPr>
                      <w:rFonts w:ascii="Calibri" w:eastAsia="Times New Roman" w:hAnsi="Calibri" w:cs="Times New Roman"/>
                      <w:color w:val="000000"/>
                      <w:sz w:val="20"/>
                      <w:szCs w:val="20"/>
                    </w:rPr>
                  </w:rPrChange>
                </w:rPr>
                <w:delText>42.26</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01" w:author="Cardoso, Taiane D" w:date="2015-09-17T11:16:00Z"/>
                <w:rFonts w:ascii="Arial" w:eastAsia="Times New Roman" w:hAnsi="Arial" w:cs="Arial"/>
                <w:color w:val="000000"/>
                <w:rPrChange w:id="802" w:author="Bauer, Isabelle E" w:date="2015-08-31T13:21:00Z">
                  <w:rPr>
                    <w:del w:id="803" w:author="Cardoso, Taiane D" w:date="2015-09-17T11:16:00Z"/>
                    <w:rFonts w:ascii="Calibri" w:eastAsia="Times New Roman" w:hAnsi="Calibri" w:cs="Times New Roman"/>
                    <w:color w:val="000000"/>
                    <w:sz w:val="20"/>
                    <w:szCs w:val="20"/>
                  </w:rPr>
                </w:rPrChange>
              </w:rPr>
            </w:pPr>
            <w:del w:id="804" w:author="Cardoso, Taiane D" w:date="2015-09-17T11:16:00Z">
              <w:r w:rsidRPr="00B42E3B" w:rsidDel="00996A17">
                <w:rPr>
                  <w:rFonts w:ascii="Arial" w:eastAsia="Times New Roman" w:hAnsi="Arial" w:cs="Arial"/>
                  <w:color w:val="000000"/>
                  <w:rPrChange w:id="805" w:author="Bauer, Isabelle E" w:date="2015-08-31T13:21:00Z">
                    <w:rPr>
                      <w:rFonts w:ascii="Calibri" w:eastAsia="Times New Roman" w:hAnsi="Calibri" w:cs="Times New Roman"/>
                      <w:color w:val="000000"/>
                      <w:sz w:val="20"/>
                      <w:szCs w:val="20"/>
                    </w:rPr>
                  </w:rPrChange>
                </w:rPr>
                <w:delText>Parametric Assessment of Monitoring (PAM) - Novelty Condition Composite</w:delText>
              </w:r>
            </w:del>
          </w:p>
        </w:tc>
      </w:tr>
      <w:tr w:rsidR="00322DD8" w:rsidRPr="00B42E3B" w:rsidDel="00996A17" w:rsidTr="00427DBD">
        <w:trPr>
          <w:trHeight w:val="264"/>
          <w:del w:id="806"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07" w:author="Cardoso, Taiane D" w:date="2015-09-17T11:16:00Z"/>
                <w:rFonts w:ascii="Arial" w:eastAsia="Times New Roman" w:hAnsi="Arial" w:cs="Arial"/>
                <w:color w:val="000000"/>
                <w:rPrChange w:id="808" w:author="Bauer, Isabelle E" w:date="2015-08-31T13:21:00Z">
                  <w:rPr>
                    <w:del w:id="809" w:author="Cardoso, Taiane D" w:date="2015-09-17T11:16:00Z"/>
                    <w:rFonts w:ascii="Calibri" w:eastAsia="Times New Roman" w:hAnsi="Calibri" w:cs="Times New Roman"/>
                    <w:color w:val="000000"/>
                    <w:sz w:val="20"/>
                    <w:szCs w:val="20"/>
                  </w:rPr>
                </w:rPrChange>
              </w:rPr>
            </w:pPr>
            <w:del w:id="810" w:author="Cardoso, Taiane D" w:date="2015-09-17T11:16:00Z">
              <w:r w:rsidRPr="00B42E3B" w:rsidDel="00996A17">
                <w:rPr>
                  <w:rFonts w:ascii="Arial" w:eastAsia="Times New Roman" w:hAnsi="Arial" w:cs="Arial"/>
                  <w:color w:val="000000"/>
                  <w:rPrChange w:id="811" w:author="Bauer, Isabelle E" w:date="2015-08-31T13:21:00Z">
                    <w:rPr>
                      <w:rFonts w:ascii="Calibri" w:eastAsia="Times New Roman" w:hAnsi="Calibri" w:cs="Times New Roman"/>
                      <w:color w:val="000000"/>
                      <w:sz w:val="20"/>
                      <w:szCs w:val="20"/>
                    </w:rPr>
                  </w:rPrChange>
                </w:rPr>
                <w:delText>S_CTA</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12" w:author="Cardoso, Taiane D" w:date="2015-09-17T11:16:00Z"/>
                <w:rFonts w:ascii="Arial" w:eastAsia="Times New Roman" w:hAnsi="Arial" w:cs="Arial"/>
                <w:color w:val="000000"/>
                <w:rPrChange w:id="813" w:author="Bauer, Isabelle E" w:date="2015-08-31T13:21:00Z">
                  <w:rPr>
                    <w:del w:id="814" w:author="Cardoso, Taiane D" w:date="2015-09-17T11:16:00Z"/>
                    <w:rFonts w:ascii="Calibri" w:eastAsia="Times New Roman" w:hAnsi="Calibri" w:cs="Times New Roman"/>
                    <w:color w:val="000000"/>
                    <w:sz w:val="20"/>
                    <w:szCs w:val="20"/>
                  </w:rPr>
                </w:rPrChange>
              </w:rPr>
            </w:pPr>
            <w:del w:id="815" w:author="Cardoso, Taiane D" w:date="2015-09-17T11:16:00Z">
              <w:r w:rsidRPr="00B42E3B" w:rsidDel="00996A17">
                <w:rPr>
                  <w:rFonts w:ascii="Arial" w:eastAsia="Times New Roman" w:hAnsi="Arial" w:cs="Arial"/>
                  <w:color w:val="000000"/>
                  <w:rPrChange w:id="816" w:author="Bauer, Isabelle E" w:date="2015-08-31T13:21:00Z">
                    <w:rPr>
                      <w:rFonts w:ascii="Calibri" w:eastAsia="Times New Roman" w:hAnsi="Calibri" w:cs="Times New Roman"/>
                      <w:color w:val="000000"/>
                      <w:sz w:val="20"/>
                      <w:szCs w:val="20"/>
                    </w:rPr>
                  </w:rPrChange>
                </w:rPr>
                <w:delText>3.15</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17" w:author="Cardoso, Taiane D" w:date="2015-09-17T11:16:00Z"/>
                <w:rFonts w:ascii="Arial" w:eastAsia="Times New Roman" w:hAnsi="Arial" w:cs="Arial"/>
                <w:color w:val="000000"/>
                <w:rPrChange w:id="818" w:author="Bauer, Isabelle E" w:date="2015-08-31T13:21:00Z">
                  <w:rPr>
                    <w:del w:id="819" w:author="Cardoso, Taiane D" w:date="2015-09-17T11:16:00Z"/>
                    <w:rFonts w:ascii="Calibri" w:eastAsia="Times New Roman" w:hAnsi="Calibri" w:cs="Times New Roman"/>
                    <w:color w:val="000000"/>
                    <w:sz w:val="20"/>
                    <w:szCs w:val="20"/>
                  </w:rPr>
                </w:rPrChange>
              </w:rPr>
            </w:pPr>
            <w:del w:id="820" w:author="Cardoso, Taiane D" w:date="2015-09-17T11:16:00Z">
              <w:r w:rsidRPr="00B42E3B" w:rsidDel="00996A17">
                <w:rPr>
                  <w:rFonts w:ascii="Arial" w:eastAsia="Times New Roman" w:hAnsi="Arial" w:cs="Arial"/>
                  <w:color w:val="000000"/>
                  <w:rPrChange w:id="821" w:author="Bauer, Isabelle E" w:date="2015-08-31T13:21:00Z">
                    <w:rPr>
                      <w:rFonts w:ascii="Calibri" w:eastAsia="Times New Roman" w:hAnsi="Calibri" w:cs="Times New Roman"/>
                      <w:color w:val="000000"/>
                      <w:sz w:val="20"/>
                      <w:szCs w:val="20"/>
                    </w:rPr>
                  </w:rPrChange>
                </w:rPr>
                <w:delText>1.23</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22" w:author="Cardoso, Taiane D" w:date="2015-09-17T11:16:00Z"/>
                <w:rFonts w:ascii="Arial" w:eastAsia="Times New Roman" w:hAnsi="Arial" w:cs="Arial"/>
                <w:color w:val="000000"/>
                <w:rPrChange w:id="823" w:author="Bauer, Isabelle E" w:date="2015-08-31T13:21:00Z">
                  <w:rPr>
                    <w:del w:id="824" w:author="Cardoso, Taiane D" w:date="2015-09-17T11:16:00Z"/>
                    <w:rFonts w:ascii="Calibri" w:eastAsia="Times New Roman" w:hAnsi="Calibri" w:cs="Times New Roman"/>
                    <w:color w:val="000000"/>
                    <w:sz w:val="20"/>
                    <w:szCs w:val="20"/>
                  </w:rPr>
                </w:rPrChange>
              </w:rPr>
            </w:pPr>
            <w:del w:id="825" w:author="Cardoso, Taiane D" w:date="2015-09-17T11:16:00Z">
              <w:r w:rsidRPr="00B42E3B" w:rsidDel="00996A17">
                <w:rPr>
                  <w:rFonts w:ascii="Arial" w:eastAsia="Times New Roman" w:hAnsi="Arial" w:cs="Arial"/>
                  <w:color w:val="000000"/>
                  <w:rPrChange w:id="826" w:author="Bauer, Isabelle E" w:date="2015-08-31T13:21:00Z">
                    <w:rPr>
                      <w:rFonts w:ascii="Calibri" w:eastAsia="Times New Roman" w:hAnsi="Calibri" w:cs="Times New Roman"/>
                      <w:color w:val="000000"/>
                      <w:sz w:val="20"/>
                      <w:szCs w:val="20"/>
                    </w:rPr>
                  </w:rPrChange>
                </w:rPr>
                <w:delText>Spacial Capacity Delayed Response Test - Correct Trials Average</w:delText>
              </w:r>
            </w:del>
          </w:p>
        </w:tc>
      </w:tr>
      <w:tr w:rsidR="00322DD8" w:rsidRPr="00B42E3B" w:rsidDel="00996A17" w:rsidTr="00427DBD">
        <w:trPr>
          <w:trHeight w:val="264"/>
          <w:del w:id="827"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28" w:author="Cardoso, Taiane D" w:date="2015-09-17T11:16:00Z"/>
                <w:rFonts w:ascii="Arial" w:eastAsia="Times New Roman" w:hAnsi="Arial" w:cs="Arial"/>
                <w:color w:val="000000"/>
                <w:rPrChange w:id="829" w:author="Bauer, Isabelle E" w:date="2015-08-31T13:21:00Z">
                  <w:rPr>
                    <w:del w:id="830" w:author="Cardoso, Taiane D" w:date="2015-09-17T11:16:00Z"/>
                    <w:rFonts w:ascii="Calibri" w:eastAsia="Times New Roman" w:hAnsi="Calibri" w:cs="Times New Roman"/>
                    <w:color w:val="000000"/>
                    <w:sz w:val="20"/>
                    <w:szCs w:val="20"/>
                  </w:rPr>
                </w:rPrChange>
              </w:rPr>
            </w:pPr>
            <w:del w:id="831" w:author="Cardoso, Taiane D" w:date="2015-09-17T11:16:00Z">
              <w:r w:rsidRPr="00B42E3B" w:rsidDel="00996A17">
                <w:rPr>
                  <w:rFonts w:ascii="Arial" w:eastAsia="Times New Roman" w:hAnsi="Arial" w:cs="Arial"/>
                  <w:color w:val="000000"/>
                  <w:rPrChange w:id="832" w:author="Bauer, Isabelle E" w:date="2015-08-31T13:21:00Z">
                    <w:rPr>
                      <w:rFonts w:ascii="Calibri" w:eastAsia="Times New Roman" w:hAnsi="Calibri" w:cs="Times New Roman"/>
                      <w:color w:val="000000"/>
                      <w:sz w:val="20"/>
                      <w:szCs w:val="20"/>
                    </w:rPr>
                  </w:rPrChange>
                </w:rPr>
                <w:delText>S_FPA</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33" w:author="Cardoso, Taiane D" w:date="2015-09-17T11:16:00Z"/>
                <w:rFonts w:ascii="Arial" w:eastAsia="Times New Roman" w:hAnsi="Arial" w:cs="Arial"/>
                <w:color w:val="000000"/>
                <w:rPrChange w:id="834" w:author="Bauer, Isabelle E" w:date="2015-08-31T13:21:00Z">
                  <w:rPr>
                    <w:del w:id="835" w:author="Cardoso, Taiane D" w:date="2015-09-17T11:16:00Z"/>
                    <w:rFonts w:ascii="Calibri" w:eastAsia="Times New Roman" w:hAnsi="Calibri" w:cs="Times New Roman"/>
                    <w:color w:val="000000"/>
                    <w:sz w:val="20"/>
                    <w:szCs w:val="20"/>
                  </w:rPr>
                </w:rPrChange>
              </w:rPr>
            </w:pPr>
            <w:del w:id="836" w:author="Cardoso, Taiane D" w:date="2015-09-17T11:16:00Z">
              <w:r w:rsidRPr="00B42E3B" w:rsidDel="00996A17">
                <w:rPr>
                  <w:rFonts w:ascii="Arial" w:eastAsia="Times New Roman" w:hAnsi="Arial" w:cs="Arial"/>
                  <w:color w:val="000000"/>
                  <w:rPrChange w:id="837" w:author="Bauer, Isabelle E" w:date="2015-08-31T13:21:00Z">
                    <w:rPr>
                      <w:rFonts w:ascii="Calibri" w:eastAsia="Times New Roman" w:hAnsi="Calibri" w:cs="Times New Roman"/>
                      <w:color w:val="000000"/>
                      <w:sz w:val="20"/>
                      <w:szCs w:val="20"/>
                    </w:rPr>
                  </w:rPrChange>
                </w:rPr>
                <w:delText>1.55</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38" w:author="Cardoso, Taiane D" w:date="2015-09-17T11:16:00Z"/>
                <w:rFonts w:ascii="Arial" w:eastAsia="Times New Roman" w:hAnsi="Arial" w:cs="Arial"/>
                <w:color w:val="000000"/>
                <w:rPrChange w:id="839" w:author="Bauer, Isabelle E" w:date="2015-08-31T13:21:00Z">
                  <w:rPr>
                    <w:del w:id="840" w:author="Cardoso, Taiane D" w:date="2015-09-17T11:16:00Z"/>
                    <w:rFonts w:ascii="Calibri" w:eastAsia="Times New Roman" w:hAnsi="Calibri" w:cs="Times New Roman"/>
                    <w:color w:val="000000"/>
                    <w:sz w:val="20"/>
                    <w:szCs w:val="20"/>
                  </w:rPr>
                </w:rPrChange>
              </w:rPr>
            </w:pPr>
            <w:del w:id="841" w:author="Cardoso, Taiane D" w:date="2015-09-17T11:16:00Z">
              <w:r w:rsidRPr="00B42E3B" w:rsidDel="00996A17">
                <w:rPr>
                  <w:rFonts w:ascii="Arial" w:eastAsia="Times New Roman" w:hAnsi="Arial" w:cs="Arial"/>
                  <w:color w:val="000000"/>
                  <w:rPrChange w:id="842" w:author="Bauer, Isabelle E" w:date="2015-08-31T13:21:00Z">
                    <w:rPr>
                      <w:rFonts w:ascii="Calibri" w:eastAsia="Times New Roman" w:hAnsi="Calibri" w:cs="Times New Roman"/>
                      <w:color w:val="000000"/>
                      <w:sz w:val="20"/>
                      <w:szCs w:val="20"/>
                    </w:rPr>
                  </w:rPrChange>
                </w:rPr>
                <w:delText>1.13</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43" w:author="Cardoso, Taiane D" w:date="2015-09-17T11:16:00Z"/>
                <w:rFonts w:ascii="Arial" w:eastAsia="Times New Roman" w:hAnsi="Arial" w:cs="Arial"/>
                <w:color w:val="000000"/>
                <w:rPrChange w:id="844" w:author="Bauer, Isabelle E" w:date="2015-08-31T13:21:00Z">
                  <w:rPr>
                    <w:del w:id="845" w:author="Cardoso, Taiane D" w:date="2015-09-17T11:16:00Z"/>
                    <w:rFonts w:ascii="Calibri" w:eastAsia="Times New Roman" w:hAnsi="Calibri" w:cs="Times New Roman"/>
                    <w:color w:val="000000"/>
                    <w:sz w:val="20"/>
                    <w:szCs w:val="20"/>
                  </w:rPr>
                </w:rPrChange>
              </w:rPr>
            </w:pPr>
            <w:del w:id="846" w:author="Cardoso, Taiane D" w:date="2015-09-17T11:16:00Z">
              <w:r w:rsidRPr="00B42E3B" w:rsidDel="00996A17">
                <w:rPr>
                  <w:rFonts w:ascii="Arial" w:eastAsia="Times New Roman" w:hAnsi="Arial" w:cs="Arial"/>
                  <w:color w:val="000000"/>
                  <w:rPrChange w:id="847" w:author="Bauer, Isabelle E" w:date="2015-08-31T13:21:00Z">
                    <w:rPr>
                      <w:rFonts w:ascii="Calibri" w:eastAsia="Times New Roman" w:hAnsi="Calibri" w:cs="Times New Roman"/>
                      <w:color w:val="000000"/>
                      <w:sz w:val="20"/>
                      <w:szCs w:val="20"/>
                    </w:rPr>
                  </w:rPrChange>
                </w:rPr>
                <w:delText>Spacial Capacity Delayed Response Test - False Positives Average</w:delText>
              </w:r>
            </w:del>
          </w:p>
        </w:tc>
      </w:tr>
      <w:tr w:rsidR="00322DD8" w:rsidRPr="00B42E3B" w:rsidDel="00996A17" w:rsidTr="00427DBD">
        <w:trPr>
          <w:trHeight w:val="264"/>
          <w:del w:id="848"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49" w:author="Cardoso, Taiane D" w:date="2015-09-17T11:16:00Z"/>
                <w:rFonts w:ascii="Arial" w:eastAsia="Times New Roman" w:hAnsi="Arial" w:cs="Arial"/>
                <w:color w:val="000000"/>
                <w:rPrChange w:id="850" w:author="Bauer, Isabelle E" w:date="2015-08-31T13:21:00Z">
                  <w:rPr>
                    <w:del w:id="851" w:author="Cardoso, Taiane D" w:date="2015-09-17T11:16:00Z"/>
                    <w:rFonts w:ascii="Calibri" w:eastAsia="Times New Roman" w:hAnsi="Calibri" w:cs="Times New Roman"/>
                    <w:color w:val="000000"/>
                    <w:sz w:val="20"/>
                    <w:szCs w:val="20"/>
                  </w:rPr>
                </w:rPrChange>
              </w:rPr>
            </w:pPr>
            <w:del w:id="852" w:author="Cardoso, Taiane D" w:date="2015-09-17T11:16:00Z">
              <w:r w:rsidRPr="00B42E3B" w:rsidDel="00996A17">
                <w:rPr>
                  <w:rFonts w:ascii="Arial" w:eastAsia="Times New Roman" w:hAnsi="Arial" w:cs="Arial"/>
                  <w:color w:val="000000"/>
                  <w:rPrChange w:id="853" w:author="Bauer, Isabelle E" w:date="2015-08-31T13:21:00Z">
                    <w:rPr>
                      <w:rFonts w:ascii="Calibri" w:eastAsia="Times New Roman" w:hAnsi="Calibri" w:cs="Times New Roman"/>
                      <w:color w:val="000000"/>
                      <w:sz w:val="20"/>
                      <w:szCs w:val="20"/>
                    </w:rPr>
                  </w:rPrChange>
                </w:rPr>
                <w:delText>V_FASC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54" w:author="Cardoso, Taiane D" w:date="2015-09-17T11:16:00Z"/>
                <w:rFonts w:ascii="Arial" w:eastAsia="Times New Roman" w:hAnsi="Arial" w:cs="Arial"/>
                <w:color w:val="000000"/>
                <w:rPrChange w:id="855" w:author="Bauer, Isabelle E" w:date="2015-08-31T13:21:00Z">
                  <w:rPr>
                    <w:del w:id="856" w:author="Cardoso, Taiane D" w:date="2015-09-17T11:16:00Z"/>
                    <w:rFonts w:ascii="Calibri" w:eastAsia="Times New Roman" w:hAnsi="Calibri" w:cs="Times New Roman"/>
                    <w:color w:val="000000"/>
                    <w:sz w:val="20"/>
                    <w:szCs w:val="20"/>
                  </w:rPr>
                </w:rPrChange>
              </w:rPr>
            </w:pPr>
            <w:del w:id="857" w:author="Cardoso, Taiane D" w:date="2015-09-17T11:16:00Z">
              <w:r w:rsidRPr="00B42E3B" w:rsidDel="00996A17">
                <w:rPr>
                  <w:rFonts w:ascii="Arial" w:eastAsia="Times New Roman" w:hAnsi="Arial" w:cs="Arial"/>
                  <w:color w:val="000000"/>
                  <w:rPrChange w:id="858" w:author="Bauer, Isabelle E" w:date="2015-08-31T13:21:00Z">
                    <w:rPr>
                      <w:rFonts w:ascii="Calibri" w:eastAsia="Times New Roman" w:hAnsi="Calibri" w:cs="Times New Roman"/>
                      <w:color w:val="000000"/>
                      <w:sz w:val="20"/>
                      <w:szCs w:val="20"/>
                    </w:rPr>
                  </w:rPrChange>
                </w:rPr>
                <w:delText>41.52</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59" w:author="Cardoso, Taiane D" w:date="2015-09-17T11:16:00Z"/>
                <w:rFonts w:ascii="Arial" w:eastAsia="Times New Roman" w:hAnsi="Arial" w:cs="Arial"/>
                <w:color w:val="000000"/>
                <w:rPrChange w:id="860" w:author="Bauer, Isabelle E" w:date="2015-08-31T13:21:00Z">
                  <w:rPr>
                    <w:del w:id="861" w:author="Cardoso, Taiane D" w:date="2015-09-17T11:16:00Z"/>
                    <w:rFonts w:ascii="Calibri" w:eastAsia="Times New Roman" w:hAnsi="Calibri" w:cs="Times New Roman"/>
                    <w:color w:val="000000"/>
                    <w:sz w:val="20"/>
                    <w:szCs w:val="20"/>
                  </w:rPr>
                </w:rPrChange>
              </w:rPr>
            </w:pPr>
            <w:del w:id="862" w:author="Cardoso, Taiane D" w:date="2015-09-17T11:16:00Z">
              <w:r w:rsidRPr="00B42E3B" w:rsidDel="00996A17">
                <w:rPr>
                  <w:rFonts w:ascii="Arial" w:eastAsia="Times New Roman" w:hAnsi="Arial" w:cs="Arial"/>
                  <w:color w:val="000000"/>
                  <w:rPrChange w:id="863" w:author="Bauer, Isabelle E" w:date="2015-08-31T13:21:00Z">
                    <w:rPr>
                      <w:rFonts w:ascii="Calibri" w:eastAsia="Times New Roman" w:hAnsi="Calibri" w:cs="Times New Roman"/>
                      <w:color w:val="000000"/>
                      <w:sz w:val="20"/>
                      <w:szCs w:val="20"/>
                    </w:rPr>
                  </w:rPrChange>
                </w:rPr>
                <w:delText>11.53</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64" w:author="Cardoso, Taiane D" w:date="2015-09-17T11:16:00Z"/>
                <w:rFonts w:ascii="Arial" w:eastAsia="Times New Roman" w:hAnsi="Arial" w:cs="Arial"/>
                <w:color w:val="000000"/>
                <w:rPrChange w:id="865" w:author="Bauer, Isabelle E" w:date="2015-08-31T13:21:00Z">
                  <w:rPr>
                    <w:del w:id="866" w:author="Cardoso, Taiane D" w:date="2015-09-17T11:16:00Z"/>
                    <w:rFonts w:ascii="Calibri" w:eastAsia="Times New Roman" w:hAnsi="Calibri" w:cs="Times New Roman"/>
                    <w:color w:val="000000"/>
                    <w:sz w:val="20"/>
                    <w:szCs w:val="20"/>
                  </w:rPr>
                </w:rPrChange>
              </w:rPr>
            </w:pPr>
            <w:del w:id="867" w:author="Cardoso, Taiane D" w:date="2015-09-17T11:16:00Z">
              <w:r w:rsidRPr="00B42E3B" w:rsidDel="00996A17">
                <w:rPr>
                  <w:rFonts w:ascii="Arial" w:eastAsia="Times New Roman" w:hAnsi="Arial" w:cs="Arial"/>
                  <w:color w:val="000000"/>
                  <w:rPrChange w:id="868" w:author="Bauer, Isabelle E" w:date="2015-08-31T13:21:00Z">
                    <w:rPr>
                      <w:rFonts w:ascii="Calibri" w:eastAsia="Times New Roman" w:hAnsi="Calibri" w:cs="Times New Roman"/>
                      <w:color w:val="000000"/>
                      <w:sz w:val="20"/>
                      <w:szCs w:val="20"/>
                    </w:rPr>
                  </w:rPrChange>
                </w:rPr>
                <w:delText>Verbal Fluency - FAS Correct Responses</w:delText>
              </w:r>
            </w:del>
          </w:p>
        </w:tc>
      </w:tr>
      <w:tr w:rsidR="00322DD8" w:rsidRPr="00B42E3B" w:rsidDel="00996A17" w:rsidTr="00427DBD">
        <w:trPr>
          <w:trHeight w:val="264"/>
          <w:del w:id="869"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70" w:author="Cardoso, Taiane D" w:date="2015-09-17T11:16:00Z"/>
                <w:rFonts w:ascii="Arial" w:eastAsia="Times New Roman" w:hAnsi="Arial" w:cs="Arial"/>
                <w:color w:val="000000"/>
                <w:rPrChange w:id="871" w:author="Bauer, Isabelle E" w:date="2015-08-31T13:21:00Z">
                  <w:rPr>
                    <w:del w:id="872" w:author="Cardoso, Taiane D" w:date="2015-09-17T11:16:00Z"/>
                    <w:rFonts w:ascii="Calibri" w:eastAsia="Times New Roman" w:hAnsi="Calibri" w:cs="Times New Roman"/>
                    <w:color w:val="000000"/>
                    <w:sz w:val="20"/>
                    <w:szCs w:val="20"/>
                  </w:rPr>
                </w:rPrChange>
              </w:rPr>
            </w:pPr>
            <w:del w:id="873" w:author="Cardoso, Taiane D" w:date="2015-09-17T11:16:00Z">
              <w:r w:rsidRPr="00B42E3B" w:rsidDel="00996A17">
                <w:rPr>
                  <w:rFonts w:ascii="Arial" w:eastAsia="Times New Roman" w:hAnsi="Arial" w:cs="Arial"/>
                  <w:color w:val="000000"/>
                  <w:rPrChange w:id="874" w:author="Bauer, Isabelle E" w:date="2015-08-31T13:21:00Z">
                    <w:rPr>
                      <w:rFonts w:ascii="Calibri" w:eastAsia="Times New Roman" w:hAnsi="Calibri" w:cs="Times New Roman"/>
                      <w:color w:val="000000"/>
                      <w:sz w:val="20"/>
                      <w:szCs w:val="20"/>
                    </w:rPr>
                  </w:rPrChange>
                </w:rPr>
                <w:delText>V_ANIC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75" w:author="Cardoso, Taiane D" w:date="2015-09-17T11:16:00Z"/>
                <w:rFonts w:ascii="Arial" w:eastAsia="Times New Roman" w:hAnsi="Arial" w:cs="Arial"/>
                <w:color w:val="000000"/>
                <w:rPrChange w:id="876" w:author="Bauer, Isabelle E" w:date="2015-08-31T13:21:00Z">
                  <w:rPr>
                    <w:del w:id="877" w:author="Cardoso, Taiane D" w:date="2015-09-17T11:16:00Z"/>
                    <w:rFonts w:ascii="Calibri" w:eastAsia="Times New Roman" w:hAnsi="Calibri" w:cs="Times New Roman"/>
                    <w:color w:val="000000"/>
                    <w:sz w:val="20"/>
                    <w:szCs w:val="20"/>
                  </w:rPr>
                </w:rPrChange>
              </w:rPr>
            </w:pPr>
            <w:del w:id="878" w:author="Cardoso, Taiane D" w:date="2015-09-17T11:16:00Z">
              <w:r w:rsidRPr="00B42E3B" w:rsidDel="00996A17">
                <w:rPr>
                  <w:rFonts w:ascii="Arial" w:eastAsia="Times New Roman" w:hAnsi="Arial" w:cs="Arial"/>
                  <w:color w:val="000000"/>
                  <w:rPrChange w:id="879" w:author="Bauer, Isabelle E" w:date="2015-08-31T13:21:00Z">
                    <w:rPr>
                      <w:rFonts w:ascii="Calibri" w:eastAsia="Times New Roman" w:hAnsi="Calibri" w:cs="Times New Roman"/>
                      <w:color w:val="000000"/>
                      <w:sz w:val="20"/>
                      <w:szCs w:val="20"/>
                    </w:rPr>
                  </w:rPrChange>
                </w:rPr>
                <w:delText>42.87</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80" w:author="Cardoso, Taiane D" w:date="2015-09-17T11:16:00Z"/>
                <w:rFonts w:ascii="Arial" w:eastAsia="Times New Roman" w:hAnsi="Arial" w:cs="Arial"/>
                <w:color w:val="000000"/>
                <w:rPrChange w:id="881" w:author="Bauer, Isabelle E" w:date="2015-08-31T13:21:00Z">
                  <w:rPr>
                    <w:del w:id="882" w:author="Cardoso, Taiane D" w:date="2015-09-17T11:16:00Z"/>
                    <w:rFonts w:ascii="Calibri" w:eastAsia="Times New Roman" w:hAnsi="Calibri" w:cs="Times New Roman"/>
                    <w:color w:val="000000"/>
                    <w:sz w:val="20"/>
                    <w:szCs w:val="20"/>
                  </w:rPr>
                </w:rPrChange>
              </w:rPr>
            </w:pPr>
            <w:del w:id="883" w:author="Cardoso, Taiane D" w:date="2015-09-17T11:16:00Z">
              <w:r w:rsidRPr="00B42E3B" w:rsidDel="00996A17">
                <w:rPr>
                  <w:rFonts w:ascii="Arial" w:eastAsia="Times New Roman" w:hAnsi="Arial" w:cs="Arial"/>
                  <w:color w:val="000000"/>
                  <w:rPrChange w:id="884" w:author="Bauer, Isabelle E" w:date="2015-08-31T13:21:00Z">
                    <w:rPr>
                      <w:rFonts w:ascii="Calibri" w:eastAsia="Times New Roman" w:hAnsi="Calibri" w:cs="Times New Roman"/>
                      <w:color w:val="000000"/>
                      <w:sz w:val="20"/>
                      <w:szCs w:val="20"/>
                    </w:rPr>
                  </w:rPrChange>
                </w:rPr>
                <w:delText>10.36</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85" w:author="Cardoso, Taiane D" w:date="2015-09-17T11:16:00Z"/>
                <w:rFonts w:ascii="Arial" w:eastAsia="Times New Roman" w:hAnsi="Arial" w:cs="Arial"/>
                <w:color w:val="000000"/>
                <w:rPrChange w:id="886" w:author="Bauer, Isabelle E" w:date="2015-08-31T13:21:00Z">
                  <w:rPr>
                    <w:del w:id="887" w:author="Cardoso, Taiane D" w:date="2015-09-17T11:16:00Z"/>
                    <w:rFonts w:ascii="Calibri" w:eastAsia="Times New Roman" w:hAnsi="Calibri" w:cs="Times New Roman"/>
                    <w:color w:val="000000"/>
                    <w:sz w:val="20"/>
                    <w:szCs w:val="20"/>
                  </w:rPr>
                </w:rPrChange>
              </w:rPr>
            </w:pPr>
            <w:del w:id="888" w:author="Cardoso, Taiane D" w:date="2015-09-17T11:16:00Z">
              <w:r w:rsidRPr="00B42E3B" w:rsidDel="00996A17">
                <w:rPr>
                  <w:rFonts w:ascii="Arial" w:eastAsia="Times New Roman" w:hAnsi="Arial" w:cs="Arial"/>
                  <w:color w:val="000000"/>
                  <w:rPrChange w:id="889" w:author="Bauer, Isabelle E" w:date="2015-08-31T13:21:00Z">
                    <w:rPr>
                      <w:rFonts w:ascii="Calibri" w:eastAsia="Times New Roman" w:hAnsi="Calibri" w:cs="Times New Roman"/>
                      <w:color w:val="000000"/>
                      <w:sz w:val="20"/>
                      <w:szCs w:val="20"/>
                    </w:rPr>
                  </w:rPrChange>
                </w:rPr>
                <w:delText>Verbal Fluency - Animal Correct Responses</w:delText>
              </w:r>
            </w:del>
          </w:p>
        </w:tc>
      </w:tr>
      <w:tr w:rsidR="00322DD8" w:rsidRPr="00B42E3B" w:rsidDel="00996A17" w:rsidTr="00427DBD">
        <w:trPr>
          <w:trHeight w:val="264"/>
          <w:del w:id="890"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891" w:author="Cardoso, Taiane D" w:date="2015-09-17T11:16:00Z"/>
                <w:rFonts w:ascii="Arial" w:eastAsia="Times New Roman" w:hAnsi="Arial" w:cs="Arial"/>
                <w:color w:val="000000"/>
                <w:rPrChange w:id="892" w:author="Bauer, Isabelle E" w:date="2015-08-31T13:21:00Z">
                  <w:rPr>
                    <w:del w:id="893" w:author="Cardoso, Taiane D" w:date="2015-09-17T11:16:00Z"/>
                    <w:rFonts w:ascii="Calibri" w:eastAsia="Times New Roman" w:hAnsi="Calibri" w:cs="Times New Roman"/>
                    <w:color w:val="000000"/>
                    <w:sz w:val="20"/>
                    <w:szCs w:val="20"/>
                  </w:rPr>
                </w:rPrChange>
              </w:rPr>
            </w:pPr>
            <w:del w:id="894" w:author="Cardoso, Taiane D" w:date="2015-09-17T11:16:00Z">
              <w:r w:rsidRPr="00B42E3B" w:rsidDel="00996A17">
                <w:rPr>
                  <w:rFonts w:ascii="Arial" w:eastAsia="Times New Roman" w:hAnsi="Arial" w:cs="Arial"/>
                  <w:color w:val="000000"/>
                  <w:rPrChange w:id="895" w:author="Bauer, Isabelle E" w:date="2015-08-31T13:21:00Z">
                    <w:rPr>
                      <w:rFonts w:ascii="Calibri" w:eastAsia="Times New Roman" w:hAnsi="Calibri" w:cs="Times New Roman"/>
                      <w:color w:val="000000"/>
                      <w:sz w:val="20"/>
                      <w:szCs w:val="20"/>
                    </w:rPr>
                  </w:rPrChange>
                </w:rPr>
                <w:delText>V_SW</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896" w:author="Cardoso, Taiane D" w:date="2015-09-17T11:16:00Z"/>
                <w:rFonts w:ascii="Arial" w:eastAsia="Times New Roman" w:hAnsi="Arial" w:cs="Arial"/>
                <w:color w:val="000000"/>
                <w:rPrChange w:id="897" w:author="Bauer, Isabelle E" w:date="2015-08-31T13:21:00Z">
                  <w:rPr>
                    <w:del w:id="898" w:author="Cardoso, Taiane D" w:date="2015-09-17T11:16:00Z"/>
                    <w:rFonts w:ascii="Calibri" w:eastAsia="Times New Roman" w:hAnsi="Calibri" w:cs="Times New Roman"/>
                    <w:color w:val="000000"/>
                    <w:sz w:val="20"/>
                    <w:szCs w:val="20"/>
                  </w:rPr>
                </w:rPrChange>
              </w:rPr>
            </w:pPr>
            <w:del w:id="899" w:author="Cardoso, Taiane D" w:date="2015-09-17T11:16:00Z">
              <w:r w:rsidRPr="00B42E3B" w:rsidDel="00996A17">
                <w:rPr>
                  <w:rFonts w:ascii="Arial" w:eastAsia="Times New Roman" w:hAnsi="Arial" w:cs="Arial"/>
                  <w:color w:val="000000"/>
                  <w:rPrChange w:id="900" w:author="Bauer, Isabelle E" w:date="2015-08-31T13:21:00Z">
                    <w:rPr>
                      <w:rFonts w:ascii="Calibri" w:eastAsia="Times New Roman" w:hAnsi="Calibri" w:cs="Times New Roman"/>
                      <w:color w:val="000000"/>
                      <w:sz w:val="20"/>
                      <w:szCs w:val="20"/>
                    </w:rPr>
                  </w:rPrChange>
                </w:rPr>
                <w:delText>15.03</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901" w:author="Cardoso, Taiane D" w:date="2015-09-17T11:16:00Z"/>
                <w:rFonts w:ascii="Arial" w:eastAsia="Times New Roman" w:hAnsi="Arial" w:cs="Arial"/>
                <w:color w:val="000000"/>
                <w:rPrChange w:id="902" w:author="Bauer, Isabelle E" w:date="2015-08-31T13:21:00Z">
                  <w:rPr>
                    <w:del w:id="903" w:author="Cardoso, Taiane D" w:date="2015-09-17T11:16:00Z"/>
                    <w:rFonts w:ascii="Calibri" w:eastAsia="Times New Roman" w:hAnsi="Calibri" w:cs="Times New Roman"/>
                    <w:color w:val="000000"/>
                    <w:sz w:val="20"/>
                    <w:szCs w:val="20"/>
                  </w:rPr>
                </w:rPrChange>
              </w:rPr>
            </w:pPr>
            <w:del w:id="904" w:author="Cardoso, Taiane D" w:date="2015-09-17T11:16:00Z">
              <w:r w:rsidRPr="00B42E3B" w:rsidDel="00996A17">
                <w:rPr>
                  <w:rFonts w:ascii="Arial" w:eastAsia="Times New Roman" w:hAnsi="Arial" w:cs="Arial"/>
                  <w:color w:val="000000"/>
                  <w:rPrChange w:id="905" w:author="Bauer, Isabelle E" w:date="2015-08-31T13:21:00Z">
                    <w:rPr>
                      <w:rFonts w:ascii="Calibri" w:eastAsia="Times New Roman" w:hAnsi="Calibri" w:cs="Times New Roman"/>
                      <w:color w:val="000000"/>
                      <w:sz w:val="20"/>
                      <w:szCs w:val="20"/>
                    </w:rPr>
                  </w:rPrChange>
                </w:rPr>
                <w:delText>3.84</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06" w:author="Cardoso, Taiane D" w:date="2015-09-17T11:16:00Z"/>
                <w:rFonts w:ascii="Arial" w:eastAsia="Times New Roman" w:hAnsi="Arial" w:cs="Arial"/>
                <w:color w:val="000000"/>
                <w:rPrChange w:id="907" w:author="Bauer, Isabelle E" w:date="2015-08-31T13:21:00Z">
                  <w:rPr>
                    <w:del w:id="908" w:author="Cardoso, Taiane D" w:date="2015-09-17T11:16:00Z"/>
                    <w:rFonts w:ascii="Calibri" w:eastAsia="Times New Roman" w:hAnsi="Calibri" w:cs="Times New Roman"/>
                    <w:color w:val="000000"/>
                    <w:sz w:val="20"/>
                    <w:szCs w:val="20"/>
                  </w:rPr>
                </w:rPrChange>
              </w:rPr>
            </w:pPr>
            <w:del w:id="909" w:author="Cardoso, Taiane D" w:date="2015-09-17T11:16:00Z">
              <w:r w:rsidRPr="00B42E3B" w:rsidDel="00996A17">
                <w:rPr>
                  <w:rFonts w:ascii="Arial" w:eastAsia="Times New Roman" w:hAnsi="Arial" w:cs="Arial"/>
                  <w:color w:val="000000"/>
                  <w:rPrChange w:id="910" w:author="Bauer, Isabelle E" w:date="2015-08-31T13:21:00Z">
                    <w:rPr>
                      <w:rFonts w:ascii="Calibri" w:eastAsia="Times New Roman" w:hAnsi="Calibri" w:cs="Times New Roman"/>
                      <w:color w:val="000000"/>
                      <w:sz w:val="20"/>
                      <w:szCs w:val="20"/>
                    </w:rPr>
                  </w:rPrChange>
                </w:rPr>
                <w:delText>Verbal Fluency - S Words</w:delText>
              </w:r>
            </w:del>
          </w:p>
        </w:tc>
      </w:tr>
      <w:tr w:rsidR="00322DD8" w:rsidRPr="00B42E3B" w:rsidDel="00996A17" w:rsidTr="00427DBD">
        <w:trPr>
          <w:trHeight w:val="264"/>
          <w:del w:id="911" w:author="Cardoso, Taiane D" w:date="2015-09-17T11:16:00Z"/>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12" w:author="Cardoso, Taiane D" w:date="2015-09-17T11:16:00Z"/>
                <w:rFonts w:ascii="Arial" w:eastAsia="Times New Roman" w:hAnsi="Arial" w:cs="Arial"/>
                <w:color w:val="000000"/>
                <w:rPrChange w:id="913" w:author="Bauer, Isabelle E" w:date="2015-08-31T13:21:00Z">
                  <w:rPr>
                    <w:del w:id="914" w:author="Cardoso, Taiane D" w:date="2015-09-17T11:16:00Z"/>
                    <w:rFonts w:ascii="Calibri" w:eastAsia="Times New Roman" w:hAnsi="Calibri" w:cs="Times New Roman"/>
                    <w:color w:val="000000"/>
                    <w:sz w:val="20"/>
                    <w:szCs w:val="20"/>
                  </w:rPr>
                </w:rPrChange>
              </w:rPr>
            </w:pPr>
            <w:del w:id="915" w:author="Cardoso, Taiane D" w:date="2015-09-17T11:16:00Z">
              <w:r w:rsidRPr="00B42E3B" w:rsidDel="00996A17">
                <w:rPr>
                  <w:rFonts w:ascii="Arial" w:eastAsia="Times New Roman" w:hAnsi="Arial" w:cs="Arial"/>
                  <w:color w:val="000000"/>
                  <w:rPrChange w:id="916" w:author="Bauer, Isabelle E" w:date="2015-08-31T13:21:00Z">
                    <w:rPr>
                      <w:rFonts w:ascii="Calibri" w:eastAsia="Times New Roman" w:hAnsi="Calibri" w:cs="Times New Roman"/>
                      <w:color w:val="000000"/>
                      <w:sz w:val="20"/>
                      <w:szCs w:val="20"/>
                    </w:rPr>
                  </w:rPrChange>
                </w:rPr>
                <w:delText>W_NC</w:delText>
              </w:r>
            </w:del>
          </w:p>
        </w:tc>
        <w:tc>
          <w:tcPr>
            <w:tcW w:w="78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917" w:author="Cardoso, Taiane D" w:date="2015-09-17T11:16:00Z"/>
                <w:rFonts w:ascii="Arial" w:eastAsia="Times New Roman" w:hAnsi="Arial" w:cs="Arial"/>
                <w:color w:val="000000"/>
                <w:rPrChange w:id="918" w:author="Bauer, Isabelle E" w:date="2015-08-31T13:21:00Z">
                  <w:rPr>
                    <w:del w:id="919" w:author="Cardoso, Taiane D" w:date="2015-09-17T11:16:00Z"/>
                    <w:rFonts w:ascii="Calibri" w:eastAsia="Times New Roman" w:hAnsi="Calibri" w:cs="Times New Roman"/>
                    <w:color w:val="000000"/>
                    <w:sz w:val="20"/>
                    <w:szCs w:val="20"/>
                  </w:rPr>
                </w:rPrChange>
              </w:rPr>
            </w:pPr>
            <w:del w:id="920" w:author="Cardoso, Taiane D" w:date="2015-09-17T11:16:00Z">
              <w:r w:rsidRPr="00B42E3B" w:rsidDel="00996A17">
                <w:rPr>
                  <w:rFonts w:ascii="Arial" w:eastAsia="Times New Roman" w:hAnsi="Arial" w:cs="Arial"/>
                  <w:color w:val="000000"/>
                  <w:rPrChange w:id="921" w:author="Bauer, Isabelle E" w:date="2015-08-31T13:21:00Z">
                    <w:rPr>
                      <w:rFonts w:ascii="Calibri" w:eastAsia="Times New Roman" w:hAnsi="Calibri" w:cs="Times New Roman"/>
                      <w:color w:val="000000"/>
                      <w:sz w:val="20"/>
                      <w:szCs w:val="20"/>
                    </w:rPr>
                  </w:rPrChange>
                </w:rPr>
                <w:delText>38.77</w:delText>
              </w:r>
            </w:del>
          </w:p>
        </w:tc>
        <w:tc>
          <w:tcPr>
            <w:tcW w:w="752"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922" w:author="Cardoso, Taiane D" w:date="2015-09-17T11:16:00Z"/>
                <w:rFonts w:ascii="Arial" w:eastAsia="Times New Roman" w:hAnsi="Arial" w:cs="Arial"/>
                <w:color w:val="000000"/>
                <w:rPrChange w:id="923" w:author="Bauer, Isabelle E" w:date="2015-08-31T13:21:00Z">
                  <w:rPr>
                    <w:del w:id="924" w:author="Cardoso, Taiane D" w:date="2015-09-17T11:16:00Z"/>
                    <w:rFonts w:ascii="Calibri" w:eastAsia="Times New Roman" w:hAnsi="Calibri" w:cs="Times New Roman"/>
                    <w:color w:val="000000"/>
                    <w:sz w:val="20"/>
                    <w:szCs w:val="20"/>
                  </w:rPr>
                </w:rPrChange>
              </w:rPr>
            </w:pPr>
            <w:del w:id="925" w:author="Cardoso, Taiane D" w:date="2015-09-17T11:16:00Z">
              <w:r w:rsidRPr="00B42E3B" w:rsidDel="00996A17">
                <w:rPr>
                  <w:rFonts w:ascii="Arial" w:eastAsia="Times New Roman" w:hAnsi="Arial" w:cs="Arial"/>
                  <w:color w:val="000000"/>
                  <w:rPrChange w:id="926" w:author="Bauer, Isabelle E" w:date="2015-08-31T13:21:00Z">
                    <w:rPr>
                      <w:rFonts w:ascii="Calibri" w:eastAsia="Times New Roman" w:hAnsi="Calibri" w:cs="Times New Roman"/>
                      <w:color w:val="000000"/>
                      <w:sz w:val="20"/>
                      <w:szCs w:val="20"/>
                    </w:rPr>
                  </w:rPrChange>
                </w:rPr>
                <w:delText>8.46</w:delText>
              </w:r>
            </w:del>
          </w:p>
        </w:tc>
        <w:tc>
          <w:tcPr>
            <w:tcW w:w="8519"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27" w:author="Cardoso, Taiane D" w:date="2015-09-17T11:16:00Z"/>
                <w:rFonts w:ascii="Arial" w:eastAsia="Times New Roman" w:hAnsi="Arial" w:cs="Arial"/>
                <w:color w:val="000000"/>
                <w:rPrChange w:id="928" w:author="Bauer, Isabelle E" w:date="2015-08-31T13:21:00Z">
                  <w:rPr>
                    <w:del w:id="929" w:author="Cardoso, Taiane D" w:date="2015-09-17T11:16:00Z"/>
                    <w:rFonts w:ascii="Calibri" w:eastAsia="Times New Roman" w:hAnsi="Calibri" w:cs="Times New Roman"/>
                    <w:color w:val="000000"/>
                    <w:sz w:val="20"/>
                    <w:szCs w:val="20"/>
                  </w:rPr>
                </w:rPrChange>
              </w:rPr>
            </w:pPr>
            <w:del w:id="930" w:author="Cardoso, Taiane D" w:date="2015-09-17T11:16:00Z">
              <w:r w:rsidRPr="00B42E3B" w:rsidDel="00996A17">
                <w:rPr>
                  <w:rFonts w:ascii="Arial" w:eastAsia="Times New Roman" w:hAnsi="Arial" w:cs="Arial"/>
                  <w:color w:val="000000"/>
                  <w:rPrChange w:id="931" w:author="Bauer, Isabelle E" w:date="2015-08-31T13:21:00Z">
                    <w:rPr>
                      <w:rFonts w:ascii="Calibri" w:eastAsia="Times New Roman" w:hAnsi="Calibri" w:cs="Times New Roman"/>
                      <w:color w:val="000000"/>
                      <w:sz w:val="20"/>
                      <w:szCs w:val="20"/>
                    </w:rPr>
                  </w:rPrChange>
                </w:rPr>
                <w:delText>Wechsler Test of Adult Reading - Number Correct</w:delText>
              </w:r>
            </w:del>
          </w:p>
        </w:tc>
      </w:tr>
    </w:tbl>
    <w:p w:rsidR="00322DD8" w:rsidRPr="00B42E3B" w:rsidDel="00996A17" w:rsidRDefault="00322DD8" w:rsidP="00322DD8">
      <w:pPr>
        <w:spacing w:after="0" w:line="480" w:lineRule="auto"/>
        <w:rPr>
          <w:del w:id="932" w:author="Cardoso, Taiane D" w:date="2015-09-17T11:16:00Z"/>
          <w:rFonts w:ascii="Arial" w:hAnsi="Arial" w:cs="Arial"/>
          <w:rPrChange w:id="933" w:author="Bauer, Isabelle E" w:date="2015-08-31T13:21:00Z">
            <w:rPr>
              <w:del w:id="934" w:author="Cardoso, Taiane D" w:date="2015-09-17T11:16:00Z"/>
              <w:sz w:val="20"/>
            </w:rPr>
          </w:rPrChange>
        </w:rPr>
      </w:pPr>
    </w:p>
    <w:p w:rsidR="00322DD8" w:rsidRPr="00B42E3B" w:rsidDel="00996A17" w:rsidRDefault="00322DD8" w:rsidP="00322DD8">
      <w:pPr>
        <w:spacing w:after="0" w:line="480" w:lineRule="auto"/>
        <w:rPr>
          <w:del w:id="935" w:author="Cardoso, Taiane D" w:date="2015-09-17T11:16:00Z"/>
          <w:rFonts w:ascii="Arial" w:hAnsi="Arial" w:cs="Arial"/>
          <w:rPrChange w:id="936" w:author="Bauer, Isabelle E" w:date="2015-08-31T13:21:00Z">
            <w:rPr>
              <w:del w:id="937" w:author="Cardoso, Taiane D" w:date="2015-09-17T11:16:00Z"/>
              <w:sz w:val="20"/>
            </w:rPr>
          </w:rPrChange>
        </w:rPr>
      </w:pPr>
    </w:p>
    <w:p w:rsidR="00322DD8" w:rsidRPr="00B42E3B" w:rsidDel="00996A17" w:rsidRDefault="00322DD8" w:rsidP="00322DD8">
      <w:pPr>
        <w:spacing w:after="0" w:line="480" w:lineRule="auto"/>
        <w:rPr>
          <w:del w:id="938" w:author="Cardoso, Taiane D" w:date="2015-09-17T11:16:00Z"/>
          <w:rFonts w:ascii="Arial" w:hAnsi="Arial" w:cs="Arial"/>
          <w:rPrChange w:id="939" w:author="Bauer, Isabelle E" w:date="2015-08-31T13:21:00Z">
            <w:rPr>
              <w:del w:id="940" w:author="Cardoso, Taiane D" w:date="2015-09-17T11:16:00Z"/>
              <w:sz w:val="20"/>
            </w:rPr>
          </w:rPrChange>
        </w:rPr>
      </w:pPr>
      <w:del w:id="941" w:author="Cardoso, Taiane D" w:date="2015-09-17T11:16:00Z">
        <w:r w:rsidRPr="00B42E3B" w:rsidDel="00996A17">
          <w:rPr>
            <w:rFonts w:ascii="Arial" w:hAnsi="Arial" w:cs="Arial"/>
            <w:rPrChange w:id="942" w:author="Bauer, Isabelle E" w:date="2015-08-31T13:21:00Z">
              <w:rPr>
                <w:sz w:val="20"/>
              </w:rPr>
            </w:rPrChange>
          </w:rPr>
          <w:tab/>
        </w:r>
      </w:del>
    </w:p>
    <w:p w:rsidR="00322DD8" w:rsidRPr="00B42E3B" w:rsidDel="00996A17" w:rsidRDefault="00322DD8" w:rsidP="00322DD8">
      <w:pPr>
        <w:rPr>
          <w:del w:id="943" w:author="Cardoso, Taiane D" w:date="2015-09-17T11:16:00Z"/>
          <w:rFonts w:ascii="Arial" w:hAnsi="Arial" w:cs="Arial"/>
          <w:rPrChange w:id="944" w:author="Bauer, Isabelle E" w:date="2015-08-31T13:21:00Z">
            <w:rPr>
              <w:del w:id="945" w:author="Cardoso, Taiane D" w:date="2015-09-17T11:16:00Z"/>
              <w:sz w:val="20"/>
            </w:rPr>
          </w:rPrChange>
        </w:rPr>
      </w:pPr>
      <w:del w:id="946" w:author="Cardoso, Taiane D" w:date="2015-09-17T11:16:00Z">
        <w:r w:rsidRPr="00B42E3B" w:rsidDel="00996A17">
          <w:rPr>
            <w:rFonts w:ascii="Arial" w:hAnsi="Arial" w:cs="Arial"/>
            <w:rPrChange w:id="947" w:author="Bauer, Isabelle E" w:date="2015-08-31T13:21:00Z">
              <w:rPr>
                <w:sz w:val="20"/>
              </w:rPr>
            </w:rPrChange>
          </w:rPr>
          <w:br w:type="page"/>
        </w:r>
      </w:del>
    </w:p>
    <w:p w:rsidR="00322DD8" w:rsidRPr="00B42E3B" w:rsidDel="00996A17" w:rsidRDefault="00322DD8" w:rsidP="00322DD8">
      <w:pPr>
        <w:spacing w:after="0" w:line="480" w:lineRule="auto"/>
        <w:rPr>
          <w:del w:id="948" w:author="Cardoso, Taiane D" w:date="2015-09-17T11:16:00Z"/>
          <w:rFonts w:ascii="Arial" w:hAnsi="Arial" w:cs="Arial"/>
          <w:rPrChange w:id="949" w:author="Bauer, Isabelle E" w:date="2015-08-31T13:21:00Z">
            <w:rPr>
              <w:del w:id="950" w:author="Cardoso, Taiane D" w:date="2015-09-17T11:16:00Z"/>
              <w:sz w:val="20"/>
            </w:rPr>
          </w:rPrChange>
        </w:rPr>
      </w:pPr>
      <w:del w:id="951" w:author="Cardoso, Taiane D" w:date="2015-09-17T11:16:00Z">
        <w:r w:rsidRPr="00B42E3B" w:rsidDel="00996A17">
          <w:rPr>
            <w:rFonts w:ascii="Arial" w:hAnsi="Arial" w:cs="Arial"/>
            <w:i/>
            <w:rPrChange w:id="952" w:author="Bauer, Isabelle E" w:date="2015-08-31T13:21:00Z">
              <w:rPr>
                <w:i/>
                <w:sz w:val="20"/>
              </w:rPr>
            </w:rPrChange>
          </w:rPr>
          <w:lastRenderedPageBreak/>
          <w:delText xml:space="preserve">Table </w:delText>
        </w:r>
      </w:del>
      <w:del w:id="953" w:author="Cardoso, Taiane D" w:date="2015-09-02T13:49:00Z">
        <w:r w:rsidRPr="00B42E3B" w:rsidDel="00CB6C5C">
          <w:rPr>
            <w:rFonts w:ascii="Arial" w:hAnsi="Arial" w:cs="Arial"/>
            <w:i/>
            <w:rPrChange w:id="954" w:author="Bauer, Isabelle E" w:date="2015-08-31T13:21:00Z">
              <w:rPr>
                <w:i/>
                <w:sz w:val="20"/>
              </w:rPr>
            </w:rPrChange>
          </w:rPr>
          <w:delText>2</w:delText>
        </w:r>
      </w:del>
      <w:del w:id="955" w:author="Cardoso, Taiane D" w:date="2015-09-17T11:16:00Z">
        <w:r w:rsidRPr="00B42E3B" w:rsidDel="00996A17">
          <w:rPr>
            <w:rFonts w:ascii="Arial" w:hAnsi="Arial" w:cs="Arial"/>
            <w:i/>
            <w:rPrChange w:id="956" w:author="Bauer, Isabelle E" w:date="2015-08-31T13:21:00Z">
              <w:rPr>
                <w:i/>
                <w:sz w:val="20"/>
              </w:rPr>
            </w:rPrChange>
          </w:rPr>
          <w:delText xml:space="preserve"> – Eigenvalues</w:delText>
        </w:r>
      </w:del>
    </w:p>
    <w:tbl>
      <w:tblPr>
        <w:tblW w:w="4800" w:type="dxa"/>
        <w:tblInd w:w="93" w:type="dxa"/>
        <w:tblLook w:val="04A0" w:firstRow="1" w:lastRow="0" w:firstColumn="1" w:lastColumn="0" w:noHBand="0" w:noVBand="1"/>
      </w:tblPr>
      <w:tblGrid>
        <w:gridCol w:w="461"/>
        <w:gridCol w:w="1305"/>
        <w:gridCol w:w="1219"/>
        <w:gridCol w:w="1232"/>
        <w:gridCol w:w="1317"/>
      </w:tblGrid>
      <w:tr w:rsidR="00322DD8" w:rsidRPr="00B42E3B" w:rsidDel="00996A17" w:rsidTr="00427DBD">
        <w:trPr>
          <w:trHeight w:val="255"/>
          <w:del w:id="957" w:author="Cardoso, Taiane D" w:date="2015-09-17T11:16:00Z"/>
        </w:trPr>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958" w:author="Cardoso, Taiane D" w:date="2015-09-17T11:16:00Z"/>
                <w:rFonts w:ascii="Arial" w:eastAsia="Times New Roman" w:hAnsi="Arial" w:cs="Arial"/>
                <w:b/>
                <w:bCs/>
                <w:color w:val="000000"/>
                <w:rPrChange w:id="959" w:author="Bauer, Isabelle E" w:date="2015-08-31T13:21:00Z">
                  <w:rPr>
                    <w:del w:id="960" w:author="Cardoso, Taiane D" w:date="2015-09-17T11:16:00Z"/>
                    <w:rFonts w:ascii="Calibri" w:eastAsia="Times New Roman" w:hAnsi="Calibri" w:cs="Times New Roman"/>
                    <w:b/>
                    <w:bCs/>
                    <w:color w:val="000000"/>
                    <w:sz w:val="20"/>
                    <w:szCs w:val="20"/>
                  </w:rPr>
                </w:rPrChange>
              </w:rPr>
            </w:pPr>
            <w:del w:id="961" w:author="Cardoso, Taiane D" w:date="2015-09-17T11:16:00Z">
              <w:r w:rsidRPr="00B42E3B" w:rsidDel="00996A17">
                <w:rPr>
                  <w:rFonts w:ascii="Arial" w:eastAsia="Times New Roman" w:hAnsi="Arial" w:cs="Arial"/>
                  <w:b/>
                  <w:bCs/>
                  <w:color w:val="000000"/>
                  <w:rPrChange w:id="962" w:author="Bauer, Isabelle E" w:date="2015-08-31T13:21:00Z">
                    <w:rPr>
                      <w:rFonts w:ascii="Calibri" w:eastAsia="Times New Roman" w:hAnsi="Calibri" w:cs="Times New Roman"/>
                      <w:b/>
                      <w:bCs/>
                      <w:color w:val="000000"/>
                      <w:sz w:val="20"/>
                      <w:szCs w:val="20"/>
                    </w:rPr>
                  </w:rPrChange>
                </w:rPr>
                <w:delText>Eigenvalues of the Correlation Matrix</w:delText>
              </w:r>
            </w:del>
          </w:p>
        </w:tc>
      </w:tr>
      <w:tr w:rsidR="00322DD8" w:rsidRPr="00B42E3B" w:rsidDel="00996A17" w:rsidTr="00427DBD">
        <w:trPr>
          <w:trHeight w:val="255"/>
          <w:del w:id="963"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64" w:author="Cardoso, Taiane D" w:date="2015-09-17T11:16:00Z"/>
                <w:rFonts w:ascii="Arial" w:eastAsia="Times New Roman" w:hAnsi="Arial" w:cs="Arial"/>
                <w:color w:val="000000"/>
                <w:rPrChange w:id="965" w:author="Bauer, Isabelle E" w:date="2015-08-31T13:21:00Z">
                  <w:rPr>
                    <w:del w:id="966" w:author="Cardoso, Taiane D" w:date="2015-09-17T11:16:00Z"/>
                    <w:rFonts w:ascii="Calibri" w:eastAsia="Times New Roman" w:hAnsi="Calibri" w:cs="Times New Roman"/>
                    <w:color w:val="000000"/>
                    <w:sz w:val="20"/>
                    <w:szCs w:val="20"/>
                  </w:rPr>
                </w:rPrChange>
              </w:rPr>
            </w:pPr>
            <w:del w:id="967" w:author="Cardoso, Taiane D" w:date="2015-09-17T11:16:00Z">
              <w:r w:rsidRPr="00B42E3B" w:rsidDel="00996A17">
                <w:rPr>
                  <w:rFonts w:ascii="Arial" w:eastAsia="Times New Roman" w:hAnsi="Arial" w:cs="Arial"/>
                  <w:color w:val="000000"/>
                  <w:rPrChange w:id="968" w:author="Bauer, Isabelle E" w:date="2015-08-31T13:21:00Z">
                    <w:rPr>
                      <w:rFonts w:ascii="Calibri" w:eastAsia="Times New Roman" w:hAnsi="Calibri" w:cs="Times New Roman"/>
                      <w:color w:val="000000"/>
                      <w:sz w:val="20"/>
                      <w:szCs w:val="20"/>
                    </w:rPr>
                  </w:rPrChange>
                </w:rPr>
                <w:delText> </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69" w:author="Cardoso, Taiane D" w:date="2015-09-17T11:16:00Z"/>
                <w:rFonts w:ascii="Arial" w:eastAsia="Times New Roman" w:hAnsi="Arial" w:cs="Arial"/>
                <w:color w:val="000000"/>
                <w:rPrChange w:id="970" w:author="Bauer, Isabelle E" w:date="2015-08-31T13:21:00Z">
                  <w:rPr>
                    <w:del w:id="971" w:author="Cardoso, Taiane D" w:date="2015-09-17T11:16:00Z"/>
                    <w:rFonts w:ascii="Calibri" w:eastAsia="Times New Roman" w:hAnsi="Calibri" w:cs="Times New Roman"/>
                    <w:color w:val="000000"/>
                    <w:sz w:val="20"/>
                    <w:szCs w:val="20"/>
                  </w:rPr>
                </w:rPrChange>
              </w:rPr>
            </w:pPr>
            <w:del w:id="972" w:author="Cardoso, Taiane D" w:date="2015-09-17T11:16:00Z">
              <w:r w:rsidRPr="00B42E3B" w:rsidDel="00996A17">
                <w:rPr>
                  <w:rFonts w:ascii="Arial" w:eastAsia="Times New Roman" w:hAnsi="Arial" w:cs="Arial"/>
                  <w:color w:val="000000"/>
                  <w:rPrChange w:id="973" w:author="Bauer, Isabelle E" w:date="2015-08-31T13:21:00Z">
                    <w:rPr>
                      <w:rFonts w:ascii="Calibri" w:eastAsia="Times New Roman" w:hAnsi="Calibri" w:cs="Times New Roman"/>
                      <w:color w:val="000000"/>
                      <w:sz w:val="20"/>
                      <w:szCs w:val="20"/>
                    </w:rPr>
                  </w:rPrChange>
                </w:rPr>
                <w:delText>Eigenvalue</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74" w:author="Cardoso, Taiane D" w:date="2015-09-17T11:16:00Z"/>
                <w:rFonts w:ascii="Arial" w:eastAsia="Times New Roman" w:hAnsi="Arial" w:cs="Arial"/>
                <w:color w:val="000000"/>
                <w:rPrChange w:id="975" w:author="Bauer, Isabelle E" w:date="2015-08-31T13:21:00Z">
                  <w:rPr>
                    <w:del w:id="976" w:author="Cardoso, Taiane D" w:date="2015-09-17T11:16:00Z"/>
                    <w:rFonts w:ascii="Calibri" w:eastAsia="Times New Roman" w:hAnsi="Calibri" w:cs="Times New Roman"/>
                    <w:color w:val="000000"/>
                    <w:sz w:val="20"/>
                    <w:szCs w:val="20"/>
                  </w:rPr>
                </w:rPrChange>
              </w:rPr>
            </w:pPr>
            <w:del w:id="977" w:author="Cardoso, Taiane D" w:date="2015-09-17T11:16:00Z">
              <w:r w:rsidRPr="00B42E3B" w:rsidDel="00996A17">
                <w:rPr>
                  <w:rFonts w:ascii="Arial" w:eastAsia="Times New Roman" w:hAnsi="Arial" w:cs="Arial"/>
                  <w:color w:val="000000"/>
                  <w:rPrChange w:id="978" w:author="Bauer, Isabelle E" w:date="2015-08-31T13:21:00Z">
                    <w:rPr>
                      <w:rFonts w:ascii="Calibri" w:eastAsia="Times New Roman" w:hAnsi="Calibri" w:cs="Times New Roman"/>
                      <w:color w:val="000000"/>
                      <w:sz w:val="20"/>
                      <w:szCs w:val="20"/>
                    </w:rPr>
                  </w:rPrChange>
                </w:rPr>
                <w:delText>Difference</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79" w:author="Cardoso, Taiane D" w:date="2015-09-17T11:16:00Z"/>
                <w:rFonts w:ascii="Arial" w:eastAsia="Times New Roman" w:hAnsi="Arial" w:cs="Arial"/>
                <w:color w:val="000000"/>
                <w:rPrChange w:id="980" w:author="Bauer, Isabelle E" w:date="2015-08-31T13:21:00Z">
                  <w:rPr>
                    <w:del w:id="981" w:author="Cardoso, Taiane D" w:date="2015-09-17T11:16:00Z"/>
                    <w:rFonts w:ascii="Calibri" w:eastAsia="Times New Roman" w:hAnsi="Calibri" w:cs="Times New Roman"/>
                    <w:color w:val="000000"/>
                    <w:sz w:val="20"/>
                    <w:szCs w:val="20"/>
                  </w:rPr>
                </w:rPrChange>
              </w:rPr>
            </w:pPr>
            <w:del w:id="982" w:author="Cardoso, Taiane D" w:date="2015-09-17T11:16:00Z">
              <w:r w:rsidRPr="00B42E3B" w:rsidDel="00996A17">
                <w:rPr>
                  <w:rFonts w:ascii="Arial" w:eastAsia="Times New Roman" w:hAnsi="Arial" w:cs="Arial"/>
                  <w:color w:val="000000"/>
                  <w:rPrChange w:id="983" w:author="Bauer, Isabelle E" w:date="2015-08-31T13:21:00Z">
                    <w:rPr>
                      <w:rFonts w:ascii="Calibri" w:eastAsia="Times New Roman" w:hAnsi="Calibri" w:cs="Times New Roman"/>
                      <w:color w:val="000000"/>
                      <w:sz w:val="20"/>
                      <w:szCs w:val="20"/>
                    </w:rPr>
                  </w:rPrChange>
                </w:rPr>
                <w:delText>Proportion</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rPr>
                <w:del w:id="984" w:author="Cardoso, Taiane D" w:date="2015-09-17T11:16:00Z"/>
                <w:rFonts w:ascii="Arial" w:eastAsia="Times New Roman" w:hAnsi="Arial" w:cs="Arial"/>
                <w:color w:val="000000"/>
                <w:rPrChange w:id="985" w:author="Bauer, Isabelle E" w:date="2015-08-31T13:21:00Z">
                  <w:rPr>
                    <w:del w:id="986" w:author="Cardoso, Taiane D" w:date="2015-09-17T11:16:00Z"/>
                    <w:rFonts w:ascii="Calibri" w:eastAsia="Times New Roman" w:hAnsi="Calibri" w:cs="Times New Roman"/>
                    <w:color w:val="000000"/>
                    <w:sz w:val="20"/>
                    <w:szCs w:val="20"/>
                  </w:rPr>
                </w:rPrChange>
              </w:rPr>
            </w:pPr>
            <w:del w:id="987" w:author="Cardoso, Taiane D" w:date="2015-09-17T11:16:00Z">
              <w:r w:rsidRPr="00B42E3B" w:rsidDel="00996A17">
                <w:rPr>
                  <w:rFonts w:ascii="Arial" w:eastAsia="Times New Roman" w:hAnsi="Arial" w:cs="Arial"/>
                  <w:color w:val="000000"/>
                  <w:rPrChange w:id="988" w:author="Bauer, Isabelle E" w:date="2015-08-31T13:21:00Z">
                    <w:rPr>
                      <w:rFonts w:ascii="Calibri" w:eastAsia="Times New Roman" w:hAnsi="Calibri" w:cs="Times New Roman"/>
                      <w:color w:val="000000"/>
                      <w:sz w:val="20"/>
                      <w:szCs w:val="20"/>
                    </w:rPr>
                  </w:rPrChange>
                </w:rPr>
                <w:delText>Cumulative</w:delText>
              </w:r>
            </w:del>
          </w:p>
        </w:tc>
      </w:tr>
      <w:tr w:rsidR="00322DD8" w:rsidRPr="00B42E3B" w:rsidDel="00996A17" w:rsidTr="00427DBD">
        <w:trPr>
          <w:trHeight w:val="255"/>
          <w:del w:id="989"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990" w:author="Cardoso, Taiane D" w:date="2015-09-17T11:16:00Z"/>
                <w:rFonts w:ascii="Arial" w:eastAsia="Times New Roman" w:hAnsi="Arial" w:cs="Arial"/>
                <w:color w:val="000000"/>
                <w:rPrChange w:id="991" w:author="Bauer, Isabelle E" w:date="2015-08-31T13:21:00Z">
                  <w:rPr>
                    <w:del w:id="992" w:author="Cardoso, Taiane D" w:date="2015-09-17T11:16:00Z"/>
                    <w:rFonts w:ascii="Calibri" w:eastAsia="Times New Roman" w:hAnsi="Calibri" w:cs="Times New Roman"/>
                    <w:color w:val="000000"/>
                    <w:sz w:val="20"/>
                    <w:szCs w:val="20"/>
                  </w:rPr>
                </w:rPrChange>
              </w:rPr>
            </w:pPr>
            <w:del w:id="993" w:author="Cardoso, Taiane D" w:date="2015-09-17T11:16:00Z">
              <w:r w:rsidRPr="00B42E3B" w:rsidDel="00996A17">
                <w:rPr>
                  <w:rFonts w:ascii="Arial" w:eastAsia="Times New Roman" w:hAnsi="Arial" w:cs="Arial"/>
                  <w:color w:val="000000"/>
                  <w:rPrChange w:id="994" w:author="Bauer, Isabelle E" w:date="2015-08-31T13:21:00Z">
                    <w:rPr>
                      <w:rFonts w:ascii="Calibri" w:eastAsia="Times New Roman" w:hAnsi="Calibri" w:cs="Times New Roman"/>
                      <w:color w:val="000000"/>
                      <w:sz w:val="20"/>
                      <w:szCs w:val="20"/>
                    </w:rPr>
                  </w:rPrChange>
                </w:rPr>
                <w:delText>1</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995" w:author="Cardoso, Taiane D" w:date="2015-09-17T11:16:00Z"/>
                <w:rFonts w:ascii="Arial" w:eastAsia="Times New Roman" w:hAnsi="Arial" w:cs="Arial"/>
                <w:color w:val="000000"/>
                <w:rPrChange w:id="996" w:author="Bauer, Isabelle E" w:date="2015-08-31T13:21:00Z">
                  <w:rPr>
                    <w:del w:id="997" w:author="Cardoso, Taiane D" w:date="2015-09-17T11:16:00Z"/>
                    <w:rFonts w:ascii="Calibri" w:eastAsia="Times New Roman" w:hAnsi="Calibri" w:cs="Times New Roman"/>
                    <w:color w:val="000000"/>
                    <w:sz w:val="20"/>
                    <w:szCs w:val="20"/>
                  </w:rPr>
                </w:rPrChange>
              </w:rPr>
            </w:pPr>
            <w:del w:id="998" w:author="Cardoso, Taiane D" w:date="2015-09-17T11:16:00Z">
              <w:r w:rsidRPr="00B42E3B" w:rsidDel="00996A17">
                <w:rPr>
                  <w:rFonts w:ascii="Arial" w:eastAsia="Times New Roman" w:hAnsi="Arial" w:cs="Arial"/>
                  <w:color w:val="000000"/>
                  <w:rPrChange w:id="999" w:author="Bauer, Isabelle E" w:date="2015-08-31T13:21:00Z">
                    <w:rPr>
                      <w:rFonts w:ascii="Calibri" w:eastAsia="Times New Roman" w:hAnsi="Calibri" w:cs="Times New Roman"/>
                      <w:color w:val="000000"/>
                      <w:sz w:val="20"/>
                      <w:szCs w:val="20"/>
                    </w:rPr>
                  </w:rPrChange>
                </w:rPr>
                <w:delText>5.9973</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00" w:author="Cardoso, Taiane D" w:date="2015-09-17T11:16:00Z"/>
                <w:rFonts w:ascii="Arial" w:eastAsia="Times New Roman" w:hAnsi="Arial" w:cs="Arial"/>
                <w:color w:val="000000"/>
                <w:rPrChange w:id="1001" w:author="Bauer, Isabelle E" w:date="2015-08-31T13:21:00Z">
                  <w:rPr>
                    <w:del w:id="1002" w:author="Cardoso, Taiane D" w:date="2015-09-17T11:16:00Z"/>
                    <w:rFonts w:ascii="Calibri" w:eastAsia="Times New Roman" w:hAnsi="Calibri" w:cs="Times New Roman"/>
                    <w:color w:val="000000"/>
                    <w:sz w:val="20"/>
                    <w:szCs w:val="20"/>
                  </w:rPr>
                </w:rPrChange>
              </w:rPr>
            </w:pPr>
            <w:del w:id="1003" w:author="Cardoso, Taiane D" w:date="2015-09-17T11:16:00Z">
              <w:r w:rsidRPr="00B42E3B" w:rsidDel="00996A17">
                <w:rPr>
                  <w:rFonts w:ascii="Arial" w:eastAsia="Times New Roman" w:hAnsi="Arial" w:cs="Arial"/>
                  <w:color w:val="000000"/>
                  <w:rPrChange w:id="1004" w:author="Bauer, Isabelle E" w:date="2015-08-31T13:21:00Z">
                    <w:rPr>
                      <w:rFonts w:ascii="Calibri" w:eastAsia="Times New Roman" w:hAnsi="Calibri" w:cs="Times New Roman"/>
                      <w:color w:val="000000"/>
                      <w:sz w:val="20"/>
                      <w:szCs w:val="20"/>
                    </w:rPr>
                  </w:rPrChange>
                </w:rPr>
                <w:delText>3.5147</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05" w:author="Cardoso, Taiane D" w:date="2015-09-17T11:16:00Z"/>
                <w:rFonts w:ascii="Arial" w:eastAsia="Times New Roman" w:hAnsi="Arial" w:cs="Arial"/>
                <w:color w:val="000000"/>
                <w:rPrChange w:id="1006" w:author="Bauer, Isabelle E" w:date="2015-08-31T13:21:00Z">
                  <w:rPr>
                    <w:del w:id="1007" w:author="Cardoso, Taiane D" w:date="2015-09-17T11:16:00Z"/>
                    <w:rFonts w:ascii="Calibri" w:eastAsia="Times New Roman" w:hAnsi="Calibri" w:cs="Times New Roman"/>
                    <w:color w:val="000000"/>
                    <w:sz w:val="20"/>
                    <w:szCs w:val="20"/>
                  </w:rPr>
                </w:rPrChange>
              </w:rPr>
            </w:pPr>
            <w:del w:id="1008" w:author="Cardoso, Taiane D" w:date="2015-09-17T11:16:00Z">
              <w:r w:rsidRPr="00B42E3B" w:rsidDel="00996A17">
                <w:rPr>
                  <w:rFonts w:ascii="Arial" w:eastAsia="Times New Roman" w:hAnsi="Arial" w:cs="Arial"/>
                  <w:color w:val="000000"/>
                  <w:rPrChange w:id="1009" w:author="Bauer, Isabelle E" w:date="2015-08-31T13:21:00Z">
                    <w:rPr>
                      <w:rFonts w:ascii="Calibri" w:eastAsia="Times New Roman" w:hAnsi="Calibri" w:cs="Times New Roman"/>
                      <w:color w:val="000000"/>
                      <w:sz w:val="20"/>
                      <w:szCs w:val="20"/>
                    </w:rPr>
                  </w:rPrChange>
                </w:rPr>
                <w:delText>0.3156</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10" w:author="Cardoso, Taiane D" w:date="2015-09-17T11:16:00Z"/>
                <w:rFonts w:ascii="Arial" w:eastAsia="Times New Roman" w:hAnsi="Arial" w:cs="Arial"/>
                <w:color w:val="000000"/>
                <w:rPrChange w:id="1011" w:author="Bauer, Isabelle E" w:date="2015-08-31T13:21:00Z">
                  <w:rPr>
                    <w:del w:id="1012" w:author="Cardoso, Taiane D" w:date="2015-09-17T11:16:00Z"/>
                    <w:rFonts w:ascii="Calibri" w:eastAsia="Times New Roman" w:hAnsi="Calibri" w:cs="Times New Roman"/>
                    <w:color w:val="000000"/>
                    <w:sz w:val="20"/>
                    <w:szCs w:val="20"/>
                  </w:rPr>
                </w:rPrChange>
              </w:rPr>
            </w:pPr>
            <w:del w:id="1013" w:author="Cardoso, Taiane D" w:date="2015-09-17T11:16:00Z">
              <w:r w:rsidRPr="00B42E3B" w:rsidDel="00996A17">
                <w:rPr>
                  <w:rFonts w:ascii="Arial" w:eastAsia="Times New Roman" w:hAnsi="Arial" w:cs="Arial"/>
                  <w:color w:val="000000"/>
                  <w:rPrChange w:id="1014" w:author="Bauer, Isabelle E" w:date="2015-08-31T13:21:00Z">
                    <w:rPr>
                      <w:rFonts w:ascii="Calibri" w:eastAsia="Times New Roman" w:hAnsi="Calibri" w:cs="Times New Roman"/>
                      <w:color w:val="000000"/>
                      <w:sz w:val="20"/>
                      <w:szCs w:val="20"/>
                    </w:rPr>
                  </w:rPrChange>
                </w:rPr>
                <w:delText>0.3156</w:delText>
              </w:r>
            </w:del>
          </w:p>
        </w:tc>
      </w:tr>
      <w:tr w:rsidR="00322DD8" w:rsidRPr="00B42E3B" w:rsidDel="00996A17" w:rsidTr="00427DBD">
        <w:trPr>
          <w:trHeight w:val="255"/>
          <w:del w:id="1015"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16" w:author="Cardoso, Taiane D" w:date="2015-09-17T11:16:00Z"/>
                <w:rFonts w:ascii="Arial" w:eastAsia="Times New Roman" w:hAnsi="Arial" w:cs="Arial"/>
                <w:color w:val="000000"/>
                <w:rPrChange w:id="1017" w:author="Bauer, Isabelle E" w:date="2015-08-31T13:21:00Z">
                  <w:rPr>
                    <w:del w:id="1018" w:author="Cardoso, Taiane D" w:date="2015-09-17T11:16:00Z"/>
                    <w:rFonts w:ascii="Calibri" w:eastAsia="Times New Roman" w:hAnsi="Calibri" w:cs="Times New Roman"/>
                    <w:color w:val="000000"/>
                    <w:sz w:val="20"/>
                    <w:szCs w:val="20"/>
                  </w:rPr>
                </w:rPrChange>
              </w:rPr>
            </w:pPr>
            <w:del w:id="1019" w:author="Cardoso, Taiane D" w:date="2015-09-17T11:16:00Z">
              <w:r w:rsidRPr="00B42E3B" w:rsidDel="00996A17">
                <w:rPr>
                  <w:rFonts w:ascii="Arial" w:eastAsia="Times New Roman" w:hAnsi="Arial" w:cs="Arial"/>
                  <w:color w:val="000000"/>
                  <w:rPrChange w:id="1020" w:author="Bauer, Isabelle E" w:date="2015-08-31T13:21:00Z">
                    <w:rPr>
                      <w:rFonts w:ascii="Calibri" w:eastAsia="Times New Roman" w:hAnsi="Calibri" w:cs="Times New Roman"/>
                      <w:color w:val="000000"/>
                      <w:sz w:val="20"/>
                      <w:szCs w:val="20"/>
                    </w:rPr>
                  </w:rPrChange>
                </w:rPr>
                <w:delText>2</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21" w:author="Cardoso, Taiane D" w:date="2015-09-17T11:16:00Z"/>
                <w:rFonts w:ascii="Arial" w:eastAsia="Times New Roman" w:hAnsi="Arial" w:cs="Arial"/>
                <w:color w:val="000000"/>
                <w:rPrChange w:id="1022" w:author="Bauer, Isabelle E" w:date="2015-08-31T13:21:00Z">
                  <w:rPr>
                    <w:del w:id="1023" w:author="Cardoso, Taiane D" w:date="2015-09-17T11:16:00Z"/>
                    <w:rFonts w:ascii="Calibri" w:eastAsia="Times New Roman" w:hAnsi="Calibri" w:cs="Times New Roman"/>
                    <w:color w:val="000000"/>
                    <w:sz w:val="20"/>
                    <w:szCs w:val="20"/>
                  </w:rPr>
                </w:rPrChange>
              </w:rPr>
            </w:pPr>
            <w:del w:id="1024" w:author="Cardoso, Taiane D" w:date="2015-09-17T11:16:00Z">
              <w:r w:rsidRPr="00B42E3B" w:rsidDel="00996A17">
                <w:rPr>
                  <w:rFonts w:ascii="Arial" w:eastAsia="Times New Roman" w:hAnsi="Arial" w:cs="Arial"/>
                  <w:color w:val="000000"/>
                  <w:rPrChange w:id="1025" w:author="Bauer, Isabelle E" w:date="2015-08-31T13:21:00Z">
                    <w:rPr>
                      <w:rFonts w:ascii="Calibri" w:eastAsia="Times New Roman" w:hAnsi="Calibri" w:cs="Times New Roman"/>
                      <w:color w:val="000000"/>
                      <w:sz w:val="20"/>
                      <w:szCs w:val="20"/>
                    </w:rPr>
                  </w:rPrChange>
                </w:rPr>
                <w:delText>2.4826</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26" w:author="Cardoso, Taiane D" w:date="2015-09-17T11:16:00Z"/>
                <w:rFonts w:ascii="Arial" w:eastAsia="Times New Roman" w:hAnsi="Arial" w:cs="Arial"/>
                <w:color w:val="000000"/>
                <w:rPrChange w:id="1027" w:author="Bauer, Isabelle E" w:date="2015-08-31T13:21:00Z">
                  <w:rPr>
                    <w:del w:id="1028" w:author="Cardoso, Taiane D" w:date="2015-09-17T11:16:00Z"/>
                    <w:rFonts w:ascii="Calibri" w:eastAsia="Times New Roman" w:hAnsi="Calibri" w:cs="Times New Roman"/>
                    <w:color w:val="000000"/>
                    <w:sz w:val="20"/>
                    <w:szCs w:val="20"/>
                  </w:rPr>
                </w:rPrChange>
              </w:rPr>
            </w:pPr>
            <w:del w:id="1029" w:author="Cardoso, Taiane D" w:date="2015-09-17T11:16:00Z">
              <w:r w:rsidRPr="00B42E3B" w:rsidDel="00996A17">
                <w:rPr>
                  <w:rFonts w:ascii="Arial" w:eastAsia="Times New Roman" w:hAnsi="Arial" w:cs="Arial"/>
                  <w:color w:val="000000"/>
                  <w:rPrChange w:id="1030" w:author="Bauer, Isabelle E" w:date="2015-08-31T13:21:00Z">
                    <w:rPr>
                      <w:rFonts w:ascii="Calibri" w:eastAsia="Times New Roman" w:hAnsi="Calibri" w:cs="Times New Roman"/>
                      <w:color w:val="000000"/>
                      <w:sz w:val="20"/>
                      <w:szCs w:val="20"/>
                    </w:rPr>
                  </w:rPrChange>
                </w:rPr>
                <w:delText>0.8375</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31" w:author="Cardoso, Taiane D" w:date="2015-09-17T11:16:00Z"/>
                <w:rFonts w:ascii="Arial" w:eastAsia="Times New Roman" w:hAnsi="Arial" w:cs="Arial"/>
                <w:color w:val="000000"/>
                <w:rPrChange w:id="1032" w:author="Bauer, Isabelle E" w:date="2015-08-31T13:21:00Z">
                  <w:rPr>
                    <w:del w:id="1033" w:author="Cardoso, Taiane D" w:date="2015-09-17T11:16:00Z"/>
                    <w:rFonts w:ascii="Calibri" w:eastAsia="Times New Roman" w:hAnsi="Calibri" w:cs="Times New Roman"/>
                    <w:color w:val="000000"/>
                    <w:sz w:val="20"/>
                    <w:szCs w:val="20"/>
                  </w:rPr>
                </w:rPrChange>
              </w:rPr>
            </w:pPr>
            <w:del w:id="1034" w:author="Cardoso, Taiane D" w:date="2015-09-17T11:16:00Z">
              <w:r w:rsidRPr="00B42E3B" w:rsidDel="00996A17">
                <w:rPr>
                  <w:rFonts w:ascii="Arial" w:eastAsia="Times New Roman" w:hAnsi="Arial" w:cs="Arial"/>
                  <w:color w:val="000000"/>
                  <w:rPrChange w:id="1035" w:author="Bauer, Isabelle E" w:date="2015-08-31T13:21:00Z">
                    <w:rPr>
                      <w:rFonts w:ascii="Calibri" w:eastAsia="Times New Roman" w:hAnsi="Calibri" w:cs="Times New Roman"/>
                      <w:color w:val="000000"/>
                      <w:sz w:val="20"/>
                      <w:szCs w:val="20"/>
                    </w:rPr>
                  </w:rPrChange>
                </w:rPr>
                <w:delText>0.1307</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36" w:author="Cardoso, Taiane D" w:date="2015-09-17T11:16:00Z"/>
                <w:rFonts w:ascii="Arial" w:eastAsia="Times New Roman" w:hAnsi="Arial" w:cs="Arial"/>
                <w:color w:val="000000"/>
                <w:rPrChange w:id="1037" w:author="Bauer, Isabelle E" w:date="2015-08-31T13:21:00Z">
                  <w:rPr>
                    <w:del w:id="1038" w:author="Cardoso, Taiane D" w:date="2015-09-17T11:16:00Z"/>
                    <w:rFonts w:ascii="Calibri" w:eastAsia="Times New Roman" w:hAnsi="Calibri" w:cs="Times New Roman"/>
                    <w:color w:val="000000"/>
                    <w:sz w:val="20"/>
                    <w:szCs w:val="20"/>
                  </w:rPr>
                </w:rPrChange>
              </w:rPr>
            </w:pPr>
            <w:del w:id="1039" w:author="Cardoso, Taiane D" w:date="2015-09-17T11:16:00Z">
              <w:r w:rsidRPr="00B42E3B" w:rsidDel="00996A17">
                <w:rPr>
                  <w:rFonts w:ascii="Arial" w:eastAsia="Times New Roman" w:hAnsi="Arial" w:cs="Arial"/>
                  <w:color w:val="000000"/>
                  <w:rPrChange w:id="1040" w:author="Bauer, Isabelle E" w:date="2015-08-31T13:21:00Z">
                    <w:rPr>
                      <w:rFonts w:ascii="Calibri" w:eastAsia="Times New Roman" w:hAnsi="Calibri" w:cs="Times New Roman"/>
                      <w:color w:val="000000"/>
                      <w:sz w:val="20"/>
                      <w:szCs w:val="20"/>
                    </w:rPr>
                  </w:rPrChange>
                </w:rPr>
                <w:delText>0.4463</w:delText>
              </w:r>
            </w:del>
          </w:p>
        </w:tc>
      </w:tr>
      <w:tr w:rsidR="00322DD8" w:rsidRPr="00B42E3B" w:rsidDel="00996A17" w:rsidTr="00427DBD">
        <w:trPr>
          <w:trHeight w:val="255"/>
          <w:del w:id="1041"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42" w:author="Cardoso, Taiane D" w:date="2015-09-17T11:16:00Z"/>
                <w:rFonts w:ascii="Arial" w:eastAsia="Times New Roman" w:hAnsi="Arial" w:cs="Arial"/>
                <w:color w:val="000000"/>
                <w:rPrChange w:id="1043" w:author="Bauer, Isabelle E" w:date="2015-08-31T13:21:00Z">
                  <w:rPr>
                    <w:del w:id="1044" w:author="Cardoso, Taiane D" w:date="2015-09-17T11:16:00Z"/>
                    <w:rFonts w:ascii="Calibri" w:eastAsia="Times New Roman" w:hAnsi="Calibri" w:cs="Times New Roman"/>
                    <w:color w:val="000000"/>
                    <w:sz w:val="20"/>
                    <w:szCs w:val="20"/>
                  </w:rPr>
                </w:rPrChange>
              </w:rPr>
            </w:pPr>
            <w:del w:id="1045" w:author="Cardoso, Taiane D" w:date="2015-09-17T11:16:00Z">
              <w:r w:rsidRPr="00B42E3B" w:rsidDel="00996A17">
                <w:rPr>
                  <w:rFonts w:ascii="Arial" w:eastAsia="Times New Roman" w:hAnsi="Arial" w:cs="Arial"/>
                  <w:color w:val="000000"/>
                  <w:rPrChange w:id="1046" w:author="Bauer, Isabelle E" w:date="2015-08-31T13:21:00Z">
                    <w:rPr>
                      <w:rFonts w:ascii="Calibri" w:eastAsia="Times New Roman" w:hAnsi="Calibri" w:cs="Times New Roman"/>
                      <w:color w:val="000000"/>
                      <w:sz w:val="20"/>
                      <w:szCs w:val="20"/>
                    </w:rPr>
                  </w:rPrChange>
                </w:rPr>
                <w:delText>3</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47" w:author="Cardoso, Taiane D" w:date="2015-09-17T11:16:00Z"/>
                <w:rFonts w:ascii="Arial" w:eastAsia="Times New Roman" w:hAnsi="Arial" w:cs="Arial"/>
                <w:color w:val="000000"/>
                <w:rPrChange w:id="1048" w:author="Bauer, Isabelle E" w:date="2015-08-31T13:21:00Z">
                  <w:rPr>
                    <w:del w:id="1049" w:author="Cardoso, Taiane D" w:date="2015-09-17T11:16:00Z"/>
                    <w:rFonts w:ascii="Calibri" w:eastAsia="Times New Roman" w:hAnsi="Calibri" w:cs="Times New Roman"/>
                    <w:color w:val="000000"/>
                    <w:sz w:val="20"/>
                    <w:szCs w:val="20"/>
                  </w:rPr>
                </w:rPrChange>
              </w:rPr>
            </w:pPr>
            <w:del w:id="1050" w:author="Cardoso, Taiane D" w:date="2015-09-17T11:16:00Z">
              <w:r w:rsidRPr="00B42E3B" w:rsidDel="00996A17">
                <w:rPr>
                  <w:rFonts w:ascii="Arial" w:eastAsia="Times New Roman" w:hAnsi="Arial" w:cs="Arial"/>
                  <w:color w:val="000000"/>
                  <w:rPrChange w:id="1051" w:author="Bauer, Isabelle E" w:date="2015-08-31T13:21:00Z">
                    <w:rPr>
                      <w:rFonts w:ascii="Calibri" w:eastAsia="Times New Roman" w:hAnsi="Calibri" w:cs="Times New Roman"/>
                      <w:color w:val="000000"/>
                      <w:sz w:val="20"/>
                      <w:szCs w:val="20"/>
                    </w:rPr>
                  </w:rPrChange>
                </w:rPr>
                <w:delText>1.6450</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52" w:author="Cardoso, Taiane D" w:date="2015-09-17T11:16:00Z"/>
                <w:rFonts w:ascii="Arial" w:eastAsia="Times New Roman" w:hAnsi="Arial" w:cs="Arial"/>
                <w:color w:val="000000"/>
                <w:rPrChange w:id="1053" w:author="Bauer, Isabelle E" w:date="2015-08-31T13:21:00Z">
                  <w:rPr>
                    <w:del w:id="1054" w:author="Cardoso, Taiane D" w:date="2015-09-17T11:16:00Z"/>
                    <w:rFonts w:ascii="Calibri" w:eastAsia="Times New Roman" w:hAnsi="Calibri" w:cs="Times New Roman"/>
                    <w:color w:val="000000"/>
                    <w:sz w:val="20"/>
                    <w:szCs w:val="20"/>
                  </w:rPr>
                </w:rPrChange>
              </w:rPr>
            </w:pPr>
            <w:del w:id="1055" w:author="Cardoso, Taiane D" w:date="2015-09-17T11:16:00Z">
              <w:r w:rsidRPr="00B42E3B" w:rsidDel="00996A17">
                <w:rPr>
                  <w:rFonts w:ascii="Arial" w:eastAsia="Times New Roman" w:hAnsi="Arial" w:cs="Arial"/>
                  <w:color w:val="000000"/>
                  <w:rPrChange w:id="1056" w:author="Bauer, Isabelle E" w:date="2015-08-31T13:21:00Z">
                    <w:rPr>
                      <w:rFonts w:ascii="Calibri" w:eastAsia="Times New Roman" w:hAnsi="Calibri" w:cs="Times New Roman"/>
                      <w:color w:val="000000"/>
                      <w:sz w:val="20"/>
                      <w:szCs w:val="20"/>
                    </w:rPr>
                  </w:rPrChange>
                </w:rPr>
                <w:delText>0.3934</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57" w:author="Cardoso, Taiane D" w:date="2015-09-17T11:16:00Z"/>
                <w:rFonts w:ascii="Arial" w:eastAsia="Times New Roman" w:hAnsi="Arial" w:cs="Arial"/>
                <w:color w:val="000000"/>
                <w:rPrChange w:id="1058" w:author="Bauer, Isabelle E" w:date="2015-08-31T13:21:00Z">
                  <w:rPr>
                    <w:del w:id="1059" w:author="Cardoso, Taiane D" w:date="2015-09-17T11:16:00Z"/>
                    <w:rFonts w:ascii="Calibri" w:eastAsia="Times New Roman" w:hAnsi="Calibri" w:cs="Times New Roman"/>
                    <w:color w:val="000000"/>
                    <w:sz w:val="20"/>
                    <w:szCs w:val="20"/>
                  </w:rPr>
                </w:rPrChange>
              </w:rPr>
            </w:pPr>
            <w:del w:id="1060" w:author="Cardoso, Taiane D" w:date="2015-09-17T11:16:00Z">
              <w:r w:rsidRPr="00B42E3B" w:rsidDel="00996A17">
                <w:rPr>
                  <w:rFonts w:ascii="Arial" w:eastAsia="Times New Roman" w:hAnsi="Arial" w:cs="Arial"/>
                  <w:color w:val="000000"/>
                  <w:rPrChange w:id="1061" w:author="Bauer, Isabelle E" w:date="2015-08-31T13:21:00Z">
                    <w:rPr>
                      <w:rFonts w:ascii="Calibri" w:eastAsia="Times New Roman" w:hAnsi="Calibri" w:cs="Times New Roman"/>
                      <w:color w:val="000000"/>
                      <w:sz w:val="20"/>
                      <w:szCs w:val="20"/>
                    </w:rPr>
                  </w:rPrChange>
                </w:rPr>
                <w:delText>0.0866</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62" w:author="Cardoso, Taiane D" w:date="2015-09-17T11:16:00Z"/>
                <w:rFonts w:ascii="Arial" w:eastAsia="Times New Roman" w:hAnsi="Arial" w:cs="Arial"/>
                <w:color w:val="000000"/>
                <w:rPrChange w:id="1063" w:author="Bauer, Isabelle E" w:date="2015-08-31T13:21:00Z">
                  <w:rPr>
                    <w:del w:id="1064" w:author="Cardoso, Taiane D" w:date="2015-09-17T11:16:00Z"/>
                    <w:rFonts w:ascii="Calibri" w:eastAsia="Times New Roman" w:hAnsi="Calibri" w:cs="Times New Roman"/>
                    <w:color w:val="000000"/>
                    <w:sz w:val="20"/>
                    <w:szCs w:val="20"/>
                  </w:rPr>
                </w:rPrChange>
              </w:rPr>
            </w:pPr>
            <w:del w:id="1065" w:author="Cardoso, Taiane D" w:date="2015-09-17T11:16:00Z">
              <w:r w:rsidRPr="00B42E3B" w:rsidDel="00996A17">
                <w:rPr>
                  <w:rFonts w:ascii="Arial" w:eastAsia="Times New Roman" w:hAnsi="Arial" w:cs="Arial"/>
                  <w:color w:val="000000"/>
                  <w:rPrChange w:id="1066" w:author="Bauer, Isabelle E" w:date="2015-08-31T13:21:00Z">
                    <w:rPr>
                      <w:rFonts w:ascii="Calibri" w:eastAsia="Times New Roman" w:hAnsi="Calibri" w:cs="Times New Roman"/>
                      <w:color w:val="000000"/>
                      <w:sz w:val="20"/>
                      <w:szCs w:val="20"/>
                    </w:rPr>
                  </w:rPrChange>
                </w:rPr>
                <w:delText>0.5329</w:delText>
              </w:r>
            </w:del>
          </w:p>
        </w:tc>
      </w:tr>
      <w:tr w:rsidR="00322DD8" w:rsidRPr="00B42E3B" w:rsidDel="00996A17" w:rsidTr="00427DBD">
        <w:trPr>
          <w:trHeight w:val="255"/>
          <w:del w:id="1067"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68" w:author="Cardoso, Taiane D" w:date="2015-09-17T11:16:00Z"/>
                <w:rFonts w:ascii="Arial" w:eastAsia="Times New Roman" w:hAnsi="Arial" w:cs="Arial"/>
                <w:color w:val="000000"/>
                <w:rPrChange w:id="1069" w:author="Bauer, Isabelle E" w:date="2015-08-31T13:21:00Z">
                  <w:rPr>
                    <w:del w:id="1070" w:author="Cardoso, Taiane D" w:date="2015-09-17T11:16:00Z"/>
                    <w:rFonts w:ascii="Calibri" w:eastAsia="Times New Roman" w:hAnsi="Calibri" w:cs="Times New Roman"/>
                    <w:color w:val="000000"/>
                    <w:sz w:val="20"/>
                    <w:szCs w:val="20"/>
                  </w:rPr>
                </w:rPrChange>
              </w:rPr>
            </w:pPr>
            <w:del w:id="1071" w:author="Cardoso, Taiane D" w:date="2015-09-17T11:16:00Z">
              <w:r w:rsidRPr="00B42E3B" w:rsidDel="00996A17">
                <w:rPr>
                  <w:rFonts w:ascii="Arial" w:eastAsia="Times New Roman" w:hAnsi="Arial" w:cs="Arial"/>
                  <w:color w:val="000000"/>
                  <w:rPrChange w:id="1072" w:author="Bauer, Isabelle E" w:date="2015-08-31T13:21:00Z">
                    <w:rPr>
                      <w:rFonts w:ascii="Calibri" w:eastAsia="Times New Roman" w:hAnsi="Calibri" w:cs="Times New Roman"/>
                      <w:color w:val="000000"/>
                      <w:sz w:val="20"/>
                      <w:szCs w:val="20"/>
                    </w:rPr>
                  </w:rPrChange>
                </w:rPr>
                <w:delText>4</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73" w:author="Cardoso, Taiane D" w:date="2015-09-17T11:16:00Z"/>
                <w:rFonts w:ascii="Arial" w:eastAsia="Times New Roman" w:hAnsi="Arial" w:cs="Arial"/>
                <w:color w:val="000000"/>
                <w:rPrChange w:id="1074" w:author="Bauer, Isabelle E" w:date="2015-08-31T13:21:00Z">
                  <w:rPr>
                    <w:del w:id="1075" w:author="Cardoso, Taiane D" w:date="2015-09-17T11:16:00Z"/>
                    <w:rFonts w:ascii="Calibri" w:eastAsia="Times New Roman" w:hAnsi="Calibri" w:cs="Times New Roman"/>
                    <w:color w:val="000000"/>
                    <w:sz w:val="20"/>
                    <w:szCs w:val="20"/>
                  </w:rPr>
                </w:rPrChange>
              </w:rPr>
            </w:pPr>
            <w:del w:id="1076" w:author="Cardoso, Taiane D" w:date="2015-09-17T11:16:00Z">
              <w:r w:rsidRPr="00B42E3B" w:rsidDel="00996A17">
                <w:rPr>
                  <w:rFonts w:ascii="Arial" w:eastAsia="Times New Roman" w:hAnsi="Arial" w:cs="Arial"/>
                  <w:color w:val="000000"/>
                  <w:rPrChange w:id="1077" w:author="Bauer, Isabelle E" w:date="2015-08-31T13:21:00Z">
                    <w:rPr>
                      <w:rFonts w:ascii="Calibri" w:eastAsia="Times New Roman" w:hAnsi="Calibri" w:cs="Times New Roman"/>
                      <w:color w:val="000000"/>
                      <w:sz w:val="20"/>
                      <w:szCs w:val="20"/>
                    </w:rPr>
                  </w:rPrChange>
                </w:rPr>
                <w:delText>1.2516</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78" w:author="Cardoso, Taiane D" w:date="2015-09-17T11:16:00Z"/>
                <w:rFonts w:ascii="Arial" w:eastAsia="Times New Roman" w:hAnsi="Arial" w:cs="Arial"/>
                <w:color w:val="000000"/>
                <w:rPrChange w:id="1079" w:author="Bauer, Isabelle E" w:date="2015-08-31T13:21:00Z">
                  <w:rPr>
                    <w:del w:id="1080" w:author="Cardoso, Taiane D" w:date="2015-09-17T11:16:00Z"/>
                    <w:rFonts w:ascii="Calibri" w:eastAsia="Times New Roman" w:hAnsi="Calibri" w:cs="Times New Roman"/>
                    <w:color w:val="000000"/>
                    <w:sz w:val="20"/>
                    <w:szCs w:val="20"/>
                  </w:rPr>
                </w:rPrChange>
              </w:rPr>
            </w:pPr>
            <w:del w:id="1081" w:author="Cardoso, Taiane D" w:date="2015-09-17T11:16:00Z">
              <w:r w:rsidRPr="00B42E3B" w:rsidDel="00996A17">
                <w:rPr>
                  <w:rFonts w:ascii="Arial" w:eastAsia="Times New Roman" w:hAnsi="Arial" w:cs="Arial"/>
                  <w:color w:val="000000"/>
                  <w:rPrChange w:id="1082" w:author="Bauer, Isabelle E" w:date="2015-08-31T13:21:00Z">
                    <w:rPr>
                      <w:rFonts w:ascii="Calibri" w:eastAsia="Times New Roman" w:hAnsi="Calibri" w:cs="Times New Roman"/>
                      <w:color w:val="000000"/>
                      <w:sz w:val="20"/>
                      <w:szCs w:val="20"/>
                    </w:rPr>
                  </w:rPrChange>
                </w:rPr>
                <w:delText>0.1918</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83" w:author="Cardoso, Taiane D" w:date="2015-09-17T11:16:00Z"/>
                <w:rFonts w:ascii="Arial" w:eastAsia="Times New Roman" w:hAnsi="Arial" w:cs="Arial"/>
                <w:color w:val="000000"/>
                <w:rPrChange w:id="1084" w:author="Bauer, Isabelle E" w:date="2015-08-31T13:21:00Z">
                  <w:rPr>
                    <w:del w:id="1085" w:author="Cardoso, Taiane D" w:date="2015-09-17T11:16:00Z"/>
                    <w:rFonts w:ascii="Calibri" w:eastAsia="Times New Roman" w:hAnsi="Calibri" w:cs="Times New Roman"/>
                    <w:color w:val="000000"/>
                    <w:sz w:val="20"/>
                    <w:szCs w:val="20"/>
                  </w:rPr>
                </w:rPrChange>
              </w:rPr>
            </w:pPr>
            <w:del w:id="1086" w:author="Cardoso, Taiane D" w:date="2015-09-17T11:16:00Z">
              <w:r w:rsidRPr="00B42E3B" w:rsidDel="00996A17">
                <w:rPr>
                  <w:rFonts w:ascii="Arial" w:eastAsia="Times New Roman" w:hAnsi="Arial" w:cs="Arial"/>
                  <w:color w:val="000000"/>
                  <w:rPrChange w:id="1087" w:author="Bauer, Isabelle E" w:date="2015-08-31T13:21:00Z">
                    <w:rPr>
                      <w:rFonts w:ascii="Calibri" w:eastAsia="Times New Roman" w:hAnsi="Calibri" w:cs="Times New Roman"/>
                      <w:color w:val="000000"/>
                      <w:sz w:val="20"/>
                      <w:szCs w:val="20"/>
                    </w:rPr>
                  </w:rPrChange>
                </w:rPr>
                <w:delText>0.0659</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88" w:author="Cardoso, Taiane D" w:date="2015-09-17T11:16:00Z"/>
                <w:rFonts w:ascii="Arial" w:eastAsia="Times New Roman" w:hAnsi="Arial" w:cs="Arial"/>
                <w:color w:val="000000"/>
                <w:rPrChange w:id="1089" w:author="Bauer, Isabelle E" w:date="2015-08-31T13:21:00Z">
                  <w:rPr>
                    <w:del w:id="1090" w:author="Cardoso, Taiane D" w:date="2015-09-17T11:16:00Z"/>
                    <w:rFonts w:ascii="Calibri" w:eastAsia="Times New Roman" w:hAnsi="Calibri" w:cs="Times New Roman"/>
                    <w:color w:val="000000"/>
                    <w:sz w:val="20"/>
                    <w:szCs w:val="20"/>
                  </w:rPr>
                </w:rPrChange>
              </w:rPr>
            </w:pPr>
            <w:del w:id="1091" w:author="Cardoso, Taiane D" w:date="2015-09-17T11:16:00Z">
              <w:r w:rsidRPr="00B42E3B" w:rsidDel="00996A17">
                <w:rPr>
                  <w:rFonts w:ascii="Arial" w:eastAsia="Times New Roman" w:hAnsi="Arial" w:cs="Arial"/>
                  <w:color w:val="000000"/>
                  <w:rPrChange w:id="1092" w:author="Bauer, Isabelle E" w:date="2015-08-31T13:21:00Z">
                    <w:rPr>
                      <w:rFonts w:ascii="Calibri" w:eastAsia="Times New Roman" w:hAnsi="Calibri" w:cs="Times New Roman"/>
                      <w:color w:val="000000"/>
                      <w:sz w:val="20"/>
                      <w:szCs w:val="20"/>
                    </w:rPr>
                  </w:rPrChange>
                </w:rPr>
                <w:delText>0.5988</w:delText>
              </w:r>
            </w:del>
          </w:p>
        </w:tc>
      </w:tr>
      <w:tr w:rsidR="00322DD8" w:rsidRPr="00B42E3B" w:rsidDel="00996A17" w:rsidTr="00427DBD">
        <w:trPr>
          <w:trHeight w:val="255"/>
          <w:del w:id="1093"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94" w:author="Cardoso, Taiane D" w:date="2015-09-17T11:16:00Z"/>
                <w:rFonts w:ascii="Arial" w:eastAsia="Times New Roman" w:hAnsi="Arial" w:cs="Arial"/>
                <w:color w:val="000000"/>
                <w:rPrChange w:id="1095" w:author="Bauer, Isabelle E" w:date="2015-08-31T13:21:00Z">
                  <w:rPr>
                    <w:del w:id="1096" w:author="Cardoso, Taiane D" w:date="2015-09-17T11:16:00Z"/>
                    <w:rFonts w:ascii="Calibri" w:eastAsia="Times New Roman" w:hAnsi="Calibri" w:cs="Times New Roman"/>
                    <w:color w:val="000000"/>
                    <w:sz w:val="20"/>
                    <w:szCs w:val="20"/>
                  </w:rPr>
                </w:rPrChange>
              </w:rPr>
            </w:pPr>
            <w:del w:id="1097" w:author="Cardoso, Taiane D" w:date="2015-09-17T11:16:00Z">
              <w:r w:rsidRPr="00B42E3B" w:rsidDel="00996A17">
                <w:rPr>
                  <w:rFonts w:ascii="Arial" w:eastAsia="Times New Roman" w:hAnsi="Arial" w:cs="Arial"/>
                  <w:color w:val="000000"/>
                  <w:rPrChange w:id="1098" w:author="Bauer, Isabelle E" w:date="2015-08-31T13:21:00Z">
                    <w:rPr>
                      <w:rFonts w:ascii="Calibri" w:eastAsia="Times New Roman" w:hAnsi="Calibri" w:cs="Times New Roman"/>
                      <w:color w:val="000000"/>
                      <w:sz w:val="20"/>
                      <w:szCs w:val="20"/>
                    </w:rPr>
                  </w:rPrChange>
                </w:rPr>
                <w:delText>5</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099" w:author="Cardoso, Taiane D" w:date="2015-09-17T11:16:00Z"/>
                <w:rFonts w:ascii="Arial" w:eastAsia="Times New Roman" w:hAnsi="Arial" w:cs="Arial"/>
                <w:color w:val="000000"/>
                <w:rPrChange w:id="1100" w:author="Bauer, Isabelle E" w:date="2015-08-31T13:21:00Z">
                  <w:rPr>
                    <w:del w:id="1101" w:author="Cardoso, Taiane D" w:date="2015-09-17T11:16:00Z"/>
                    <w:rFonts w:ascii="Calibri" w:eastAsia="Times New Roman" w:hAnsi="Calibri" w:cs="Times New Roman"/>
                    <w:color w:val="000000"/>
                    <w:sz w:val="20"/>
                    <w:szCs w:val="20"/>
                  </w:rPr>
                </w:rPrChange>
              </w:rPr>
            </w:pPr>
            <w:del w:id="1102" w:author="Cardoso, Taiane D" w:date="2015-09-17T11:16:00Z">
              <w:r w:rsidRPr="00B42E3B" w:rsidDel="00996A17">
                <w:rPr>
                  <w:rFonts w:ascii="Arial" w:eastAsia="Times New Roman" w:hAnsi="Arial" w:cs="Arial"/>
                  <w:color w:val="000000"/>
                  <w:rPrChange w:id="1103" w:author="Bauer, Isabelle E" w:date="2015-08-31T13:21:00Z">
                    <w:rPr>
                      <w:rFonts w:ascii="Calibri" w:eastAsia="Times New Roman" w:hAnsi="Calibri" w:cs="Times New Roman"/>
                      <w:color w:val="000000"/>
                      <w:sz w:val="20"/>
                      <w:szCs w:val="20"/>
                    </w:rPr>
                  </w:rPrChange>
                </w:rPr>
                <w:delText>1.0598</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04" w:author="Cardoso, Taiane D" w:date="2015-09-17T11:16:00Z"/>
                <w:rFonts w:ascii="Arial" w:eastAsia="Times New Roman" w:hAnsi="Arial" w:cs="Arial"/>
                <w:color w:val="000000"/>
                <w:rPrChange w:id="1105" w:author="Bauer, Isabelle E" w:date="2015-08-31T13:21:00Z">
                  <w:rPr>
                    <w:del w:id="1106" w:author="Cardoso, Taiane D" w:date="2015-09-17T11:16:00Z"/>
                    <w:rFonts w:ascii="Calibri" w:eastAsia="Times New Roman" w:hAnsi="Calibri" w:cs="Times New Roman"/>
                    <w:color w:val="000000"/>
                    <w:sz w:val="20"/>
                    <w:szCs w:val="20"/>
                  </w:rPr>
                </w:rPrChange>
              </w:rPr>
            </w:pPr>
            <w:del w:id="1107" w:author="Cardoso, Taiane D" w:date="2015-09-17T11:16:00Z">
              <w:r w:rsidRPr="00B42E3B" w:rsidDel="00996A17">
                <w:rPr>
                  <w:rFonts w:ascii="Arial" w:eastAsia="Times New Roman" w:hAnsi="Arial" w:cs="Arial"/>
                  <w:color w:val="000000"/>
                  <w:rPrChange w:id="1108" w:author="Bauer, Isabelle E" w:date="2015-08-31T13:21:00Z">
                    <w:rPr>
                      <w:rFonts w:ascii="Calibri" w:eastAsia="Times New Roman" w:hAnsi="Calibri" w:cs="Times New Roman"/>
                      <w:color w:val="000000"/>
                      <w:sz w:val="20"/>
                      <w:szCs w:val="20"/>
                    </w:rPr>
                  </w:rPrChange>
                </w:rPr>
                <w:delText>0.0616</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09" w:author="Cardoso, Taiane D" w:date="2015-09-17T11:16:00Z"/>
                <w:rFonts w:ascii="Arial" w:eastAsia="Times New Roman" w:hAnsi="Arial" w:cs="Arial"/>
                <w:color w:val="000000"/>
                <w:rPrChange w:id="1110" w:author="Bauer, Isabelle E" w:date="2015-08-31T13:21:00Z">
                  <w:rPr>
                    <w:del w:id="1111" w:author="Cardoso, Taiane D" w:date="2015-09-17T11:16:00Z"/>
                    <w:rFonts w:ascii="Calibri" w:eastAsia="Times New Roman" w:hAnsi="Calibri" w:cs="Times New Roman"/>
                    <w:color w:val="000000"/>
                    <w:sz w:val="20"/>
                    <w:szCs w:val="20"/>
                  </w:rPr>
                </w:rPrChange>
              </w:rPr>
            </w:pPr>
            <w:del w:id="1112" w:author="Cardoso, Taiane D" w:date="2015-09-17T11:16:00Z">
              <w:r w:rsidRPr="00B42E3B" w:rsidDel="00996A17">
                <w:rPr>
                  <w:rFonts w:ascii="Arial" w:eastAsia="Times New Roman" w:hAnsi="Arial" w:cs="Arial"/>
                  <w:color w:val="000000"/>
                  <w:rPrChange w:id="1113" w:author="Bauer, Isabelle E" w:date="2015-08-31T13:21:00Z">
                    <w:rPr>
                      <w:rFonts w:ascii="Calibri" w:eastAsia="Times New Roman" w:hAnsi="Calibri" w:cs="Times New Roman"/>
                      <w:color w:val="000000"/>
                      <w:sz w:val="20"/>
                      <w:szCs w:val="20"/>
                    </w:rPr>
                  </w:rPrChange>
                </w:rPr>
                <w:delText>0.0558</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14" w:author="Cardoso, Taiane D" w:date="2015-09-17T11:16:00Z"/>
                <w:rFonts w:ascii="Arial" w:eastAsia="Times New Roman" w:hAnsi="Arial" w:cs="Arial"/>
                <w:color w:val="000000"/>
                <w:rPrChange w:id="1115" w:author="Bauer, Isabelle E" w:date="2015-08-31T13:21:00Z">
                  <w:rPr>
                    <w:del w:id="1116" w:author="Cardoso, Taiane D" w:date="2015-09-17T11:16:00Z"/>
                    <w:rFonts w:ascii="Calibri" w:eastAsia="Times New Roman" w:hAnsi="Calibri" w:cs="Times New Roman"/>
                    <w:color w:val="000000"/>
                    <w:sz w:val="20"/>
                    <w:szCs w:val="20"/>
                  </w:rPr>
                </w:rPrChange>
              </w:rPr>
            </w:pPr>
            <w:del w:id="1117" w:author="Cardoso, Taiane D" w:date="2015-09-17T11:16:00Z">
              <w:r w:rsidRPr="00B42E3B" w:rsidDel="00996A17">
                <w:rPr>
                  <w:rFonts w:ascii="Arial" w:eastAsia="Times New Roman" w:hAnsi="Arial" w:cs="Arial"/>
                  <w:color w:val="000000"/>
                  <w:rPrChange w:id="1118" w:author="Bauer, Isabelle E" w:date="2015-08-31T13:21:00Z">
                    <w:rPr>
                      <w:rFonts w:ascii="Calibri" w:eastAsia="Times New Roman" w:hAnsi="Calibri" w:cs="Times New Roman"/>
                      <w:color w:val="000000"/>
                      <w:sz w:val="20"/>
                      <w:szCs w:val="20"/>
                    </w:rPr>
                  </w:rPrChange>
                </w:rPr>
                <w:delText>0.6545</w:delText>
              </w:r>
            </w:del>
          </w:p>
        </w:tc>
      </w:tr>
      <w:tr w:rsidR="00322DD8" w:rsidRPr="00B42E3B" w:rsidDel="00996A17" w:rsidTr="00427DBD">
        <w:trPr>
          <w:trHeight w:val="255"/>
          <w:del w:id="1119"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20" w:author="Cardoso, Taiane D" w:date="2015-09-17T11:16:00Z"/>
                <w:rFonts w:ascii="Arial" w:eastAsia="Times New Roman" w:hAnsi="Arial" w:cs="Arial"/>
                <w:color w:val="000000"/>
                <w:rPrChange w:id="1121" w:author="Bauer, Isabelle E" w:date="2015-08-31T13:21:00Z">
                  <w:rPr>
                    <w:del w:id="1122" w:author="Cardoso, Taiane D" w:date="2015-09-17T11:16:00Z"/>
                    <w:rFonts w:ascii="Calibri" w:eastAsia="Times New Roman" w:hAnsi="Calibri" w:cs="Times New Roman"/>
                    <w:color w:val="000000"/>
                    <w:sz w:val="20"/>
                    <w:szCs w:val="20"/>
                  </w:rPr>
                </w:rPrChange>
              </w:rPr>
            </w:pPr>
            <w:del w:id="1123" w:author="Cardoso, Taiane D" w:date="2015-09-17T11:16:00Z">
              <w:r w:rsidRPr="00B42E3B" w:rsidDel="00996A17">
                <w:rPr>
                  <w:rFonts w:ascii="Arial" w:eastAsia="Times New Roman" w:hAnsi="Arial" w:cs="Arial"/>
                  <w:color w:val="000000"/>
                  <w:rPrChange w:id="1124" w:author="Bauer, Isabelle E" w:date="2015-08-31T13:21:00Z">
                    <w:rPr>
                      <w:rFonts w:ascii="Calibri" w:eastAsia="Times New Roman" w:hAnsi="Calibri" w:cs="Times New Roman"/>
                      <w:color w:val="000000"/>
                      <w:sz w:val="20"/>
                      <w:szCs w:val="20"/>
                    </w:rPr>
                  </w:rPrChange>
                </w:rPr>
                <w:delText>6</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25" w:author="Cardoso, Taiane D" w:date="2015-09-17T11:16:00Z"/>
                <w:rFonts w:ascii="Arial" w:eastAsia="Times New Roman" w:hAnsi="Arial" w:cs="Arial"/>
                <w:color w:val="000000"/>
                <w:rPrChange w:id="1126" w:author="Bauer, Isabelle E" w:date="2015-08-31T13:21:00Z">
                  <w:rPr>
                    <w:del w:id="1127" w:author="Cardoso, Taiane D" w:date="2015-09-17T11:16:00Z"/>
                    <w:rFonts w:ascii="Calibri" w:eastAsia="Times New Roman" w:hAnsi="Calibri" w:cs="Times New Roman"/>
                    <w:color w:val="000000"/>
                    <w:sz w:val="20"/>
                    <w:szCs w:val="20"/>
                  </w:rPr>
                </w:rPrChange>
              </w:rPr>
            </w:pPr>
            <w:del w:id="1128" w:author="Cardoso, Taiane D" w:date="2015-09-17T11:16:00Z">
              <w:r w:rsidRPr="00B42E3B" w:rsidDel="00996A17">
                <w:rPr>
                  <w:rFonts w:ascii="Arial" w:eastAsia="Times New Roman" w:hAnsi="Arial" w:cs="Arial"/>
                  <w:color w:val="000000"/>
                  <w:rPrChange w:id="1129" w:author="Bauer, Isabelle E" w:date="2015-08-31T13:21:00Z">
                    <w:rPr>
                      <w:rFonts w:ascii="Calibri" w:eastAsia="Times New Roman" w:hAnsi="Calibri" w:cs="Times New Roman"/>
                      <w:color w:val="000000"/>
                      <w:sz w:val="20"/>
                      <w:szCs w:val="20"/>
                    </w:rPr>
                  </w:rPrChange>
                </w:rPr>
                <w:delText>0.9982</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30" w:author="Cardoso, Taiane D" w:date="2015-09-17T11:16:00Z"/>
                <w:rFonts w:ascii="Arial" w:eastAsia="Times New Roman" w:hAnsi="Arial" w:cs="Arial"/>
                <w:color w:val="000000"/>
                <w:rPrChange w:id="1131" w:author="Bauer, Isabelle E" w:date="2015-08-31T13:21:00Z">
                  <w:rPr>
                    <w:del w:id="1132" w:author="Cardoso, Taiane D" w:date="2015-09-17T11:16:00Z"/>
                    <w:rFonts w:ascii="Calibri" w:eastAsia="Times New Roman" w:hAnsi="Calibri" w:cs="Times New Roman"/>
                    <w:color w:val="000000"/>
                    <w:sz w:val="20"/>
                    <w:szCs w:val="20"/>
                  </w:rPr>
                </w:rPrChange>
              </w:rPr>
            </w:pPr>
            <w:del w:id="1133" w:author="Cardoso, Taiane D" w:date="2015-09-17T11:16:00Z">
              <w:r w:rsidRPr="00B42E3B" w:rsidDel="00996A17">
                <w:rPr>
                  <w:rFonts w:ascii="Arial" w:eastAsia="Times New Roman" w:hAnsi="Arial" w:cs="Arial"/>
                  <w:color w:val="000000"/>
                  <w:rPrChange w:id="1134" w:author="Bauer, Isabelle E" w:date="2015-08-31T13:21:00Z">
                    <w:rPr>
                      <w:rFonts w:ascii="Calibri" w:eastAsia="Times New Roman" w:hAnsi="Calibri" w:cs="Times New Roman"/>
                      <w:color w:val="000000"/>
                      <w:sz w:val="20"/>
                      <w:szCs w:val="20"/>
                    </w:rPr>
                  </w:rPrChange>
                </w:rPr>
                <w:delText>0.1806</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35" w:author="Cardoso, Taiane D" w:date="2015-09-17T11:16:00Z"/>
                <w:rFonts w:ascii="Arial" w:eastAsia="Times New Roman" w:hAnsi="Arial" w:cs="Arial"/>
                <w:color w:val="000000"/>
                <w:rPrChange w:id="1136" w:author="Bauer, Isabelle E" w:date="2015-08-31T13:21:00Z">
                  <w:rPr>
                    <w:del w:id="1137" w:author="Cardoso, Taiane D" w:date="2015-09-17T11:16:00Z"/>
                    <w:rFonts w:ascii="Calibri" w:eastAsia="Times New Roman" w:hAnsi="Calibri" w:cs="Times New Roman"/>
                    <w:color w:val="000000"/>
                    <w:sz w:val="20"/>
                    <w:szCs w:val="20"/>
                  </w:rPr>
                </w:rPrChange>
              </w:rPr>
            </w:pPr>
            <w:del w:id="1138" w:author="Cardoso, Taiane D" w:date="2015-09-17T11:16:00Z">
              <w:r w:rsidRPr="00B42E3B" w:rsidDel="00996A17">
                <w:rPr>
                  <w:rFonts w:ascii="Arial" w:eastAsia="Times New Roman" w:hAnsi="Arial" w:cs="Arial"/>
                  <w:color w:val="000000"/>
                  <w:rPrChange w:id="1139" w:author="Bauer, Isabelle E" w:date="2015-08-31T13:21:00Z">
                    <w:rPr>
                      <w:rFonts w:ascii="Calibri" w:eastAsia="Times New Roman" w:hAnsi="Calibri" w:cs="Times New Roman"/>
                      <w:color w:val="000000"/>
                      <w:sz w:val="20"/>
                      <w:szCs w:val="20"/>
                    </w:rPr>
                  </w:rPrChange>
                </w:rPr>
                <w:delText>0.0525</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40" w:author="Cardoso, Taiane D" w:date="2015-09-17T11:16:00Z"/>
                <w:rFonts w:ascii="Arial" w:eastAsia="Times New Roman" w:hAnsi="Arial" w:cs="Arial"/>
                <w:color w:val="000000"/>
                <w:rPrChange w:id="1141" w:author="Bauer, Isabelle E" w:date="2015-08-31T13:21:00Z">
                  <w:rPr>
                    <w:del w:id="1142" w:author="Cardoso, Taiane D" w:date="2015-09-17T11:16:00Z"/>
                    <w:rFonts w:ascii="Calibri" w:eastAsia="Times New Roman" w:hAnsi="Calibri" w:cs="Times New Roman"/>
                    <w:color w:val="000000"/>
                    <w:sz w:val="20"/>
                    <w:szCs w:val="20"/>
                  </w:rPr>
                </w:rPrChange>
              </w:rPr>
            </w:pPr>
            <w:del w:id="1143" w:author="Cardoso, Taiane D" w:date="2015-09-17T11:16:00Z">
              <w:r w:rsidRPr="00B42E3B" w:rsidDel="00996A17">
                <w:rPr>
                  <w:rFonts w:ascii="Arial" w:eastAsia="Times New Roman" w:hAnsi="Arial" w:cs="Arial"/>
                  <w:color w:val="000000"/>
                  <w:rPrChange w:id="1144" w:author="Bauer, Isabelle E" w:date="2015-08-31T13:21:00Z">
                    <w:rPr>
                      <w:rFonts w:ascii="Calibri" w:eastAsia="Times New Roman" w:hAnsi="Calibri" w:cs="Times New Roman"/>
                      <w:color w:val="000000"/>
                      <w:sz w:val="20"/>
                      <w:szCs w:val="20"/>
                    </w:rPr>
                  </w:rPrChange>
                </w:rPr>
                <w:delText>0.7071</w:delText>
              </w:r>
            </w:del>
          </w:p>
        </w:tc>
      </w:tr>
      <w:tr w:rsidR="00322DD8" w:rsidRPr="00B42E3B" w:rsidDel="00996A17" w:rsidTr="00427DBD">
        <w:trPr>
          <w:trHeight w:val="255"/>
          <w:del w:id="1145"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46" w:author="Cardoso, Taiane D" w:date="2015-09-17T11:16:00Z"/>
                <w:rFonts w:ascii="Arial" w:eastAsia="Times New Roman" w:hAnsi="Arial" w:cs="Arial"/>
                <w:color w:val="000000"/>
                <w:rPrChange w:id="1147" w:author="Bauer, Isabelle E" w:date="2015-08-31T13:21:00Z">
                  <w:rPr>
                    <w:del w:id="1148" w:author="Cardoso, Taiane D" w:date="2015-09-17T11:16:00Z"/>
                    <w:rFonts w:ascii="Calibri" w:eastAsia="Times New Roman" w:hAnsi="Calibri" w:cs="Times New Roman"/>
                    <w:color w:val="000000"/>
                    <w:sz w:val="20"/>
                    <w:szCs w:val="20"/>
                  </w:rPr>
                </w:rPrChange>
              </w:rPr>
            </w:pPr>
            <w:del w:id="1149" w:author="Cardoso, Taiane D" w:date="2015-09-17T11:16:00Z">
              <w:r w:rsidRPr="00B42E3B" w:rsidDel="00996A17">
                <w:rPr>
                  <w:rFonts w:ascii="Arial" w:eastAsia="Times New Roman" w:hAnsi="Arial" w:cs="Arial"/>
                  <w:color w:val="000000"/>
                  <w:rPrChange w:id="1150" w:author="Bauer, Isabelle E" w:date="2015-08-31T13:21:00Z">
                    <w:rPr>
                      <w:rFonts w:ascii="Calibri" w:eastAsia="Times New Roman" w:hAnsi="Calibri" w:cs="Times New Roman"/>
                      <w:color w:val="000000"/>
                      <w:sz w:val="20"/>
                      <w:szCs w:val="20"/>
                    </w:rPr>
                  </w:rPrChange>
                </w:rPr>
                <w:delText>7</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51" w:author="Cardoso, Taiane D" w:date="2015-09-17T11:16:00Z"/>
                <w:rFonts w:ascii="Arial" w:eastAsia="Times New Roman" w:hAnsi="Arial" w:cs="Arial"/>
                <w:color w:val="000000"/>
                <w:rPrChange w:id="1152" w:author="Bauer, Isabelle E" w:date="2015-08-31T13:21:00Z">
                  <w:rPr>
                    <w:del w:id="1153" w:author="Cardoso, Taiane D" w:date="2015-09-17T11:16:00Z"/>
                    <w:rFonts w:ascii="Calibri" w:eastAsia="Times New Roman" w:hAnsi="Calibri" w:cs="Times New Roman"/>
                    <w:color w:val="000000"/>
                    <w:sz w:val="20"/>
                    <w:szCs w:val="20"/>
                  </w:rPr>
                </w:rPrChange>
              </w:rPr>
            </w:pPr>
            <w:del w:id="1154" w:author="Cardoso, Taiane D" w:date="2015-09-17T11:16:00Z">
              <w:r w:rsidRPr="00B42E3B" w:rsidDel="00996A17">
                <w:rPr>
                  <w:rFonts w:ascii="Arial" w:eastAsia="Times New Roman" w:hAnsi="Arial" w:cs="Arial"/>
                  <w:color w:val="000000"/>
                  <w:rPrChange w:id="1155" w:author="Bauer, Isabelle E" w:date="2015-08-31T13:21:00Z">
                    <w:rPr>
                      <w:rFonts w:ascii="Calibri" w:eastAsia="Times New Roman" w:hAnsi="Calibri" w:cs="Times New Roman"/>
                      <w:color w:val="000000"/>
                      <w:sz w:val="20"/>
                      <w:szCs w:val="20"/>
                    </w:rPr>
                  </w:rPrChange>
                </w:rPr>
                <w:delText>0.8176</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56" w:author="Cardoso, Taiane D" w:date="2015-09-17T11:16:00Z"/>
                <w:rFonts w:ascii="Arial" w:eastAsia="Times New Roman" w:hAnsi="Arial" w:cs="Arial"/>
                <w:color w:val="000000"/>
                <w:rPrChange w:id="1157" w:author="Bauer, Isabelle E" w:date="2015-08-31T13:21:00Z">
                  <w:rPr>
                    <w:del w:id="1158" w:author="Cardoso, Taiane D" w:date="2015-09-17T11:16:00Z"/>
                    <w:rFonts w:ascii="Calibri" w:eastAsia="Times New Roman" w:hAnsi="Calibri" w:cs="Times New Roman"/>
                    <w:color w:val="000000"/>
                    <w:sz w:val="20"/>
                    <w:szCs w:val="20"/>
                  </w:rPr>
                </w:rPrChange>
              </w:rPr>
            </w:pPr>
            <w:del w:id="1159" w:author="Cardoso, Taiane D" w:date="2015-09-17T11:16:00Z">
              <w:r w:rsidRPr="00B42E3B" w:rsidDel="00996A17">
                <w:rPr>
                  <w:rFonts w:ascii="Arial" w:eastAsia="Times New Roman" w:hAnsi="Arial" w:cs="Arial"/>
                  <w:color w:val="000000"/>
                  <w:rPrChange w:id="1160" w:author="Bauer, Isabelle E" w:date="2015-08-31T13:21:00Z">
                    <w:rPr>
                      <w:rFonts w:ascii="Calibri" w:eastAsia="Times New Roman" w:hAnsi="Calibri" w:cs="Times New Roman"/>
                      <w:color w:val="000000"/>
                      <w:sz w:val="20"/>
                      <w:szCs w:val="20"/>
                    </w:rPr>
                  </w:rPrChange>
                </w:rPr>
                <w:delText>0.0171</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61" w:author="Cardoso, Taiane D" w:date="2015-09-17T11:16:00Z"/>
                <w:rFonts w:ascii="Arial" w:eastAsia="Times New Roman" w:hAnsi="Arial" w:cs="Arial"/>
                <w:color w:val="000000"/>
                <w:rPrChange w:id="1162" w:author="Bauer, Isabelle E" w:date="2015-08-31T13:21:00Z">
                  <w:rPr>
                    <w:del w:id="1163" w:author="Cardoso, Taiane D" w:date="2015-09-17T11:16:00Z"/>
                    <w:rFonts w:ascii="Calibri" w:eastAsia="Times New Roman" w:hAnsi="Calibri" w:cs="Times New Roman"/>
                    <w:color w:val="000000"/>
                    <w:sz w:val="20"/>
                    <w:szCs w:val="20"/>
                  </w:rPr>
                </w:rPrChange>
              </w:rPr>
            </w:pPr>
            <w:del w:id="1164" w:author="Cardoso, Taiane D" w:date="2015-09-17T11:16:00Z">
              <w:r w:rsidRPr="00B42E3B" w:rsidDel="00996A17">
                <w:rPr>
                  <w:rFonts w:ascii="Arial" w:eastAsia="Times New Roman" w:hAnsi="Arial" w:cs="Arial"/>
                  <w:color w:val="000000"/>
                  <w:rPrChange w:id="1165" w:author="Bauer, Isabelle E" w:date="2015-08-31T13:21:00Z">
                    <w:rPr>
                      <w:rFonts w:ascii="Calibri" w:eastAsia="Times New Roman" w:hAnsi="Calibri" w:cs="Times New Roman"/>
                      <w:color w:val="000000"/>
                      <w:sz w:val="20"/>
                      <w:szCs w:val="20"/>
                    </w:rPr>
                  </w:rPrChange>
                </w:rPr>
                <w:delText>0.043</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66" w:author="Cardoso, Taiane D" w:date="2015-09-17T11:16:00Z"/>
                <w:rFonts w:ascii="Arial" w:eastAsia="Times New Roman" w:hAnsi="Arial" w:cs="Arial"/>
                <w:color w:val="000000"/>
                <w:rPrChange w:id="1167" w:author="Bauer, Isabelle E" w:date="2015-08-31T13:21:00Z">
                  <w:rPr>
                    <w:del w:id="1168" w:author="Cardoso, Taiane D" w:date="2015-09-17T11:16:00Z"/>
                    <w:rFonts w:ascii="Calibri" w:eastAsia="Times New Roman" w:hAnsi="Calibri" w:cs="Times New Roman"/>
                    <w:color w:val="000000"/>
                    <w:sz w:val="20"/>
                    <w:szCs w:val="20"/>
                  </w:rPr>
                </w:rPrChange>
              </w:rPr>
            </w:pPr>
            <w:del w:id="1169" w:author="Cardoso, Taiane D" w:date="2015-09-17T11:16:00Z">
              <w:r w:rsidRPr="00B42E3B" w:rsidDel="00996A17">
                <w:rPr>
                  <w:rFonts w:ascii="Arial" w:eastAsia="Times New Roman" w:hAnsi="Arial" w:cs="Arial"/>
                  <w:color w:val="000000"/>
                  <w:rPrChange w:id="1170" w:author="Bauer, Isabelle E" w:date="2015-08-31T13:21:00Z">
                    <w:rPr>
                      <w:rFonts w:ascii="Calibri" w:eastAsia="Times New Roman" w:hAnsi="Calibri" w:cs="Times New Roman"/>
                      <w:color w:val="000000"/>
                      <w:sz w:val="20"/>
                      <w:szCs w:val="20"/>
                    </w:rPr>
                  </w:rPrChange>
                </w:rPr>
                <w:delText>0.7501</w:delText>
              </w:r>
            </w:del>
          </w:p>
        </w:tc>
      </w:tr>
      <w:tr w:rsidR="00322DD8" w:rsidRPr="00B42E3B" w:rsidDel="00996A17" w:rsidTr="00427DBD">
        <w:trPr>
          <w:trHeight w:val="255"/>
          <w:del w:id="1171"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72" w:author="Cardoso, Taiane D" w:date="2015-09-17T11:16:00Z"/>
                <w:rFonts w:ascii="Arial" w:eastAsia="Times New Roman" w:hAnsi="Arial" w:cs="Arial"/>
                <w:color w:val="000000"/>
                <w:rPrChange w:id="1173" w:author="Bauer, Isabelle E" w:date="2015-08-31T13:21:00Z">
                  <w:rPr>
                    <w:del w:id="1174" w:author="Cardoso, Taiane D" w:date="2015-09-17T11:16:00Z"/>
                    <w:rFonts w:ascii="Calibri" w:eastAsia="Times New Roman" w:hAnsi="Calibri" w:cs="Times New Roman"/>
                    <w:color w:val="000000"/>
                    <w:sz w:val="20"/>
                    <w:szCs w:val="20"/>
                  </w:rPr>
                </w:rPrChange>
              </w:rPr>
            </w:pPr>
            <w:del w:id="1175" w:author="Cardoso, Taiane D" w:date="2015-09-17T11:16:00Z">
              <w:r w:rsidRPr="00B42E3B" w:rsidDel="00996A17">
                <w:rPr>
                  <w:rFonts w:ascii="Arial" w:eastAsia="Times New Roman" w:hAnsi="Arial" w:cs="Arial"/>
                  <w:color w:val="000000"/>
                  <w:rPrChange w:id="1176" w:author="Bauer, Isabelle E" w:date="2015-08-31T13:21:00Z">
                    <w:rPr>
                      <w:rFonts w:ascii="Calibri" w:eastAsia="Times New Roman" w:hAnsi="Calibri" w:cs="Times New Roman"/>
                      <w:color w:val="000000"/>
                      <w:sz w:val="20"/>
                      <w:szCs w:val="20"/>
                    </w:rPr>
                  </w:rPrChange>
                </w:rPr>
                <w:delText>8</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77" w:author="Cardoso, Taiane D" w:date="2015-09-17T11:16:00Z"/>
                <w:rFonts w:ascii="Arial" w:eastAsia="Times New Roman" w:hAnsi="Arial" w:cs="Arial"/>
                <w:color w:val="000000"/>
                <w:rPrChange w:id="1178" w:author="Bauer, Isabelle E" w:date="2015-08-31T13:21:00Z">
                  <w:rPr>
                    <w:del w:id="1179" w:author="Cardoso, Taiane D" w:date="2015-09-17T11:16:00Z"/>
                    <w:rFonts w:ascii="Calibri" w:eastAsia="Times New Roman" w:hAnsi="Calibri" w:cs="Times New Roman"/>
                    <w:color w:val="000000"/>
                    <w:sz w:val="20"/>
                    <w:szCs w:val="20"/>
                  </w:rPr>
                </w:rPrChange>
              </w:rPr>
            </w:pPr>
            <w:del w:id="1180" w:author="Cardoso, Taiane D" w:date="2015-09-17T11:16:00Z">
              <w:r w:rsidRPr="00B42E3B" w:rsidDel="00996A17">
                <w:rPr>
                  <w:rFonts w:ascii="Arial" w:eastAsia="Times New Roman" w:hAnsi="Arial" w:cs="Arial"/>
                  <w:color w:val="000000"/>
                  <w:rPrChange w:id="1181" w:author="Bauer, Isabelle E" w:date="2015-08-31T13:21:00Z">
                    <w:rPr>
                      <w:rFonts w:ascii="Calibri" w:eastAsia="Times New Roman" w:hAnsi="Calibri" w:cs="Times New Roman"/>
                      <w:color w:val="000000"/>
                      <w:sz w:val="20"/>
                      <w:szCs w:val="20"/>
                    </w:rPr>
                  </w:rPrChange>
                </w:rPr>
                <w:delText>0.8005</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82" w:author="Cardoso, Taiane D" w:date="2015-09-17T11:16:00Z"/>
                <w:rFonts w:ascii="Arial" w:eastAsia="Times New Roman" w:hAnsi="Arial" w:cs="Arial"/>
                <w:color w:val="000000"/>
                <w:rPrChange w:id="1183" w:author="Bauer, Isabelle E" w:date="2015-08-31T13:21:00Z">
                  <w:rPr>
                    <w:del w:id="1184" w:author="Cardoso, Taiane D" w:date="2015-09-17T11:16:00Z"/>
                    <w:rFonts w:ascii="Calibri" w:eastAsia="Times New Roman" w:hAnsi="Calibri" w:cs="Times New Roman"/>
                    <w:color w:val="000000"/>
                    <w:sz w:val="20"/>
                    <w:szCs w:val="20"/>
                  </w:rPr>
                </w:rPrChange>
              </w:rPr>
            </w:pPr>
            <w:del w:id="1185" w:author="Cardoso, Taiane D" w:date="2015-09-17T11:16:00Z">
              <w:r w:rsidRPr="00B42E3B" w:rsidDel="00996A17">
                <w:rPr>
                  <w:rFonts w:ascii="Arial" w:eastAsia="Times New Roman" w:hAnsi="Arial" w:cs="Arial"/>
                  <w:color w:val="000000"/>
                  <w:rPrChange w:id="1186" w:author="Bauer, Isabelle E" w:date="2015-08-31T13:21:00Z">
                    <w:rPr>
                      <w:rFonts w:ascii="Calibri" w:eastAsia="Times New Roman" w:hAnsi="Calibri" w:cs="Times New Roman"/>
                      <w:color w:val="000000"/>
                      <w:sz w:val="20"/>
                      <w:szCs w:val="20"/>
                    </w:rPr>
                  </w:rPrChange>
                </w:rPr>
                <w:delText>0.1440</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87" w:author="Cardoso, Taiane D" w:date="2015-09-17T11:16:00Z"/>
                <w:rFonts w:ascii="Arial" w:eastAsia="Times New Roman" w:hAnsi="Arial" w:cs="Arial"/>
                <w:color w:val="000000"/>
                <w:rPrChange w:id="1188" w:author="Bauer, Isabelle E" w:date="2015-08-31T13:21:00Z">
                  <w:rPr>
                    <w:del w:id="1189" w:author="Cardoso, Taiane D" w:date="2015-09-17T11:16:00Z"/>
                    <w:rFonts w:ascii="Calibri" w:eastAsia="Times New Roman" w:hAnsi="Calibri" w:cs="Times New Roman"/>
                    <w:color w:val="000000"/>
                    <w:sz w:val="20"/>
                    <w:szCs w:val="20"/>
                  </w:rPr>
                </w:rPrChange>
              </w:rPr>
            </w:pPr>
            <w:del w:id="1190" w:author="Cardoso, Taiane D" w:date="2015-09-17T11:16:00Z">
              <w:r w:rsidRPr="00B42E3B" w:rsidDel="00996A17">
                <w:rPr>
                  <w:rFonts w:ascii="Arial" w:eastAsia="Times New Roman" w:hAnsi="Arial" w:cs="Arial"/>
                  <w:color w:val="000000"/>
                  <w:rPrChange w:id="1191" w:author="Bauer, Isabelle E" w:date="2015-08-31T13:21:00Z">
                    <w:rPr>
                      <w:rFonts w:ascii="Calibri" w:eastAsia="Times New Roman" w:hAnsi="Calibri" w:cs="Times New Roman"/>
                      <w:color w:val="000000"/>
                      <w:sz w:val="20"/>
                      <w:szCs w:val="20"/>
                    </w:rPr>
                  </w:rPrChange>
                </w:rPr>
                <w:delText>0.0421</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92" w:author="Cardoso, Taiane D" w:date="2015-09-17T11:16:00Z"/>
                <w:rFonts w:ascii="Arial" w:eastAsia="Times New Roman" w:hAnsi="Arial" w:cs="Arial"/>
                <w:color w:val="000000"/>
                <w:rPrChange w:id="1193" w:author="Bauer, Isabelle E" w:date="2015-08-31T13:21:00Z">
                  <w:rPr>
                    <w:del w:id="1194" w:author="Cardoso, Taiane D" w:date="2015-09-17T11:16:00Z"/>
                    <w:rFonts w:ascii="Calibri" w:eastAsia="Times New Roman" w:hAnsi="Calibri" w:cs="Times New Roman"/>
                    <w:color w:val="000000"/>
                    <w:sz w:val="20"/>
                    <w:szCs w:val="20"/>
                  </w:rPr>
                </w:rPrChange>
              </w:rPr>
            </w:pPr>
            <w:del w:id="1195" w:author="Cardoso, Taiane D" w:date="2015-09-17T11:16:00Z">
              <w:r w:rsidRPr="00B42E3B" w:rsidDel="00996A17">
                <w:rPr>
                  <w:rFonts w:ascii="Arial" w:eastAsia="Times New Roman" w:hAnsi="Arial" w:cs="Arial"/>
                  <w:color w:val="000000"/>
                  <w:rPrChange w:id="1196" w:author="Bauer, Isabelle E" w:date="2015-08-31T13:21:00Z">
                    <w:rPr>
                      <w:rFonts w:ascii="Calibri" w:eastAsia="Times New Roman" w:hAnsi="Calibri" w:cs="Times New Roman"/>
                      <w:color w:val="000000"/>
                      <w:sz w:val="20"/>
                      <w:szCs w:val="20"/>
                    </w:rPr>
                  </w:rPrChange>
                </w:rPr>
                <w:delText>0.7922</w:delText>
              </w:r>
            </w:del>
          </w:p>
        </w:tc>
      </w:tr>
      <w:tr w:rsidR="00322DD8" w:rsidRPr="00B42E3B" w:rsidDel="00996A17" w:rsidTr="00427DBD">
        <w:trPr>
          <w:trHeight w:val="255"/>
          <w:del w:id="1197"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198" w:author="Cardoso, Taiane D" w:date="2015-09-17T11:16:00Z"/>
                <w:rFonts w:ascii="Arial" w:eastAsia="Times New Roman" w:hAnsi="Arial" w:cs="Arial"/>
                <w:color w:val="000000"/>
                <w:rPrChange w:id="1199" w:author="Bauer, Isabelle E" w:date="2015-08-31T13:21:00Z">
                  <w:rPr>
                    <w:del w:id="1200" w:author="Cardoso, Taiane D" w:date="2015-09-17T11:16:00Z"/>
                    <w:rFonts w:ascii="Calibri" w:eastAsia="Times New Roman" w:hAnsi="Calibri" w:cs="Times New Roman"/>
                    <w:color w:val="000000"/>
                    <w:sz w:val="20"/>
                    <w:szCs w:val="20"/>
                  </w:rPr>
                </w:rPrChange>
              </w:rPr>
            </w:pPr>
            <w:del w:id="1201" w:author="Cardoso, Taiane D" w:date="2015-09-17T11:16:00Z">
              <w:r w:rsidRPr="00B42E3B" w:rsidDel="00996A17">
                <w:rPr>
                  <w:rFonts w:ascii="Arial" w:eastAsia="Times New Roman" w:hAnsi="Arial" w:cs="Arial"/>
                  <w:color w:val="000000"/>
                  <w:rPrChange w:id="1202" w:author="Bauer, Isabelle E" w:date="2015-08-31T13:21:00Z">
                    <w:rPr>
                      <w:rFonts w:ascii="Calibri" w:eastAsia="Times New Roman" w:hAnsi="Calibri" w:cs="Times New Roman"/>
                      <w:color w:val="000000"/>
                      <w:sz w:val="20"/>
                      <w:szCs w:val="20"/>
                    </w:rPr>
                  </w:rPrChange>
                </w:rPr>
                <w:delText>9</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03" w:author="Cardoso, Taiane D" w:date="2015-09-17T11:16:00Z"/>
                <w:rFonts w:ascii="Arial" w:eastAsia="Times New Roman" w:hAnsi="Arial" w:cs="Arial"/>
                <w:color w:val="000000"/>
                <w:rPrChange w:id="1204" w:author="Bauer, Isabelle E" w:date="2015-08-31T13:21:00Z">
                  <w:rPr>
                    <w:del w:id="1205" w:author="Cardoso, Taiane D" w:date="2015-09-17T11:16:00Z"/>
                    <w:rFonts w:ascii="Calibri" w:eastAsia="Times New Roman" w:hAnsi="Calibri" w:cs="Times New Roman"/>
                    <w:color w:val="000000"/>
                    <w:sz w:val="20"/>
                    <w:szCs w:val="20"/>
                  </w:rPr>
                </w:rPrChange>
              </w:rPr>
            </w:pPr>
            <w:del w:id="1206" w:author="Cardoso, Taiane D" w:date="2015-09-17T11:16:00Z">
              <w:r w:rsidRPr="00B42E3B" w:rsidDel="00996A17">
                <w:rPr>
                  <w:rFonts w:ascii="Arial" w:eastAsia="Times New Roman" w:hAnsi="Arial" w:cs="Arial"/>
                  <w:color w:val="000000"/>
                  <w:rPrChange w:id="1207" w:author="Bauer, Isabelle E" w:date="2015-08-31T13:21:00Z">
                    <w:rPr>
                      <w:rFonts w:ascii="Calibri" w:eastAsia="Times New Roman" w:hAnsi="Calibri" w:cs="Times New Roman"/>
                      <w:color w:val="000000"/>
                      <w:sz w:val="20"/>
                      <w:szCs w:val="20"/>
                    </w:rPr>
                  </w:rPrChange>
                </w:rPr>
                <w:delText>0.6565</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08" w:author="Cardoso, Taiane D" w:date="2015-09-17T11:16:00Z"/>
                <w:rFonts w:ascii="Arial" w:eastAsia="Times New Roman" w:hAnsi="Arial" w:cs="Arial"/>
                <w:color w:val="000000"/>
                <w:rPrChange w:id="1209" w:author="Bauer, Isabelle E" w:date="2015-08-31T13:21:00Z">
                  <w:rPr>
                    <w:del w:id="1210" w:author="Cardoso, Taiane D" w:date="2015-09-17T11:16:00Z"/>
                    <w:rFonts w:ascii="Calibri" w:eastAsia="Times New Roman" w:hAnsi="Calibri" w:cs="Times New Roman"/>
                    <w:color w:val="000000"/>
                    <w:sz w:val="20"/>
                    <w:szCs w:val="20"/>
                  </w:rPr>
                </w:rPrChange>
              </w:rPr>
            </w:pPr>
            <w:del w:id="1211" w:author="Cardoso, Taiane D" w:date="2015-09-17T11:16:00Z">
              <w:r w:rsidRPr="00B42E3B" w:rsidDel="00996A17">
                <w:rPr>
                  <w:rFonts w:ascii="Arial" w:eastAsia="Times New Roman" w:hAnsi="Arial" w:cs="Arial"/>
                  <w:color w:val="000000"/>
                  <w:rPrChange w:id="1212" w:author="Bauer, Isabelle E" w:date="2015-08-31T13:21:00Z">
                    <w:rPr>
                      <w:rFonts w:ascii="Calibri" w:eastAsia="Times New Roman" w:hAnsi="Calibri" w:cs="Times New Roman"/>
                      <w:color w:val="000000"/>
                      <w:sz w:val="20"/>
                      <w:szCs w:val="20"/>
                    </w:rPr>
                  </w:rPrChange>
                </w:rPr>
                <w:delText>0.1081</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13" w:author="Cardoso, Taiane D" w:date="2015-09-17T11:16:00Z"/>
                <w:rFonts w:ascii="Arial" w:eastAsia="Times New Roman" w:hAnsi="Arial" w:cs="Arial"/>
                <w:color w:val="000000"/>
                <w:rPrChange w:id="1214" w:author="Bauer, Isabelle E" w:date="2015-08-31T13:21:00Z">
                  <w:rPr>
                    <w:del w:id="1215" w:author="Cardoso, Taiane D" w:date="2015-09-17T11:16:00Z"/>
                    <w:rFonts w:ascii="Calibri" w:eastAsia="Times New Roman" w:hAnsi="Calibri" w:cs="Times New Roman"/>
                    <w:color w:val="000000"/>
                    <w:sz w:val="20"/>
                    <w:szCs w:val="20"/>
                  </w:rPr>
                </w:rPrChange>
              </w:rPr>
            </w:pPr>
            <w:del w:id="1216" w:author="Cardoso, Taiane D" w:date="2015-09-17T11:16:00Z">
              <w:r w:rsidRPr="00B42E3B" w:rsidDel="00996A17">
                <w:rPr>
                  <w:rFonts w:ascii="Arial" w:eastAsia="Times New Roman" w:hAnsi="Arial" w:cs="Arial"/>
                  <w:color w:val="000000"/>
                  <w:rPrChange w:id="1217" w:author="Bauer, Isabelle E" w:date="2015-08-31T13:21:00Z">
                    <w:rPr>
                      <w:rFonts w:ascii="Calibri" w:eastAsia="Times New Roman" w:hAnsi="Calibri" w:cs="Times New Roman"/>
                      <w:color w:val="000000"/>
                      <w:sz w:val="20"/>
                      <w:szCs w:val="20"/>
                    </w:rPr>
                  </w:rPrChange>
                </w:rPr>
                <w:delText>0.0346</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18" w:author="Cardoso, Taiane D" w:date="2015-09-17T11:16:00Z"/>
                <w:rFonts w:ascii="Arial" w:eastAsia="Times New Roman" w:hAnsi="Arial" w:cs="Arial"/>
                <w:color w:val="000000"/>
                <w:rPrChange w:id="1219" w:author="Bauer, Isabelle E" w:date="2015-08-31T13:21:00Z">
                  <w:rPr>
                    <w:del w:id="1220" w:author="Cardoso, Taiane D" w:date="2015-09-17T11:16:00Z"/>
                    <w:rFonts w:ascii="Calibri" w:eastAsia="Times New Roman" w:hAnsi="Calibri" w:cs="Times New Roman"/>
                    <w:color w:val="000000"/>
                    <w:sz w:val="20"/>
                    <w:szCs w:val="20"/>
                  </w:rPr>
                </w:rPrChange>
              </w:rPr>
            </w:pPr>
            <w:del w:id="1221" w:author="Cardoso, Taiane D" w:date="2015-09-17T11:16:00Z">
              <w:r w:rsidRPr="00B42E3B" w:rsidDel="00996A17">
                <w:rPr>
                  <w:rFonts w:ascii="Arial" w:eastAsia="Times New Roman" w:hAnsi="Arial" w:cs="Arial"/>
                  <w:color w:val="000000"/>
                  <w:rPrChange w:id="1222" w:author="Bauer, Isabelle E" w:date="2015-08-31T13:21:00Z">
                    <w:rPr>
                      <w:rFonts w:ascii="Calibri" w:eastAsia="Times New Roman" w:hAnsi="Calibri" w:cs="Times New Roman"/>
                      <w:color w:val="000000"/>
                      <w:sz w:val="20"/>
                      <w:szCs w:val="20"/>
                    </w:rPr>
                  </w:rPrChange>
                </w:rPr>
                <w:delText>0.8268</w:delText>
              </w:r>
            </w:del>
          </w:p>
        </w:tc>
      </w:tr>
      <w:tr w:rsidR="00322DD8" w:rsidRPr="00B42E3B" w:rsidDel="00996A17" w:rsidTr="00427DBD">
        <w:trPr>
          <w:trHeight w:val="255"/>
          <w:del w:id="1223"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24" w:author="Cardoso, Taiane D" w:date="2015-09-17T11:16:00Z"/>
                <w:rFonts w:ascii="Arial" w:eastAsia="Times New Roman" w:hAnsi="Arial" w:cs="Arial"/>
                <w:color w:val="000000"/>
                <w:rPrChange w:id="1225" w:author="Bauer, Isabelle E" w:date="2015-08-31T13:21:00Z">
                  <w:rPr>
                    <w:del w:id="1226" w:author="Cardoso, Taiane D" w:date="2015-09-17T11:16:00Z"/>
                    <w:rFonts w:ascii="Calibri" w:eastAsia="Times New Roman" w:hAnsi="Calibri" w:cs="Times New Roman"/>
                    <w:color w:val="000000"/>
                    <w:sz w:val="20"/>
                    <w:szCs w:val="20"/>
                  </w:rPr>
                </w:rPrChange>
              </w:rPr>
            </w:pPr>
            <w:del w:id="1227" w:author="Cardoso, Taiane D" w:date="2015-09-17T11:16:00Z">
              <w:r w:rsidRPr="00B42E3B" w:rsidDel="00996A17">
                <w:rPr>
                  <w:rFonts w:ascii="Arial" w:eastAsia="Times New Roman" w:hAnsi="Arial" w:cs="Arial"/>
                  <w:color w:val="000000"/>
                  <w:rPrChange w:id="1228" w:author="Bauer, Isabelle E" w:date="2015-08-31T13:21:00Z">
                    <w:rPr>
                      <w:rFonts w:ascii="Calibri" w:eastAsia="Times New Roman" w:hAnsi="Calibri" w:cs="Times New Roman"/>
                      <w:color w:val="000000"/>
                      <w:sz w:val="20"/>
                      <w:szCs w:val="20"/>
                    </w:rPr>
                  </w:rPrChange>
                </w:rPr>
                <w:delText>10</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29" w:author="Cardoso, Taiane D" w:date="2015-09-17T11:16:00Z"/>
                <w:rFonts w:ascii="Arial" w:eastAsia="Times New Roman" w:hAnsi="Arial" w:cs="Arial"/>
                <w:color w:val="000000"/>
                <w:rPrChange w:id="1230" w:author="Bauer, Isabelle E" w:date="2015-08-31T13:21:00Z">
                  <w:rPr>
                    <w:del w:id="1231" w:author="Cardoso, Taiane D" w:date="2015-09-17T11:16:00Z"/>
                    <w:rFonts w:ascii="Calibri" w:eastAsia="Times New Roman" w:hAnsi="Calibri" w:cs="Times New Roman"/>
                    <w:color w:val="000000"/>
                    <w:sz w:val="20"/>
                    <w:szCs w:val="20"/>
                  </w:rPr>
                </w:rPrChange>
              </w:rPr>
            </w:pPr>
            <w:del w:id="1232" w:author="Cardoso, Taiane D" w:date="2015-09-17T11:16:00Z">
              <w:r w:rsidRPr="00B42E3B" w:rsidDel="00996A17">
                <w:rPr>
                  <w:rFonts w:ascii="Arial" w:eastAsia="Times New Roman" w:hAnsi="Arial" w:cs="Arial"/>
                  <w:color w:val="000000"/>
                  <w:rPrChange w:id="1233" w:author="Bauer, Isabelle E" w:date="2015-08-31T13:21:00Z">
                    <w:rPr>
                      <w:rFonts w:ascii="Calibri" w:eastAsia="Times New Roman" w:hAnsi="Calibri" w:cs="Times New Roman"/>
                      <w:color w:val="000000"/>
                      <w:sz w:val="20"/>
                      <w:szCs w:val="20"/>
                    </w:rPr>
                  </w:rPrChange>
                </w:rPr>
                <w:delText>0.5484</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34" w:author="Cardoso, Taiane D" w:date="2015-09-17T11:16:00Z"/>
                <w:rFonts w:ascii="Arial" w:eastAsia="Times New Roman" w:hAnsi="Arial" w:cs="Arial"/>
                <w:color w:val="000000"/>
                <w:rPrChange w:id="1235" w:author="Bauer, Isabelle E" w:date="2015-08-31T13:21:00Z">
                  <w:rPr>
                    <w:del w:id="1236" w:author="Cardoso, Taiane D" w:date="2015-09-17T11:16:00Z"/>
                    <w:rFonts w:ascii="Calibri" w:eastAsia="Times New Roman" w:hAnsi="Calibri" w:cs="Times New Roman"/>
                    <w:color w:val="000000"/>
                    <w:sz w:val="20"/>
                    <w:szCs w:val="20"/>
                  </w:rPr>
                </w:rPrChange>
              </w:rPr>
            </w:pPr>
            <w:del w:id="1237" w:author="Cardoso, Taiane D" w:date="2015-09-17T11:16:00Z">
              <w:r w:rsidRPr="00B42E3B" w:rsidDel="00996A17">
                <w:rPr>
                  <w:rFonts w:ascii="Arial" w:eastAsia="Times New Roman" w:hAnsi="Arial" w:cs="Arial"/>
                  <w:color w:val="000000"/>
                  <w:rPrChange w:id="1238" w:author="Bauer, Isabelle E" w:date="2015-08-31T13:21:00Z">
                    <w:rPr>
                      <w:rFonts w:ascii="Calibri" w:eastAsia="Times New Roman" w:hAnsi="Calibri" w:cs="Times New Roman"/>
                      <w:color w:val="000000"/>
                      <w:sz w:val="20"/>
                      <w:szCs w:val="20"/>
                    </w:rPr>
                  </w:rPrChange>
                </w:rPr>
                <w:delText>0.0477</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39" w:author="Cardoso, Taiane D" w:date="2015-09-17T11:16:00Z"/>
                <w:rFonts w:ascii="Arial" w:eastAsia="Times New Roman" w:hAnsi="Arial" w:cs="Arial"/>
                <w:color w:val="000000"/>
                <w:rPrChange w:id="1240" w:author="Bauer, Isabelle E" w:date="2015-08-31T13:21:00Z">
                  <w:rPr>
                    <w:del w:id="1241" w:author="Cardoso, Taiane D" w:date="2015-09-17T11:16:00Z"/>
                    <w:rFonts w:ascii="Calibri" w:eastAsia="Times New Roman" w:hAnsi="Calibri" w:cs="Times New Roman"/>
                    <w:color w:val="000000"/>
                    <w:sz w:val="20"/>
                    <w:szCs w:val="20"/>
                  </w:rPr>
                </w:rPrChange>
              </w:rPr>
            </w:pPr>
            <w:del w:id="1242" w:author="Cardoso, Taiane D" w:date="2015-09-17T11:16:00Z">
              <w:r w:rsidRPr="00B42E3B" w:rsidDel="00996A17">
                <w:rPr>
                  <w:rFonts w:ascii="Arial" w:eastAsia="Times New Roman" w:hAnsi="Arial" w:cs="Arial"/>
                  <w:color w:val="000000"/>
                  <w:rPrChange w:id="1243" w:author="Bauer, Isabelle E" w:date="2015-08-31T13:21:00Z">
                    <w:rPr>
                      <w:rFonts w:ascii="Calibri" w:eastAsia="Times New Roman" w:hAnsi="Calibri" w:cs="Times New Roman"/>
                      <w:color w:val="000000"/>
                      <w:sz w:val="20"/>
                      <w:szCs w:val="20"/>
                    </w:rPr>
                  </w:rPrChange>
                </w:rPr>
                <w:delText>0.0289</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44" w:author="Cardoso, Taiane D" w:date="2015-09-17T11:16:00Z"/>
                <w:rFonts w:ascii="Arial" w:eastAsia="Times New Roman" w:hAnsi="Arial" w:cs="Arial"/>
                <w:color w:val="000000"/>
                <w:rPrChange w:id="1245" w:author="Bauer, Isabelle E" w:date="2015-08-31T13:21:00Z">
                  <w:rPr>
                    <w:del w:id="1246" w:author="Cardoso, Taiane D" w:date="2015-09-17T11:16:00Z"/>
                    <w:rFonts w:ascii="Calibri" w:eastAsia="Times New Roman" w:hAnsi="Calibri" w:cs="Times New Roman"/>
                    <w:color w:val="000000"/>
                    <w:sz w:val="20"/>
                    <w:szCs w:val="20"/>
                  </w:rPr>
                </w:rPrChange>
              </w:rPr>
            </w:pPr>
            <w:del w:id="1247" w:author="Cardoso, Taiane D" w:date="2015-09-17T11:16:00Z">
              <w:r w:rsidRPr="00B42E3B" w:rsidDel="00996A17">
                <w:rPr>
                  <w:rFonts w:ascii="Arial" w:eastAsia="Times New Roman" w:hAnsi="Arial" w:cs="Arial"/>
                  <w:color w:val="000000"/>
                  <w:rPrChange w:id="1248" w:author="Bauer, Isabelle E" w:date="2015-08-31T13:21:00Z">
                    <w:rPr>
                      <w:rFonts w:ascii="Calibri" w:eastAsia="Times New Roman" w:hAnsi="Calibri" w:cs="Times New Roman"/>
                      <w:color w:val="000000"/>
                      <w:sz w:val="20"/>
                      <w:szCs w:val="20"/>
                    </w:rPr>
                  </w:rPrChange>
                </w:rPr>
                <w:delText>0.8557</w:delText>
              </w:r>
            </w:del>
          </w:p>
        </w:tc>
      </w:tr>
      <w:tr w:rsidR="00322DD8" w:rsidRPr="00B42E3B" w:rsidDel="00996A17" w:rsidTr="00427DBD">
        <w:trPr>
          <w:trHeight w:val="255"/>
          <w:del w:id="1249"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50" w:author="Cardoso, Taiane D" w:date="2015-09-17T11:16:00Z"/>
                <w:rFonts w:ascii="Arial" w:eastAsia="Times New Roman" w:hAnsi="Arial" w:cs="Arial"/>
                <w:color w:val="000000"/>
                <w:rPrChange w:id="1251" w:author="Bauer, Isabelle E" w:date="2015-08-31T13:21:00Z">
                  <w:rPr>
                    <w:del w:id="1252" w:author="Cardoso, Taiane D" w:date="2015-09-17T11:16:00Z"/>
                    <w:rFonts w:ascii="Calibri" w:eastAsia="Times New Roman" w:hAnsi="Calibri" w:cs="Times New Roman"/>
                    <w:color w:val="000000"/>
                    <w:sz w:val="20"/>
                    <w:szCs w:val="20"/>
                  </w:rPr>
                </w:rPrChange>
              </w:rPr>
            </w:pPr>
            <w:del w:id="1253" w:author="Cardoso, Taiane D" w:date="2015-09-17T11:16:00Z">
              <w:r w:rsidRPr="00B42E3B" w:rsidDel="00996A17">
                <w:rPr>
                  <w:rFonts w:ascii="Arial" w:eastAsia="Times New Roman" w:hAnsi="Arial" w:cs="Arial"/>
                  <w:color w:val="000000"/>
                  <w:rPrChange w:id="1254" w:author="Bauer, Isabelle E" w:date="2015-08-31T13:21:00Z">
                    <w:rPr>
                      <w:rFonts w:ascii="Calibri" w:eastAsia="Times New Roman" w:hAnsi="Calibri" w:cs="Times New Roman"/>
                      <w:color w:val="000000"/>
                      <w:sz w:val="20"/>
                      <w:szCs w:val="20"/>
                    </w:rPr>
                  </w:rPrChange>
                </w:rPr>
                <w:delText>11</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55" w:author="Cardoso, Taiane D" w:date="2015-09-17T11:16:00Z"/>
                <w:rFonts w:ascii="Arial" w:eastAsia="Times New Roman" w:hAnsi="Arial" w:cs="Arial"/>
                <w:color w:val="000000"/>
                <w:rPrChange w:id="1256" w:author="Bauer, Isabelle E" w:date="2015-08-31T13:21:00Z">
                  <w:rPr>
                    <w:del w:id="1257" w:author="Cardoso, Taiane D" w:date="2015-09-17T11:16:00Z"/>
                    <w:rFonts w:ascii="Calibri" w:eastAsia="Times New Roman" w:hAnsi="Calibri" w:cs="Times New Roman"/>
                    <w:color w:val="000000"/>
                    <w:sz w:val="20"/>
                    <w:szCs w:val="20"/>
                  </w:rPr>
                </w:rPrChange>
              </w:rPr>
            </w:pPr>
            <w:del w:id="1258" w:author="Cardoso, Taiane D" w:date="2015-09-17T11:16:00Z">
              <w:r w:rsidRPr="00B42E3B" w:rsidDel="00996A17">
                <w:rPr>
                  <w:rFonts w:ascii="Arial" w:eastAsia="Times New Roman" w:hAnsi="Arial" w:cs="Arial"/>
                  <w:color w:val="000000"/>
                  <w:rPrChange w:id="1259" w:author="Bauer, Isabelle E" w:date="2015-08-31T13:21:00Z">
                    <w:rPr>
                      <w:rFonts w:ascii="Calibri" w:eastAsia="Times New Roman" w:hAnsi="Calibri" w:cs="Times New Roman"/>
                      <w:color w:val="000000"/>
                      <w:sz w:val="20"/>
                      <w:szCs w:val="20"/>
                    </w:rPr>
                  </w:rPrChange>
                </w:rPr>
                <w:delText>0.5007</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60" w:author="Cardoso, Taiane D" w:date="2015-09-17T11:16:00Z"/>
                <w:rFonts w:ascii="Arial" w:eastAsia="Times New Roman" w:hAnsi="Arial" w:cs="Arial"/>
                <w:color w:val="000000"/>
                <w:rPrChange w:id="1261" w:author="Bauer, Isabelle E" w:date="2015-08-31T13:21:00Z">
                  <w:rPr>
                    <w:del w:id="1262" w:author="Cardoso, Taiane D" w:date="2015-09-17T11:16:00Z"/>
                    <w:rFonts w:ascii="Calibri" w:eastAsia="Times New Roman" w:hAnsi="Calibri" w:cs="Times New Roman"/>
                    <w:color w:val="000000"/>
                    <w:sz w:val="20"/>
                    <w:szCs w:val="20"/>
                  </w:rPr>
                </w:rPrChange>
              </w:rPr>
            </w:pPr>
            <w:del w:id="1263" w:author="Cardoso, Taiane D" w:date="2015-09-17T11:16:00Z">
              <w:r w:rsidRPr="00B42E3B" w:rsidDel="00996A17">
                <w:rPr>
                  <w:rFonts w:ascii="Arial" w:eastAsia="Times New Roman" w:hAnsi="Arial" w:cs="Arial"/>
                  <w:color w:val="000000"/>
                  <w:rPrChange w:id="1264" w:author="Bauer, Isabelle E" w:date="2015-08-31T13:21:00Z">
                    <w:rPr>
                      <w:rFonts w:ascii="Calibri" w:eastAsia="Times New Roman" w:hAnsi="Calibri" w:cs="Times New Roman"/>
                      <w:color w:val="000000"/>
                      <w:sz w:val="20"/>
                      <w:szCs w:val="20"/>
                    </w:rPr>
                  </w:rPrChange>
                </w:rPr>
                <w:delText>0.0614</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65" w:author="Cardoso, Taiane D" w:date="2015-09-17T11:16:00Z"/>
                <w:rFonts w:ascii="Arial" w:eastAsia="Times New Roman" w:hAnsi="Arial" w:cs="Arial"/>
                <w:color w:val="000000"/>
                <w:rPrChange w:id="1266" w:author="Bauer, Isabelle E" w:date="2015-08-31T13:21:00Z">
                  <w:rPr>
                    <w:del w:id="1267" w:author="Cardoso, Taiane D" w:date="2015-09-17T11:16:00Z"/>
                    <w:rFonts w:ascii="Calibri" w:eastAsia="Times New Roman" w:hAnsi="Calibri" w:cs="Times New Roman"/>
                    <w:color w:val="000000"/>
                    <w:sz w:val="20"/>
                    <w:szCs w:val="20"/>
                  </w:rPr>
                </w:rPrChange>
              </w:rPr>
            </w:pPr>
            <w:del w:id="1268" w:author="Cardoso, Taiane D" w:date="2015-09-17T11:16:00Z">
              <w:r w:rsidRPr="00B42E3B" w:rsidDel="00996A17">
                <w:rPr>
                  <w:rFonts w:ascii="Arial" w:eastAsia="Times New Roman" w:hAnsi="Arial" w:cs="Arial"/>
                  <w:color w:val="000000"/>
                  <w:rPrChange w:id="1269" w:author="Bauer, Isabelle E" w:date="2015-08-31T13:21:00Z">
                    <w:rPr>
                      <w:rFonts w:ascii="Calibri" w:eastAsia="Times New Roman" w:hAnsi="Calibri" w:cs="Times New Roman"/>
                      <w:color w:val="000000"/>
                      <w:sz w:val="20"/>
                      <w:szCs w:val="20"/>
                    </w:rPr>
                  </w:rPrChange>
                </w:rPr>
                <w:delText>0.0264</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70" w:author="Cardoso, Taiane D" w:date="2015-09-17T11:16:00Z"/>
                <w:rFonts w:ascii="Arial" w:eastAsia="Times New Roman" w:hAnsi="Arial" w:cs="Arial"/>
                <w:color w:val="000000"/>
                <w:rPrChange w:id="1271" w:author="Bauer, Isabelle E" w:date="2015-08-31T13:21:00Z">
                  <w:rPr>
                    <w:del w:id="1272" w:author="Cardoso, Taiane D" w:date="2015-09-17T11:16:00Z"/>
                    <w:rFonts w:ascii="Calibri" w:eastAsia="Times New Roman" w:hAnsi="Calibri" w:cs="Times New Roman"/>
                    <w:color w:val="000000"/>
                    <w:sz w:val="20"/>
                    <w:szCs w:val="20"/>
                  </w:rPr>
                </w:rPrChange>
              </w:rPr>
            </w:pPr>
            <w:del w:id="1273" w:author="Cardoso, Taiane D" w:date="2015-09-17T11:16:00Z">
              <w:r w:rsidRPr="00B42E3B" w:rsidDel="00996A17">
                <w:rPr>
                  <w:rFonts w:ascii="Arial" w:eastAsia="Times New Roman" w:hAnsi="Arial" w:cs="Arial"/>
                  <w:color w:val="000000"/>
                  <w:rPrChange w:id="1274" w:author="Bauer, Isabelle E" w:date="2015-08-31T13:21:00Z">
                    <w:rPr>
                      <w:rFonts w:ascii="Calibri" w:eastAsia="Times New Roman" w:hAnsi="Calibri" w:cs="Times New Roman"/>
                      <w:color w:val="000000"/>
                      <w:sz w:val="20"/>
                      <w:szCs w:val="20"/>
                    </w:rPr>
                  </w:rPrChange>
                </w:rPr>
                <w:delText>0.882</w:delText>
              </w:r>
            </w:del>
          </w:p>
        </w:tc>
      </w:tr>
      <w:tr w:rsidR="00322DD8" w:rsidRPr="00B42E3B" w:rsidDel="00996A17" w:rsidTr="00427DBD">
        <w:trPr>
          <w:trHeight w:val="255"/>
          <w:del w:id="1275"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76" w:author="Cardoso, Taiane D" w:date="2015-09-17T11:16:00Z"/>
                <w:rFonts w:ascii="Arial" w:eastAsia="Times New Roman" w:hAnsi="Arial" w:cs="Arial"/>
                <w:color w:val="000000"/>
                <w:rPrChange w:id="1277" w:author="Bauer, Isabelle E" w:date="2015-08-31T13:21:00Z">
                  <w:rPr>
                    <w:del w:id="1278" w:author="Cardoso, Taiane D" w:date="2015-09-17T11:16:00Z"/>
                    <w:rFonts w:ascii="Calibri" w:eastAsia="Times New Roman" w:hAnsi="Calibri" w:cs="Times New Roman"/>
                    <w:color w:val="000000"/>
                    <w:sz w:val="20"/>
                    <w:szCs w:val="20"/>
                  </w:rPr>
                </w:rPrChange>
              </w:rPr>
            </w:pPr>
            <w:del w:id="1279" w:author="Cardoso, Taiane D" w:date="2015-09-17T11:16:00Z">
              <w:r w:rsidRPr="00B42E3B" w:rsidDel="00996A17">
                <w:rPr>
                  <w:rFonts w:ascii="Arial" w:eastAsia="Times New Roman" w:hAnsi="Arial" w:cs="Arial"/>
                  <w:color w:val="000000"/>
                  <w:rPrChange w:id="1280" w:author="Bauer, Isabelle E" w:date="2015-08-31T13:21:00Z">
                    <w:rPr>
                      <w:rFonts w:ascii="Calibri" w:eastAsia="Times New Roman" w:hAnsi="Calibri" w:cs="Times New Roman"/>
                      <w:color w:val="000000"/>
                      <w:sz w:val="20"/>
                      <w:szCs w:val="20"/>
                    </w:rPr>
                  </w:rPrChange>
                </w:rPr>
                <w:delText>12</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81" w:author="Cardoso, Taiane D" w:date="2015-09-17T11:16:00Z"/>
                <w:rFonts w:ascii="Arial" w:eastAsia="Times New Roman" w:hAnsi="Arial" w:cs="Arial"/>
                <w:color w:val="000000"/>
                <w:rPrChange w:id="1282" w:author="Bauer, Isabelle E" w:date="2015-08-31T13:21:00Z">
                  <w:rPr>
                    <w:del w:id="1283" w:author="Cardoso, Taiane D" w:date="2015-09-17T11:16:00Z"/>
                    <w:rFonts w:ascii="Calibri" w:eastAsia="Times New Roman" w:hAnsi="Calibri" w:cs="Times New Roman"/>
                    <w:color w:val="000000"/>
                    <w:sz w:val="20"/>
                    <w:szCs w:val="20"/>
                  </w:rPr>
                </w:rPrChange>
              </w:rPr>
            </w:pPr>
            <w:del w:id="1284" w:author="Cardoso, Taiane D" w:date="2015-09-17T11:16:00Z">
              <w:r w:rsidRPr="00B42E3B" w:rsidDel="00996A17">
                <w:rPr>
                  <w:rFonts w:ascii="Arial" w:eastAsia="Times New Roman" w:hAnsi="Arial" w:cs="Arial"/>
                  <w:color w:val="000000"/>
                  <w:rPrChange w:id="1285" w:author="Bauer, Isabelle E" w:date="2015-08-31T13:21:00Z">
                    <w:rPr>
                      <w:rFonts w:ascii="Calibri" w:eastAsia="Times New Roman" w:hAnsi="Calibri" w:cs="Times New Roman"/>
                      <w:color w:val="000000"/>
                      <w:sz w:val="20"/>
                      <w:szCs w:val="20"/>
                    </w:rPr>
                  </w:rPrChange>
                </w:rPr>
                <w:delText>0.4393</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86" w:author="Cardoso, Taiane D" w:date="2015-09-17T11:16:00Z"/>
                <w:rFonts w:ascii="Arial" w:eastAsia="Times New Roman" w:hAnsi="Arial" w:cs="Arial"/>
                <w:color w:val="000000"/>
                <w:rPrChange w:id="1287" w:author="Bauer, Isabelle E" w:date="2015-08-31T13:21:00Z">
                  <w:rPr>
                    <w:del w:id="1288" w:author="Cardoso, Taiane D" w:date="2015-09-17T11:16:00Z"/>
                    <w:rFonts w:ascii="Calibri" w:eastAsia="Times New Roman" w:hAnsi="Calibri" w:cs="Times New Roman"/>
                    <w:color w:val="000000"/>
                    <w:sz w:val="20"/>
                    <w:szCs w:val="20"/>
                  </w:rPr>
                </w:rPrChange>
              </w:rPr>
            </w:pPr>
            <w:del w:id="1289" w:author="Cardoso, Taiane D" w:date="2015-09-17T11:16:00Z">
              <w:r w:rsidRPr="00B42E3B" w:rsidDel="00996A17">
                <w:rPr>
                  <w:rFonts w:ascii="Arial" w:eastAsia="Times New Roman" w:hAnsi="Arial" w:cs="Arial"/>
                  <w:color w:val="000000"/>
                  <w:rPrChange w:id="1290" w:author="Bauer, Isabelle E" w:date="2015-08-31T13:21:00Z">
                    <w:rPr>
                      <w:rFonts w:ascii="Calibri" w:eastAsia="Times New Roman" w:hAnsi="Calibri" w:cs="Times New Roman"/>
                      <w:color w:val="000000"/>
                      <w:sz w:val="20"/>
                      <w:szCs w:val="20"/>
                    </w:rPr>
                  </w:rPrChange>
                </w:rPr>
                <w:delText>0.0353</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91" w:author="Cardoso, Taiane D" w:date="2015-09-17T11:16:00Z"/>
                <w:rFonts w:ascii="Arial" w:eastAsia="Times New Roman" w:hAnsi="Arial" w:cs="Arial"/>
                <w:color w:val="000000"/>
                <w:rPrChange w:id="1292" w:author="Bauer, Isabelle E" w:date="2015-08-31T13:21:00Z">
                  <w:rPr>
                    <w:del w:id="1293" w:author="Cardoso, Taiane D" w:date="2015-09-17T11:16:00Z"/>
                    <w:rFonts w:ascii="Calibri" w:eastAsia="Times New Roman" w:hAnsi="Calibri" w:cs="Times New Roman"/>
                    <w:color w:val="000000"/>
                    <w:sz w:val="20"/>
                    <w:szCs w:val="20"/>
                  </w:rPr>
                </w:rPrChange>
              </w:rPr>
            </w:pPr>
            <w:del w:id="1294" w:author="Cardoso, Taiane D" w:date="2015-09-17T11:16:00Z">
              <w:r w:rsidRPr="00B42E3B" w:rsidDel="00996A17">
                <w:rPr>
                  <w:rFonts w:ascii="Arial" w:eastAsia="Times New Roman" w:hAnsi="Arial" w:cs="Arial"/>
                  <w:color w:val="000000"/>
                  <w:rPrChange w:id="1295" w:author="Bauer, Isabelle E" w:date="2015-08-31T13:21:00Z">
                    <w:rPr>
                      <w:rFonts w:ascii="Calibri" w:eastAsia="Times New Roman" w:hAnsi="Calibri" w:cs="Times New Roman"/>
                      <w:color w:val="000000"/>
                      <w:sz w:val="20"/>
                      <w:szCs w:val="20"/>
                    </w:rPr>
                  </w:rPrChange>
                </w:rPr>
                <w:delText>0.0231</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296" w:author="Cardoso, Taiane D" w:date="2015-09-17T11:16:00Z"/>
                <w:rFonts w:ascii="Arial" w:eastAsia="Times New Roman" w:hAnsi="Arial" w:cs="Arial"/>
                <w:color w:val="000000"/>
                <w:rPrChange w:id="1297" w:author="Bauer, Isabelle E" w:date="2015-08-31T13:21:00Z">
                  <w:rPr>
                    <w:del w:id="1298" w:author="Cardoso, Taiane D" w:date="2015-09-17T11:16:00Z"/>
                    <w:rFonts w:ascii="Calibri" w:eastAsia="Times New Roman" w:hAnsi="Calibri" w:cs="Times New Roman"/>
                    <w:color w:val="000000"/>
                    <w:sz w:val="20"/>
                    <w:szCs w:val="20"/>
                  </w:rPr>
                </w:rPrChange>
              </w:rPr>
            </w:pPr>
            <w:del w:id="1299" w:author="Cardoso, Taiane D" w:date="2015-09-17T11:16:00Z">
              <w:r w:rsidRPr="00B42E3B" w:rsidDel="00996A17">
                <w:rPr>
                  <w:rFonts w:ascii="Arial" w:eastAsia="Times New Roman" w:hAnsi="Arial" w:cs="Arial"/>
                  <w:color w:val="000000"/>
                  <w:rPrChange w:id="1300" w:author="Bauer, Isabelle E" w:date="2015-08-31T13:21:00Z">
                    <w:rPr>
                      <w:rFonts w:ascii="Calibri" w:eastAsia="Times New Roman" w:hAnsi="Calibri" w:cs="Times New Roman"/>
                      <w:color w:val="000000"/>
                      <w:sz w:val="20"/>
                      <w:szCs w:val="20"/>
                    </w:rPr>
                  </w:rPrChange>
                </w:rPr>
                <w:delText>0.9051</w:delText>
              </w:r>
            </w:del>
          </w:p>
        </w:tc>
      </w:tr>
      <w:tr w:rsidR="00322DD8" w:rsidRPr="00B42E3B" w:rsidDel="00996A17" w:rsidTr="00427DBD">
        <w:trPr>
          <w:trHeight w:val="255"/>
          <w:del w:id="1301"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02" w:author="Cardoso, Taiane D" w:date="2015-09-17T11:16:00Z"/>
                <w:rFonts w:ascii="Arial" w:eastAsia="Times New Roman" w:hAnsi="Arial" w:cs="Arial"/>
                <w:color w:val="000000"/>
                <w:rPrChange w:id="1303" w:author="Bauer, Isabelle E" w:date="2015-08-31T13:21:00Z">
                  <w:rPr>
                    <w:del w:id="1304" w:author="Cardoso, Taiane D" w:date="2015-09-17T11:16:00Z"/>
                    <w:rFonts w:ascii="Calibri" w:eastAsia="Times New Roman" w:hAnsi="Calibri" w:cs="Times New Roman"/>
                    <w:color w:val="000000"/>
                    <w:sz w:val="20"/>
                    <w:szCs w:val="20"/>
                  </w:rPr>
                </w:rPrChange>
              </w:rPr>
            </w:pPr>
            <w:del w:id="1305" w:author="Cardoso, Taiane D" w:date="2015-09-17T11:16:00Z">
              <w:r w:rsidRPr="00B42E3B" w:rsidDel="00996A17">
                <w:rPr>
                  <w:rFonts w:ascii="Arial" w:eastAsia="Times New Roman" w:hAnsi="Arial" w:cs="Arial"/>
                  <w:color w:val="000000"/>
                  <w:rPrChange w:id="1306" w:author="Bauer, Isabelle E" w:date="2015-08-31T13:21:00Z">
                    <w:rPr>
                      <w:rFonts w:ascii="Calibri" w:eastAsia="Times New Roman" w:hAnsi="Calibri" w:cs="Times New Roman"/>
                      <w:color w:val="000000"/>
                      <w:sz w:val="20"/>
                      <w:szCs w:val="20"/>
                    </w:rPr>
                  </w:rPrChange>
                </w:rPr>
                <w:delText>13</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07" w:author="Cardoso, Taiane D" w:date="2015-09-17T11:16:00Z"/>
                <w:rFonts w:ascii="Arial" w:eastAsia="Times New Roman" w:hAnsi="Arial" w:cs="Arial"/>
                <w:color w:val="000000"/>
                <w:rPrChange w:id="1308" w:author="Bauer, Isabelle E" w:date="2015-08-31T13:21:00Z">
                  <w:rPr>
                    <w:del w:id="1309" w:author="Cardoso, Taiane D" w:date="2015-09-17T11:16:00Z"/>
                    <w:rFonts w:ascii="Calibri" w:eastAsia="Times New Roman" w:hAnsi="Calibri" w:cs="Times New Roman"/>
                    <w:color w:val="000000"/>
                    <w:sz w:val="20"/>
                    <w:szCs w:val="20"/>
                  </w:rPr>
                </w:rPrChange>
              </w:rPr>
            </w:pPr>
            <w:del w:id="1310" w:author="Cardoso, Taiane D" w:date="2015-09-17T11:16:00Z">
              <w:r w:rsidRPr="00B42E3B" w:rsidDel="00996A17">
                <w:rPr>
                  <w:rFonts w:ascii="Arial" w:eastAsia="Times New Roman" w:hAnsi="Arial" w:cs="Arial"/>
                  <w:color w:val="000000"/>
                  <w:rPrChange w:id="1311" w:author="Bauer, Isabelle E" w:date="2015-08-31T13:21:00Z">
                    <w:rPr>
                      <w:rFonts w:ascii="Calibri" w:eastAsia="Times New Roman" w:hAnsi="Calibri" w:cs="Times New Roman"/>
                      <w:color w:val="000000"/>
                      <w:sz w:val="20"/>
                      <w:szCs w:val="20"/>
                    </w:rPr>
                  </w:rPrChange>
                </w:rPr>
                <w:delText>0.4041</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12" w:author="Cardoso, Taiane D" w:date="2015-09-17T11:16:00Z"/>
                <w:rFonts w:ascii="Arial" w:eastAsia="Times New Roman" w:hAnsi="Arial" w:cs="Arial"/>
                <w:color w:val="000000"/>
                <w:rPrChange w:id="1313" w:author="Bauer, Isabelle E" w:date="2015-08-31T13:21:00Z">
                  <w:rPr>
                    <w:del w:id="1314" w:author="Cardoso, Taiane D" w:date="2015-09-17T11:16:00Z"/>
                    <w:rFonts w:ascii="Calibri" w:eastAsia="Times New Roman" w:hAnsi="Calibri" w:cs="Times New Roman"/>
                    <w:color w:val="000000"/>
                    <w:sz w:val="20"/>
                    <w:szCs w:val="20"/>
                  </w:rPr>
                </w:rPrChange>
              </w:rPr>
            </w:pPr>
            <w:del w:id="1315" w:author="Cardoso, Taiane D" w:date="2015-09-17T11:16:00Z">
              <w:r w:rsidRPr="00B42E3B" w:rsidDel="00996A17">
                <w:rPr>
                  <w:rFonts w:ascii="Arial" w:eastAsia="Times New Roman" w:hAnsi="Arial" w:cs="Arial"/>
                  <w:color w:val="000000"/>
                  <w:rPrChange w:id="1316" w:author="Bauer, Isabelle E" w:date="2015-08-31T13:21:00Z">
                    <w:rPr>
                      <w:rFonts w:ascii="Calibri" w:eastAsia="Times New Roman" w:hAnsi="Calibri" w:cs="Times New Roman"/>
                      <w:color w:val="000000"/>
                      <w:sz w:val="20"/>
                      <w:szCs w:val="20"/>
                    </w:rPr>
                  </w:rPrChange>
                </w:rPr>
                <w:delText>0.0129</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17" w:author="Cardoso, Taiane D" w:date="2015-09-17T11:16:00Z"/>
                <w:rFonts w:ascii="Arial" w:eastAsia="Times New Roman" w:hAnsi="Arial" w:cs="Arial"/>
                <w:color w:val="000000"/>
                <w:rPrChange w:id="1318" w:author="Bauer, Isabelle E" w:date="2015-08-31T13:21:00Z">
                  <w:rPr>
                    <w:del w:id="1319" w:author="Cardoso, Taiane D" w:date="2015-09-17T11:16:00Z"/>
                    <w:rFonts w:ascii="Calibri" w:eastAsia="Times New Roman" w:hAnsi="Calibri" w:cs="Times New Roman"/>
                    <w:color w:val="000000"/>
                    <w:sz w:val="20"/>
                    <w:szCs w:val="20"/>
                  </w:rPr>
                </w:rPrChange>
              </w:rPr>
            </w:pPr>
            <w:del w:id="1320" w:author="Cardoso, Taiane D" w:date="2015-09-17T11:16:00Z">
              <w:r w:rsidRPr="00B42E3B" w:rsidDel="00996A17">
                <w:rPr>
                  <w:rFonts w:ascii="Arial" w:eastAsia="Times New Roman" w:hAnsi="Arial" w:cs="Arial"/>
                  <w:color w:val="000000"/>
                  <w:rPrChange w:id="1321" w:author="Bauer, Isabelle E" w:date="2015-08-31T13:21:00Z">
                    <w:rPr>
                      <w:rFonts w:ascii="Calibri" w:eastAsia="Times New Roman" w:hAnsi="Calibri" w:cs="Times New Roman"/>
                      <w:color w:val="000000"/>
                      <w:sz w:val="20"/>
                      <w:szCs w:val="20"/>
                    </w:rPr>
                  </w:rPrChange>
                </w:rPr>
                <w:delText>0.0213</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22" w:author="Cardoso, Taiane D" w:date="2015-09-17T11:16:00Z"/>
                <w:rFonts w:ascii="Arial" w:eastAsia="Times New Roman" w:hAnsi="Arial" w:cs="Arial"/>
                <w:color w:val="000000"/>
                <w:rPrChange w:id="1323" w:author="Bauer, Isabelle E" w:date="2015-08-31T13:21:00Z">
                  <w:rPr>
                    <w:del w:id="1324" w:author="Cardoso, Taiane D" w:date="2015-09-17T11:16:00Z"/>
                    <w:rFonts w:ascii="Calibri" w:eastAsia="Times New Roman" w:hAnsi="Calibri" w:cs="Times New Roman"/>
                    <w:color w:val="000000"/>
                    <w:sz w:val="20"/>
                    <w:szCs w:val="20"/>
                  </w:rPr>
                </w:rPrChange>
              </w:rPr>
            </w:pPr>
            <w:del w:id="1325" w:author="Cardoso, Taiane D" w:date="2015-09-17T11:16:00Z">
              <w:r w:rsidRPr="00B42E3B" w:rsidDel="00996A17">
                <w:rPr>
                  <w:rFonts w:ascii="Arial" w:eastAsia="Times New Roman" w:hAnsi="Arial" w:cs="Arial"/>
                  <w:color w:val="000000"/>
                  <w:rPrChange w:id="1326" w:author="Bauer, Isabelle E" w:date="2015-08-31T13:21:00Z">
                    <w:rPr>
                      <w:rFonts w:ascii="Calibri" w:eastAsia="Times New Roman" w:hAnsi="Calibri" w:cs="Times New Roman"/>
                      <w:color w:val="000000"/>
                      <w:sz w:val="20"/>
                      <w:szCs w:val="20"/>
                    </w:rPr>
                  </w:rPrChange>
                </w:rPr>
                <w:delText>0.9264</w:delText>
              </w:r>
            </w:del>
          </w:p>
        </w:tc>
      </w:tr>
      <w:tr w:rsidR="00322DD8" w:rsidRPr="00B42E3B" w:rsidDel="00996A17" w:rsidTr="00427DBD">
        <w:trPr>
          <w:trHeight w:val="255"/>
          <w:del w:id="1327"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28" w:author="Cardoso, Taiane D" w:date="2015-09-17T11:16:00Z"/>
                <w:rFonts w:ascii="Arial" w:eastAsia="Times New Roman" w:hAnsi="Arial" w:cs="Arial"/>
                <w:color w:val="000000"/>
                <w:rPrChange w:id="1329" w:author="Bauer, Isabelle E" w:date="2015-08-31T13:21:00Z">
                  <w:rPr>
                    <w:del w:id="1330" w:author="Cardoso, Taiane D" w:date="2015-09-17T11:16:00Z"/>
                    <w:rFonts w:ascii="Calibri" w:eastAsia="Times New Roman" w:hAnsi="Calibri" w:cs="Times New Roman"/>
                    <w:color w:val="000000"/>
                    <w:sz w:val="20"/>
                    <w:szCs w:val="20"/>
                  </w:rPr>
                </w:rPrChange>
              </w:rPr>
            </w:pPr>
            <w:del w:id="1331" w:author="Cardoso, Taiane D" w:date="2015-09-17T11:16:00Z">
              <w:r w:rsidRPr="00B42E3B" w:rsidDel="00996A17">
                <w:rPr>
                  <w:rFonts w:ascii="Arial" w:eastAsia="Times New Roman" w:hAnsi="Arial" w:cs="Arial"/>
                  <w:color w:val="000000"/>
                  <w:rPrChange w:id="1332" w:author="Bauer, Isabelle E" w:date="2015-08-31T13:21:00Z">
                    <w:rPr>
                      <w:rFonts w:ascii="Calibri" w:eastAsia="Times New Roman" w:hAnsi="Calibri" w:cs="Times New Roman"/>
                      <w:color w:val="000000"/>
                      <w:sz w:val="20"/>
                      <w:szCs w:val="20"/>
                    </w:rPr>
                  </w:rPrChange>
                </w:rPr>
                <w:delText>14</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33" w:author="Cardoso, Taiane D" w:date="2015-09-17T11:16:00Z"/>
                <w:rFonts w:ascii="Arial" w:eastAsia="Times New Roman" w:hAnsi="Arial" w:cs="Arial"/>
                <w:color w:val="000000"/>
                <w:rPrChange w:id="1334" w:author="Bauer, Isabelle E" w:date="2015-08-31T13:21:00Z">
                  <w:rPr>
                    <w:del w:id="1335" w:author="Cardoso, Taiane D" w:date="2015-09-17T11:16:00Z"/>
                    <w:rFonts w:ascii="Calibri" w:eastAsia="Times New Roman" w:hAnsi="Calibri" w:cs="Times New Roman"/>
                    <w:color w:val="000000"/>
                    <w:sz w:val="20"/>
                    <w:szCs w:val="20"/>
                  </w:rPr>
                </w:rPrChange>
              </w:rPr>
            </w:pPr>
            <w:del w:id="1336" w:author="Cardoso, Taiane D" w:date="2015-09-17T11:16:00Z">
              <w:r w:rsidRPr="00B42E3B" w:rsidDel="00996A17">
                <w:rPr>
                  <w:rFonts w:ascii="Arial" w:eastAsia="Times New Roman" w:hAnsi="Arial" w:cs="Arial"/>
                  <w:color w:val="000000"/>
                  <w:rPrChange w:id="1337" w:author="Bauer, Isabelle E" w:date="2015-08-31T13:21:00Z">
                    <w:rPr>
                      <w:rFonts w:ascii="Calibri" w:eastAsia="Times New Roman" w:hAnsi="Calibri" w:cs="Times New Roman"/>
                      <w:color w:val="000000"/>
                      <w:sz w:val="20"/>
                      <w:szCs w:val="20"/>
                    </w:rPr>
                  </w:rPrChange>
                </w:rPr>
                <w:delText>0.3912</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38" w:author="Cardoso, Taiane D" w:date="2015-09-17T11:16:00Z"/>
                <w:rFonts w:ascii="Arial" w:eastAsia="Times New Roman" w:hAnsi="Arial" w:cs="Arial"/>
                <w:color w:val="000000"/>
                <w:rPrChange w:id="1339" w:author="Bauer, Isabelle E" w:date="2015-08-31T13:21:00Z">
                  <w:rPr>
                    <w:del w:id="1340" w:author="Cardoso, Taiane D" w:date="2015-09-17T11:16:00Z"/>
                    <w:rFonts w:ascii="Calibri" w:eastAsia="Times New Roman" w:hAnsi="Calibri" w:cs="Times New Roman"/>
                    <w:color w:val="000000"/>
                    <w:sz w:val="20"/>
                    <w:szCs w:val="20"/>
                  </w:rPr>
                </w:rPrChange>
              </w:rPr>
            </w:pPr>
            <w:del w:id="1341" w:author="Cardoso, Taiane D" w:date="2015-09-17T11:16:00Z">
              <w:r w:rsidRPr="00B42E3B" w:rsidDel="00996A17">
                <w:rPr>
                  <w:rFonts w:ascii="Arial" w:eastAsia="Times New Roman" w:hAnsi="Arial" w:cs="Arial"/>
                  <w:color w:val="000000"/>
                  <w:rPrChange w:id="1342" w:author="Bauer, Isabelle E" w:date="2015-08-31T13:21:00Z">
                    <w:rPr>
                      <w:rFonts w:ascii="Calibri" w:eastAsia="Times New Roman" w:hAnsi="Calibri" w:cs="Times New Roman"/>
                      <w:color w:val="000000"/>
                      <w:sz w:val="20"/>
                      <w:szCs w:val="20"/>
                    </w:rPr>
                  </w:rPrChange>
                </w:rPr>
                <w:delText>0.0790</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43" w:author="Cardoso, Taiane D" w:date="2015-09-17T11:16:00Z"/>
                <w:rFonts w:ascii="Arial" w:eastAsia="Times New Roman" w:hAnsi="Arial" w:cs="Arial"/>
                <w:color w:val="000000"/>
                <w:rPrChange w:id="1344" w:author="Bauer, Isabelle E" w:date="2015-08-31T13:21:00Z">
                  <w:rPr>
                    <w:del w:id="1345" w:author="Cardoso, Taiane D" w:date="2015-09-17T11:16:00Z"/>
                    <w:rFonts w:ascii="Calibri" w:eastAsia="Times New Roman" w:hAnsi="Calibri" w:cs="Times New Roman"/>
                    <w:color w:val="000000"/>
                    <w:sz w:val="20"/>
                    <w:szCs w:val="20"/>
                  </w:rPr>
                </w:rPrChange>
              </w:rPr>
            </w:pPr>
            <w:del w:id="1346" w:author="Cardoso, Taiane D" w:date="2015-09-17T11:16:00Z">
              <w:r w:rsidRPr="00B42E3B" w:rsidDel="00996A17">
                <w:rPr>
                  <w:rFonts w:ascii="Arial" w:eastAsia="Times New Roman" w:hAnsi="Arial" w:cs="Arial"/>
                  <w:color w:val="000000"/>
                  <w:rPrChange w:id="1347" w:author="Bauer, Isabelle E" w:date="2015-08-31T13:21:00Z">
                    <w:rPr>
                      <w:rFonts w:ascii="Calibri" w:eastAsia="Times New Roman" w:hAnsi="Calibri" w:cs="Times New Roman"/>
                      <w:color w:val="000000"/>
                      <w:sz w:val="20"/>
                      <w:szCs w:val="20"/>
                    </w:rPr>
                  </w:rPrChange>
                </w:rPr>
                <w:delText>0.0206</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48" w:author="Cardoso, Taiane D" w:date="2015-09-17T11:16:00Z"/>
                <w:rFonts w:ascii="Arial" w:eastAsia="Times New Roman" w:hAnsi="Arial" w:cs="Arial"/>
                <w:color w:val="000000"/>
                <w:rPrChange w:id="1349" w:author="Bauer, Isabelle E" w:date="2015-08-31T13:21:00Z">
                  <w:rPr>
                    <w:del w:id="1350" w:author="Cardoso, Taiane D" w:date="2015-09-17T11:16:00Z"/>
                    <w:rFonts w:ascii="Calibri" w:eastAsia="Times New Roman" w:hAnsi="Calibri" w:cs="Times New Roman"/>
                    <w:color w:val="000000"/>
                    <w:sz w:val="20"/>
                    <w:szCs w:val="20"/>
                  </w:rPr>
                </w:rPrChange>
              </w:rPr>
            </w:pPr>
            <w:del w:id="1351" w:author="Cardoso, Taiane D" w:date="2015-09-17T11:16:00Z">
              <w:r w:rsidRPr="00B42E3B" w:rsidDel="00996A17">
                <w:rPr>
                  <w:rFonts w:ascii="Arial" w:eastAsia="Times New Roman" w:hAnsi="Arial" w:cs="Arial"/>
                  <w:color w:val="000000"/>
                  <w:rPrChange w:id="1352" w:author="Bauer, Isabelle E" w:date="2015-08-31T13:21:00Z">
                    <w:rPr>
                      <w:rFonts w:ascii="Calibri" w:eastAsia="Times New Roman" w:hAnsi="Calibri" w:cs="Times New Roman"/>
                      <w:color w:val="000000"/>
                      <w:sz w:val="20"/>
                      <w:szCs w:val="20"/>
                    </w:rPr>
                  </w:rPrChange>
                </w:rPr>
                <w:delText>0.947</w:delText>
              </w:r>
            </w:del>
          </w:p>
        </w:tc>
      </w:tr>
      <w:tr w:rsidR="00322DD8" w:rsidRPr="00B42E3B" w:rsidDel="00996A17" w:rsidTr="00427DBD">
        <w:trPr>
          <w:trHeight w:val="255"/>
          <w:del w:id="1353"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54" w:author="Cardoso, Taiane D" w:date="2015-09-17T11:16:00Z"/>
                <w:rFonts w:ascii="Arial" w:eastAsia="Times New Roman" w:hAnsi="Arial" w:cs="Arial"/>
                <w:color w:val="000000"/>
                <w:rPrChange w:id="1355" w:author="Bauer, Isabelle E" w:date="2015-08-31T13:21:00Z">
                  <w:rPr>
                    <w:del w:id="1356" w:author="Cardoso, Taiane D" w:date="2015-09-17T11:16:00Z"/>
                    <w:rFonts w:ascii="Calibri" w:eastAsia="Times New Roman" w:hAnsi="Calibri" w:cs="Times New Roman"/>
                    <w:color w:val="000000"/>
                    <w:sz w:val="20"/>
                    <w:szCs w:val="20"/>
                  </w:rPr>
                </w:rPrChange>
              </w:rPr>
            </w:pPr>
            <w:del w:id="1357" w:author="Cardoso, Taiane D" w:date="2015-09-17T11:16:00Z">
              <w:r w:rsidRPr="00B42E3B" w:rsidDel="00996A17">
                <w:rPr>
                  <w:rFonts w:ascii="Arial" w:eastAsia="Times New Roman" w:hAnsi="Arial" w:cs="Arial"/>
                  <w:color w:val="000000"/>
                  <w:rPrChange w:id="1358" w:author="Bauer, Isabelle E" w:date="2015-08-31T13:21:00Z">
                    <w:rPr>
                      <w:rFonts w:ascii="Calibri" w:eastAsia="Times New Roman" w:hAnsi="Calibri" w:cs="Times New Roman"/>
                      <w:color w:val="000000"/>
                      <w:sz w:val="20"/>
                      <w:szCs w:val="20"/>
                    </w:rPr>
                  </w:rPrChange>
                </w:rPr>
                <w:delText>15</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59" w:author="Cardoso, Taiane D" w:date="2015-09-17T11:16:00Z"/>
                <w:rFonts w:ascii="Arial" w:eastAsia="Times New Roman" w:hAnsi="Arial" w:cs="Arial"/>
                <w:color w:val="000000"/>
                <w:rPrChange w:id="1360" w:author="Bauer, Isabelle E" w:date="2015-08-31T13:21:00Z">
                  <w:rPr>
                    <w:del w:id="1361" w:author="Cardoso, Taiane D" w:date="2015-09-17T11:16:00Z"/>
                    <w:rFonts w:ascii="Calibri" w:eastAsia="Times New Roman" w:hAnsi="Calibri" w:cs="Times New Roman"/>
                    <w:color w:val="000000"/>
                    <w:sz w:val="20"/>
                    <w:szCs w:val="20"/>
                  </w:rPr>
                </w:rPrChange>
              </w:rPr>
            </w:pPr>
            <w:del w:id="1362" w:author="Cardoso, Taiane D" w:date="2015-09-17T11:16:00Z">
              <w:r w:rsidRPr="00B42E3B" w:rsidDel="00996A17">
                <w:rPr>
                  <w:rFonts w:ascii="Arial" w:eastAsia="Times New Roman" w:hAnsi="Arial" w:cs="Arial"/>
                  <w:color w:val="000000"/>
                  <w:rPrChange w:id="1363" w:author="Bauer, Isabelle E" w:date="2015-08-31T13:21:00Z">
                    <w:rPr>
                      <w:rFonts w:ascii="Calibri" w:eastAsia="Times New Roman" w:hAnsi="Calibri" w:cs="Times New Roman"/>
                      <w:color w:val="000000"/>
                      <w:sz w:val="20"/>
                      <w:szCs w:val="20"/>
                    </w:rPr>
                  </w:rPrChange>
                </w:rPr>
                <w:delText>0.3122</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64" w:author="Cardoso, Taiane D" w:date="2015-09-17T11:16:00Z"/>
                <w:rFonts w:ascii="Arial" w:eastAsia="Times New Roman" w:hAnsi="Arial" w:cs="Arial"/>
                <w:color w:val="000000"/>
                <w:rPrChange w:id="1365" w:author="Bauer, Isabelle E" w:date="2015-08-31T13:21:00Z">
                  <w:rPr>
                    <w:del w:id="1366" w:author="Cardoso, Taiane D" w:date="2015-09-17T11:16:00Z"/>
                    <w:rFonts w:ascii="Calibri" w:eastAsia="Times New Roman" w:hAnsi="Calibri" w:cs="Times New Roman"/>
                    <w:color w:val="000000"/>
                    <w:sz w:val="20"/>
                    <w:szCs w:val="20"/>
                  </w:rPr>
                </w:rPrChange>
              </w:rPr>
            </w:pPr>
            <w:del w:id="1367" w:author="Cardoso, Taiane D" w:date="2015-09-17T11:16:00Z">
              <w:r w:rsidRPr="00B42E3B" w:rsidDel="00996A17">
                <w:rPr>
                  <w:rFonts w:ascii="Arial" w:eastAsia="Times New Roman" w:hAnsi="Arial" w:cs="Arial"/>
                  <w:color w:val="000000"/>
                  <w:rPrChange w:id="1368" w:author="Bauer, Isabelle E" w:date="2015-08-31T13:21:00Z">
                    <w:rPr>
                      <w:rFonts w:ascii="Calibri" w:eastAsia="Times New Roman" w:hAnsi="Calibri" w:cs="Times New Roman"/>
                      <w:color w:val="000000"/>
                      <w:sz w:val="20"/>
                      <w:szCs w:val="20"/>
                    </w:rPr>
                  </w:rPrChange>
                </w:rPr>
                <w:delText>0.0718</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69" w:author="Cardoso, Taiane D" w:date="2015-09-17T11:16:00Z"/>
                <w:rFonts w:ascii="Arial" w:eastAsia="Times New Roman" w:hAnsi="Arial" w:cs="Arial"/>
                <w:color w:val="000000"/>
                <w:rPrChange w:id="1370" w:author="Bauer, Isabelle E" w:date="2015-08-31T13:21:00Z">
                  <w:rPr>
                    <w:del w:id="1371" w:author="Cardoso, Taiane D" w:date="2015-09-17T11:16:00Z"/>
                    <w:rFonts w:ascii="Calibri" w:eastAsia="Times New Roman" w:hAnsi="Calibri" w:cs="Times New Roman"/>
                    <w:color w:val="000000"/>
                    <w:sz w:val="20"/>
                    <w:szCs w:val="20"/>
                  </w:rPr>
                </w:rPrChange>
              </w:rPr>
            </w:pPr>
            <w:del w:id="1372" w:author="Cardoso, Taiane D" w:date="2015-09-17T11:16:00Z">
              <w:r w:rsidRPr="00B42E3B" w:rsidDel="00996A17">
                <w:rPr>
                  <w:rFonts w:ascii="Arial" w:eastAsia="Times New Roman" w:hAnsi="Arial" w:cs="Arial"/>
                  <w:color w:val="000000"/>
                  <w:rPrChange w:id="1373" w:author="Bauer, Isabelle E" w:date="2015-08-31T13:21:00Z">
                    <w:rPr>
                      <w:rFonts w:ascii="Calibri" w:eastAsia="Times New Roman" w:hAnsi="Calibri" w:cs="Times New Roman"/>
                      <w:color w:val="000000"/>
                      <w:sz w:val="20"/>
                      <w:szCs w:val="20"/>
                    </w:rPr>
                  </w:rPrChange>
                </w:rPr>
                <w:delText>0.0164</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74" w:author="Cardoso, Taiane D" w:date="2015-09-17T11:16:00Z"/>
                <w:rFonts w:ascii="Arial" w:eastAsia="Times New Roman" w:hAnsi="Arial" w:cs="Arial"/>
                <w:color w:val="000000"/>
                <w:rPrChange w:id="1375" w:author="Bauer, Isabelle E" w:date="2015-08-31T13:21:00Z">
                  <w:rPr>
                    <w:del w:id="1376" w:author="Cardoso, Taiane D" w:date="2015-09-17T11:16:00Z"/>
                    <w:rFonts w:ascii="Calibri" w:eastAsia="Times New Roman" w:hAnsi="Calibri" w:cs="Times New Roman"/>
                    <w:color w:val="000000"/>
                    <w:sz w:val="20"/>
                    <w:szCs w:val="20"/>
                  </w:rPr>
                </w:rPrChange>
              </w:rPr>
            </w:pPr>
            <w:del w:id="1377" w:author="Cardoso, Taiane D" w:date="2015-09-17T11:16:00Z">
              <w:r w:rsidRPr="00B42E3B" w:rsidDel="00996A17">
                <w:rPr>
                  <w:rFonts w:ascii="Arial" w:eastAsia="Times New Roman" w:hAnsi="Arial" w:cs="Arial"/>
                  <w:color w:val="000000"/>
                  <w:rPrChange w:id="1378" w:author="Bauer, Isabelle E" w:date="2015-08-31T13:21:00Z">
                    <w:rPr>
                      <w:rFonts w:ascii="Calibri" w:eastAsia="Times New Roman" w:hAnsi="Calibri" w:cs="Times New Roman"/>
                      <w:color w:val="000000"/>
                      <w:sz w:val="20"/>
                      <w:szCs w:val="20"/>
                    </w:rPr>
                  </w:rPrChange>
                </w:rPr>
                <w:delText>0.9634</w:delText>
              </w:r>
            </w:del>
          </w:p>
        </w:tc>
      </w:tr>
      <w:tr w:rsidR="00322DD8" w:rsidRPr="00B42E3B" w:rsidDel="00996A17" w:rsidTr="00427DBD">
        <w:trPr>
          <w:trHeight w:val="255"/>
          <w:del w:id="1379"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80" w:author="Cardoso, Taiane D" w:date="2015-09-17T11:16:00Z"/>
                <w:rFonts w:ascii="Arial" w:eastAsia="Times New Roman" w:hAnsi="Arial" w:cs="Arial"/>
                <w:color w:val="000000"/>
                <w:rPrChange w:id="1381" w:author="Bauer, Isabelle E" w:date="2015-08-31T13:21:00Z">
                  <w:rPr>
                    <w:del w:id="1382" w:author="Cardoso, Taiane D" w:date="2015-09-17T11:16:00Z"/>
                    <w:rFonts w:ascii="Calibri" w:eastAsia="Times New Roman" w:hAnsi="Calibri" w:cs="Times New Roman"/>
                    <w:color w:val="000000"/>
                    <w:sz w:val="20"/>
                    <w:szCs w:val="20"/>
                  </w:rPr>
                </w:rPrChange>
              </w:rPr>
            </w:pPr>
            <w:del w:id="1383" w:author="Cardoso, Taiane D" w:date="2015-09-17T11:16:00Z">
              <w:r w:rsidRPr="00B42E3B" w:rsidDel="00996A17">
                <w:rPr>
                  <w:rFonts w:ascii="Arial" w:eastAsia="Times New Roman" w:hAnsi="Arial" w:cs="Arial"/>
                  <w:color w:val="000000"/>
                  <w:rPrChange w:id="1384" w:author="Bauer, Isabelle E" w:date="2015-08-31T13:21:00Z">
                    <w:rPr>
                      <w:rFonts w:ascii="Calibri" w:eastAsia="Times New Roman" w:hAnsi="Calibri" w:cs="Times New Roman"/>
                      <w:color w:val="000000"/>
                      <w:sz w:val="20"/>
                      <w:szCs w:val="20"/>
                    </w:rPr>
                  </w:rPrChange>
                </w:rPr>
                <w:delText>16</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85" w:author="Cardoso, Taiane D" w:date="2015-09-17T11:16:00Z"/>
                <w:rFonts w:ascii="Arial" w:eastAsia="Times New Roman" w:hAnsi="Arial" w:cs="Arial"/>
                <w:color w:val="000000"/>
                <w:rPrChange w:id="1386" w:author="Bauer, Isabelle E" w:date="2015-08-31T13:21:00Z">
                  <w:rPr>
                    <w:del w:id="1387" w:author="Cardoso, Taiane D" w:date="2015-09-17T11:16:00Z"/>
                    <w:rFonts w:ascii="Calibri" w:eastAsia="Times New Roman" w:hAnsi="Calibri" w:cs="Times New Roman"/>
                    <w:color w:val="000000"/>
                    <w:sz w:val="20"/>
                    <w:szCs w:val="20"/>
                  </w:rPr>
                </w:rPrChange>
              </w:rPr>
            </w:pPr>
            <w:del w:id="1388" w:author="Cardoso, Taiane D" w:date="2015-09-17T11:16:00Z">
              <w:r w:rsidRPr="00B42E3B" w:rsidDel="00996A17">
                <w:rPr>
                  <w:rFonts w:ascii="Arial" w:eastAsia="Times New Roman" w:hAnsi="Arial" w:cs="Arial"/>
                  <w:color w:val="000000"/>
                  <w:rPrChange w:id="1389" w:author="Bauer, Isabelle E" w:date="2015-08-31T13:21:00Z">
                    <w:rPr>
                      <w:rFonts w:ascii="Calibri" w:eastAsia="Times New Roman" w:hAnsi="Calibri" w:cs="Times New Roman"/>
                      <w:color w:val="000000"/>
                      <w:sz w:val="20"/>
                      <w:szCs w:val="20"/>
                    </w:rPr>
                  </w:rPrChange>
                </w:rPr>
                <w:delText>0.2403</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90" w:author="Cardoso, Taiane D" w:date="2015-09-17T11:16:00Z"/>
                <w:rFonts w:ascii="Arial" w:eastAsia="Times New Roman" w:hAnsi="Arial" w:cs="Arial"/>
                <w:color w:val="000000"/>
                <w:rPrChange w:id="1391" w:author="Bauer, Isabelle E" w:date="2015-08-31T13:21:00Z">
                  <w:rPr>
                    <w:del w:id="1392" w:author="Cardoso, Taiane D" w:date="2015-09-17T11:16:00Z"/>
                    <w:rFonts w:ascii="Calibri" w:eastAsia="Times New Roman" w:hAnsi="Calibri" w:cs="Times New Roman"/>
                    <w:color w:val="000000"/>
                    <w:sz w:val="20"/>
                    <w:szCs w:val="20"/>
                  </w:rPr>
                </w:rPrChange>
              </w:rPr>
            </w:pPr>
            <w:del w:id="1393" w:author="Cardoso, Taiane D" w:date="2015-09-17T11:16:00Z">
              <w:r w:rsidRPr="00B42E3B" w:rsidDel="00996A17">
                <w:rPr>
                  <w:rFonts w:ascii="Arial" w:eastAsia="Times New Roman" w:hAnsi="Arial" w:cs="Arial"/>
                  <w:color w:val="000000"/>
                  <w:rPrChange w:id="1394" w:author="Bauer, Isabelle E" w:date="2015-08-31T13:21:00Z">
                    <w:rPr>
                      <w:rFonts w:ascii="Calibri" w:eastAsia="Times New Roman" w:hAnsi="Calibri" w:cs="Times New Roman"/>
                      <w:color w:val="000000"/>
                      <w:sz w:val="20"/>
                      <w:szCs w:val="20"/>
                    </w:rPr>
                  </w:rPrChange>
                </w:rPr>
                <w:delText>0.0545</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395" w:author="Cardoso, Taiane D" w:date="2015-09-17T11:16:00Z"/>
                <w:rFonts w:ascii="Arial" w:eastAsia="Times New Roman" w:hAnsi="Arial" w:cs="Arial"/>
                <w:color w:val="000000"/>
                <w:rPrChange w:id="1396" w:author="Bauer, Isabelle E" w:date="2015-08-31T13:21:00Z">
                  <w:rPr>
                    <w:del w:id="1397" w:author="Cardoso, Taiane D" w:date="2015-09-17T11:16:00Z"/>
                    <w:rFonts w:ascii="Calibri" w:eastAsia="Times New Roman" w:hAnsi="Calibri" w:cs="Times New Roman"/>
                    <w:color w:val="000000"/>
                    <w:sz w:val="20"/>
                    <w:szCs w:val="20"/>
                  </w:rPr>
                </w:rPrChange>
              </w:rPr>
            </w:pPr>
            <w:del w:id="1398" w:author="Cardoso, Taiane D" w:date="2015-09-17T11:16:00Z">
              <w:r w:rsidRPr="00B42E3B" w:rsidDel="00996A17">
                <w:rPr>
                  <w:rFonts w:ascii="Arial" w:eastAsia="Times New Roman" w:hAnsi="Arial" w:cs="Arial"/>
                  <w:color w:val="000000"/>
                  <w:rPrChange w:id="1399" w:author="Bauer, Isabelle E" w:date="2015-08-31T13:21:00Z">
                    <w:rPr>
                      <w:rFonts w:ascii="Calibri" w:eastAsia="Times New Roman" w:hAnsi="Calibri" w:cs="Times New Roman"/>
                      <w:color w:val="000000"/>
                      <w:sz w:val="20"/>
                      <w:szCs w:val="20"/>
                    </w:rPr>
                  </w:rPrChange>
                </w:rPr>
                <w:delText>0.0126</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00" w:author="Cardoso, Taiane D" w:date="2015-09-17T11:16:00Z"/>
                <w:rFonts w:ascii="Arial" w:eastAsia="Times New Roman" w:hAnsi="Arial" w:cs="Arial"/>
                <w:color w:val="000000"/>
                <w:rPrChange w:id="1401" w:author="Bauer, Isabelle E" w:date="2015-08-31T13:21:00Z">
                  <w:rPr>
                    <w:del w:id="1402" w:author="Cardoso, Taiane D" w:date="2015-09-17T11:16:00Z"/>
                    <w:rFonts w:ascii="Calibri" w:eastAsia="Times New Roman" w:hAnsi="Calibri" w:cs="Times New Roman"/>
                    <w:color w:val="000000"/>
                    <w:sz w:val="20"/>
                    <w:szCs w:val="20"/>
                  </w:rPr>
                </w:rPrChange>
              </w:rPr>
            </w:pPr>
            <w:del w:id="1403" w:author="Cardoso, Taiane D" w:date="2015-09-17T11:16:00Z">
              <w:r w:rsidRPr="00B42E3B" w:rsidDel="00996A17">
                <w:rPr>
                  <w:rFonts w:ascii="Arial" w:eastAsia="Times New Roman" w:hAnsi="Arial" w:cs="Arial"/>
                  <w:color w:val="000000"/>
                  <w:rPrChange w:id="1404" w:author="Bauer, Isabelle E" w:date="2015-08-31T13:21:00Z">
                    <w:rPr>
                      <w:rFonts w:ascii="Calibri" w:eastAsia="Times New Roman" w:hAnsi="Calibri" w:cs="Times New Roman"/>
                      <w:color w:val="000000"/>
                      <w:sz w:val="20"/>
                      <w:szCs w:val="20"/>
                    </w:rPr>
                  </w:rPrChange>
                </w:rPr>
                <w:delText>0.9761</w:delText>
              </w:r>
            </w:del>
          </w:p>
        </w:tc>
      </w:tr>
      <w:tr w:rsidR="00322DD8" w:rsidRPr="00B42E3B" w:rsidDel="00996A17" w:rsidTr="00427DBD">
        <w:trPr>
          <w:trHeight w:val="255"/>
          <w:del w:id="1405"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06" w:author="Cardoso, Taiane D" w:date="2015-09-17T11:16:00Z"/>
                <w:rFonts w:ascii="Arial" w:eastAsia="Times New Roman" w:hAnsi="Arial" w:cs="Arial"/>
                <w:color w:val="000000"/>
                <w:rPrChange w:id="1407" w:author="Bauer, Isabelle E" w:date="2015-08-31T13:21:00Z">
                  <w:rPr>
                    <w:del w:id="1408" w:author="Cardoso, Taiane D" w:date="2015-09-17T11:16:00Z"/>
                    <w:rFonts w:ascii="Calibri" w:eastAsia="Times New Roman" w:hAnsi="Calibri" w:cs="Times New Roman"/>
                    <w:color w:val="000000"/>
                    <w:sz w:val="20"/>
                    <w:szCs w:val="20"/>
                  </w:rPr>
                </w:rPrChange>
              </w:rPr>
            </w:pPr>
            <w:del w:id="1409" w:author="Cardoso, Taiane D" w:date="2015-09-17T11:16:00Z">
              <w:r w:rsidRPr="00B42E3B" w:rsidDel="00996A17">
                <w:rPr>
                  <w:rFonts w:ascii="Arial" w:eastAsia="Times New Roman" w:hAnsi="Arial" w:cs="Arial"/>
                  <w:color w:val="000000"/>
                  <w:rPrChange w:id="1410" w:author="Bauer, Isabelle E" w:date="2015-08-31T13:21:00Z">
                    <w:rPr>
                      <w:rFonts w:ascii="Calibri" w:eastAsia="Times New Roman" w:hAnsi="Calibri" w:cs="Times New Roman"/>
                      <w:color w:val="000000"/>
                      <w:sz w:val="20"/>
                      <w:szCs w:val="20"/>
                    </w:rPr>
                  </w:rPrChange>
                </w:rPr>
                <w:delText>17</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11" w:author="Cardoso, Taiane D" w:date="2015-09-17T11:16:00Z"/>
                <w:rFonts w:ascii="Arial" w:eastAsia="Times New Roman" w:hAnsi="Arial" w:cs="Arial"/>
                <w:color w:val="000000"/>
                <w:rPrChange w:id="1412" w:author="Bauer, Isabelle E" w:date="2015-08-31T13:21:00Z">
                  <w:rPr>
                    <w:del w:id="1413" w:author="Cardoso, Taiane D" w:date="2015-09-17T11:16:00Z"/>
                    <w:rFonts w:ascii="Calibri" w:eastAsia="Times New Roman" w:hAnsi="Calibri" w:cs="Times New Roman"/>
                    <w:color w:val="000000"/>
                    <w:sz w:val="20"/>
                    <w:szCs w:val="20"/>
                  </w:rPr>
                </w:rPrChange>
              </w:rPr>
            </w:pPr>
            <w:del w:id="1414" w:author="Cardoso, Taiane D" w:date="2015-09-17T11:16:00Z">
              <w:r w:rsidRPr="00B42E3B" w:rsidDel="00996A17">
                <w:rPr>
                  <w:rFonts w:ascii="Arial" w:eastAsia="Times New Roman" w:hAnsi="Arial" w:cs="Arial"/>
                  <w:color w:val="000000"/>
                  <w:rPrChange w:id="1415" w:author="Bauer, Isabelle E" w:date="2015-08-31T13:21:00Z">
                    <w:rPr>
                      <w:rFonts w:ascii="Calibri" w:eastAsia="Times New Roman" w:hAnsi="Calibri" w:cs="Times New Roman"/>
                      <w:color w:val="000000"/>
                      <w:sz w:val="20"/>
                      <w:szCs w:val="20"/>
                    </w:rPr>
                  </w:rPrChange>
                </w:rPr>
                <w:delText>0.1859</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16" w:author="Cardoso, Taiane D" w:date="2015-09-17T11:16:00Z"/>
                <w:rFonts w:ascii="Arial" w:eastAsia="Times New Roman" w:hAnsi="Arial" w:cs="Arial"/>
                <w:color w:val="000000"/>
                <w:rPrChange w:id="1417" w:author="Bauer, Isabelle E" w:date="2015-08-31T13:21:00Z">
                  <w:rPr>
                    <w:del w:id="1418" w:author="Cardoso, Taiane D" w:date="2015-09-17T11:16:00Z"/>
                    <w:rFonts w:ascii="Calibri" w:eastAsia="Times New Roman" w:hAnsi="Calibri" w:cs="Times New Roman"/>
                    <w:color w:val="000000"/>
                    <w:sz w:val="20"/>
                    <w:szCs w:val="20"/>
                  </w:rPr>
                </w:rPrChange>
              </w:rPr>
            </w:pPr>
            <w:del w:id="1419" w:author="Cardoso, Taiane D" w:date="2015-09-17T11:16:00Z">
              <w:r w:rsidRPr="00B42E3B" w:rsidDel="00996A17">
                <w:rPr>
                  <w:rFonts w:ascii="Arial" w:eastAsia="Times New Roman" w:hAnsi="Arial" w:cs="Arial"/>
                  <w:color w:val="000000"/>
                  <w:rPrChange w:id="1420" w:author="Bauer, Isabelle E" w:date="2015-08-31T13:21:00Z">
                    <w:rPr>
                      <w:rFonts w:ascii="Calibri" w:eastAsia="Times New Roman" w:hAnsi="Calibri" w:cs="Times New Roman"/>
                      <w:color w:val="000000"/>
                      <w:sz w:val="20"/>
                      <w:szCs w:val="20"/>
                    </w:rPr>
                  </w:rPrChange>
                </w:rPr>
                <w:delText>0.0294</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21" w:author="Cardoso, Taiane D" w:date="2015-09-17T11:16:00Z"/>
                <w:rFonts w:ascii="Arial" w:eastAsia="Times New Roman" w:hAnsi="Arial" w:cs="Arial"/>
                <w:color w:val="000000"/>
                <w:rPrChange w:id="1422" w:author="Bauer, Isabelle E" w:date="2015-08-31T13:21:00Z">
                  <w:rPr>
                    <w:del w:id="1423" w:author="Cardoso, Taiane D" w:date="2015-09-17T11:16:00Z"/>
                    <w:rFonts w:ascii="Calibri" w:eastAsia="Times New Roman" w:hAnsi="Calibri" w:cs="Times New Roman"/>
                    <w:color w:val="000000"/>
                    <w:sz w:val="20"/>
                    <w:szCs w:val="20"/>
                  </w:rPr>
                </w:rPrChange>
              </w:rPr>
            </w:pPr>
            <w:del w:id="1424" w:author="Cardoso, Taiane D" w:date="2015-09-17T11:16:00Z">
              <w:r w:rsidRPr="00B42E3B" w:rsidDel="00996A17">
                <w:rPr>
                  <w:rFonts w:ascii="Arial" w:eastAsia="Times New Roman" w:hAnsi="Arial" w:cs="Arial"/>
                  <w:color w:val="000000"/>
                  <w:rPrChange w:id="1425" w:author="Bauer, Isabelle E" w:date="2015-08-31T13:21:00Z">
                    <w:rPr>
                      <w:rFonts w:ascii="Calibri" w:eastAsia="Times New Roman" w:hAnsi="Calibri" w:cs="Times New Roman"/>
                      <w:color w:val="000000"/>
                      <w:sz w:val="20"/>
                      <w:szCs w:val="20"/>
                    </w:rPr>
                  </w:rPrChange>
                </w:rPr>
                <w:delText>0.0098</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26" w:author="Cardoso, Taiane D" w:date="2015-09-17T11:16:00Z"/>
                <w:rFonts w:ascii="Arial" w:eastAsia="Times New Roman" w:hAnsi="Arial" w:cs="Arial"/>
                <w:color w:val="000000"/>
                <w:rPrChange w:id="1427" w:author="Bauer, Isabelle E" w:date="2015-08-31T13:21:00Z">
                  <w:rPr>
                    <w:del w:id="1428" w:author="Cardoso, Taiane D" w:date="2015-09-17T11:16:00Z"/>
                    <w:rFonts w:ascii="Calibri" w:eastAsia="Times New Roman" w:hAnsi="Calibri" w:cs="Times New Roman"/>
                    <w:color w:val="000000"/>
                    <w:sz w:val="20"/>
                    <w:szCs w:val="20"/>
                  </w:rPr>
                </w:rPrChange>
              </w:rPr>
            </w:pPr>
            <w:del w:id="1429" w:author="Cardoso, Taiane D" w:date="2015-09-17T11:16:00Z">
              <w:r w:rsidRPr="00B42E3B" w:rsidDel="00996A17">
                <w:rPr>
                  <w:rFonts w:ascii="Arial" w:eastAsia="Times New Roman" w:hAnsi="Arial" w:cs="Arial"/>
                  <w:color w:val="000000"/>
                  <w:rPrChange w:id="1430" w:author="Bauer, Isabelle E" w:date="2015-08-31T13:21:00Z">
                    <w:rPr>
                      <w:rFonts w:ascii="Calibri" w:eastAsia="Times New Roman" w:hAnsi="Calibri" w:cs="Times New Roman"/>
                      <w:color w:val="000000"/>
                      <w:sz w:val="20"/>
                      <w:szCs w:val="20"/>
                    </w:rPr>
                  </w:rPrChange>
                </w:rPr>
                <w:delText>0.9859</w:delText>
              </w:r>
            </w:del>
          </w:p>
        </w:tc>
      </w:tr>
      <w:tr w:rsidR="00322DD8" w:rsidRPr="00B42E3B" w:rsidDel="00996A17" w:rsidTr="00427DBD">
        <w:trPr>
          <w:trHeight w:val="255"/>
          <w:del w:id="1431"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32" w:author="Cardoso, Taiane D" w:date="2015-09-17T11:16:00Z"/>
                <w:rFonts w:ascii="Arial" w:eastAsia="Times New Roman" w:hAnsi="Arial" w:cs="Arial"/>
                <w:color w:val="000000"/>
                <w:rPrChange w:id="1433" w:author="Bauer, Isabelle E" w:date="2015-08-31T13:21:00Z">
                  <w:rPr>
                    <w:del w:id="1434" w:author="Cardoso, Taiane D" w:date="2015-09-17T11:16:00Z"/>
                    <w:rFonts w:ascii="Calibri" w:eastAsia="Times New Roman" w:hAnsi="Calibri" w:cs="Times New Roman"/>
                    <w:color w:val="000000"/>
                    <w:sz w:val="20"/>
                    <w:szCs w:val="20"/>
                  </w:rPr>
                </w:rPrChange>
              </w:rPr>
            </w:pPr>
            <w:del w:id="1435" w:author="Cardoso, Taiane D" w:date="2015-09-17T11:16:00Z">
              <w:r w:rsidRPr="00B42E3B" w:rsidDel="00996A17">
                <w:rPr>
                  <w:rFonts w:ascii="Arial" w:eastAsia="Times New Roman" w:hAnsi="Arial" w:cs="Arial"/>
                  <w:color w:val="000000"/>
                  <w:rPrChange w:id="1436" w:author="Bauer, Isabelle E" w:date="2015-08-31T13:21:00Z">
                    <w:rPr>
                      <w:rFonts w:ascii="Calibri" w:eastAsia="Times New Roman" w:hAnsi="Calibri" w:cs="Times New Roman"/>
                      <w:color w:val="000000"/>
                      <w:sz w:val="20"/>
                      <w:szCs w:val="20"/>
                    </w:rPr>
                  </w:rPrChange>
                </w:rPr>
                <w:delText>18</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37" w:author="Cardoso, Taiane D" w:date="2015-09-17T11:16:00Z"/>
                <w:rFonts w:ascii="Arial" w:eastAsia="Times New Roman" w:hAnsi="Arial" w:cs="Arial"/>
                <w:color w:val="000000"/>
                <w:rPrChange w:id="1438" w:author="Bauer, Isabelle E" w:date="2015-08-31T13:21:00Z">
                  <w:rPr>
                    <w:del w:id="1439" w:author="Cardoso, Taiane D" w:date="2015-09-17T11:16:00Z"/>
                    <w:rFonts w:ascii="Calibri" w:eastAsia="Times New Roman" w:hAnsi="Calibri" w:cs="Times New Roman"/>
                    <w:color w:val="000000"/>
                    <w:sz w:val="20"/>
                    <w:szCs w:val="20"/>
                  </w:rPr>
                </w:rPrChange>
              </w:rPr>
            </w:pPr>
            <w:del w:id="1440" w:author="Cardoso, Taiane D" w:date="2015-09-17T11:16:00Z">
              <w:r w:rsidRPr="00B42E3B" w:rsidDel="00996A17">
                <w:rPr>
                  <w:rFonts w:ascii="Arial" w:eastAsia="Times New Roman" w:hAnsi="Arial" w:cs="Arial"/>
                  <w:color w:val="000000"/>
                  <w:rPrChange w:id="1441" w:author="Bauer, Isabelle E" w:date="2015-08-31T13:21:00Z">
                    <w:rPr>
                      <w:rFonts w:ascii="Calibri" w:eastAsia="Times New Roman" w:hAnsi="Calibri" w:cs="Times New Roman"/>
                      <w:color w:val="000000"/>
                      <w:sz w:val="20"/>
                      <w:szCs w:val="20"/>
                    </w:rPr>
                  </w:rPrChange>
                </w:rPr>
                <w:delText>0.1565</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42" w:author="Cardoso, Taiane D" w:date="2015-09-17T11:16:00Z"/>
                <w:rFonts w:ascii="Arial" w:eastAsia="Times New Roman" w:hAnsi="Arial" w:cs="Arial"/>
                <w:color w:val="000000"/>
                <w:rPrChange w:id="1443" w:author="Bauer, Isabelle E" w:date="2015-08-31T13:21:00Z">
                  <w:rPr>
                    <w:del w:id="1444" w:author="Cardoso, Taiane D" w:date="2015-09-17T11:16:00Z"/>
                    <w:rFonts w:ascii="Calibri" w:eastAsia="Times New Roman" w:hAnsi="Calibri" w:cs="Times New Roman"/>
                    <w:color w:val="000000"/>
                    <w:sz w:val="20"/>
                    <w:szCs w:val="20"/>
                  </w:rPr>
                </w:rPrChange>
              </w:rPr>
            </w:pPr>
            <w:del w:id="1445" w:author="Cardoso, Taiane D" w:date="2015-09-17T11:16:00Z">
              <w:r w:rsidRPr="00B42E3B" w:rsidDel="00996A17">
                <w:rPr>
                  <w:rFonts w:ascii="Arial" w:eastAsia="Times New Roman" w:hAnsi="Arial" w:cs="Arial"/>
                  <w:color w:val="000000"/>
                  <w:rPrChange w:id="1446" w:author="Bauer, Isabelle E" w:date="2015-08-31T13:21:00Z">
                    <w:rPr>
                      <w:rFonts w:ascii="Calibri" w:eastAsia="Times New Roman" w:hAnsi="Calibri" w:cs="Times New Roman"/>
                      <w:color w:val="000000"/>
                      <w:sz w:val="20"/>
                      <w:szCs w:val="20"/>
                    </w:rPr>
                  </w:rPrChange>
                </w:rPr>
                <w:delText>0.0443</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47" w:author="Cardoso, Taiane D" w:date="2015-09-17T11:16:00Z"/>
                <w:rFonts w:ascii="Arial" w:eastAsia="Times New Roman" w:hAnsi="Arial" w:cs="Arial"/>
                <w:color w:val="000000"/>
                <w:rPrChange w:id="1448" w:author="Bauer, Isabelle E" w:date="2015-08-31T13:21:00Z">
                  <w:rPr>
                    <w:del w:id="1449" w:author="Cardoso, Taiane D" w:date="2015-09-17T11:16:00Z"/>
                    <w:rFonts w:ascii="Calibri" w:eastAsia="Times New Roman" w:hAnsi="Calibri" w:cs="Times New Roman"/>
                    <w:color w:val="000000"/>
                    <w:sz w:val="20"/>
                    <w:szCs w:val="20"/>
                  </w:rPr>
                </w:rPrChange>
              </w:rPr>
            </w:pPr>
            <w:del w:id="1450" w:author="Cardoso, Taiane D" w:date="2015-09-17T11:16:00Z">
              <w:r w:rsidRPr="00B42E3B" w:rsidDel="00996A17">
                <w:rPr>
                  <w:rFonts w:ascii="Arial" w:eastAsia="Times New Roman" w:hAnsi="Arial" w:cs="Arial"/>
                  <w:color w:val="000000"/>
                  <w:rPrChange w:id="1451" w:author="Bauer, Isabelle E" w:date="2015-08-31T13:21:00Z">
                    <w:rPr>
                      <w:rFonts w:ascii="Calibri" w:eastAsia="Times New Roman" w:hAnsi="Calibri" w:cs="Times New Roman"/>
                      <w:color w:val="000000"/>
                      <w:sz w:val="20"/>
                      <w:szCs w:val="20"/>
                    </w:rPr>
                  </w:rPrChange>
                </w:rPr>
                <w:delText>0.0082</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52" w:author="Cardoso, Taiane D" w:date="2015-09-17T11:16:00Z"/>
                <w:rFonts w:ascii="Arial" w:eastAsia="Times New Roman" w:hAnsi="Arial" w:cs="Arial"/>
                <w:color w:val="000000"/>
                <w:rPrChange w:id="1453" w:author="Bauer, Isabelle E" w:date="2015-08-31T13:21:00Z">
                  <w:rPr>
                    <w:del w:id="1454" w:author="Cardoso, Taiane D" w:date="2015-09-17T11:16:00Z"/>
                    <w:rFonts w:ascii="Calibri" w:eastAsia="Times New Roman" w:hAnsi="Calibri" w:cs="Times New Roman"/>
                    <w:color w:val="000000"/>
                    <w:sz w:val="20"/>
                    <w:szCs w:val="20"/>
                  </w:rPr>
                </w:rPrChange>
              </w:rPr>
            </w:pPr>
            <w:del w:id="1455" w:author="Cardoso, Taiane D" w:date="2015-09-17T11:16:00Z">
              <w:r w:rsidRPr="00B42E3B" w:rsidDel="00996A17">
                <w:rPr>
                  <w:rFonts w:ascii="Arial" w:eastAsia="Times New Roman" w:hAnsi="Arial" w:cs="Arial"/>
                  <w:color w:val="000000"/>
                  <w:rPrChange w:id="1456" w:author="Bauer, Isabelle E" w:date="2015-08-31T13:21:00Z">
                    <w:rPr>
                      <w:rFonts w:ascii="Calibri" w:eastAsia="Times New Roman" w:hAnsi="Calibri" w:cs="Times New Roman"/>
                      <w:color w:val="000000"/>
                      <w:sz w:val="20"/>
                      <w:szCs w:val="20"/>
                    </w:rPr>
                  </w:rPrChange>
                </w:rPr>
                <w:delText>0.9941</w:delText>
              </w:r>
            </w:del>
          </w:p>
        </w:tc>
      </w:tr>
      <w:tr w:rsidR="00322DD8" w:rsidRPr="00B42E3B" w:rsidDel="00996A17" w:rsidTr="00427DBD">
        <w:trPr>
          <w:trHeight w:val="255"/>
          <w:del w:id="1457" w:author="Cardoso, Taiane D" w:date="2015-09-17T11:16:00Z"/>
        </w:trPr>
        <w:tc>
          <w:tcPr>
            <w:tcW w:w="288" w:type="dxa"/>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58" w:author="Cardoso, Taiane D" w:date="2015-09-17T11:16:00Z"/>
                <w:rFonts w:ascii="Arial" w:eastAsia="Times New Roman" w:hAnsi="Arial" w:cs="Arial"/>
                <w:color w:val="000000"/>
                <w:rPrChange w:id="1459" w:author="Bauer, Isabelle E" w:date="2015-08-31T13:21:00Z">
                  <w:rPr>
                    <w:del w:id="1460" w:author="Cardoso, Taiane D" w:date="2015-09-17T11:16:00Z"/>
                    <w:rFonts w:ascii="Calibri" w:eastAsia="Times New Roman" w:hAnsi="Calibri" w:cs="Times New Roman"/>
                    <w:color w:val="000000"/>
                    <w:sz w:val="20"/>
                    <w:szCs w:val="20"/>
                  </w:rPr>
                </w:rPrChange>
              </w:rPr>
            </w:pPr>
            <w:del w:id="1461" w:author="Cardoso, Taiane D" w:date="2015-09-17T11:16:00Z">
              <w:r w:rsidRPr="00B42E3B" w:rsidDel="00996A17">
                <w:rPr>
                  <w:rFonts w:ascii="Arial" w:eastAsia="Times New Roman" w:hAnsi="Arial" w:cs="Arial"/>
                  <w:color w:val="000000"/>
                  <w:rPrChange w:id="1462" w:author="Bauer, Isabelle E" w:date="2015-08-31T13:21:00Z">
                    <w:rPr>
                      <w:rFonts w:ascii="Calibri" w:eastAsia="Times New Roman" w:hAnsi="Calibri" w:cs="Times New Roman"/>
                      <w:color w:val="000000"/>
                      <w:sz w:val="20"/>
                      <w:szCs w:val="20"/>
                    </w:rPr>
                  </w:rPrChange>
                </w:rPr>
                <w:delText>19</w:delText>
              </w:r>
            </w:del>
          </w:p>
        </w:tc>
        <w:tc>
          <w:tcPr>
            <w:tcW w:w="1123"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63" w:author="Cardoso, Taiane D" w:date="2015-09-17T11:16:00Z"/>
                <w:rFonts w:ascii="Arial" w:eastAsia="Times New Roman" w:hAnsi="Arial" w:cs="Arial"/>
                <w:color w:val="000000"/>
                <w:rPrChange w:id="1464" w:author="Bauer, Isabelle E" w:date="2015-08-31T13:21:00Z">
                  <w:rPr>
                    <w:del w:id="1465" w:author="Cardoso, Taiane D" w:date="2015-09-17T11:16:00Z"/>
                    <w:rFonts w:ascii="Calibri" w:eastAsia="Times New Roman" w:hAnsi="Calibri" w:cs="Times New Roman"/>
                    <w:color w:val="000000"/>
                    <w:sz w:val="20"/>
                    <w:szCs w:val="20"/>
                  </w:rPr>
                </w:rPrChange>
              </w:rPr>
            </w:pPr>
            <w:del w:id="1466" w:author="Cardoso, Taiane D" w:date="2015-09-17T11:16:00Z">
              <w:r w:rsidRPr="00B42E3B" w:rsidDel="00996A17">
                <w:rPr>
                  <w:rFonts w:ascii="Arial" w:eastAsia="Times New Roman" w:hAnsi="Arial" w:cs="Arial"/>
                  <w:color w:val="000000"/>
                  <w:rPrChange w:id="1467" w:author="Bauer, Isabelle E" w:date="2015-08-31T13:21:00Z">
                    <w:rPr>
                      <w:rFonts w:ascii="Calibri" w:eastAsia="Times New Roman" w:hAnsi="Calibri" w:cs="Times New Roman"/>
                      <w:color w:val="000000"/>
                      <w:sz w:val="20"/>
                      <w:szCs w:val="20"/>
                    </w:rPr>
                  </w:rPrChange>
                </w:rPr>
                <w:delText>0.1122</w:delText>
              </w:r>
            </w:del>
          </w:p>
        </w:tc>
        <w:tc>
          <w:tcPr>
            <w:tcW w:w="1086"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68" w:author="Cardoso, Taiane D" w:date="2015-09-17T11:16:00Z"/>
                <w:rFonts w:ascii="Arial" w:eastAsia="Times New Roman" w:hAnsi="Arial" w:cs="Arial"/>
                <w:color w:val="000000"/>
                <w:rPrChange w:id="1469" w:author="Bauer, Isabelle E" w:date="2015-08-31T13:21:00Z">
                  <w:rPr>
                    <w:del w:id="1470" w:author="Cardoso, Taiane D" w:date="2015-09-17T11:16:00Z"/>
                    <w:rFonts w:ascii="Calibri" w:eastAsia="Times New Roman" w:hAnsi="Calibri" w:cs="Times New Roman"/>
                    <w:color w:val="000000"/>
                    <w:sz w:val="20"/>
                    <w:szCs w:val="20"/>
                  </w:rPr>
                </w:rPrChange>
              </w:rPr>
            </w:pPr>
            <w:del w:id="1471" w:author="Cardoso, Taiane D" w:date="2015-09-17T11:16:00Z">
              <w:r w:rsidRPr="00B42E3B" w:rsidDel="00996A17">
                <w:rPr>
                  <w:rFonts w:ascii="Arial" w:eastAsia="Times New Roman" w:hAnsi="Arial" w:cs="Arial"/>
                  <w:color w:val="000000"/>
                  <w:rPrChange w:id="1472" w:author="Bauer, Isabelle E" w:date="2015-08-31T13:21:00Z">
                    <w:rPr>
                      <w:rFonts w:ascii="Calibri" w:eastAsia="Times New Roman" w:hAnsi="Calibri" w:cs="Times New Roman"/>
                      <w:color w:val="000000"/>
                      <w:sz w:val="20"/>
                      <w:szCs w:val="20"/>
                    </w:rPr>
                  </w:rPrChange>
                </w:rPr>
                <w:delText> </w:delText>
              </w:r>
            </w:del>
          </w:p>
        </w:tc>
        <w:tc>
          <w:tcPr>
            <w:tcW w:w="1128"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73" w:author="Cardoso, Taiane D" w:date="2015-09-17T11:16:00Z"/>
                <w:rFonts w:ascii="Arial" w:eastAsia="Times New Roman" w:hAnsi="Arial" w:cs="Arial"/>
                <w:color w:val="000000"/>
                <w:rPrChange w:id="1474" w:author="Bauer, Isabelle E" w:date="2015-08-31T13:21:00Z">
                  <w:rPr>
                    <w:del w:id="1475" w:author="Cardoso, Taiane D" w:date="2015-09-17T11:16:00Z"/>
                    <w:rFonts w:ascii="Calibri" w:eastAsia="Times New Roman" w:hAnsi="Calibri" w:cs="Times New Roman"/>
                    <w:color w:val="000000"/>
                    <w:sz w:val="20"/>
                    <w:szCs w:val="20"/>
                  </w:rPr>
                </w:rPrChange>
              </w:rPr>
            </w:pPr>
            <w:del w:id="1476" w:author="Cardoso, Taiane D" w:date="2015-09-17T11:16:00Z">
              <w:r w:rsidRPr="00B42E3B" w:rsidDel="00996A17">
                <w:rPr>
                  <w:rFonts w:ascii="Arial" w:eastAsia="Times New Roman" w:hAnsi="Arial" w:cs="Arial"/>
                  <w:color w:val="000000"/>
                  <w:rPrChange w:id="1477" w:author="Bauer, Isabelle E" w:date="2015-08-31T13:21:00Z">
                    <w:rPr>
                      <w:rFonts w:ascii="Calibri" w:eastAsia="Times New Roman" w:hAnsi="Calibri" w:cs="Times New Roman"/>
                      <w:color w:val="000000"/>
                      <w:sz w:val="20"/>
                      <w:szCs w:val="20"/>
                    </w:rPr>
                  </w:rPrChange>
                </w:rPr>
                <w:delText>0.0059</w:delText>
              </w:r>
            </w:del>
          </w:p>
        </w:tc>
        <w:tc>
          <w:tcPr>
            <w:tcW w:w="1175" w:type="dxa"/>
            <w:tcBorders>
              <w:top w:val="nil"/>
              <w:left w:val="nil"/>
              <w:bottom w:val="single" w:sz="4" w:space="0" w:color="auto"/>
              <w:right w:val="single" w:sz="4" w:space="0" w:color="auto"/>
            </w:tcBorders>
            <w:shd w:val="clear" w:color="auto" w:fill="auto"/>
            <w:noWrap/>
            <w:vAlign w:val="center"/>
            <w:hideMark/>
          </w:tcPr>
          <w:p w:rsidR="00322DD8" w:rsidRPr="00B42E3B" w:rsidDel="00996A17" w:rsidRDefault="00322DD8" w:rsidP="00427DBD">
            <w:pPr>
              <w:spacing w:after="0" w:line="240" w:lineRule="auto"/>
              <w:jc w:val="center"/>
              <w:rPr>
                <w:del w:id="1478" w:author="Cardoso, Taiane D" w:date="2015-09-17T11:16:00Z"/>
                <w:rFonts w:ascii="Arial" w:eastAsia="Times New Roman" w:hAnsi="Arial" w:cs="Arial"/>
                <w:color w:val="000000"/>
                <w:rPrChange w:id="1479" w:author="Bauer, Isabelle E" w:date="2015-08-31T13:21:00Z">
                  <w:rPr>
                    <w:del w:id="1480" w:author="Cardoso, Taiane D" w:date="2015-09-17T11:16:00Z"/>
                    <w:rFonts w:ascii="Calibri" w:eastAsia="Times New Roman" w:hAnsi="Calibri" w:cs="Times New Roman"/>
                    <w:color w:val="000000"/>
                    <w:sz w:val="20"/>
                    <w:szCs w:val="20"/>
                  </w:rPr>
                </w:rPrChange>
              </w:rPr>
            </w:pPr>
            <w:del w:id="1481" w:author="Cardoso, Taiane D" w:date="2015-09-17T11:16:00Z">
              <w:r w:rsidRPr="00B42E3B" w:rsidDel="00996A17">
                <w:rPr>
                  <w:rFonts w:ascii="Arial" w:eastAsia="Times New Roman" w:hAnsi="Arial" w:cs="Arial"/>
                  <w:color w:val="000000"/>
                  <w:rPrChange w:id="1482" w:author="Bauer, Isabelle E" w:date="2015-08-31T13:21:00Z">
                    <w:rPr>
                      <w:rFonts w:ascii="Calibri" w:eastAsia="Times New Roman" w:hAnsi="Calibri" w:cs="Times New Roman"/>
                      <w:color w:val="000000"/>
                      <w:sz w:val="20"/>
                      <w:szCs w:val="20"/>
                    </w:rPr>
                  </w:rPrChange>
                </w:rPr>
                <w:delText>1</w:delText>
              </w:r>
            </w:del>
          </w:p>
        </w:tc>
      </w:tr>
    </w:tbl>
    <w:p w:rsidR="00322DD8" w:rsidRPr="00B42E3B" w:rsidDel="00996A17" w:rsidRDefault="00322DD8" w:rsidP="00322DD8">
      <w:pPr>
        <w:spacing w:after="0" w:line="480" w:lineRule="auto"/>
        <w:rPr>
          <w:del w:id="1483" w:author="Cardoso, Taiane D" w:date="2015-09-17T11:16:00Z"/>
          <w:rFonts w:ascii="Arial" w:hAnsi="Arial" w:cs="Arial"/>
          <w:rPrChange w:id="1484" w:author="Bauer, Isabelle E" w:date="2015-08-31T13:21:00Z">
            <w:rPr>
              <w:del w:id="1485" w:author="Cardoso, Taiane D" w:date="2015-09-17T11:16:00Z"/>
              <w:sz w:val="20"/>
            </w:rPr>
          </w:rPrChange>
        </w:rPr>
      </w:pPr>
    </w:p>
    <w:p w:rsidR="00322DD8" w:rsidRPr="00B42E3B" w:rsidDel="00996A17" w:rsidRDefault="00322DD8" w:rsidP="00322DD8">
      <w:pPr>
        <w:spacing w:after="0" w:line="480" w:lineRule="auto"/>
        <w:rPr>
          <w:del w:id="1486" w:author="Cardoso, Taiane D" w:date="2015-09-17T11:16:00Z"/>
          <w:rFonts w:ascii="Arial" w:hAnsi="Arial" w:cs="Arial"/>
          <w:rPrChange w:id="1487" w:author="Bauer, Isabelle E" w:date="2015-08-31T13:21:00Z">
            <w:rPr>
              <w:del w:id="1488" w:author="Cardoso, Taiane D" w:date="2015-09-17T11:16:00Z"/>
              <w:sz w:val="20"/>
            </w:rPr>
          </w:rPrChange>
        </w:rPr>
      </w:pPr>
    </w:p>
    <w:p w:rsidR="00322DD8" w:rsidRPr="00B42E3B" w:rsidDel="00996A17" w:rsidRDefault="00322DD8" w:rsidP="00322DD8">
      <w:pPr>
        <w:rPr>
          <w:del w:id="1489" w:author="Cardoso, Taiane D" w:date="2015-09-17T11:16:00Z"/>
          <w:rFonts w:ascii="Arial" w:hAnsi="Arial" w:cs="Arial"/>
          <w:rPrChange w:id="1490" w:author="Bauer, Isabelle E" w:date="2015-08-31T13:21:00Z">
            <w:rPr>
              <w:del w:id="1491" w:author="Cardoso, Taiane D" w:date="2015-09-17T11:16:00Z"/>
              <w:sz w:val="20"/>
            </w:rPr>
          </w:rPrChange>
        </w:rPr>
      </w:pPr>
      <w:del w:id="1492" w:author="Cardoso, Taiane D" w:date="2015-09-17T11:16:00Z">
        <w:r w:rsidRPr="00B42E3B" w:rsidDel="00996A17">
          <w:rPr>
            <w:rFonts w:ascii="Arial" w:hAnsi="Arial" w:cs="Arial"/>
            <w:rPrChange w:id="1493" w:author="Bauer, Isabelle E" w:date="2015-08-31T13:21:00Z">
              <w:rPr>
                <w:sz w:val="20"/>
              </w:rPr>
            </w:rPrChange>
          </w:rPr>
          <w:br w:type="page"/>
        </w:r>
      </w:del>
    </w:p>
    <w:p w:rsidR="00322DD8" w:rsidRPr="00B42E3B" w:rsidDel="00996A17" w:rsidRDefault="00322DD8" w:rsidP="00322DD8">
      <w:pPr>
        <w:spacing w:after="0" w:line="480" w:lineRule="auto"/>
        <w:rPr>
          <w:del w:id="1494" w:author="Cardoso, Taiane D" w:date="2015-09-17T11:16:00Z"/>
          <w:rFonts w:ascii="Arial" w:hAnsi="Arial" w:cs="Arial"/>
          <w:i/>
          <w:rPrChange w:id="1495" w:author="Bauer, Isabelle E" w:date="2015-08-31T13:21:00Z">
            <w:rPr>
              <w:del w:id="1496" w:author="Cardoso, Taiane D" w:date="2015-09-17T11:16:00Z"/>
              <w:i/>
              <w:sz w:val="20"/>
            </w:rPr>
          </w:rPrChange>
        </w:rPr>
      </w:pPr>
      <w:del w:id="1497" w:author="Cardoso, Taiane D" w:date="2015-09-17T11:16:00Z">
        <w:r w:rsidRPr="00B42E3B" w:rsidDel="00996A17">
          <w:rPr>
            <w:rFonts w:ascii="Arial" w:hAnsi="Arial" w:cs="Arial"/>
            <w:i/>
            <w:rPrChange w:id="1498" w:author="Bauer, Isabelle E" w:date="2015-08-31T13:21:00Z">
              <w:rPr>
                <w:i/>
                <w:sz w:val="20"/>
              </w:rPr>
            </w:rPrChange>
          </w:rPr>
          <w:lastRenderedPageBreak/>
          <w:delText>Figure 1 – Scree Plot</w:delText>
        </w:r>
      </w:del>
    </w:p>
    <w:p w:rsidR="00322DD8" w:rsidRPr="00B42E3B" w:rsidRDefault="00322DD8" w:rsidP="00322DD8">
      <w:pPr>
        <w:spacing w:after="0" w:line="480" w:lineRule="auto"/>
        <w:rPr>
          <w:rFonts w:ascii="Arial" w:hAnsi="Arial" w:cs="Arial"/>
          <w:rPrChange w:id="1499" w:author="Bauer, Isabelle E" w:date="2015-08-31T13:21:00Z">
            <w:rPr>
              <w:sz w:val="20"/>
            </w:rPr>
          </w:rPrChange>
        </w:rPr>
      </w:pPr>
      <w:del w:id="1500" w:author="Cardoso, Taiane D" w:date="2015-09-17T11:16:00Z">
        <w:r w:rsidRPr="00B42E3B" w:rsidDel="00996A17">
          <w:rPr>
            <w:rFonts w:ascii="Arial" w:hAnsi="Arial" w:cs="Arial"/>
            <w:noProof/>
            <w:rPrChange w:id="1501">
              <w:rPr>
                <w:noProof/>
              </w:rPr>
            </w:rPrChange>
          </w:rPr>
          <w:drawing>
            <wp:inline distT="0" distB="0" distL="0" distR="0" wp14:anchorId="268113AC" wp14:editId="40DC68C1">
              <wp:extent cx="5943600" cy="696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69760"/>
                      </a:xfrm>
                      <a:prstGeom prst="rect">
                        <a:avLst/>
                      </a:prstGeom>
                      <a:noFill/>
                      <a:extLst/>
                    </pic:spPr>
                  </pic:pic>
                </a:graphicData>
              </a:graphic>
            </wp:inline>
          </w:drawing>
        </w:r>
      </w:del>
    </w:p>
    <w:p w:rsidR="00322DD8" w:rsidRPr="00B42E3B" w:rsidRDefault="00322DD8" w:rsidP="00322DD8">
      <w:pPr>
        <w:rPr>
          <w:rFonts w:ascii="Arial" w:hAnsi="Arial" w:cs="Arial"/>
          <w:rPrChange w:id="1502" w:author="Bauer, Isabelle E" w:date="2015-08-31T13:21:00Z">
            <w:rPr>
              <w:sz w:val="20"/>
            </w:rPr>
          </w:rPrChange>
        </w:rPr>
      </w:pPr>
    </w:p>
    <w:p w:rsidR="00322DD8" w:rsidRPr="00B42E3B" w:rsidRDefault="00322DD8" w:rsidP="00322DD8">
      <w:pPr>
        <w:rPr>
          <w:rFonts w:ascii="Arial" w:hAnsi="Arial" w:cs="Arial"/>
          <w:rPrChange w:id="1503" w:author="Bauer, Isabelle E" w:date="2015-08-31T13:21:00Z">
            <w:rPr>
              <w:sz w:val="20"/>
            </w:rPr>
          </w:rPrChange>
        </w:rPr>
      </w:pPr>
    </w:p>
    <w:p w:rsidR="00322DD8" w:rsidRPr="00B42E3B" w:rsidRDefault="00322DD8" w:rsidP="00322DD8">
      <w:pPr>
        <w:rPr>
          <w:rFonts w:ascii="Arial" w:hAnsi="Arial" w:cs="Arial"/>
          <w:rPrChange w:id="1504" w:author="Bauer, Isabelle E" w:date="2015-08-31T13:21:00Z">
            <w:rPr>
              <w:sz w:val="20"/>
            </w:rPr>
          </w:rPrChange>
        </w:rPr>
        <w:sectPr w:rsidR="00322DD8" w:rsidRPr="00B42E3B" w:rsidSect="00427DBD">
          <w:pgSz w:w="12240" w:h="15840"/>
          <w:pgMar w:top="720" w:right="720" w:bottom="720" w:left="720" w:header="720" w:footer="720" w:gutter="0"/>
          <w:cols w:space="720"/>
          <w:docGrid w:linePitch="360"/>
        </w:sectPr>
      </w:pPr>
    </w:p>
    <w:p w:rsidR="00322DD8" w:rsidRPr="00B42E3B" w:rsidDel="00996A17" w:rsidRDefault="00322DD8" w:rsidP="00322DD8">
      <w:pPr>
        <w:spacing w:after="0" w:line="480" w:lineRule="auto"/>
        <w:rPr>
          <w:del w:id="1505" w:author="Cardoso, Taiane D" w:date="2015-09-17T11:16:00Z"/>
          <w:rFonts w:ascii="Arial" w:hAnsi="Arial" w:cs="Arial"/>
          <w:rPrChange w:id="1506" w:author="Bauer, Isabelle E" w:date="2015-08-31T13:21:00Z">
            <w:rPr>
              <w:del w:id="1507" w:author="Cardoso, Taiane D" w:date="2015-09-17T11:16:00Z"/>
              <w:sz w:val="20"/>
            </w:rPr>
          </w:rPrChange>
        </w:rPr>
      </w:pPr>
      <w:del w:id="1508" w:author="Cardoso, Taiane D" w:date="2015-09-17T11:16:00Z">
        <w:r w:rsidRPr="00B42E3B" w:rsidDel="00996A17">
          <w:rPr>
            <w:rFonts w:ascii="Arial" w:hAnsi="Arial" w:cs="Arial"/>
            <w:i/>
            <w:rPrChange w:id="1509" w:author="Bauer, Isabelle E" w:date="2015-08-31T13:21:00Z">
              <w:rPr>
                <w:i/>
                <w:sz w:val="20"/>
              </w:rPr>
            </w:rPrChange>
          </w:rPr>
          <w:lastRenderedPageBreak/>
          <w:delText>Figure 2 – STAN Principal Component Profile Analysis</w:delText>
        </w:r>
      </w:del>
    </w:p>
    <w:p w:rsidR="00322DD8" w:rsidRPr="00B42E3B" w:rsidRDefault="00322DD8" w:rsidP="00322DD8">
      <w:pPr>
        <w:spacing w:after="0" w:line="480" w:lineRule="auto"/>
        <w:rPr>
          <w:rFonts w:ascii="Arial" w:hAnsi="Arial" w:cs="Arial"/>
          <w:rPrChange w:id="1510" w:author="Bauer, Isabelle E" w:date="2015-08-31T13:21:00Z">
            <w:rPr>
              <w:sz w:val="20"/>
            </w:rPr>
          </w:rPrChange>
        </w:rPr>
      </w:pPr>
      <w:r w:rsidRPr="00B42E3B">
        <w:rPr>
          <w:rFonts w:ascii="Arial" w:hAnsi="Arial" w:cs="Arial"/>
          <w:noProof/>
          <w:rPrChange w:id="1511">
            <w:rPr>
              <w:noProof/>
            </w:rPr>
          </w:rPrChange>
        </w:rPr>
        <w:drawing>
          <wp:inline distT="0" distB="0" distL="0" distR="0" wp14:anchorId="62AB8196" wp14:editId="689750A6">
            <wp:extent cx="9080205" cy="3434317"/>
            <wp:effectExtent l="0" t="0" r="2603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2DD8" w:rsidRPr="00B42E3B" w:rsidRDefault="00322DD8" w:rsidP="00322DD8">
      <w:pPr>
        <w:rPr>
          <w:rFonts w:ascii="Arial" w:hAnsi="Arial" w:cs="Arial"/>
          <w:rPrChange w:id="1512" w:author="Bauer, Isabelle E" w:date="2015-08-31T13:21:00Z">
            <w:rPr>
              <w:sz w:val="20"/>
            </w:rPr>
          </w:rPrChange>
        </w:rPr>
      </w:pPr>
    </w:p>
    <w:p w:rsidR="00322DD8" w:rsidRPr="00B42E3B" w:rsidRDefault="00322DD8" w:rsidP="00322DD8">
      <w:pPr>
        <w:rPr>
          <w:rFonts w:ascii="Arial" w:hAnsi="Arial" w:cs="Arial"/>
          <w:rPrChange w:id="1513" w:author="Bauer, Isabelle E" w:date="2015-08-31T13:21:00Z">
            <w:rPr>
              <w:sz w:val="20"/>
            </w:rPr>
          </w:rPrChange>
        </w:rPr>
        <w:sectPr w:rsidR="00322DD8" w:rsidRPr="00B42E3B" w:rsidSect="00427DBD">
          <w:pgSz w:w="15840" w:h="12240" w:orient="landscape"/>
          <w:pgMar w:top="720" w:right="720" w:bottom="720" w:left="720" w:header="720" w:footer="720" w:gutter="0"/>
          <w:cols w:space="720"/>
          <w:docGrid w:linePitch="360"/>
        </w:sectPr>
      </w:pPr>
    </w:p>
    <w:p w:rsidR="00322DD8" w:rsidRPr="00B42E3B" w:rsidRDefault="00322DD8" w:rsidP="00322DD8">
      <w:pPr>
        <w:spacing w:after="0" w:line="480" w:lineRule="auto"/>
        <w:rPr>
          <w:rFonts w:ascii="Arial" w:hAnsi="Arial" w:cs="Arial"/>
          <w:rPrChange w:id="1514" w:author="Bauer, Isabelle E" w:date="2015-08-31T13:21:00Z">
            <w:rPr>
              <w:sz w:val="20"/>
            </w:rPr>
          </w:rPrChange>
        </w:rPr>
      </w:pPr>
      <w:r w:rsidRPr="00B42E3B">
        <w:rPr>
          <w:rFonts w:ascii="Arial" w:hAnsi="Arial" w:cs="Arial"/>
          <w:i/>
          <w:rPrChange w:id="1515" w:author="Bauer, Isabelle E" w:date="2015-08-31T13:21:00Z">
            <w:rPr>
              <w:i/>
              <w:sz w:val="20"/>
            </w:rPr>
          </w:rPrChange>
        </w:rPr>
        <w:lastRenderedPageBreak/>
        <w:t xml:space="preserve">Figure </w:t>
      </w:r>
      <w:ins w:id="1516" w:author="Cardoso, Taiane D" w:date="2015-09-17T11:28:00Z">
        <w:r w:rsidR="00996A17">
          <w:rPr>
            <w:rFonts w:ascii="Arial" w:hAnsi="Arial" w:cs="Arial"/>
            <w:i/>
          </w:rPr>
          <w:t>1</w:t>
        </w:r>
      </w:ins>
      <w:del w:id="1517" w:author="Cardoso, Taiane D" w:date="2015-09-17T11:28:00Z">
        <w:r w:rsidRPr="00B42E3B" w:rsidDel="00996A17">
          <w:rPr>
            <w:rFonts w:ascii="Arial" w:hAnsi="Arial" w:cs="Arial"/>
            <w:i/>
            <w:rPrChange w:id="1518" w:author="Bauer, Isabelle E" w:date="2015-08-31T13:21:00Z">
              <w:rPr>
                <w:i/>
                <w:sz w:val="20"/>
              </w:rPr>
            </w:rPrChange>
          </w:rPr>
          <w:delText>3</w:delText>
        </w:r>
      </w:del>
      <w:r w:rsidRPr="00B42E3B">
        <w:rPr>
          <w:rFonts w:ascii="Arial" w:hAnsi="Arial" w:cs="Arial"/>
          <w:i/>
          <w:rPrChange w:id="1519" w:author="Bauer, Isabelle E" w:date="2015-08-31T13:21:00Z">
            <w:rPr>
              <w:i/>
              <w:sz w:val="20"/>
            </w:rPr>
          </w:rPrChange>
        </w:rPr>
        <w:t xml:space="preserve"> – CVLT Profile Analysis</w:t>
      </w:r>
    </w:p>
    <w:p w:rsidR="00322DD8" w:rsidRPr="00B42E3B" w:rsidRDefault="00322DD8" w:rsidP="00322DD8">
      <w:pPr>
        <w:rPr>
          <w:rFonts w:ascii="Arial" w:hAnsi="Arial" w:cs="Arial"/>
          <w:rPrChange w:id="1520" w:author="Bauer, Isabelle E" w:date="2015-08-31T13:21:00Z">
            <w:rPr>
              <w:sz w:val="20"/>
            </w:rPr>
          </w:rPrChange>
        </w:rPr>
      </w:pPr>
      <w:r w:rsidRPr="00B42E3B">
        <w:rPr>
          <w:rFonts w:ascii="Arial" w:hAnsi="Arial" w:cs="Arial"/>
          <w:noProof/>
          <w:rPrChange w:id="1521">
            <w:rPr>
              <w:noProof/>
            </w:rPr>
          </w:rPrChange>
        </w:rPr>
        <w:drawing>
          <wp:inline distT="0" distB="0" distL="0" distR="0" wp14:anchorId="0FFDE57F" wp14:editId="1A59EFE9">
            <wp:extent cx="8846288" cy="4455042"/>
            <wp:effectExtent l="0" t="0" r="12065"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2DD8" w:rsidRPr="00B42E3B" w:rsidRDefault="00322DD8" w:rsidP="00322DD8">
      <w:pPr>
        <w:rPr>
          <w:rFonts w:ascii="Arial" w:hAnsi="Arial" w:cs="Arial"/>
          <w:rPrChange w:id="1522" w:author="Bauer, Isabelle E" w:date="2015-08-31T13:21:00Z">
            <w:rPr>
              <w:sz w:val="20"/>
            </w:rPr>
          </w:rPrChange>
        </w:rPr>
      </w:pPr>
    </w:p>
    <w:p w:rsidR="00322DD8" w:rsidRPr="00B42E3B" w:rsidRDefault="00322DD8" w:rsidP="00322DD8">
      <w:pPr>
        <w:rPr>
          <w:rFonts w:ascii="Arial" w:hAnsi="Arial" w:cs="Arial"/>
          <w:rPrChange w:id="1523" w:author="Bauer, Isabelle E" w:date="2015-08-31T13:21:00Z">
            <w:rPr>
              <w:sz w:val="20"/>
            </w:rPr>
          </w:rPrChange>
        </w:rPr>
      </w:pPr>
    </w:p>
    <w:p w:rsidR="00322DD8" w:rsidRPr="00B42E3B" w:rsidRDefault="00322DD8" w:rsidP="00322DD8">
      <w:pPr>
        <w:rPr>
          <w:rFonts w:ascii="Arial" w:hAnsi="Arial" w:cs="Arial"/>
          <w:rPrChange w:id="1524" w:author="Bauer, Isabelle E" w:date="2015-08-31T13:21:00Z">
            <w:rPr>
              <w:sz w:val="20"/>
            </w:rPr>
          </w:rPrChange>
        </w:rPr>
        <w:sectPr w:rsidR="00322DD8" w:rsidRPr="00B42E3B" w:rsidSect="00427DBD">
          <w:pgSz w:w="15840" w:h="12240" w:orient="landscape"/>
          <w:pgMar w:top="720" w:right="720" w:bottom="720" w:left="720" w:header="720" w:footer="720" w:gutter="0"/>
          <w:cols w:space="720"/>
          <w:docGrid w:linePitch="360"/>
        </w:sectPr>
      </w:pPr>
    </w:p>
    <w:p w:rsidR="00322DD8" w:rsidRPr="00B42E3B" w:rsidRDefault="00322DD8" w:rsidP="00322DD8">
      <w:pPr>
        <w:spacing w:after="0" w:line="480" w:lineRule="auto"/>
        <w:rPr>
          <w:rFonts w:ascii="Arial" w:hAnsi="Arial" w:cs="Arial"/>
          <w:rPrChange w:id="1525" w:author="Bauer, Isabelle E" w:date="2015-08-31T13:21:00Z">
            <w:rPr>
              <w:sz w:val="20"/>
            </w:rPr>
          </w:rPrChange>
        </w:rPr>
      </w:pPr>
      <w:r w:rsidRPr="00B42E3B">
        <w:rPr>
          <w:rFonts w:ascii="Arial" w:hAnsi="Arial" w:cs="Arial"/>
          <w:i/>
          <w:rPrChange w:id="1526" w:author="Bauer, Isabelle E" w:date="2015-08-31T13:21:00Z">
            <w:rPr>
              <w:i/>
              <w:sz w:val="20"/>
            </w:rPr>
          </w:rPrChange>
        </w:rPr>
        <w:lastRenderedPageBreak/>
        <w:t xml:space="preserve">Table </w:t>
      </w:r>
      <w:ins w:id="1527" w:author="Cardoso, Taiane D" w:date="2015-09-17T11:28:00Z">
        <w:r w:rsidR="00996A17">
          <w:rPr>
            <w:rFonts w:ascii="Arial" w:hAnsi="Arial" w:cs="Arial"/>
            <w:i/>
          </w:rPr>
          <w:t>2</w:t>
        </w:r>
      </w:ins>
      <w:del w:id="1528" w:author="Cardoso, Taiane D" w:date="2015-09-02T13:50:00Z">
        <w:r w:rsidRPr="00B42E3B" w:rsidDel="00CB6C5C">
          <w:rPr>
            <w:rFonts w:ascii="Arial" w:hAnsi="Arial" w:cs="Arial"/>
            <w:i/>
            <w:rPrChange w:id="1529" w:author="Bauer, Isabelle E" w:date="2015-08-31T13:21:00Z">
              <w:rPr>
                <w:i/>
                <w:sz w:val="20"/>
              </w:rPr>
            </w:rPrChange>
          </w:rPr>
          <w:delText>3</w:delText>
        </w:r>
      </w:del>
      <w:r w:rsidRPr="00B42E3B">
        <w:rPr>
          <w:rFonts w:ascii="Arial" w:hAnsi="Arial" w:cs="Arial"/>
          <w:i/>
          <w:rPrChange w:id="1530" w:author="Bauer, Isabelle E" w:date="2015-08-31T13:21:00Z">
            <w:rPr>
              <w:i/>
              <w:sz w:val="20"/>
            </w:rPr>
          </w:rPrChange>
        </w:rPr>
        <w:t xml:space="preserve"> – CVLT Profile Analysis - Post Hoc Testing</w:t>
      </w:r>
    </w:p>
    <w:tbl>
      <w:tblPr>
        <w:tblW w:w="0" w:type="auto"/>
        <w:tblInd w:w="93" w:type="dxa"/>
        <w:tblLook w:val="04A0" w:firstRow="1" w:lastRow="0" w:firstColumn="1" w:lastColumn="0" w:noHBand="0" w:noVBand="1"/>
      </w:tblPr>
      <w:tblGrid>
        <w:gridCol w:w="1708"/>
        <w:gridCol w:w="1728"/>
        <w:gridCol w:w="1728"/>
        <w:gridCol w:w="1728"/>
        <w:gridCol w:w="1728"/>
      </w:tblGrid>
      <w:tr w:rsidR="00322DD8" w:rsidRPr="00B42E3B" w:rsidTr="00427DBD">
        <w:trPr>
          <w:trHeight w:val="300"/>
        </w:trPr>
        <w:tc>
          <w:tcPr>
            <w:tcW w:w="1728"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531" w:author="Bauer, Isabelle E" w:date="2015-08-31T13:21:00Z">
                  <w:rPr>
                    <w:rFonts w:ascii="Calibri" w:eastAsia="Times New Roman" w:hAnsi="Calibri" w:cs="Times New Roman"/>
                    <w:b/>
                    <w:bCs/>
                    <w:color w:val="000000"/>
                    <w:sz w:val="24"/>
                    <w:szCs w:val="24"/>
                  </w:rPr>
                </w:rPrChange>
              </w:rPr>
            </w:pPr>
            <w:r w:rsidRPr="00B42E3B">
              <w:rPr>
                <w:rFonts w:ascii="Arial" w:eastAsia="Times New Roman" w:hAnsi="Arial" w:cs="Arial"/>
                <w:b/>
                <w:bCs/>
                <w:color w:val="000000"/>
                <w:rPrChange w:id="1532" w:author="Bauer, Isabelle E" w:date="2015-08-31T13:21:00Z">
                  <w:rPr>
                    <w:rFonts w:ascii="Calibri" w:eastAsia="Times New Roman" w:hAnsi="Calibri" w:cs="Times New Roman"/>
                    <w:b/>
                    <w:bCs/>
                    <w:color w:val="000000"/>
                    <w:sz w:val="24"/>
                    <w:szCs w:val="24"/>
                  </w:rPr>
                </w:rPrChange>
              </w:rPr>
              <w:t>Tukey Adjusted P-Values</w:t>
            </w:r>
          </w:p>
        </w:tc>
      </w:tr>
      <w:tr w:rsidR="00322DD8" w:rsidRPr="00B42E3B" w:rsidTr="00427DBD">
        <w:trPr>
          <w:trHeight w:val="300"/>
        </w:trPr>
        <w:tc>
          <w:tcPr>
            <w:tcW w:w="1728" w:type="dxa"/>
            <w:gridSpan w:val="5"/>
            <w:vMerge/>
            <w:tcBorders>
              <w:top w:val="single" w:sz="4" w:space="0" w:color="auto"/>
              <w:left w:val="single" w:sz="4" w:space="0" w:color="auto"/>
              <w:bottom w:val="single" w:sz="4" w:space="0" w:color="auto"/>
              <w:right w:val="single" w:sz="4" w:space="0" w:color="auto"/>
            </w:tcBorders>
            <w:vAlign w:val="center"/>
            <w:hideMark/>
          </w:tcPr>
          <w:p w:rsidR="00322DD8" w:rsidRPr="00B42E3B" w:rsidRDefault="00322DD8" w:rsidP="00427DBD">
            <w:pPr>
              <w:spacing w:after="0" w:line="240" w:lineRule="auto"/>
              <w:rPr>
                <w:rFonts w:ascii="Arial" w:eastAsia="Times New Roman" w:hAnsi="Arial" w:cs="Arial"/>
                <w:b/>
                <w:bCs/>
                <w:color w:val="000000"/>
                <w:rPrChange w:id="1533" w:author="Bauer, Isabelle E" w:date="2015-08-31T13:21:00Z">
                  <w:rPr>
                    <w:rFonts w:ascii="Calibri" w:eastAsia="Times New Roman" w:hAnsi="Calibri" w:cs="Times New Roman"/>
                    <w:b/>
                    <w:bCs/>
                    <w:color w:val="000000"/>
                    <w:sz w:val="24"/>
                    <w:szCs w:val="24"/>
                  </w:rPr>
                </w:rPrChange>
              </w:rPr>
            </w:pP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534"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535" w:author="Bauer, Isabelle E" w:date="2015-08-31T13:21:00Z">
                  <w:rPr>
                    <w:rFonts w:ascii="Calibri" w:eastAsia="Times New Roman" w:hAnsi="Calibri" w:cs="Times New Roman"/>
                    <w:b/>
                    <w:bCs/>
                    <w:color w:val="000000"/>
                    <w:sz w:val="20"/>
                    <w:szCs w:val="20"/>
                  </w:rPr>
                </w:rPrChange>
              </w:rPr>
              <w:t>Total Score</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536"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537" w:author="Bauer, Isabelle E" w:date="2015-08-31T13:21:00Z">
                  <w:rPr>
                    <w:rFonts w:ascii="Calibri" w:eastAsia="Times New Roman" w:hAnsi="Calibri" w:cs="Times New Roman"/>
                    <w:b/>
                    <w:bCs/>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3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39"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4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41"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4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43"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544"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4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46" w:author="Bauer, Isabelle E" w:date="2015-08-31T13:21:00Z">
                  <w:rPr>
                    <w:rFonts w:ascii="Calibri" w:eastAsia="Times New Roman" w:hAnsi="Calibri" w:cs="Times New Roman"/>
                    <w:color w:val="000000"/>
                    <w:sz w:val="20"/>
                    <w:szCs w:val="20"/>
                  </w:rPr>
                </w:rPrChange>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54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48"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4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50"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5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52" w:author="Bauer, Isabelle E" w:date="2015-08-31T13:21:00Z">
                  <w:rPr>
                    <w:rFonts w:ascii="Calibri" w:eastAsia="Times New Roman" w:hAnsi="Calibri" w:cs="Times New Roman"/>
                    <w:color w:val="000000"/>
                    <w:sz w:val="20"/>
                    <w:szCs w:val="20"/>
                  </w:rPr>
                </w:rPrChange>
              </w:rPr>
              <w:t>0.0362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5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54" w:author="Bauer, Isabelle E" w:date="2015-08-31T13:21:00Z">
                  <w:rPr>
                    <w:rFonts w:ascii="Calibri" w:eastAsia="Times New Roman" w:hAnsi="Calibri" w:cs="Times New Roman"/>
                    <w:color w:val="000000"/>
                    <w:sz w:val="20"/>
                    <w:szCs w:val="20"/>
                  </w:rPr>
                </w:rPrChange>
              </w:rPr>
              <w:t>0.0151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5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56" w:author="Bauer, Isabelle E" w:date="2015-08-31T13:21:00Z">
                  <w:rPr>
                    <w:rFonts w:ascii="Calibri" w:eastAsia="Times New Roman" w:hAnsi="Calibri" w:cs="Times New Roman"/>
                    <w:color w:val="000000"/>
                    <w:sz w:val="20"/>
                    <w:szCs w:val="20"/>
                  </w:rPr>
                </w:rPrChange>
              </w:rPr>
              <w:t>0.1037</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55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58"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5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60" w:author="Bauer, Isabelle E" w:date="2015-08-31T13:21:00Z">
                  <w:rPr>
                    <w:rFonts w:ascii="Calibri" w:eastAsia="Times New Roman" w:hAnsi="Calibri" w:cs="Times New Roman"/>
                    <w:color w:val="000000"/>
                    <w:sz w:val="20"/>
                    <w:szCs w:val="20"/>
                  </w:rPr>
                </w:rPrChange>
              </w:rPr>
              <w:t>0.0362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6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62"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6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64" w:author="Bauer, Isabelle E" w:date="2015-08-31T13:21:00Z">
                  <w:rPr>
                    <w:rFonts w:ascii="Calibri" w:eastAsia="Times New Roman" w:hAnsi="Calibri" w:cs="Times New Roman"/>
                    <w:color w:val="000000"/>
                    <w:sz w:val="20"/>
                    <w:szCs w:val="20"/>
                  </w:rPr>
                </w:rPrChange>
              </w:rPr>
              <w:t>0.9205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6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66" w:author="Bauer, Isabelle E" w:date="2015-08-31T13:21:00Z">
                  <w:rPr>
                    <w:rFonts w:ascii="Calibri" w:eastAsia="Times New Roman" w:hAnsi="Calibri" w:cs="Times New Roman"/>
                    <w:color w:val="000000"/>
                    <w:sz w:val="20"/>
                    <w:szCs w:val="20"/>
                  </w:rPr>
                </w:rPrChange>
              </w:rPr>
              <w:t>1</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56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68"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569"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7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71" w:author="Bauer, Isabelle E" w:date="2015-08-31T13:21:00Z">
                  <w:rPr>
                    <w:rFonts w:ascii="Calibri" w:eastAsia="Times New Roman" w:hAnsi="Calibri" w:cs="Times New Roman"/>
                    <w:color w:val="000000"/>
                    <w:sz w:val="20"/>
                    <w:szCs w:val="20"/>
                  </w:rPr>
                </w:rPrChange>
              </w:rPr>
              <w:t>0.0151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7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73" w:author="Bauer, Isabelle E" w:date="2015-08-31T13:21:00Z">
                  <w:rPr>
                    <w:rFonts w:ascii="Calibri" w:eastAsia="Times New Roman" w:hAnsi="Calibri" w:cs="Times New Roman"/>
                    <w:color w:val="000000"/>
                    <w:sz w:val="20"/>
                    <w:szCs w:val="20"/>
                  </w:rPr>
                </w:rPrChange>
              </w:rPr>
              <w:t>0.9205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7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75"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7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77" w:author="Bauer, Isabelle E" w:date="2015-08-31T13:21:00Z">
                  <w:rPr>
                    <w:rFonts w:ascii="Calibri" w:eastAsia="Times New Roman" w:hAnsi="Calibri" w:cs="Times New Roman"/>
                    <w:color w:val="000000"/>
                    <w:sz w:val="20"/>
                    <w:szCs w:val="20"/>
                  </w:rPr>
                </w:rPrChange>
              </w:rPr>
              <w:t>0.9546</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57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79" w:author="Bauer, Isabelle E" w:date="2015-08-31T13:21:00Z">
                  <w:rPr>
                    <w:rFonts w:ascii="Calibri" w:eastAsia="Times New Roman" w:hAnsi="Calibri" w:cs="Times New Roman"/>
                    <w:color w:val="000000"/>
                    <w:sz w:val="20"/>
                    <w:szCs w:val="20"/>
                  </w:rPr>
                </w:rPrChange>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8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81" w:author="Bauer, Isabelle E" w:date="2015-08-31T13:21:00Z">
                  <w:rPr>
                    <w:rFonts w:ascii="Calibri" w:eastAsia="Times New Roman" w:hAnsi="Calibri" w:cs="Times New Roman"/>
                    <w:color w:val="000000"/>
                    <w:sz w:val="20"/>
                    <w:szCs w:val="20"/>
                  </w:rPr>
                </w:rPrChange>
              </w:rPr>
              <w:t>0.1037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8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83" w:author="Bauer, Isabelle E" w:date="2015-08-31T13:21:00Z">
                  <w:rPr>
                    <w:rFonts w:ascii="Calibri" w:eastAsia="Times New Roman" w:hAnsi="Calibri" w:cs="Times New Roman"/>
                    <w:color w:val="000000"/>
                    <w:sz w:val="20"/>
                    <w:szCs w:val="20"/>
                  </w:rPr>
                </w:rPrChange>
              </w:rPr>
              <w:t>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8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85" w:author="Bauer, Isabelle E" w:date="2015-08-31T13:21:00Z">
                  <w:rPr>
                    <w:rFonts w:ascii="Calibri" w:eastAsia="Times New Roman" w:hAnsi="Calibri" w:cs="Times New Roman"/>
                    <w:color w:val="000000"/>
                    <w:sz w:val="20"/>
                    <w:szCs w:val="20"/>
                  </w:rPr>
                </w:rPrChange>
              </w:rPr>
              <w:t>0.9546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8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87" w:author="Bauer, Isabelle E" w:date="2015-08-31T13:21:00Z">
                  <w:rPr>
                    <w:rFonts w:ascii="Calibri" w:eastAsia="Times New Roman" w:hAnsi="Calibri" w:cs="Times New Roman"/>
                    <w:color w:val="000000"/>
                    <w:sz w:val="20"/>
                    <w:szCs w:val="20"/>
                  </w:rPr>
                </w:rPrChange>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588"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589" w:author="Bauer, Isabelle E" w:date="2015-08-31T13:21:00Z">
                  <w:rPr>
                    <w:rFonts w:ascii="Calibri" w:eastAsia="Times New Roman" w:hAnsi="Calibri" w:cs="Times New Roman"/>
                    <w:b/>
                    <w:bCs/>
                    <w:color w:val="000000"/>
                    <w:sz w:val="20"/>
                    <w:szCs w:val="20"/>
                  </w:rPr>
                </w:rPrChange>
              </w:rPr>
              <w:t>Short Delay - Free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590"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591" w:author="Bauer, Isabelle E" w:date="2015-08-31T13:21:00Z">
                  <w:rPr>
                    <w:rFonts w:ascii="Calibri" w:eastAsia="Times New Roman" w:hAnsi="Calibri" w:cs="Times New Roman"/>
                    <w:b/>
                    <w:bCs/>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9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93"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9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95"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9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597"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598"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59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00" w:author="Bauer, Isabelle E" w:date="2015-08-31T13:21:00Z">
                  <w:rPr>
                    <w:rFonts w:ascii="Calibri" w:eastAsia="Times New Roman" w:hAnsi="Calibri" w:cs="Times New Roman"/>
                    <w:color w:val="000000"/>
                    <w:sz w:val="20"/>
                    <w:szCs w:val="20"/>
                  </w:rPr>
                </w:rPrChange>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0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02"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0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04"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0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06" w:author="Bauer, Isabelle E" w:date="2015-08-31T13:21:00Z">
                  <w:rPr>
                    <w:rFonts w:ascii="Calibri" w:eastAsia="Times New Roman" w:hAnsi="Calibri" w:cs="Times New Roman"/>
                    <w:color w:val="000000"/>
                    <w:sz w:val="20"/>
                    <w:szCs w:val="20"/>
                  </w:rPr>
                </w:rPrChange>
              </w:rPr>
              <w:t>0.0871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0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08" w:author="Bauer, Isabelle E" w:date="2015-08-31T13:21:00Z">
                  <w:rPr>
                    <w:rFonts w:ascii="Calibri" w:eastAsia="Times New Roman" w:hAnsi="Calibri" w:cs="Times New Roman"/>
                    <w:color w:val="000000"/>
                    <w:sz w:val="20"/>
                    <w:szCs w:val="20"/>
                  </w:rPr>
                </w:rPrChange>
              </w:rPr>
              <w:t>0.8314</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0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10" w:author="Bauer, Isabelle E" w:date="2015-08-31T13:21:00Z">
                  <w:rPr>
                    <w:rFonts w:ascii="Calibri" w:eastAsia="Times New Roman" w:hAnsi="Calibri" w:cs="Times New Roman"/>
                    <w:color w:val="000000"/>
                    <w:sz w:val="20"/>
                    <w:szCs w:val="20"/>
                  </w:rPr>
                </w:rPrChange>
              </w:rPr>
              <w:t>0.5406</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1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12"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1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14" w:author="Bauer, Isabelle E" w:date="2015-08-31T13:21:00Z">
                  <w:rPr>
                    <w:rFonts w:ascii="Calibri" w:eastAsia="Times New Roman" w:hAnsi="Calibri" w:cs="Times New Roman"/>
                    <w:color w:val="000000"/>
                    <w:sz w:val="20"/>
                    <w:szCs w:val="20"/>
                  </w:rPr>
                </w:rPrChange>
              </w:rPr>
              <w:t>0.0871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1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16"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1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18" w:author="Bauer, Isabelle E" w:date="2015-08-31T13:21:00Z">
                  <w:rPr>
                    <w:rFonts w:ascii="Calibri" w:eastAsia="Times New Roman" w:hAnsi="Calibri" w:cs="Times New Roman"/>
                    <w:color w:val="000000"/>
                    <w:sz w:val="20"/>
                    <w:szCs w:val="20"/>
                  </w:rPr>
                </w:rPrChange>
              </w:rPr>
              <w:t>0.7095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1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20" w:author="Bauer, Isabelle E" w:date="2015-08-31T13:21:00Z">
                  <w:rPr>
                    <w:rFonts w:ascii="Calibri" w:eastAsia="Times New Roman" w:hAnsi="Calibri" w:cs="Times New Roman"/>
                    <w:color w:val="000000"/>
                    <w:sz w:val="20"/>
                    <w:szCs w:val="20"/>
                  </w:rPr>
                </w:rPrChange>
              </w:rPr>
              <w:t>0.9428</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2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22"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623"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2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25" w:author="Bauer, Isabelle E" w:date="2015-08-31T13:21:00Z">
                  <w:rPr>
                    <w:rFonts w:ascii="Calibri" w:eastAsia="Times New Roman" w:hAnsi="Calibri" w:cs="Times New Roman"/>
                    <w:color w:val="000000"/>
                    <w:sz w:val="20"/>
                    <w:szCs w:val="20"/>
                  </w:rPr>
                </w:rPrChange>
              </w:rPr>
              <w:t>0.8314</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2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27" w:author="Bauer, Isabelle E" w:date="2015-08-31T13:21:00Z">
                  <w:rPr>
                    <w:rFonts w:ascii="Calibri" w:eastAsia="Times New Roman" w:hAnsi="Calibri" w:cs="Times New Roman"/>
                    <w:color w:val="000000"/>
                    <w:sz w:val="20"/>
                    <w:szCs w:val="20"/>
                  </w:rPr>
                </w:rPrChange>
              </w:rPr>
              <w:t>0.7095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2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29"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3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31" w:author="Bauer, Isabelle E" w:date="2015-08-31T13:21:00Z">
                  <w:rPr>
                    <w:rFonts w:ascii="Calibri" w:eastAsia="Times New Roman" w:hAnsi="Calibri" w:cs="Times New Roman"/>
                    <w:color w:val="000000"/>
                    <w:sz w:val="20"/>
                    <w:szCs w:val="20"/>
                  </w:rPr>
                </w:rPrChange>
              </w:rPr>
              <w:t>0.9732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3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33" w:author="Bauer, Isabelle E" w:date="2015-08-31T13:21:00Z">
                  <w:rPr>
                    <w:rFonts w:ascii="Calibri" w:eastAsia="Times New Roman" w:hAnsi="Calibri" w:cs="Times New Roman"/>
                    <w:color w:val="000000"/>
                    <w:sz w:val="20"/>
                    <w:szCs w:val="20"/>
                  </w:rPr>
                </w:rPrChange>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3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35" w:author="Bauer, Isabelle E" w:date="2015-08-31T13:21:00Z">
                  <w:rPr>
                    <w:rFonts w:ascii="Calibri" w:eastAsia="Times New Roman" w:hAnsi="Calibri" w:cs="Times New Roman"/>
                    <w:color w:val="000000"/>
                    <w:sz w:val="20"/>
                    <w:szCs w:val="20"/>
                  </w:rPr>
                </w:rPrChange>
              </w:rPr>
              <w:t>0.5406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3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37" w:author="Bauer, Isabelle E" w:date="2015-08-31T13:21:00Z">
                  <w:rPr>
                    <w:rFonts w:ascii="Calibri" w:eastAsia="Times New Roman" w:hAnsi="Calibri" w:cs="Times New Roman"/>
                    <w:color w:val="000000"/>
                    <w:sz w:val="20"/>
                    <w:szCs w:val="20"/>
                  </w:rPr>
                </w:rPrChange>
              </w:rPr>
              <w:t>0.9428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3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39" w:author="Bauer, Isabelle E" w:date="2015-08-31T13:21:00Z">
                  <w:rPr>
                    <w:rFonts w:ascii="Calibri" w:eastAsia="Times New Roman" w:hAnsi="Calibri" w:cs="Times New Roman"/>
                    <w:color w:val="000000"/>
                    <w:sz w:val="20"/>
                    <w:szCs w:val="20"/>
                  </w:rPr>
                </w:rPrChange>
              </w:rPr>
              <w:t>0.9732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4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41" w:author="Bauer, Isabelle E" w:date="2015-08-31T13:21:00Z">
                  <w:rPr>
                    <w:rFonts w:ascii="Calibri" w:eastAsia="Times New Roman" w:hAnsi="Calibri" w:cs="Times New Roman"/>
                    <w:color w:val="000000"/>
                    <w:sz w:val="20"/>
                    <w:szCs w:val="20"/>
                  </w:rPr>
                </w:rPrChange>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642"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643" w:author="Bauer, Isabelle E" w:date="2015-08-31T13:21:00Z">
                  <w:rPr>
                    <w:rFonts w:ascii="Calibri" w:eastAsia="Times New Roman" w:hAnsi="Calibri" w:cs="Times New Roman"/>
                    <w:b/>
                    <w:bCs/>
                    <w:color w:val="000000"/>
                    <w:sz w:val="20"/>
                    <w:szCs w:val="20"/>
                  </w:rPr>
                </w:rPrChange>
              </w:rPr>
              <w:t>Short Delay - Cued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644"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645" w:author="Bauer, Isabelle E" w:date="2015-08-31T13:21:00Z">
                  <w:rPr>
                    <w:rFonts w:ascii="Calibri" w:eastAsia="Times New Roman" w:hAnsi="Calibri" w:cs="Times New Roman"/>
                    <w:b/>
                    <w:bCs/>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4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47"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4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49"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5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51"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652"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5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54" w:author="Bauer, Isabelle E" w:date="2015-08-31T13:21:00Z">
                  <w:rPr>
                    <w:rFonts w:ascii="Calibri" w:eastAsia="Times New Roman" w:hAnsi="Calibri" w:cs="Times New Roman"/>
                    <w:color w:val="000000"/>
                    <w:sz w:val="20"/>
                    <w:szCs w:val="20"/>
                  </w:rPr>
                </w:rPrChange>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5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56"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5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58"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5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60" w:author="Bauer, Isabelle E" w:date="2015-08-31T13:21:00Z">
                  <w:rPr>
                    <w:rFonts w:ascii="Calibri" w:eastAsia="Times New Roman" w:hAnsi="Calibri" w:cs="Times New Roman"/>
                    <w:color w:val="000000"/>
                    <w:sz w:val="20"/>
                    <w:szCs w:val="20"/>
                  </w:rPr>
                </w:rPrChange>
              </w:rPr>
              <w:t>0.5995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6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62" w:author="Bauer, Isabelle E" w:date="2015-08-31T13:21:00Z">
                  <w:rPr>
                    <w:rFonts w:ascii="Calibri" w:eastAsia="Times New Roman" w:hAnsi="Calibri" w:cs="Times New Roman"/>
                    <w:color w:val="000000"/>
                    <w:sz w:val="20"/>
                    <w:szCs w:val="20"/>
                  </w:rPr>
                </w:rPrChange>
              </w:rPr>
              <w:t>0.9291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6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64" w:author="Bauer, Isabelle E" w:date="2015-08-31T13:21:00Z">
                  <w:rPr>
                    <w:rFonts w:ascii="Calibri" w:eastAsia="Times New Roman" w:hAnsi="Calibri" w:cs="Times New Roman"/>
                    <w:color w:val="000000"/>
                    <w:sz w:val="20"/>
                    <w:szCs w:val="20"/>
                  </w:rPr>
                </w:rPrChange>
              </w:rPr>
              <w:t>0.6348</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6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66"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6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68" w:author="Bauer, Isabelle E" w:date="2015-08-31T13:21:00Z">
                  <w:rPr>
                    <w:rFonts w:ascii="Calibri" w:eastAsia="Times New Roman" w:hAnsi="Calibri" w:cs="Times New Roman"/>
                    <w:color w:val="000000"/>
                    <w:sz w:val="20"/>
                    <w:szCs w:val="20"/>
                  </w:rPr>
                </w:rPrChange>
              </w:rPr>
              <w:t>0.5995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6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70"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7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72" w:author="Bauer, Isabelle E" w:date="2015-08-31T13:21:00Z">
                  <w:rPr>
                    <w:rFonts w:ascii="Calibri" w:eastAsia="Times New Roman" w:hAnsi="Calibri" w:cs="Times New Roman"/>
                    <w:color w:val="000000"/>
                    <w:sz w:val="20"/>
                    <w:szCs w:val="20"/>
                  </w:rPr>
                </w:rPrChange>
              </w:rPr>
              <w:t>0.976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7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74" w:author="Bauer, Isabelle E" w:date="2015-08-31T13:21:00Z">
                  <w:rPr>
                    <w:rFonts w:ascii="Calibri" w:eastAsia="Times New Roman" w:hAnsi="Calibri" w:cs="Times New Roman"/>
                    <w:color w:val="000000"/>
                    <w:sz w:val="20"/>
                    <w:szCs w:val="20"/>
                  </w:rPr>
                </w:rPrChange>
              </w:rPr>
              <w:t>0.9989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7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76"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677"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7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79" w:author="Bauer, Isabelle E" w:date="2015-08-31T13:21:00Z">
                  <w:rPr>
                    <w:rFonts w:ascii="Calibri" w:eastAsia="Times New Roman" w:hAnsi="Calibri" w:cs="Times New Roman"/>
                    <w:color w:val="000000"/>
                    <w:sz w:val="20"/>
                    <w:szCs w:val="20"/>
                  </w:rPr>
                </w:rPrChange>
              </w:rPr>
              <w:t>0.9291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8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81" w:author="Bauer, Isabelle E" w:date="2015-08-31T13:21:00Z">
                  <w:rPr>
                    <w:rFonts w:ascii="Calibri" w:eastAsia="Times New Roman" w:hAnsi="Calibri" w:cs="Times New Roman"/>
                    <w:color w:val="000000"/>
                    <w:sz w:val="20"/>
                    <w:szCs w:val="20"/>
                  </w:rPr>
                </w:rPrChange>
              </w:rPr>
              <w:t>0.976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8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83"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8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85" w:author="Bauer, Isabelle E" w:date="2015-08-31T13:21:00Z">
                  <w:rPr>
                    <w:rFonts w:ascii="Calibri" w:eastAsia="Times New Roman" w:hAnsi="Calibri" w:cs="Times New Roman"/>
                    <w:color w:val="000000"/>
                    <w:sz w:val="20"/>
                    <w:szCs w:val="20"/>
                  </w:rPr>
                </w:rPrChange>
              </w:rPr>
              <w:t>0.9592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68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87" w:author="Bauer, Isabelle E" w:date="2015-08-31T13:21:00Z">
                  <w:rPr>
                    <w:rFonts w:ascii="Calibri" w:eastAsia="Times New Roman" w:hAnsi="Calibri" w:cs="Times New Roman"/>
                    <w:color w:val="000000"/>
                    <w:sz w:val="20"/>
                    <w:szCs w:val="20"/>
                  </w:rPr>
                </w:rPrChange>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8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89" w:author="Bauer, Isabelle E" w:date="2015-08-31T13:21:00Z">
                  <w:rPr>
                    <w:rFonts w:ascii="Calibri" w:eastAsia="Times New Roman" w:hAnsi="Calibri" w:cs="Times New Roman"/>
                    <w:color w:val="000000"/>
                    <w:sz w:val="20"/>
                    <w:szCs w:val="20"/>
                  </w:rPr>
                </w:rPrChange>
              </w:rPr>
              <w:t>0.6348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9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91" w:author="Bauer, Isabelle E" w:date="2015-08-31T13:21:00Z">
                  <w:rPr>
                    <w:rFonts w:ascii="Calibri" w:eastAsia="Times New Roman" w:hAnsi="Calibri" w:cs="Times New Roman"/>
                    <w:color w:val="000000"/>
                    <w:sz w:val="20"/>
                    <w:szCs w:val="20"/>
                  </w:rPr>
                </w:rPrChange>
              </w:rPr>
              <w:t>0.9989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9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93" w:author="Bauer, Isabelle E" w:date="2015-08-31T13:21:00Z">
                  <w:rPr>
                    <w:rFonts w:ascii="Calibri" w:eastAsia="Times New Roman" w:hAnsi="Calibri" w:cs="Times New Roman"/>
                    <w:color w:val="000000"/>
                    <w:sz w:val="20"/>
                    <w:szCs w:val="20"/>
                  </w:rPr>
                </w:rPrChange>
              </w:rPr>
              <w:t>0.9592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69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695" w:author="Bauer, Isabelle E" w:date="2015-08-31T13:21:00Z">
                  <w:rPr>
                    <w:rFonts w:ascii="Calibri" w:eastAsia="Times New Roman" w:hAnsi="Calibri" w:cs="Times New Roman"/>
                    <w:color w:val="000000"/>
                    <w:sz w:val="20"/>
                    <w:szCs w:val="20"/>
                  </w:rPr>
                </w:rPrChange>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696"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697" w:author="Bauer, Isabelle E" w:date="2015-08-31T13:21:00Z">
                  <w:rPr>
                    <w:rFonts w:ascii="Calibri" w:eastAsia="Times New Roman" w:hAnsi="Calibri" w:cs="Times New Roman"/>
                    <w:b/>
                    <w:bCs/>
                    <w:color w:val="000000"/>
                    <w:sz w:val="20"/>
                    <w:szCs w:val="20"/>
                  </w:rPr>
                </w:rPrChange>
              </w:rPr>
              <w:t>Long Delay - Free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b/>
                <w:bCs/>
                <w:color w:val="000000"/>
                <w:rPrChange w:id="1698"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699" w:author="Bauer, Isabelle E" w:date="2015-08-31T13:21:00Z">
                  <w:rPr>
                    <w:rFonts w:ascii="Calibri" w:eastAsia="Times New Roman" w:hAnsi="Calibri" w:cs="Times New Roman"/>
                    <w:b/>
                    <w:bCs/>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0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01"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0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03"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0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05"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706"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0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08" w:author="Bauer, Isabelle E" w:date="2015-08-31T13:21:00Z">
                  <w:rPr>
                    <w:rFonts w:ascii="Calibri" w:eastAsia="Times New Roman" w:hAnsi="Calibri" w:cs="Times New Roman"/>
                    <w:color w:val="000000"/>
                    <w:sz w:val="20"/>
                    <w:szCs w:val="20"/>
                  </w:rPr>
                </w:rPrChange>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0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10"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1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12"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1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14" w:author="Bauer, Isabelle E" w:date="2015-08-31T13:21:00Z">
                  <w:rPr>
                    <w:rFonts w:ascii="Calibri" w:eastAsia="Times New Roman" w:hAnsi="Calibri" w:cs="Times New Roman"/>
                    <w:color w:val="000000"/>
                    <w:sz w:val="20"/>
                    <w:szCs w:val="20"/>
                  </w:rPr>
                </w:rPrChange>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1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16" w:author="Bauer, Isabelle E" w:date="2015-08-31T13:21:00Z">
                  <w:rPr>
                    <w:rFonts w:ascii="Calibri" w:eastAsia="Times New Roman" w:hAnsi="Calibri" w:cs="Times New Roman"/>
                    <w:color w:val="000000"/>
                    <w:sz w:val="20"/>
                    <w:szCs w:val="20"/>
                  </w:rPr>
                </w:rPrChange>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1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18" w:author="Bauer, Isabelle E" w:date="2015-08-31T13:21:00Z">
                  <w:rPr>
                    <w:rFonts w:ascii="Calibri" w:eastAsia="Times New Roman" w:hAnsi="Calibri" w:cs="Times New Roman"/>
                    <w:color w:val="000000"/>
                    <w:sz w:val="20"/>
                    <w:szCs w:val="20"/>
                  </w:rPr>
                </w:rPrChange>
              </w:rPr>
              <w:t>0.5149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1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20"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2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22" w:author="Bauer, Isabelle E" w:date="2015-08-31T13:21:00Z">
                  <w:rPr>
                    <w:rFonts w:ascii="Calibri" w:eastAsia="Times New Roman" w:hAnsi="Calibri" w:cs="Times New Roman"/>
                    <w:color w:val="000000"/>
                    <w:sz w:val="20"/>
                    <w:szCs w:val="20"/>
                  </w:rPr>
                </w:rPrChange>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2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24"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2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26" w:author="Bauer, Isabelle E" w:date="2015-08-31T13:21:00Z">
                  <w:rPr>
                    <w:rFonts w:ascii="Calibri" w:eastAsia="Times New Roman" w:hAnsi="Calibri" w:cs="Times New Roman"/>
                    <w:color w:val="000000"/>
                    <w:sz w:val="20"/>
                    <w:szCs w:val="20"/>
                  </w:rPr>
                </w:rPrChange>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2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28" w:author="Bauer, Isabelle E" w:date="2015-08-31T13:21:00Z">
                  <w:rPr>
                    <w:rFonts w:ascii="Calibri" w:eastAsia="Times New Roman" w:hAnsi="Calibri" w:cs="Times New Roman"/>
                    <w:color w:val="000000"/>
                    <w:sz w:val="20"/>
                    <w:szCs w:val="20"/>
                  </w:rPr>
                </w:rPrChange>
              </w:rPr>
              <w:t>0.999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2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30"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731"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3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33" w:author="Bauer, Isabelle E" w:date="2015-08-31T13:21:00Z">
                  <w:rPr>
                    <w:rFonts w:ascii="Calibri" w:eastAsia="Times New Roman" w:hAnsi="Calibri" w:cs="Times New Roman"/>
                    <w:color w:val="000000"/>
                    <w:sz w:val="20"/>
                    <w:szCs w:val="20"/>
                  </w:rPr>
                </w:rPrChange>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3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35" w:author="Bauer, Isabelle E" w:date="2015-08-31T13:21:00Z">
                  <w:rPr>
                    <w:rFonts w:ascii="Calibri" w:eastAsia="Times New Roman" w:hAnsi="Calibri" w:cs="Times New Roman"/>
                    <w:color w:val="000000"/>
                    <w:sz w:val="20"/>
                    <w:szCs w:val="20"/>
                  </w:rPr>
                </w:rPrChange>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3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37"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3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39" w:author="Bauer, Isabelle E" w:date="2015-08-31T13:21:00Z">
                  <w:rPr>
                    <w:rFonts w:ascii="Calibri" w:eastAsia="Times New Roman" w:hAnsi="Calibri" w:cs="Times New Roman"/>
                    <w:color w:val="000000"/>
                    <w:sz w:val="20"/>
                    <w:szCs w:val="20"/>
                  </w:rPr>
                </w:rPrChange>
              </w:rPr>
              <w:t>0.9942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4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41" w:author="Bauer, Isabelle E" w:date="2015-08-31T13:21:00Z">
                  <w:rPr>
                    <w:rFonts w:ascii="Calibri" w:eastAsia="Times New Roman" w:hAnsi="Calibri" w:cs="Times New Roman"/>
                    <w:color w:val="000000"/>
                    <w:sz w:val="20"/>
                    <w:szCs w:val="20"/>
                  </w:rPr>
                </w:rPrChange>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4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43" w:author="Bauer, Isabelle E" w:date="2015-08-31T13:21:00Z">
                  <w:rPr>
                    <w:rFonts w:ascii="Calibri" w:eastAsia="Times New Roman" w:hAnsi="Calibri" w:cs="Times New Roman"/>
                    <w:color w:val="000000"/>
                    <w:sz w:val="20"/>
                    <w:szCs w:val="20"/>
                  </w:rPr>
                </w:rPrChange>
              </w:rPr>
              <w:t>0.5149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4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45" w:author="Bauer, Isabelle E" w:date="2015-08-31T13:21:00Z">
                  <w:rPr>
                    <w:rFonts w:ascii="Calibri" w:eastAsia="Times New Roman" w:hAnsi="Calibri" w:cs="Times New Roman"/>
                    <w:color w:val="000000"/>
                    <w:sz w:val="20"/>
                    <w:szCs w:val="20"/>
                  </w:rPr>
                </w:rPrChange>
              </w:rPr>
              <w:t>0.999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4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47" w:author="Bauer, Isabelle E" w:date="2015-08-31T13:21:00Z">
                  <w:rPr>
                    <w:rFonts w:ascii="Calibri" w:eastAsia="Times New Roman" w:hAnsi="Calibri" w:cs="Times New Roman"/>
                    <w:color w:val="000000"/>
                    <w:sz w:val="20"/>
                    <w:szCs w:val="20"/>
                  </w:rPr>
                </w:rPrChange>
              </w:rPr>
              <w:t>0.9942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4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49" w:author="Bauer, Isabelle E" w:date="2015-08-31T13:21:00Z">
                  <w:rPr>
                    <w:rFonts w:ascii="Calibri" w:eastAsia="Times New Roman" w:hAnsi="Calibri" w:cs="Times New Roman"/>
                    <w:color w:val="000000"/>
                    <w:sz w:val="20"/>
                    <w:szCs w:val="20"/>
                  </w:rPr>
                </w:rPrChange>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750"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751" w:author="Bauer, Isabelle E" w:date="2015-08-31T13:21:00Z">
                  <w:rPr>
                    <w:rFonts w:ascii="Calibri" w:eastAsia="Times New Roman" w:hAnsi="Calibri" w:cs="Times New Roman"/>
                    <w:b/>
                    <w:bCs/>
                    <w:color w:val="000000"/>
                    <w:sz w:val="20"/>
                    <w:szCs w:val="20"/>
                  </w:rPr>
                </w:rPrChange>
              </w:rPr>
              <w:t>Long Delay - Free Cued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752"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753" w:author="Bauer, Isabelle E" w:date="2015-08-31T13:21:00Z">
                  <w:rPr>
                    <w:rFonts w:ascii="Calibri" w:eastAsia="Times New Roman" w:hAnsi="Calibri" w:cs="Times New Roman"/>
                    <w:b/>
                    <w:bCs/>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5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55"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5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57"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5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59"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760"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6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62" w:author="Bauer, Isabelle E" w:date="2015-08-31T13:21:00Z">
                  <w:rPr>
                    <w:rFonts w:ascii="Calibri" w:eastAsia="Times New Roman" w:hAnsi="Calibri" w:cs="Times New Roman"/>
                    <w:color w:val="000000"/>
                    <w:sz w:val="20"/>
                    <w:szCs w:val="20"/>
                  </w:rPr>
                </w:rPrChange>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6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64"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6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66"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6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68" w:author="Bauer, Isabelle E" w:date="2015-08-31T13:21:00Z">
                  <w:rPr>
                    <w:rFonts w:ascii="Calibri" w:eastAsia="Times New Roman" w:hAnsi="Calibri" w:cs="Times New Roman"/>
                    <w:color w:val="000000"/>
                    <w:sz w:val="20"/>
                    <w:szCs w:val="20"/>
                  </w:rPr>
                </w:rPrChange>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6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70" w:author="Bauer, Isabelle E" w:date="2015-08-31T13:21:00Z">
                  <w:rPr>
                    <w:rFonts w:ascii="Calibri" w:eastAsia="Times New Roman" w:hAnsi="Calibri" w:cs="Times New Roman"/>
                    <w:color w:val="000000"/>
                    <w:sz w:val="20"/>
                    <w:szCs w:val="20"/>
                  </w:rPr>
                </w:rPrChange>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7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72" w:author="Bauer, Isabelle E" w:date="2015-08-31T13:21:00Z">
                  <w:rPr>
                    <w:rFonts w:ascii="Calibri" w:eastAsia="Times New Roman" w:hAnsi="Calibri" w:cs="Times New Roman"/>
                    <w:color w:val="000000"/>
                    <w:sz w:val="20"/>
                    <w:szCs w:val="20"/>
                  </w:rPr>
                </w:rPrChange>
              </w:rPr>
              <w:t>0.5149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7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74"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7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76" w:author="Bauer, Isabelle E" w:date="2015-08-31T13:21:00Z">
                  <w:rPr>
                    <w:rFonts w:ascii="Calibri" w:eastAsia="Times New Roman" w:hAnsi="Calibri" w:cs="Times New Roman"/>
                    <w:color w:val="000000"/>
                    <w:sz w:val="20"/>
                    <w:szCs w:val="20"/>
                  </w:rPr>
                </w:rPrChange>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7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78"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7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80" w:author="Bauer, Isabelle E" w:date="2015-08-31T13:21:00Z">
                  <w:rPr>
                    <w:rFonts w:ascii="Calibri" w:eastAsia="Times New Roman" w:hAnsi="Calibri" w:cs="Times New Roman"/>
                    <w:color w:val="000000"/>
                    <w:sz w:val="20"/>
                    <w:szCs w:val="20"/>
                  </w:rPr>
                </w:rPrChange>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8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82" w:author="Bauer, Isabelle E" w:date="2015-08-31T13:21:00Z">
                  <w:rPr>
                    <w:rFonts w:ascii="Calibri" w:eastAsia="Times New Roman" w:hAnsi="Calibri" w:cs="Times New Roman"/>
                    <w:color w:val="000000"/>
                    <w:sz w:val="20"/>
                    <w:szCs w:val="20"/>
                  </w:rPr>
                </w:rPrChange>
              </w:rPr>
              <w:t>0.999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8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84"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785"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8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87" w:author="Bauer, Isabelle E" w:date="2015-08-31T13:21:00Z">
                  <w:rPr>
                    <w:rFonts w:ascii="Calibri" w:eastAsia="Times New Roman" w:hAnsi="Calibri" w:cs="Times New Roman"/>
                    <w:color w:val="000000"/>
                    <w:sz w:val="20"/>
                    <w:szCs w:val="20"/>
                  </w:rPr>
                </w:rPrChange>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8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89" w:author="Bauer, Isabelle E" w:date="2015-08-31T13:21:00Z">
                  <w:rPr>
                    <w:rFonts w:ascii="Calibri" w:eastAsia="Times New Roman" w:hAnsi="Calibri" w:cs="Times New Roman"/>
                    <w:color w:val="000000"/>
                    <w:sz w:val="20"/>
                    <w:szCs w:val="20"/>
                  </w:rPr>
                </w:rPrChange>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9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91"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9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93" w:author="Bauer, Isabelle E" w:date="2015-08-31T13:21:00Z">
                  <w:rPr>
                    <w:rFonts w:ascii="Calibri" w:eastAsia="Times New Roman" w:hAnsi="Calibri" w:cs="Times New Roman"/>
                    <w:color w:val="000000"/>
                    <w:sz w:val="20"/>
                    <w:szCs w:val="20"/>
                  </w:rPr>
                </w:rPrChange>
              </w:rPr>
              <w:t>0.9942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79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95" w:author="Bauer, Isabelle E" w:date="2015-08-31T13:21:00Z">
                  <w:rPr>
                    <w:rFonts w:ascii="Calibri" w:eastAsia="Times New Roman" w:hAnsi="Calibri" w:cs="Times New Roman"/>
                    <w:color w:val="000000"/>
                    <w:sz w:val="20"/>
                    <w:szCs w:val="20"/>
                  </w:rPr>
                </w:rPrChange>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9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97" w:author="Bauer, Isabelle E" w:date="2015-08-31T13:21:00Z">
                  <w:rPr>
                    <w:rFonts w:ascii="Calibri" w:eastAsia="Times New Roman" w:hAnsi="Calibri" w:cs="Times New Roman"/>
                    <w:color w:val="000000"/>
                    <w:sz w:val="20"/>
                    <w:szCs w:val="20"/>
                  </w:rPr>
                </w:rPrChange>
              </w:rPr>
              <w:t>0.5149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79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799" w:author="Bauer, Isabelle E" w:date="2015-08-31T13:21:00Z">
                  <w:rPr>
                    <w:rFonts w:ascii="Calibri" w:eastAsia="Times New Roman" w:hAnsi="Calibri" w:cs="Times New Roman"/>
                    <w:color w:val="000000"/>
                    <w:sz w:val="20"/>
                    <w:szCs w:val="20"/>
                  </w:rPr>
                </w:rPrChange>
              </w:rPr>
              <w:t>0.999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0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01" w:author="Bauer, Isabelle E" w:date="2015-08-31T13:21:00Z">
                  <w:rPr>
                    <w:rFonts w:ascii="Calibri" w:eastAsia="Times New Roman" w:hAnsi="Calibri" w:cs="Times New Roman"/>
                    <w:color w:val="000000"/>
                    <w:sz w:val="20"/>
                    <w:szCs w:val="20"/>
                  </w:rPr>
                </w:rPrChange>
              </w:rPr>
              <w:t>0.9942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0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03" w:author="Bauer, Isabelle E" w:date="2015-08-31T13:21:00Z">
                  <w:rPr>
                    <w:rFonts w:ascii="Calibri" w:eastAsia="Times New Roman" w:hAnsi="Calibri" w:cs="Times New Roman"/>
                    <w:color w:val="000000"/>
                    <w:sz w:val="20"/>
                    <w:szCs w:val="20"/>
                  </w:rPr>
                </w:rPrChange>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804"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805" w:author="Bauer, Isabelle E" w:date="2015-08-31T13:21:00Z">
                  <w:rPr>
                    <w:rFonts w:ascii="Calibri" w:eastAsia="Times New Roman" w:hAnsi="Calibri" w:cs="Times New Roman"/>
                    <w:b/>
                    <w:bCs/>
                    <w:color w:val="000000"/>
                    <w:sz w:val="20"/>
                    <w:szCs w:val="20"/>
                  </w:rPr>
                </w:rPrChange>
              </w:rPr>
              <w:t>Recognition</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b/>
                <w:bCs/>
                <w:color w:val="000000"/>
                <w:rPrChange w:id="1806" w:author="Bauer, Isabelle E" w:date="2015-08-31T13:21:00Z">
                  <w:rPr>
                    <w:rFonts w:ascii="Calibri" w:eastAsia="Times New Roman" w:hAnsi="Calibri" w:cs="Times New Roman"/>
                    <w:b/>
                    <w:bCs/>
                    <w:color w:val="000000"/>
                    <w:sz w:val="20"/>
                    <w:szCs w:val="20"/>
                  </w:rPr>
                </w:rPrChange>
              </w:rPr>
            </w:pPr>
            <w:r w:rsidRPr="00B42E3B">
              <w:rPr>
                <w:rFonts w:ascii="Arial" w:eastAsia="Times New Roman" w:hAnsi="Arial" w:cs="Arial"/>
                <w:b/>
                <w:bCs/>
                <w:color w:val="000000"/>
                <w:rPrChange w:id="1807" w:author="Bauer, Isabelle E" w:date="2015-08-31T13:21:00Z">
                  <w:rPr>
                    <w:rFonts w:ascii="Calibri" w:eastAsia="Times New Roman" w:hAnsi="Calibri" w:cs="Times New Roman"/>
                    <w:b/>
                    <w:bCs/>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0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09"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1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11"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1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13"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814"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1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16" w:author="Bauer, Isabelle E" w:date="2015-08-31T13:21:00Z">
                  <w:rPr>
                    <w:rFonts w:ascii="Calibri" w:eastAsia="Times New Roman" w:hAnsi="Calibri" w:cs="Times New Roman"/>
                    <w:color w:val="000000"/>
                    <w:sz w:val="20"/>
                    <w:szCs w:val="20"/>
                  </w:rPr>
                </w:rPrChange>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81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18" w:author="Bauer, Isabelle E" w:date="2015-08-31T13:21:00Z">
                  <w:rPr>
                    <w:rFonts w:ascii="Calibri" w:eastAsia="Times New Roman" w:hAnsi="Calibri" w:cs="Times New Roman"/>
                    <w:color w:val="000000"/>
                    <w:sz w:val="20"/>
                    <w:szCs w:val="20"/>
                  </w:rPr>
                </w:rPrChange>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1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20"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2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22" w:author="Bauer, Isabelle E" w:date="2015-08-31T13:21:00Z">
                  <w:rPr>
                    <w:rFonts w:ascii="Calibri" w:eastAsia="Times New Roman" w:hAnsi="Calibri" w:cs="Times New Roman"/>
                    <w:color w:val="000000"/>
                    <w:sz w:val="20"/>
                    <w:szCs w:val="20"/>
                  </w:rPr>
                </w:rPrChange>
              </w:rPr>
              <w:t>0.2157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2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24" w:author="Bauer, Isabelle E" w:date="2015-08-31T13:21:00Z">
                  <w:rPr>
                    <w:rFonts w:ascii="Calibri" w:eastAsia="Times New Roman" w:hAnsi="Calibri" w:cs="Times New Roman"/>
                    <w:color w:val="000000"/>
                    <w:sz w:val="20"/>
                    <w:szCs w:val="20"/>
                  </w:rPr>
                </w:rPrChange>
              </w:rPr>
              <w:t>0.0203</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2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26" w:author="Bauer, Isabelle E" w:date="2015-08-31T13:21:00Z">
                  <w:rPr>
                    <w:rFonts w:ascii="Calibri" w:eastAsia="Times New Roman" w:hAnsi="Calibri" w:cs="Times New Roman"/>
                    <w:color w:val="000000"/>
                    <w:sz w:val="20"/>
                    <w:szCs w:val="20"/>
                  </w:rPr>
                </w:rPrChange>
              </w:rPr>
              <w:t>0.0434</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82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28" w:author="Bauer, Isabelle E" w:date="2015-08-31T13:21:00Z">
                  <w:rPr>
                    <w:rFonts w:ascii="Calibri" w:eastAsia="Times New Roman" w:hAnsi="Calibri" w:cs="Times New Roman"/>
                    <w:color w:val="000000"/>
                    <w:sz w:val="20"/>
                    <w:szCs w:val="20"/>
                  </w:rPr>
                </w:rPrChange>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29"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30" w:author="Bauer, Isabelle E" w:date="2015-08-31T13:21:00Z">
                  <w:rPr>
                    <w:rFonts w:ascii="Calibri" w:eastAsia="Times New Roman" w:hAnsi="Calibri" w:cs="Times New Roman"/>
                    <w:color w:val="000000"/>
                    <w:sz w:val="20"/>
                    <w:szCs w:val="20"/>
                  </w:rPr>
                </w:rPrChange>
              </w:rPr>
              <w:t>0.2157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31"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32"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33"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34" w:author="Bauer, Isabelle E" w:date="2015-08-31T13:21:00Z">
                  <w:rPr>
                    <w:rFonts w:ascii="Calibri" w:eastAsia="Times New Roman" w:hAnsi="Calibri" w:cs="Times New Roman"/>
                    <w:color w:val="000000"/>
                    <w:sz w:val="20"/>
                    <w:szCs w:val="20"/>
                  </w:rPr>
                </w:rPrChange>
              </w:rPr>
              <w:t>0.6617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35"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36" w:author="Bauer, Isabelle E" w:date="2015-08-31T13:21:00Z">
                  <w:rPr>
                    <w:rFonts w:ascii="Calibri" w:eastAsia="Times New Roman" w:hAnsi="Calibri" w:cs="Times New Roman"/>
                    <w:color w:val="000000"/>
                    <w:sz w:val="20"/>
                    <w:szCs w:val="20"/>
                  </w:rPr>
                </w:rPrChange>
              </w:rPr>
              <w:t>0.776</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837"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38" w:author="Bauer, Isabelle E" w:date="2015-08-31T13:21:00Z">
                  <w:rPr>
                    <w:rFonts w:ascii="Calibri" w:eastAsia="Times New Roman" w:hAnsi="Calibri" w:cs="Times New Roman"/>
                    <w:color w:val="000000"/>
                    <w:sz w:val="20"/>
                    <w:szCs w:val="20"/>
                  </w:rPr>
                </w:rPrChange>
              </w:rPr>
              <w:t xml:space="preserve">Bipolar w/ </w:t>
            </w:r>
            <w:proofErr w:type="spellStart"/>
            <w:r w:rsidRPr="00B42E3B">
              <w:rPr>
                <w:rFonts w:ascii="Arial" w:eastAsia="Times New Roman" w:hAnsi="Arial" w:cs="Arial"/>
                <w:color w:val="000000"/>
                <w:rPrChange w:id="1839" w:author="Bauer, Isabelle E" w:date="2015-08-31T13:21:00Z">
                  <w:rPr>
                    <w:rFonts w:ascii="Calibri" w:eastAsia="Times New Roman" w:hAnsi="Calibri" w:cs="Times New Roman"/>
                    <w:color w:val="000000"/>
                    <w:sz w:val="20"/>
                    <w:szCs w:val="20"/>
                  </w:rPr>
                </w:rPrChange>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4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41" w:author="Bauer, Isabelle E" w:date="2015-08-31T13:21:00Z">
                  <w:rPr>
                    <w:rFonts w:ascii="Calibri" w:eastAsia="Times New Roman" w:hAnsi="Calibri" w:cs="Times New Roman"/>
                    <w:color w:val="000000"/>
                    <w:sz w:val="20"/>
                    <w:szCs w:val="20"/>
                  </w:rPr>
                </w:rPrChange>
              </w:rPr>
              <w:t>0.0203</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4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43" w:author="Bauer, Isabelle E" w:date="2015-08-31T13:21:00Z">
                  <w:rPr>
                    <w:rFonts w:ascii="Calibri" w:eastAsia="Times New Roman" w:hAnsi="Calibri" w:cs="Times New Roman"/>
                    <w:color w:val="000000"/>
                    <w:sz w:val="20"/>
                    <w:szCs w:val="20"/>
                  </w:rPr>
                </w:rPrChange>
              </w:rPr>
              <w:t>0.6617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4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45" w:author="Bauer, Isabelle E" w:date="2015-08-31T13:21:00Z">
                  <w:rPr>
                    <w:rFonts w:ascii="Calibri" w:eastAsia="Times New Roman" w:hAnsi="Calibri" w:cs="Times New Roman"/>
                    <w:color w:val="000000"/>
                    <w:sz w:val="20"/>
                    <w:szCs w:val="20"/>
                  </w:rPr>
                </w:rPrChange>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4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47" w:author="Bauer, Isabelle E" w:date="2015-08-31T13:21:00Z">
                  <w:rPr>
                    <w:rFonts w:ascii="Calibri" w:eastAsia="Times New Roman" w:hAnsi="Calibri" w:cs="Times New Roman"/>
                    <w:color w:val="000000"/>
                    <w:sz w:val="20"/>
                    <w:szCs w:val="20"/>
                  </w:rPr>
                </w:rPrChange>
              </w:rPr>
              <w:t>0.9989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rPr>
                <w:rFonts w:ascii="Arial" w:eastAsia="Times New Roman" w:hAnsi="Arial" w:cs="Arial"/>
                <w:color w:val="000000"/>
                <w:rPrChange w:id="1848"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49" w:author="Bauer, Isabelle E" w:date="2015-08-31T13:21:00Z">
                  <w:rPr>
                    <w:rFonts w:ascii="Calibri" w:eastAsia="Times New Roman" w:hAnsi="Calibri" w:cs="Times New Roman"/>
                    <w:color w:val="000000"/>
                    <w:sz w:val="20"/>
                    <w:szCs w:val="20"/>
                  </w:rPr>
                </w:rPrChange>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50"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51" w:author="Bauer, Isabelle E" w:date="2015-08-31T13:21:00Z">
                  <w:rPr>
                    <w:rFonts w:ascii="Calibri" w:eastAsia="Times New Roman" w:hAnsi="Calibri" w:cs="Times New Roman"/>
                    <w:color w:val="000000"/>
                    <w:sz w:val="20"/>
                    <w:szCs w:val="20"/>
                  </w:rPr>
                </w:rPrChange>
              </w:rPr>
              <w:t>0.0434</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52"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53" w:author="Bauer, Isabelle E" w:date="2015-08-31T13:21:00Z">
                  <w:rPr>
                    <w:rFonts w:ascii="Calibri" w:eastAsia="Times New Roman" w:hAnsi="Calibri" w:cs="Times New Roman"/>
                    <w:color w:val="000000"/>
                    <w:sz w:val="20"/>
                    <w:szCs w:val="20"/>
                  </w:rPr>
                </w:rPrChange>
              </w:rPr>
              <w:t>0.776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54"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55" w:author="Bauer, Isabelle E" w:date="2015-08-31T13:21:00Z">
                  <w:rPr>
                    <w:rFonts w:ascii="Calibri" w:eastAsia="Times New Roman" w:hAnsi="Calibri" w:cs="Times New Roman"/>
                    <w:color w:val="000000"/>
                    <w:sz w:val="20"/>
                    <w:szCs w:val="20"/>
                  </w:rPr>
                </w:rPrChange>
              </w:rPr>
              <w:t>0.9989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B42E3B" w:rsidRDefault="00322DD8" w:rsidP="00427DBD">
            <w:pPr>
              <w:spacing w:after="0" w:line="240" w:lineRule="auto"/>
              <w:jc w:val="center"/>
              <w:rPr>
                <w:rFonts w:ascii="Arial" w:eastAsia="Times New Roman" w:hAnsi="Arial" w:cs="Arial"/>
                <w:color w:val="000000"/>
                <w:rPrChange w:id="1856" w:author="Bauer, Isabelle E" w:date="2015-08-31T13:21:00Z">
                  <w:rPr>
                    <w:rFonts w:ascii="Calibri" w:eastAsia="Times New Roman" w:hAnsi="Calibri" w:cs="Times New Roman"/>
                    <w:color w:val="000000"/>
                    <w:sz w:val="20"/>
                    <w:szCs w:val="20"/>
                  </w:rPr>
                </w:rPrChange>
              </w:rPr>
            </w:pPr>
            <w:r w:rsidRPr="00B42E3B">
              <w:rPr>
                <w:rFonts w:ascii="Arial" w:eastAsia="Times New Roman" w:hAnsi="Arial" w:cs="Arial"/>
                <w:color w:val="000000"/>
                <w:rPrChange w:id="1857" w:author="Bauer, Isabelle E" w:date="2015-08-31T13:21:00Z">
                  <w:rPr>
                    <w:rFonts w:ascii="Calibri" w:eastAsia="Times New Roman" w:hAnsi="Calibri" w:cs="Times New Roman"/>
                    <w:color w:val="000000"/>
                    <w:sz w:val="20"/>
                    <w:szCs w:val="20"/>
                  </w:rPr>
                </w:rPrChange>
              </w:rPr>
              <w:t> </w:t>
            </w:r>
          </w:p>
        </w:tc>
      </w:tr>
    </w:tbl>
    <w:p w:rsidR="0017398D" w:rsidRPr="00B42E3B" w:rsidRDefault="0017398D">
      <w:pPr>
        <w:spacing w:line="360" w:lineRule="auto"/>
        <w:jc w:val="both"/>
        <w:rPr>
          <w:ins w:id="1858" w:author="Bauer, Isabelle E" w:date="2015-08-28T18:17:00Z"/>
          <w:rFonts w:ascii="Arial" w:hAnsi="Arial" w:cs="Arial"/>
          <w:b/>
        </w:rPr>
        <w:pPrChange w:id="1859" w:author="Cardoso, Taiane D" w:date="2015-08-18T16:44:00Z">
          <w:pPr>
            <w:spacing w:line="360" w:lineRule="auto"/>
          </w:pPr>
        </w:pPrChange>
      </w:pPr>
    </w:p>
    <w:p w:rsidR="002A50F6" w:rsidRPr="00710054" w:rsidRDefault="002A50F6">
      <w:pPr>
        <w:spacing w:line="360" w:lineRule="auto"/>
        <w:jc w:val="both"/>
        <w:rPr>
          <w:rFonts w:ascii="Arial" w:hAnsi="Arial" w:cs="Arial"/>
          <w:b/>
        </w:rPr>
        <w:pPrChange w:id="1860" w:author="Cardoso, Taiane D" w:date="2015-08-18T16:44:00Z">
          <w:pPr>
            <w:spacing w:line="360" w:lineRule="auto"/>
          </w:pPr>
        </w:pPrChange>
      </w:pPr>
      <w:r w:rsidRPr="00C07740">
        <w:rPr>
          <w:rFonts w:ascii="Arial" w:hAnsi="Arial" w:cs="Arial"/>
          <w:b/>
        </w:rPr>
        <w:lastRenderedPageBreak/>
        <w:t>Discussion</w:t>
      </w:r>
    </w:p>
    <w:p w:rsidR="00F641B1" w:rsidRDefault="00102EF4">
      <w:pPr>
        <w:spacing w:line="360" w:lineRule="auto"/>
        <w:ind w:firstLine="720"/>
        <w:jc w:val="both"/>
        <w:rPr>
          <w:ins w:id="1861" w:author="Cardoso, Taiane D" w:date="2015-09-18T16:24:00Z"/>
          <w:rFonts w:ascii="Arial" w:hAnsi="Arial" w:cs="Arial"/>
        </w:rPr>
        <w:pPrChange w:id="1862" w:author="Cardoso, Taiane D" w:date="2015-09-02T13:56:00Z">
          <w:pPr>
            <w:spacing w:line="360" w:lineRule="auto"/>
            <w:jc w:val="both"/>
          </w:pPr>
        </w:pPrChange>
      </w:pPr>
      <w:r w:rsidRPr="00A80EFE">
        <w:rPr>
          <w:rFonts w:ascii="Arial" w:hAnsi="Arial" w:cs="Arial"/>
        </w:rPr>
        <w:t>The current study examined</w:t>
      </w:r>
      <w:r w:rsidR="00A36E0A" w:rsidRPr="00A80EFE">
        <w:rPr>
          <w:rFonts w:ascii="Arial" w:hAnsi="Arial" w:cs="Arial"/>
        </w:rPr>
        <w:t xml:space="preserve"> the </w:t>
      </w:r>
      <w:r w:rsidR="00D616D9" w:rsidRPr="00A80EFE">
        <w:rPr>
          <w:rFonts w:ascii="Arial" w:hAnsi="Arial" w:cs="Arial"/>
        </w:rPr>
        <w:t xml:space="preserve">cognitive functioning of </w:t>
      </w:r>
      <w:r w:rsidR="00D200CD" w:rsidRPr="00A80EFE">
        <w:rPr>
          <w:rFonts w:ascii="Arial" w:hAnsi="Arial" w:cs="Arial"/>
        </w:rPr>
        <w:t>patients with and without a history of substance use</w:t>
      </w:r>
      <w:ins w:id="1863" w:author="Cardoso, Taiane D" w:date="2015-09-21T09:42:00Z">
        <w:r w:rsidR="00892A58">
          <w:rPr>
            <w:rFonts w:ascii="Arial" w:hAnsi="Arial" w:cs="Arial"/>
          </w:rPr>
          <w:t xml:space="preserve"> (</w:t>
        </w:r>
        <w:proofErr w:type="spellStart"/>
        <w:r w:rsidR="00892A58">
          <w:rPr>
            <w:rFonts w:ascii="Arial" w:hAnsi="Arial" w:cs="Arial"/>
          </w:rPr>
          <w:t>alchol</w:t>
        </w:r>
        <w:proofErr w:type="spellEnd"/>
        <w:r w:rsidR="00892A58">
          <w:rPr>
            <w:rFonts w:ascii="Arial" w:hAnsi="Arial" w:cs="Arial"/>
          </w:rPr>
          <w:t xml:space="preserve"> / illicit drugs)</w:t>
        </w:r>
      </w:ins>
      <w:r w:rsidR="00D200CD" w:rsidRPr="00A80EFE">
        <w:rPr>
          <w:rFonts w:ascii="Arial" w:hAnsi="Arial" w:cs="Arial"/>
        </w:rPr>
        <w:t>,</w:t>
      </w:r>
      <w:r w:rsidRPr="00B42E3B">
        <w:rPr>
          <w:rFonts w:ascii="Arial" w:hAnsi="Arial" w:cs="Arial"/>
        </w:rPr>
        <w:t xml:space="preserve"> and HC</w:t>
      </w:r>
      <w:ins w:id="1864" w:author="Cardoso, Taiane D" w:date="2015-09-21T09:43:00Z">
        <w:r w:rsidR="00892A58">
          <w:rPr>
            <w:rFonts w:ascii="Arial" w:hAnsi="Arial" w:cs="Arial"/>
          </w:rPr>
          <w:t xml:space="preserve"> using CVLT test.</w:t>
        </w:r>
      </w:ins>
      <w:r w:rsidR="00D616D9" w:rsidRPr="00B42E3B">
        <w:rPr>
          <w:rFonts w:ascii="Arial" w:hAnsi="Arial" w:cs="Arial"/>
        </w:rPr>
        <w:t xml:space="preserve"> </w:t>
      </w:r>
      <w:del w:id="1865" w:author="Cardoso, Taiane D" w:date="2015-09-17T11:28:00Z">
        <w:r w:rsidR="00E057A2" w:rsidRPr="00B42E3B" w:rsidDel="00996A17">
          <w:rPr>
            <w:rFonts w:ascii="Arial" w:hAnsi="Arial" w:cs="Arial"/>
          </w:rPr>
          <w:delText xml:space="preserve">using the </w:delText>
        </w:r>
        <w:r w:rsidR="00D200CD" w:rsidRPr="00B42E3B" w:rsidDel="00996A17">
          <w:rPr>
            <w:rFonts w:ascii="Arial" w:hAnsi="Arial" w:cs="Arial"/>
          </w:rPr>
          <w:delText>STAN</w:delText>
        </w:r>
        <w:r w:rsidRPr="00B42E3B" w:rsidDel="00996A17">
          <w:rPr>
            <w:rFonts w:ascii="Arial" w:hAnsi="Arial" w:cs="Arial"/>
          </w:rPr>
          <w:delText xml:space="preserve">, a comprehensive </w:delText>
        </w:r>
        <w:r w:rsidR="00937862" w:rsidRPr="00B42E3B" w:rsidDel="00996A17">
          <w:rPr>
            <w:rFonts w:ascii="Arial" w:hAnsi="Arial" w:cs="Arial"/>
          </w:rPr>
          <w:delText xml:space="preserve">cognitive </w:delText>
        </w:r>
        <w:r w:rsidRPr="00B42E3B" w:rsidDel="00996A17">
          <w:rPr>
            <w:rFonts w:ascii="Arial" w:hAnsi="Arial" w:cs="Arial"/>
          </w:rPr>
          <w:delText xml:space="preserve">battery with strong psychometric properties specifically designed for BD </w:delText>
        </w:r>
        <w:r w:rsidR="004151F8" w:rsidRPr="00C07740" w:rsidDel="00996A17">
          <w:rPr>
            <w:rFonts w:ascii="Arial" w:hAnsi="Arial" w:cs="Arial"/>
          </w:rPr>
          <w:fldChar w:fldCharType="begin"/>
        </w:r>
      </w:del>
      <w:del w:id="1866" w:author="Cardoso, Taiane D" w:date="2015-09-21T09:43:00Z">
        <w:r w:rsidR="00892A58" w:rsidDel="00892A58">
          <w:rPr>
            <w:rFonts w:ascii="Arial" w:hAnsi="Arial" w:cs="Arial"/>
          </w:rPr>
          <w:delInstrText xml:space="preserve"> ADDIN EN.CITE &lt;EndNote&gt;&lt;Cite&gt;&lt;Author&gt;Keefe&lt;/Author&gt;&lt;Year&gt;2014&lt;/Year&gt;&lt;RecNum&gt;19&lt;/RecNum&gt;&lt;DisplayText&gt;(Keefe, Fox et al. 2014)&lt;/DisplayText&gt;&lt;record&gt;&lt;rec-number&gt;19&lt;/rec-number&gt;&lt;foreign-keys&gt;&lt;key app="EN" db-id="v2d5rwwtqwz5wge0a0tvx2zeeetrtvxw0avr" timestamp="1439572675"&gt;19&lt;/key&gt;&lt;/foreign-keys&gt;&lt;ref-type name="Journal Article"&gt;17&lt;/ref-type&gt;&lt;contributors&gt;&lt;authors&gt;&lt;author&gt;Keefe, RSE&lt;/author&gt;&lt;author&gt;Fox, KH&lt;/author&gt;&lt;author&gt;Davis, VG&lt;/author&gt;&lt;author&gt;Kennel, C&lt;/author&gt;&lt;author&gt;Walker, TM&lt;/author&gt;&lt;author&gt;Burdick, KE&lt;/author&gt;&lt;author&gt;Harvey, PD&lt;/author&gt;&lt;/authors&gt;&lt;/contributors&gt;&lt;titles&gt;&lt;title&gt;The brief assessment of cognition in affective disorders (BAC-A):performance of patients with bipolar depression and healthy controls.&lt;/title&gt;&lt;secondary-title&gt;Journal of Affective Disorders&lt;/secondary-title&gt;&lt;/titles&gt;&lt;periodical&gt;&lt;full-title&gt;Journal of affective disorders&lt;/full-title&gt;&lt;/periodical&gt;&lt;pages&gt;86–92&lt;/pages&gt;&lt;volume&gt;116&lt;/volume&gt;&lt;dates&gt;&lt;year&gt;2014&lt;/year&gt;&lt;/dates&gt;&lt;urls&gt;&lt;/urls&gt;&lt;/record&gt;&lt;/Cite&gt;&lt;/EndNote&gt;</w:delInstrText>
        </w:r>
      </w:del>
      <w:del w:id="1867" w:author="Cardoso, Taiane D" w:date="2015-09-17T11:28:00Z">
        <w:r w:rsidR="004151F8" w:rsidRPr="00C07740" w:rsidDel="00996A17">
          <w:rPr>
            <w:rFonts w:ascii="Arial" w:hAnsi="Arial" w:cs="Arial"/>
            <w:rPrChange w:id="1868" w:author="Bauer, Isabelle E" w:date="2015-08-31T13:21:00Z">
              <w:rPr>
                <w:rFonts w:ascii="Arial" w:hAnsi="Arial" w:cs="Arial"/>
              </w:rPr>
            </w:rPrChange>
          </w:rPr>
          <w:fldChar w:fldCharType="separate"/>
        </w:r>
      </w:del>
      <w:del w:id="1869" w:author="Cardoso, Taiane D" w:date="2015-09-21T09:43:00Z">
        <w:r w:rsidR="00892A58" w:rsidDel="00892A58">
          <w:rPr>
            <w:rFonts w:ascii="Arial" w:hAnsi="Arial" w:cs="Arial"/>
            <w:noProof/>
          </w:rPr>
          <w:delText>(</w:delText>
        </w:r>
      </w:del>
      <w:r w:rsidR="002433A4">
        <w:rPr>
          <w:rFonts w:ascii="Arial" w:hAnsi="Arial" w:cs="Arial"/>
          <w:noProof/>
        </w:rPr>
        <w:fldChar w:fldCharType="begin"/>
      </w:r>
      <w:r w:rsidR="002433A4">
        <w:rPr>
          <w:rFonts w:ascii="Arial" w:hAnsi="Arial" w:cs="Arial"/>
          <w:noProof/>
        </w:rPr>
        <w:instrText xml:space="preserve"> HYPERLINK \l "_ENREF_28" \o "Keefe, 2014 #19" </w:instrText>
      </w:r>
      <w:r w:rsidR="002433A4">
        <w:rPr>
          <w:rFonts w:ascii="Arial" w:hAnsi="Arial" w:cs="Arial"/>
          <w:noProof/>
        </w:rPr>
        <w:fldChar w:fldCharType="separate"/>
      </w:r>
      <w:del w:id="1870" w:author="Cardoso, Taiane D" w:date="2015-09-21T09:43:00Z">
        <w:r w:rsidR="002433A4" w:rsidDel="00892A58">
          <w:rPr>
            <w:rFonts w:ascii="Arial" w:hAnsi="Arial" w:cs="Arial"/>
            <w:noProof/>
          </w:rPr>
          <w:delText>Keefe, Fox et al. 2014</w:delText>
        </w:r>
      </w:del>
      <w:r w:rsidR="002433A4">
        <w:rPr>
          <w:rFonts w:ascii="Arial" w:hAnsi="Arial" w:cs="Arial"/>
          <w:noProof/>
        </w:rPr>
        <w:fldChar w:fldCharType="end"/>
      </w:r>
      <w:del w:id="1871" w:author="Cardoso, Taiane D" w:date="2015-09-21T09:43:00Z">
        <w:r w:rsidR="00892A58" w:rsidDel="00892A58">
          <w:rPr>
            <w:rFonts w:ascii="Arial" w:hAnsi="Arial" w:cs="Arial"/>
            <w:noProof/>
          </w:rPr>
          <w:delText>)</w:delText>
        </w:r>
      </w:del>
      <w:del w:id="1872" w:author="Cardoso, Taiane D" w:date="2015-09-17T11:28:00Z">
        <w:r w:rsidR="004151F8" w:rsidRPr="00C07740" w:rsidDel="00996A17">
          <w:rPr>
            <w:rFonts w:ascii="Arial" w:hAnsi="Arial" w:cs="Arial"/>
          </w:rPr>
          <w:fldChar w:fldCharType="end"/>
        </w:r>
        <w:r w:rsidR="007909ED" w:rsidRPr="00B42E3B" w:rsidDel="00996A17">
          <w:rPr>
            <w:rFonts w:ascii="Arial" w:hAnsi="Arial" w:cs="Arial"/>
          </w:rPr>
          <w:delText xml:space="preserve">. </w:delText>
        </w:r>
      </w:del>
      <w:r w:rsidR="008623F6" w:rsidRPr="00C07740">
        <w:rPr>
          <w:rFonts w:ascii="Arial" w:hAnsi="Arial" w:cs="Arial"/>
        </w:rPr>
        <w:t xml:space="preserve">Compared </w:t>
      </w:r>
      <w:r w:rsidR="0062654A" w:rsidRPr="00C07740">
        <w:rPr>
          <w:rFonts w:ascii="Arial" w:hAnsi="Arial" w:cs="Arial"/>
        </w:rPr>
        <w:t>to HC</w:t>
      </w:r>
      <w:r w:rsidR="008623F6" w:rsidRPr="00710054">
        <w:rPr>
          <w:rFonts w:ascii="Arial" w:hAnsi="Arial" w:cs="Arial"/>
        </w:rPr>
        <w:t xml:space="preserve"> our</w:t>
      </w:r>
      <w:r w:rsidRPr="00B6447E">
        <w:rPr>
          <w:rFonts w:ascii="Arial" w:hAnsi="Arial" w:cs="Arial"/>
        </w:rPr>
        <w:t xml:space="preserve"> </w:t>
      </w:r>
      <w:r w:rsidR="00A87BD6" w:rsidRPr="00B6447E">
        <w:rPr>
          <w:rFonts w:ascii="Arial" w:hAnsi="Arial" w:cs="Arial"/>
        </w:rPr>
        <w:t>B</w:t>
      </w:r>
      <w:r w:rsidR="00D200CD" w:rsidRPr="00A80EFE">
        <w:rPr>
          <w:rFonts w:ascii="Arial" w:hAnsi="Arial" w:cs="Arial"/>
        </w:rPr>
        <w:t xml:space="preserve">D patients, regardless of their substance use comorbidities, </w:t>
      </w:r>
      <w:r w:rsidR="00644F24" w:rsidRPr="00A80EFE">
        <w:rPr>
          <w:rFonts w:ascii="Arial" w:hAnsi="Arial" w:cs="Arial"/>
        </w:rPr>
        <w:t>demonstrated impaired</w:t>
      </w:r>
      <w:r w:rsidR="00701428" w:rsidRPr="00A80EFE">
        <w:rPr>
          <w:rFonts w:ascii="Arial" w:hAnsi="Arial" w:cs="Arial"/>
        </w:rPr>
        <w:t xml:space="preserve"> </w:t>
      </w:r>
      <w:r w:rsidR="00D200CD" w:rsidRPr="00A80EFE">
        <w:rPr>
          <w:rFonts w:ascii="Arial" w:hAnsi="Arial" w:cs="Arial"/>
        </w:rPr>
        <w:t xml:space="preserve">verbal memory </w:t>
      </w:r>
      <w:r w:rsidR="00D200CD" w:rsidRPr="00B42E3B">
        <w:rPr>
          <w:rFonts w:ascii="Arial" w:hAnsi="Arial" w:cs="Arial"/>
        </w:rPr>
        <w:t>abilities</w:t>
      </w:r>
      <w:r w:rsidR="00594D8B" w:rsidRPr="00B42E3B">
        <w:rPr>
          <w:rFonts w:ascii="Arial" w:hAnsi="Arial" w:cs="Arial"/>
        </w:rPr>
        <w:t>.</w:t>
      </w:r>
      <w:ins w:id="1873" w:author="Cardoso, Taiane D" w:date="2015-09-21T09:43:00Z">
        <w:r w:rsidR="00892A58">
          <w:rPr>
            <w:rFonts w:ascii="Arial" w:hAnsi="Arial" w:cs="Arial"/>
          </w:rPr>
          <w:t xml:space="preserve"> In addition, specifically on recognition domain of CVLT test, subjects with BD plus substance use disorder (alc</w:t>
        </w:r>
      </w:ins>
      <w:ins w:id="1874" w:author="Cardoso, Taiane D" w:date="2015-09-21T09:44:00Z">
        <w:r w:rsidR="00892A58">
          <w:rPr>
            <w:rFonts w:ascii="Arial" w:hAnsi="Arial" w:cs="Arial"/>
          </w:rPr>
          <w:t>o</w:t>
        </w:r>
      </w:ins>
      <w:ins w:id="1875" w:author="Cardoso, Taiane D" w:date="2015-09-21T09:43:00Z">
        <w:r w:rsidR="00892A58">
          <w:rPr>
            <w:rFonts w:ascii="Arial" w:hAnsi="Arial" w:cs="Arial"/>
          </w:rPr>
          <w:t>hol / illicit drugs)</w:t>
        </w:r>
      </w:ins>
      <w:ins w:id="1876" w:author="Cardoso, Taiane D" w:date="2015-09-21T09:44:00Z">
        <w:r w:rsidR="00892A58">
          <w:rPr>
            <w:rFonts w:ascii="Arial" w:hAnsi="Arial" w:cs="Arial"/>
          </w:rPr>
          <w:t xml:space="preserve"> demonstrated a higher impairment as compared to healthy controls, and no differences were found for BD without comorbidity compared to controls. </w:t>
        </w:r>
      </w:ins>
      <w:ins w:id="1877" w:author="Cardoso, Taiane D" w:date="2015-09-21T09:45:00Z">
        <w:r w:rsidR="00892A58">
          <w:rPr>
            <w:rFonts w:ascii="Arial" w:hAnsi="Arial" w:cs="Arial"/>
          </w:rPr>
          <w:t xml:space="preserve">These results </w:t>
        </w:r>
        <w:r w:rsidR="000A2980">
          <w:rPr>
            <w:rFonts w:ascii="Arial" w:hAnsi="Arial" w:cs="Arial"/>
          </w:rPr>
          <w:t xml:space="preserve">indicated that substance use disorder comorbidity affect </w:t>
        </w:r>
      </w:ins>
      <w:ins w:id="1878" w:author="Cardoso, Taiane D" w:date="2015-09-21T09:46:00Z">
        <w:r w:rsidR="000A2980">
          <w:rPr>
            <w:rFonts w:ascii="Arial" w:hAnsi="Arial" w:cs="Arial"/>
          </w:rPr>
          <w:t xml:space="preserve">specifically </w:t>
        </w:r>
      </w:ins>
      <w:ins w:id="1879" w:author="Cardoso, Taiane D" w:date="2015-09-21T09:45:00Z">
        <w:r w:rsidR="000A2980">
          <w:rPr>
            <w:rFonts w:ascii="Arial" w:hAnsi="Arial" w:cs="Arial"/>
          </w:rPr>
          <w:t>the recognitio</w:t>
        </w:r>
      </w:ins>
      <w:ins w:id="1880" w:author="Cardoso, Taiane D" w:date="2015-09-21T09:46:00Z">
        <w:r w:rsidR="000A2980">
          <w:rPr>
            <w:rFonts w:ascii="Arial" w:hAnsi="Arial" w:cs="Arial"/>
          </w:rPr>
          <w:t>n domain.</w:t>
        </w:r>
      </w:ins>
      <w:del w:id="1881" w:author="Cardoso, Taiane D" w:date="2015-09-21T09:43:00Z">
        <w:r w:rsidR="00594D8B" w:rsidRPr="00B42E3B" w:rsidDel="00892A58">
          <w:rPr>
            <w:rFonts w:ascii="Arial" w:hAnsi="Arial" w:cs="Arial"/>
          </w:rPr>
          <w:delText xml:space="preserve"> </w:delText>
        </w:r>
      </w:del>
    </w:p>
    <w:p w:rsidR="00F641B1" w:rsidRPr="00B01A26" w:rsidRDefault="00172221" w:rsidP="000A2980">
      <w:pPr>
        <w:spacing w:line="360" w:lineRule="auto"/>
        <w:ind w:firstLine="720"/>
        <w:jc w:val="both"/>
        <w:rPr>
          <w:rPrChange w:id="1882" w:author="Cardoso, Taiane D" w:date="2015-09-21T10:04:00Z">
            <w:rPr>
              <w:lang w:val="pt-BR"/>
            </w:rPr>
          </w:rPrChange>
        </w:rPr>
      </w:pPr>
      <w:del w:id="1883" w:author="Cardoso, Taiane D" w:date="2015-09-21T09:47:00Z">
        <w:r w:rsidRPr="00B42E3B" w:rsidDel="000A2980">
          <w:rPr>
            <w:rFonts w:ascii="Arial" w:hAnsi="Arial" w:cs="Arial"/>
          </w:rPr>
          <w:delText>The</w:delText>
        </w:r>
        <w:r w:rsidR="00BF4E22" w:rsidRPr="00B42E3B" w:rsidDel="000A2980">
          <w:rPr>
            <w:rFonts w:ascii="Arial" w:hAnsi="Arial" w:cs="Arial"/>
          </w:rPr>
          <w:delText>se</w:delText>
        </w:r>
        <w:r w:rsidRPr="00B42E3B" w:rsidDel="000A2980">
          <w:rPr>
            <w:rFonts w:ascii="Arial" w:hAnsi="Arial" w:cs="Arial"/>
          </w:rPr>
          <w:delText xml:space="preserve"> </w:delText>
        </w:r>
      </w:del>
      <w:ins w:id="1884" w:author="Cardoso, Taiane D" w:date="2015-09-21T09:47:00Z">
        <w:r w:rsidR="000A2980">
          <w:rPr>
            <w:rFonts w:ascii="Arial" w:hAnsi="Arial" w:cs="Arial"/>
          </w:rPr>
          <w:t>Our</w:t>
        </w:r>
        <w:r w:rsidR="000A2980" w:rsidRPr="00B42E3B">
          <w:rPr>
            <w:rFonts w:ascii="Arial" w:hAnsi="Arial" w:cs="Arial"/>
          </w:rPr>
          <w:t xml:space="preserve"> </w:t>
        </w:r>
      </w:ins>
      <w:r w:rsidRPr="00B42E3B">
        <w:rPr>
          <w:rFonts w:ascii="Arial" w:hAnsi="Arial" w:cs="Arial"/>
        </w:rPr>
        <w:t>results are consistent with Bora et al.’s meta-analyti</w:t>
      </w:r>
      <w:r w:rsidR="006921ED" w:rsidRPr="00B42E3B">
        <w:rPr>
          <w:rFonts w:ascii="Arial" w:hAnsi="Arial" w:cs="Arial"/>
        </w:rPr>
        <w:t>cal review</w:t>
      </w:r>
      <w:r w:rsidR="005A3CF3" w:rsidRPr="00B42E3B">
        <w:rPr>
          <w:rFonts w:ascii="Arial" w:hAnsi="Arial" w:cs="Arial"/>
        </w:rPr>
        <w:t xml:space="preserve"> </w:t>
      </w:r>
      <w:r w:rsidR="00B14A8F" w:rsidRPr="00B42E3B">
        <w:rPr>
          <w:rFonts w:ascii="Arial" w:hAnsi="Arial" w:cs="Arial"/>
        </w:rPr>
        <w:t>of</w:t>
      </w:r>
      <w:r w:rsidR="005A3CF3" w:rsidRPr="00B42E3B">
        <w:rPr>
          <w:rFonts w:ascii="Arial" w:hAnsi="Arial" w:cs="Arial"/>
        </w:rPr>
        <w:t xml:space="preserve"> 12 </w:t>
      </w:r>
      <w:r w:rsidR="00B14A8F" w:rsidRPr="00B42E3B">
        <w:rPr>
          <w:rFonts w:ascii="Arial" w:hAnsi="Arial" w:cs="Arial"/>
        </w:rPr>
        <w:t>cognitive studies</w:t>
      </w:r>
      <w:r w:rsidR="00937862" w:rsidRPr="00B42E3B">
        <w:rPr>
          <w:rFonts w:ascii="Arial" w:hAnsi="Arial" w:cs="Arial"/>
        </w:rPr>
        <w:t xml:space="preserve"> </w:t>
      </w:r>
      <w:r w:rsidR="000534AF" w:rsidRPr="00B42E3B">
        <w:rPr>
          <w:rFonts w:ascii="Arial" w:hAnsi="Arial" w:cs="Arial"/>
        </w:rPr>
        <w:t xml:space="preserve">that </w:t>
      </w:r>
      <w:r w:rsidR="00F90363" w:rsidRPr="00B42E3B">
        <w:rPr>
          <w:rFonts w:ascii="Arial" w:hAnsi="Arial" w:cs="Arial"/>
        </w:rPr>
        <w:t xml:space="preserve">found impairments of large effect size in </w:t>
      </w:r>
      <w:r w:rsidR="00AC6F52" w:rsidRPr="00B42E3B">
        <w:rPr>
          <w:rFonts w:ascii="Arial" w:hAnsi="Arial" w:cs="Arial"/>
        </w:rPr>
        <w:t xml:space="preserve">verbal </w:t>
      </w:r>
      <w:r w:rsidR="00851A07" w:rsidRPr="00B42E3B">
        <w:rPr>
          <w:rFonts w:ascii="Arial" w:hAnsi="Arial" w:cs="Arial"/>
        </w:rPr>
        <w:t xml:space="preserve">memory </w:t>
      </w:r>
      <w:r w:rsidR="0062654A" w:rsidRPr="00B42E3B">
        <w:rPr>
          <w:rFonts w:ascii="Arial" w:hAnsi="Arial" w:cs="Arial"/>
        </w:rPr>
        <w:t>in BD</w:t>
      </w:r>
      <w:r w:rsidR="00B14A8F" w:rsidRPr="00B42E3B">
        <w:rPr>
          <w:rFonts w:ascii="Arial" w:hAnsi="Arial" w:cs="Arial"/>
        </w:rPr>
        <w:t xml:space="preserve"> </w:t>
      </w:r>
      <w:r w:rsidR="00851A07" w:rsidRPr="00C07740">
        <w:rPr>
          <w:rFonts w:ascii="Arial" w:hAnsi="Arial" w:cs="Arial"/>
        </w:rPr>
        <w:fldChar w:fldCharType="begin"/>
      </w:r>
      <w:r w:rsidR="00892A58">
        <w:rPr>
          <w:rFonts w:ascii="Arial" w:hAnsi="Arial" w:cs="Arial"/>
        </w:rPr>
        <w:instrText xml:space="preserve"> ADDIN EN.CITE &lt;EndNote&gt;&lt;Cite&gt;&lt;Author&gt;Bora&lt;/Author&gt;&lt;Year&gt;2011&lt;/Year&gt;&lt;RecNum&gt;23&lt;/RecNum&gt;&lt;DisplayText&gt;(Bora, Yücel et al. 2011)&lt;/DisplayText&gt;&lt;record&gt;&lt;rec-number&gt;23&lt;/rec-number&gt;&lt;foreign-keys&gt;&lt;key app="EN" db-id="v2d5rwwtqwz5wge0a0tvx2zeeetrtvxw0avr" timestamp="1439572676"&gt;23&lt;/key&gt;&lt;/foreign-keys&gt;&lt;ref-type name="Journal Article"&gt;17&lt;/ref-type&gt;&lt;contributors&gt;&lt;authors&gt;&lt;author&gt;Bora, E&lt;/author&gt;&lt;author&gt;Yücel, M&lt;/author&gt;&lt;author&gt;Pantelis, C&lt;/author&gt;&lt;author&gt;Berk, M&lt;/author&gt;&lt;/authors&gt;&lt;/contributors&gt;&lt;titles&gt;&lt;title&gt;Meta</w:instrText>
      </w:r>
      <w:r w:rsidR="00892A58">
        <w:rPr>
          <w:rFonts w:ascii="Cambria Math" w:hAnsi="Cambria Math" w:cs="Cambria Math"/>
        </w:rPr>
        <w:instrText>‐</w:instrText>
      </w:r>
      <w:r w:rsidR="00892A58">
        <w:rPr>
          <w:rFonts w:ascii="Arial" w:hAnsi="Arial" w:cs="Arial"/>
        </w:rPr>
        <w:instrText>analytic review of neurocognition in bipolar II disorder&lt;/title&gt;&lt;secondary-title&gt;Acta psychiatrica scandinavica&lt;/secondary-title&gt;&lt;/titles&gt;&lt;periodical&gt;&lt;full-title&gt;Acta Psychiatrica Scandinavica&lt;/full-title&gt;&lt;/periodical&gt;&lt;pages&gt;165-174&lt;/pages&gt;&lt;volume&gt;123&lt;/volume&gt;&lt;number&gt;3&lt;/number&gt;&lt;dates&gt;&lt;year&gt;2011&lt;/year&gt;&lt;/dates&gt;&lt;isbn&gt;1600-0447&lt;/isbn&gt;&lt;urls&gt;&lt;/urls&gt;&lt;/record&gt;&lt;/Cite&gt;&lt;/EndNote&gt;</w:instrText>
      </w:r>
      <w:r w:rsidR="00851A07" w:rsidRPr="00C07740">
        <w:rPr>
          <w:rFonts w:ascii="Arial" w:hAnsi="Arial" w:cs="Arial"/>
          <w:rPrChange w:id="1885" w:author="Bauer, Isabelle E" w:date="2015-08-31T13:21:00Z">
            <w:rPr>
              <w:rFonts w:ascii="Arial" w:hAnsi="Arial" w:cs="Arial"/>
            </w:rPr>
          </w:rPrChange>
        </w:rPr>
        <w:fldChar w:fldCharType="separate"/>
      </w:r>
      <w:r w:rsidR="00892A58">
        <w:rPr>
          <w:rFonts w:ascii="Arial" w:hAnsi="Arial" w:cs="Arial"/>
          <w:noProof/>
        </w:rPr>
        <w:t>(</w:t>
      </w:r>
      <w:hyperlink w:anchor="_ENREF_9" w:tooltip="Bora, 2011 #23" w:history="1">
        <w:r w:rsidR="002433A4">
          <w:rPr>
            <w:rFonts w:ascii="Arial" w:hAnsi="Arial" w:cs="Arial"/>
            <w:noProof/>
          </w:rPr>
          <w:t>Bora, Yücel et al. 2011</w:t>
        </w:r>
      </w:hyperlink>
      <w:r w:rsidR="00892A58">
        <w:rPr>
          <w:rFonts w:ascii="Arial" w:hAnsi="Arial" w:cs="Arial"/>
          <w:noProof/>
        </w:rPr>
        <w:t>)</w:t>
      </w:r>
      <w:r w:rsidR="00851A07" w:rsidRPr="00C07740">
        <w:rPr>
          <w:rFonts w:ascii="Arial" w:hAnsi="Arial" w:cs="Arial"/>
        </w:rPr>
        <w:fldChar w:fldCharType="end"/>
      </w:r>
      <w:r w:rsidR="00B31695" w:rsidRPr="00B42E3B">
        <w:rPr>
          <w:rFonts w:ascii="Arial" w:hAnsi="Arial" w:cs="Arial"/>
        </w:rPr>
        <w:t xml:space="preserve">, in particular </w:t>
      </w:r>
      <w:r w:rsidR="00F625FA" w:rsidRPr="00C07740">
        <w:rPr>
          <w:rFonts w:ascii="Arial" w:hAnsi="Arial" w:cs="Arial"/>
        </w:rPr>
        <w:t>deficits</w:t>
      </w:r>
      <w:r w:rsidR="00022C02" w:rsidRPr="00C07740">
        <w:rPr>
          <w:rFonts w:ascii="Arial" w:hAnsi="Arial" w:cs="Arial"/>
        </w:rPr>
        <w:t xml:space="preserve"> </w:t>
      </w:r>
      <w:r w:rsidR="00653329" w:rsidRPr="00710054">
        <w:rPr>
          <w:rFonts w:ascii="Arial" w:hAnsi="Arial" w:cs="Arial"/>
        </w:rPr>
        <w:t xml:space="preserve">in both </w:t>
      </w:r>
      <w:r w:rsidR="00F56820" w:rsidRPr="00B6447E">
        <w:rPr>
          <w:rFonts w:ascii="Arial" w:hAnsi="Arial" w:cs="Arial"/>
        </w:rPr>
        <w:t>immediate and delayed recall</w:t>
      </w:r>
      <w:r w:rsidR="00644164" w:rsidRPr="00B6447E">
        <w:rPr>
          <w:rFonts w:ascii="Arial" w:hAnsi="Arial" w:cs="Arial"/>
        </w:rPr>
        <w:t xml:space="preserve"> </w:t>
      </w:r>
      <w:r w:rsidR="00644164" w:rsidRPr="00C07740">
        <w:rPr>
          <w:rFonts w:ascii="Arial" w:hAnsi="Arial" w:cs="Arial"/>
        </w:rPr>
        <w:fldChar w:fldCharType="begin"/>
      </w:r>
      <w:r w:rsidR="00892A58">
        <w:rPr>
          <w:rFonts w:ascii="Arial" w:hAnsi="Arial" w:cs="Arial"/>
        </w:rPr>
        <w:instrText xml:space="preserve"> ADDIN EN.CITE &lt;EndNote&gt;&lt;Cite&gt;&lt;Author&gt;Martínez-Arán&lt;/Author&gt;&lt;Year&gt;2004&lt;/Year&gt;&lt;RecNum&gt;8&lt;/RecNum&gt;&lt;DisplayText&gt;(Martínez-Arán, Vieta et al. 2004, Bora, Yucel et al. 2009)&lt;/DisplayText&gt;&lt;record&gt;&lt;rec-number&gt;8&lt;/rec-number&gt;&lt;foreign-keys&gt;&lt;key app="EN" db-id="v2d5rwwtqwz5wge0a0tvx2zeeetrtvxw0avr" timestamp="1439572674"&gt;8&lt;/key&gt;&lt;/foreign-keys&gt;&lt;ref-type name="Journal Article"&gt;17&lt;/ref-type&gt;&lt;contributors&gt;&lt;authors&gt;&lt;author&gt;Martínez-Arán, Anabel&lt;/author&gt;&lt;author&gt;Vieta, Eduard&lt;/author&gt;&lt;author&gt;Reinares, María&lt;/author&gt;&lt;author&gt;Colom, Francesc&lt;/author&gt;&lt;author&gt;Torrent, Carla&lt;/author&gt;&lt;author&gt;Sánchez-Moreno, Jose&lt;/author&gt;&lt;author&gt;Benabarre, Antonio&lt;/author&gt;&lt;author&gt;Goikolea, José Manuel&lt;/author&gt;&lt;author&gt;Comes, Mercè&lt;/author&gt;&lt;author&gt;Salamero, Manel&lt;/author&gt;&lt;/authors&gt;&lt;/contributors&gt;&lt;titles&gt;&lt;title&gt;Cognitive function across manic or hypomanic, depressed, and euthymic states in bipolar disorder&lt;/title&gt;&lt;secondary-title&gt;American Journal of Psychiatry&lt;/secondary-title&gt;&lt;/titles&gt;&lt;periodical&gt;&lt;full-title&gt;American Journal of Psychiatry&lt;/full-title&gt;&lt;/periodical&gt;&lt;pages&gt;262-270&lt;/pages&gt;&lt;volume&gt;161&lt;/volume&gt;&lt;number&gt;2&lt;/number&gt;&lt;dates&gt;&lt;year&gt;2004&lt;/year&gt;&lt;/dates&gt;&lt;isbn&gt;0002-953X&lt;/isbn&gt;&lt;urls&gt;&lt;/urls&gt;&lt;/record&gt;&lt;/Cite&gt;&lt;Cite&gt;&lt;Author&gt;Bora&lt;/Author&gt;&lt;Year&gt;2009&lt;/Year&gt;&lt;RecNum&gt;4&lt;/RecNum&gt;&lt;record&gt;&lt;rec-number&gt;4&lt;/rec-number&gt;&lt;foreign-keys&gt;&lt;key app="EN" db-id="v2d5rwwtqwz5wge0a0tvx2zeeetrtvxw0avr" timestamp="1439572673"&gt;4&lt;/key&gt;&lt;/foreign-keys&gt;&lt;ref-type name="Journal Article"&gt;17&lt;/ref-type&gt;&lt;contributors&gt;&lt;authors&gt;&lt;author&gt;Bora, E&lt;/author&gt;&lt;author&gt;Yucel, M&lt;/author&gt;&lt;author&gt;Pantelis, C&lt;/author&gt;&lt;/authors&gt;&lt;/contributors&gt;&lt;titles&gt;&lt;title&gt;Cognitive endophenotypes of bipolar disorder: a meta-analysis of neuropsychological deficits in euthymic patients and their first-degree relatives&lt;/title&gt;&lt;secondary-title&gt;Journal of affective disorders&lt;/secondary-title&gt;&lt;/titles&gt;&lt;periodical&gt;&lt;full-title&gt;Journal of affective disorders&lt;/full-title&gt;&lt;/periodical&gt;&lt;pages&gt;1-20&lt;/pages&gt;&lt;volume&gt;113&lt;/volume&gt;&lt;number&gt;1&lt;/number&gt;&lt;dates&gt;&lt;year&gt;2009&lt;/year&gt;&lt;/dates&gt;&lt;isbn&gt;0165-0327&lt;/isbn&gt;&lt;urls&gt;&lt;/urls&gt;&lt;/record&gt;&lt;/Cite&gt;&lt;/EndNote&gt;</w:instrText>
      </w:r>
      <w:r w:rsidR="00644164" w:rsidRPr="00C07740">
        <w:rPr>
          <w:rFonts w:ascii="Arial" w:hAnsi="Arial" w:cs="Arial"/>
          <w:rPrChange w:id="1886" w:author="Bauer, Isabelle E" w:date="2015-08-31T13:21:00Z">
            <w:rPr>
              <w:rFonts w:ascii="Arial" w:hAnsi="Arial" w:cs="Arial"/>
            </w:rPr>
          </w:rPrChange>
        </w:rPr>
        <w:fldChar w:fldCharType="separate"/>
      </w:r>
      <w:r w:rsidR="00892A58">
        <w:rPr>
          <w:rFonts w:ascii="Arial" w:hAnsi="Arial" w:cs="Arial"/>
          <w:noProof/>
        </w:rPr>
        <w:t>(</w:t>
      </w:r>
      <w:hyperlink w:anchor="_ENREF_33" w:tooltip="Martínez-Arán, 2004 #8" w:history="1">
        <w:r w:rsidR="002433A4">
          <w:rPr>
            <w:rFonts w:ascii="Arial" w:hAnsi="Arial" w:cs="Arial"/>
            <w:noProof/>
          </w:rPr>
          <w:t>Martínez-Arán, Vieta et al. 2004</w:t>
        </w:r>
      </w:hyperlink>
      <w:r w:rsidR="00892A58">
        <w:rPr>
          <w:rFonts w:ascii="Arial" w:hAnsi="Arial" w:cs="Arial"/>
          <w:noProof/>
        </w:rPr>
        <w:t xml:space="preserve">, </w:t>
      </w:r>
      <w:hyperlink w:anchor="_ENREF_8" w:tooltip="Bora, 2009 #4" w:history="1">
        <w:r w:rsidR="002433A4">
          <w:rPr>
            <w:rFonts w:ascii="Arial" w:hAnsi="Arial" w:cs="Arial"/>
            <w:noProof/>
          </w:rPr>
          <w:t>Bora, Yucel et al. 2009</w:t>
        </w:r>
      </w:hyperlink>
      <w:r w:rsidR="00892A58">
        <w:rPr>
          <w:rFonts w:ascii="Arial" w:hAnsi="Arial" w:cs="Arial"/>
          <w:noProof/>
        </w:rPr>
        <w:t>)</w:t>
      </w:r>
      <w:r w:rsidR="00644164" w:rsidRPr="00C07740">
        <w:rPr>
          <w:rFonts w:ascii="Arial" w:hAnsi="Arial" w:cs="Arial"/>
        </w:rPr>
        <w:fldChar w:fldCharType="end"/>
      </w:r>
      <w:r w:rsidR="00022C02" w:rsidRPr="00B42E3B">
        <w:rPr>
          <w:rFonts w:ascii="Arial" w:hAnsi="Arial" w:cs="Arial"/>
        </w:rPr>
        <w:t>.</w:t>
      </w:r>
      <w:r w:rsidR="00E056EF" w:rsidRPr="00C07740">
        <w:rPr>
          <w:rFonts w:ascii="Arial" w:hAnsi="Arial" w:cs="Arial"/>
        </w:rPr>
        <w:t xml:space="preserve"> </w:t>
      </w:r>
      <w:r w:rsidR="00B31695" w:rsidRPr="00C07740">
        <w:rPr>
          <w:rFonts w:ascii="Arial" w:hAnsi="Arial" w:cs="Arial"/>
        </w:rPr>
        <w:t>In line with these findings a previous study using the STAN</w:t>
      </w:r>
      <w:ins w:id="1887" w:author="Cardoso, Taiane D" w:date="2015-09-21T09:47:00Z">
        <w:r w:rsidR="000A2980">
          <w:rPr>
            <w:rFonts w:ascii="Arial" w:hAnsi="Arial" w:cs="Arial"/>
          </w:rPr>
          <w:t xml:space="preserve"> battery</w:t>
        </w:r>
      </w:ins>
      <w:r w:rsidR="00B31695" w:rsidRPr="00C07740">
        <w:rPr>
          <w:rFonts w:ascii="Arial" w:hAnsi="Arial" w:cs="Arial"/>
        </w:rPr>
        <w:t xml:space="preserve"> showed a deficits in recall and recognition that approached significance </w:t>
      </w:r>
      <w:r w:rsidR="00B31695" w:rsidRPr="00C07740">
        <w:rPr>
          <w:rFonts w:ascii="Arial" w:hAnsi="Arial" w:cs="Arial"/>
        </w:rPr>
        <w:fldChar w:fldCharType="begin"/>
      </w:r>
      <w:r w:rsidR="00892A58">
        <w:rPr>
          <w:rFonts w:ascii="Arial" w:hAnsi="Arial" w:cs="Arial"/>
        </w:rPr>
        <w:instrText xml:space="preserve"> ADDIN EN.CITE &lt;EndNote&gt;&lt;Cite&gt;&lt;Author&gt;Chaves&lt;/Author&gt;&lt;Year&gt;2011&lt;/Year&gt;&lt;RecNum&gt;39&lt;/RecNum&gt;&lt;DisplayText&gt;(Chaves, Lombardo et al. 2011)&lt;/DisplayText&gt;&lt;record&gt;&lt;rec-number&gt;39&lt;/rec-number&gt;&lt;foreign-keys&gt;&lt;key app="EN" db-id="v2d5rwwtqwz5wge0a0tvx2zeeetrtvxw0avr" timestamp="1439577005"&gt;39&lt;/key&gt;&lt;/foreign-keys&gt;&lt;ref-type name="Journal Article"&gt;17&lt;/ref-type&gt;&lt;contributors&gt;&lt;authors&gt;&lt;author&gt;Chaves, Olga C&lt;/author&gt;&lt;author&gt;Lombardo, Lauren E&lt;/author&gt;&lt;author&gt;Bearden, Carrie E&lt;/author&gt;&lt;author&gt;Woolsey, Mary D&lt;/author&gt;&lt;author&gt;Martinez, David M&lt;/author&gt;&lt;author&gt;Barrett, Jennifer A&lt;/author&gt;&lt;author&gt;Miller, Alexander L&lt;/author&gt;&lt;author&gt;Velligan, Dawn I&lt;/author&gt;&lt;author&gt;Glahn, David C&lt;/author&gt;&lt;/authors&gt;&lt;/contributors&gt;&lt;titles&gt;&lt;title&gt;Association of clinical symptoms and neurocognitive performance in bipolar disorder: a longitudinal study&lt;/title&gt;&lt;secondary-title&gt;Bipolar disorders&lt;/secondary-title&gt;&lt;/titles&gt;&lt;periodical&gt;&lt;full-title&gt;Bipolar disorders&lt;/full-title&gt;&lt;/periodical&gt;&lt;pages&gt;118-123&lt;/pages&gt;&lt;volume&gt;13&lt;/volume&gt;&lt;number&gt;1&lt;/number&gt;&lt;dates&gt;&lt;year&gt;2011&lt;/year&gt;&lt;/dates&gt;&lt;isbn&gt;1399-5618&lt;/isbn&gt;&lt;urls&gt;&lt;/urls&gt;&lt;/record&gt;&lt;/Cite&gt;&lt;/EndNote&gt;</w:instrText>
      </w:r>
      <w:r w:rsidR="00B31695" w:rsidRPr="00C07740">
        <w:rPr>
          <w:rFonts w:ascii="Arial" w:hAnsi="Arial" w:cs="Arial"/>
          <w:rPrChange w:id="1888" w:author="Bauer, Isabelle E" w:date="2015-08-31T13:21:00Z">
            <w:rPr>
              <w:rFonts w:ascii="Arial" w:hAnsi="Arial" w:cs="Arial"/>
            </w:rPr>
          </w:rPrChange>
        </w:rPr>
        <w:fldChar w:fldCharType="separate"/>
      </w:r>
      <w:r w:rsidR="00892A58">
        <w:rPr>
          <w:rFonts w:ascii="Arial" w:hAnsi="Arial" w:cs="Arial"/>
          <w:noProof/>
        </w:rPr>
        <w:t>(</w:t>
      </w:r>
      <w:hyperlink w:anchor="_ENREF_13" w:tooltip="Chaves, 2011 #39" w:history="1">
        <w:r w:rsidR="002433A4">
          <w:rPr>
            <w:rFonts w:ascii="Arial" w:hAnsi="Arial" w:cs="Arial"/>
            <w:noProof/>
          </w:rPr>
          <w:t>Chaves, Lombardo et al. 2011</w:t>
        </w:r>
      </w:hyperlink>
      <w:r w:rsidR="00892A58">
        <w:rPr>
          <w:rFonts w:ascii="Arial" w:hAnsi="Arial" w:cs="Arial"/>
          <w:noProof/>
        </w:rPr>
        <w:t>)</w:t>
      </w:r>
      <w:r w:rsidR="00B31695" w:rsidRPr="00C07740">
        <w:rPr>
          <w:rFonts w:ascii="Arial" w:hAnsi="Arial" w:cs="Arial"/>
        </w:rPr>
        <w:fldChar w:fldCharType="end"/>
      </w:r>
      <w:r w:rsidR="00B31695" w:rsidRPr="00B42E3B">
        <w:rPr>
          <w:rFonts w:ascii="Arial" w:hAnsi="Arial" w:cs="Arial"/>
        </w:rPr>
        <w:t xml:space="preserve">. </w:t>
      </w:r>
      <w:r w:rsidR="00BE146E" w:rsidRPr="00C07740">
        <w:rPr>
          <w:rFonts w:ascii="Arial" w:hAnsi="Arial" w:cs="Arial"/>
        </w:rPr>
        <w:t xml:space="preserve">In another paper </w:t>
      </w:r>
      <w:r w:rsidR="00B31695" w:rsidRPr="00710054">
        <w:rPr>
          <w:rFonts w:ascii="Arial" w:hAnsi="Arial" w:cs="Arial"/>
        </w:rPr>
        <w:t xml:space="preserve">CVLT performance </w:t>
      </w:r>
      <w:r w:rsidR="00BE146E" w:rsidRPr="00B6447E">
        <w:rPr>
          <w:rFonts w:ascii="Arial" w:hAnsi="Arial" w:cs="Arial"/>
        </w:rPr>
        <w:t>was</w:t>
      </w:r>
      <w:r w:rsidR="00B31695" w:rsidRPr="00B6447E">
        <w:rPr>
          <w:rFonts w:ascii="Arial" w:hAnsi="Arial" w:cs="Arial"/>
        </w:rPr>
        <w:t xml:space="preserve"> impaired in individuals with bipolar disorder</w:t>
      </w:r>
      <w:r w:rsidR="00BE146E" w:rsidRPr="00A80EFE">
        <w:rPr>
          <w:rFonts w:ascii="Arial" w:hAnsi="Arial" w:cs="Arial"/>
        </w:rPr>
        <w:t xml:space="preserve"> </w:t>
      </w:r>
      <w:r w:rsidR="00BE146E" w:rsidRPr="00C07740">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PC9FbmROb3RlPgB=
</w:fldData>
        </w:fldChar>
      </w:r>
      <w:r w:rsidR="00892A58">
        <w:rPr>
          <w:rFonts w:ascii="Arial" w:hAnsi="Arial" w:cs="Arial"/>
        </w:rPr>
        <w:instrText xml:space="preserve"> ADDIN EN.CITE </w:instrText>
      </w:r>
      <w:r w:rsidR="00892A58">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PC9FbmROb3RlPgB=
</w:fldData>
        </w:fldChar>
      </w:r>
      <w:r w:rsidR="00892A58">
        <w:rPr>
          <w:rFonts w:ascii="Arial" w:hAnsi="Arial" w:cs="Arial"/>
        </w:rPr>
        <w:instrText xml:space="preserve"> ADDIN EN.CITE.DATA </w:instrText>
      </w:r>
      <w:r w:rsidR="00892A58">
        <w:rPr>
          <w:rFonts w:ascii="Arial" w:hAnsi="Arial" w:cs="Arial"/>
        </w:rPr>
      </w:r>
      <w:r w:rsidR="00892A58">
        <w:rPr>
          <w:rFonts w:ascii="Arial" w:hAnsi="Arial" w:cs="Arial"/>
        </w:rPr>
        <w:fldChar w:fldCharType="end"/>
      </w:r>
      <w:r w:rsidR="00BE146E" w:rsidRPr="00C07740">
        <w:rPr>
          <w:rFonts w:ascii="Arial" w:hAnsi="Arial" w:cs="Arial"/>
        </w:rPr>
      </w:r>
      <w:r w:rsidR="00BE146E" w:rsidRPr="00C07740">
        <w:rPr>
          <w:rFonts w:ascii="Arial" w:hAnsi="Arial" w:cs="Arial"/>
        </w:rPr>
        <w:fldChar w:fldCharType="separate"/>
      </w:r>
      <w:r w:rsidR="00892A58">
        <w:rPr>
          <w:rFonts w:ascii="Arial" w:hAnsi="Arial" w:cs="Arial"/>
          <w:noProof/>
        </w:rPr>
        <w:t>(</w:t>
      </w:r>
      <w:hyperlink w:anchor="_ENREF_19" w:tooltip="Glahn, 2010 #31" w:history="1">
        <w:r w:rsidR="002433A4">
          <w:rPr>
            <w:rFonts w:ascii="Arial" w:hAnsi="Arial" w:cs="Arial"/>
            <w:noProof/>
          </w:rPr>
          <w:t>Glahn, Almasy et al. 2010</w:t>
        </w:r>
      </w:hyperlink>
      <w:r w:rsidR="00892A58">
        <w:rPr>
          <w:rFonts w:ascii="Arial" w:hAnsi="Arial" w:cs="Arial"/>
          <w:noProof/>
        </w:rPr>
        <w:t>)</w:t>
      </w:r>
      <w:r w:rsidR="00BE146E" w:rsidRPr="00C07740">
        <w:rPr>
          <w:rFonts w:ascii="Arial" w:hAnsi="Arial" w:cs="Arial"/>
        </w:rPr>
        <w:fldChar w:fldCharType="end"/>
      </w:r>
      <w:r w:rsidR="00BE146E" w:rsidRPr="00B42E3B">
        <w:rPr>
          <w:rFonts w:ascii="Arial" w:hAnsi="Arial" w:cs="Arial"/>
        </w:rPr>
        <w:t>.</w:t>
      </w:r>
      <w:ins w:id="1889" w:author="Cardoso, Taiane D" w:date="2015-09-02T13:56:00Z">
        <w:r w:rsidR="00CB6C5C">
          <w:rPr>
            <w:rFonts w:ascii="Arial" w:hAnsi="Arial" w:cs="Arial"/>
          </w:rPr>
          <w:t xml:space="preserve"> </w:t>
        </w:r>
      </w:ins>
      <w:r w:rsidR="003103B8" w:rsidRPr="00710054">
        <w:rPr>
          <w:rFonts w:ascii="Arial" w:hAnsi="Arial" w:cs="Arial"/>
        </w:rPr>
        <w:t xml:space="preserve">Another study found that relative to hypomanic, depressive and euthymic BD patients, manic patients present with extensive deficits in immediate and delayed verbal </w:t>
      </w:r>
      <w:r w:rsidR="003103B8" w:rsidRPr="00A80EFE">
        <w:rPr>
          <w:rFonts w:ascii="Arial" w:hAnsi="Arial" w:cs="Arial"/>
        </w:rPr>
        <w:t xml:space="preserve">and visual memory (measured by the California Verbal Learning Test – CVLT </w:t>
      </w:r>
      <w:r w:rsidR="003103B8" w:rsidRPr="00B42E3B">
        <w:rPr>
          <w:rFonts w:ascii="Arial" w:hAnsi="Arial" w:cs="Arial"/>
        </w:rPr>
        <w:t xml:space="preserve">and the logical memory and visual reproduction subtests of the Wechsler Memory Scale) </w:t>
      </w:r>
      <w:r w:rsidR="003103B8" w:rsidRPr="00C07740">
        <w:rPr>
          <w:rFonts w:ascii="Arial" w:hAnsi="Arial" w:cs="Arial"/>
        </w:rPr>
        <w:fldChar w:fldCharType="begin"/>
      </w:r>
      <w:r w:rsidR="00892A58">
        <w:rPr>
          <w:rFonts w:ascii="Arial" w:hAnsi="Arial" w:cs="Arial"/>
        </w:rPr>
        <w:instrText xml:space="preserve"> ADDIN EN.CITE &lt;EndNote&gt;&lt;Cite&gt;&lt;Author&gt;Sweeney&lt;/Author&gt;&lt;Year&gt;2000&lt;/Year&gt;&lt;RecNum&gt;24&lt;/RecNum&gt;&lt;DisplayText&gt;(Sweeney, Kmiec et al. 2000)&lt;/DisplayText&gt;&lt;record&gt;&lt;rec-number&gt;24&lt;/rec-number&gt;&lt;foreign-keys&gt;&lt;key app="EN" db-id="v2d5rwwtqwz5wge0a0tvx2zeeetrtvxw0avr" timestamp="1439572676"&gt;24&lt;/key&gt;&lt;/foreign-keys&gt;&lt;ref-type name="Journal Article"&gt;17&lt;/ref-type&gt;&lt;contributors&gt;&lt;authors&gt;&lt;author&gt;Sweeney, John A&lt;/author&gt;&lt;author&gt;Kmiec, Julie A&lt;/author&gt;&lt;author&gt;Kupfer, David J&lt;/author&gt;&lt;/authors&gt;&lt;/contributors&gt;&lt;titles&gt;&lt;title&gt;Neuropsychologic impairments in bipolar and unipolar mood disorders on the CANTAB neurocognitive battery&lt;/title&gt;&lt;secondary-title&gt;Biological psychiatry&lt;/secondary-title&gt;&lt;/titles&gt;&lt;periodical&gt;&lt;full-title&gt;Biological psychiatry&lt;/full-title&gt;&lt;/periodical&gt;&lt;pages&gt;674-684&lt;/pages&gt;&lt;volume&gt;48&lt;/volume&gt;&lt;number&gt;7&lt;/number&gt;&lt;dates&gt;&lt;year&gt;2000&lt;/year&gt;&lt;/dates&gt;&lt;isbn&gt;0006-3223&lt;/isbn&gt;&lt;urls&gt;&lt;/urls&gt;&lt;/record&gt;&lt;/Cite&gt;&lt;/EndNote&gt;</w:instrText>
      </w:r>
      <w:r w:rsidR="003103B8" w:rsidRPr="00C07740">
        <w:rPr>
          <w:rFonts w:ascii="Arial" w:hAnsi="Arial" w:cs="Arial"/>
        </w:rPr>
        <w:fldChar w:fldCharType="separate"/>
      </w:r>
      <w:r w:rsidR="00892A58">
        <w:rPr>
          <w:rFonts w:ascii="Arial" w:hAnsi="Arial" w:cs="Arial"/>
          <w:noProof/>
        </w:rPr>
        <w:t>(</w:t>
      </w:r>
      <w:hyperlink w:anchor="_ENREF_42" w:tooltip="Sweeney, 2000 #24" w:history="1">
        <w:r w:rsidR="002433A4">
          <w:rPr>
            <w:rFonts w:ascii="Arial" w:hAnsi="Arial" w:cs="Arial"/>
            <w:noProof/>
          </w:rPr>
          <w:t>Sweeney, Kmiec et al. 2000</w:t>
        </w:r>
      </w:hyperlink>
      <w:r w:rsidR="00892A58">
        <w:rPr>
          <w:rFonts w:ascii="Arial" w:hAnsi="Arial" w:cs="Arial"/>
          <w:noProof/>
        </w:rPr>
        <w:t>)</w:t>
      </w:r>
      <w:r w:rsidR="003103B8" w:rsidRPr="00C07740">
        <w:rPr>
          <w:rFonts w:ascii="Arial" w:hAnsi="Arial" w:cs="Arial"/>
        </w:rPr>
        <w:fldChar w:fldCharType="end"/>
      </w:r>
      <w:r w:rsidR="003103B8" w:rsidRPr="00B42E3B">
        <w:rPr>
          <w:rFonts w:ascii="Arial" w:hAnsi="Arial" w:cs="Arial"/>
        </w:rPr>
        <w:t>.</w:t>
      </w:r>
      <w:r w:rsidR="005D0986" w:rsidRPr="00C07740">
        <w:rPr>
          <w:rFonts w:ascii="Arial" w:hAnsi="Arial" w:cs="Arial"/>
        </w:rPr>
        <w:t xml:space="preserve"> </w:t>
      </w:r>
      <w:r w:rsidR="00A86683" w:rsidRPr="00C07740">
        <w:rPr>
          <w:rFonts w:ascii="Arial" w:hAnsi="Arial" w:cs="Arial"/>
        </w:rPr>
        <w:t>Furthermore, our clinical sample</w:t>
      </w:r>
      <w:r w:rsidR="00251D6C" w:rsidRPr="00710054">
        <w:rPr>
          <w:rFonts w:ascii="Arial" w:hAnsi="Arial" w:cs="Arial"/>
        </w:rPr>
        <w:t xml:space="preserve"> was heterogeneous and</w:t>
      </w:r>
      <w:r w:rsidR="00A86683" w:rsidRPr="00B6447E">
        <w:rPr>
          <w:rFonts w:ascii="Arial" w:hAnsi="Arial" w:cs="Arial"/>
        </w:rPr>
        <w:t xml:space="preserve"> included pati</w:t>
      </w:r>
      <w:r w:rsidR="00B432B5" w:rsidRPr="00B6447E">
        <w:rPr>
          <w:rFonts w:ascii="Arial" w:hAnsi="Arial" w:cs="Arial"/>
        </w:rPr>
        <w:t>ents with BD Type</w:t>
      </w:r>
      <w:r w:rsidR="00FA3C91" w:rsidRPr="00A80EFE">
        <w:rPr>
          <w:rFonts w:ascii="Arial" w:hAnsi="Arial" w:cs="Arial"/>
        </w:rPr>
        <w:t>s</w:t>
      </w:r>
      <w:r w:rsidR="00B432B5" w:rsidRPr="00A80EFE">
        <w:rPr>
          <w:rFonts w:ascii="Arial" w:hAnsi="Arial" w:cs="Arial"/>
        </w:rPr>
        <w:t xml:space="preserve"> I, II and NOS</w:t>
      </w:r>
      <w:r w:rsidR="00A86683" w:rsidRPr="00A80EFE">
        <w:rPr>
          <w:rFonts w:ascii="Arial" w:hAnsi="Arial" w:cs="Arial"/>
        </w:rPr>
        <w:t>.</w:t>
      </w:r>
    </w:p>
    <w:p w:rsidR="00B6749B" w:rsidRPr="00A61778" w:rsidRDefault="006D0B45" w:rsidP="00D050D8">
      <w:pPr>
        <w:pStyle w:val="Caption"/>
        <w:spacing w:line="360" w:lineRule="auto"/>
        <w:ind w:firstLine="720"/>
        <w:jc w:val="both"/>
        <w:rPr>
          <w:ins w:id="1890" w:author="Cardoso, Taiane D" w:date="2015-09-21T09:56:00Z"/>
          <w:rFonts w:ascii="Arial" w:hAnsi="Arial" w:cs="Arial"/>
          <w:b w:val="0"/>
          <w:bCs w:val="0"/>
          <w:color w:val="auto"/>
          <w:sz w:val="22"/>
          <w:szCs w:val="22"/>
        </w:rPr>
      </w:pPr>
      <w:ins w:id="1891" w:author="Cardoso, Taiane D" w:date="2015-09-18T15:41:00Z">
        <w:r>
          <w:rPr>
            <w:rFonts w:ascii="Arial" w:hAnsi="Arial" w:cs="Arial"/>
            <w:b w:val="0"/>
            <w:bCs w:val="0"/>
            <w:color w:val="auto"/>
            <w:sz w:val="22"/>
            <w:szCs w:val="22"/>
          </w:rPr>
          <w:t xml:space="preserve">Studies have investigated the cognitive performance in subjects with bipolar disorder and alcohol use disorder comorbidity. </w:t>
        </w:r>
      </w:ins>
      <w:ins w:id="1892" w:author="Cardoso, Taiane D" w:date="2015-09-18T15:51:00Z">
        <w:r w:rsidR="002A714F">
          <w:rPr>
            <w:rFonts w:ascii="Arial" w:hAnsi="Arial" w:cs="Arial"/>
            <w:b w:val="0"/>
            <w:bCs w:val="0"/>
            <w:color w:val="auto"/>
            <w:sz w:val="22"/>
            <w:szCs w:val="22"/>
          </w:rPr>
          <w:t>A study verified that subjects with bipolar disorder</w:t>
        </w:r>
      </w:ins>
      <w:ins w:id="1893" w:author="Cardoso, Taiane D" w:date="2015-09-18T15:53:00Z">
        <w:r w:rsidR="002A714F">
          <w:rPr>
            <w:rFonts w:ascii="Arial" w:hAnsi="Arial" w:cs="Arial"/>
            <w:b w:val="0"/>
            <w:bCs w:val="0"/>
            <w:color w:val="auto"/>
            <w:sz w:val="22"/>
            <w:szCs w:val="22"/>
          </w:rPr>
          <w:t xml:space="preserve">, independently of comorbidity, </w:t>
        </w:r>
      </w:ins>
      <w:ins w:id="1894" w:author="Cardoso, Taiane D" w:date="2015-09-18T15:52:00Z">
        <w:r w:rsidR="002A714F">
          <w:rPr>
            <w:rFonts w:ascii="Arial" w:hAnsi="Arial" w:cs="Arial"/>
            <w:b w:val="0"/>
            <w:bCs w:val="0"/>
            <w:color w:val="auto"/>
            <w:sz w:val="22"/>
            <w:szCs w:val="22"/>
          </w:rPr>
          <w:t xml:space="preserve">have </w:t>
        </w:r>
      </w:ins>
      <w:ins w:id="1895" w:author="Cardoso, Taiane D" w:date="2015-09-18T15:51:00Z">
        <w:r w:rsidR="002A714F">
          <w:rPr>
            <w:rFonts w:ascii="Arial" w:hAnsi="Arial" w:cs="Arial"/>
            <w:b w:val="0"/>
            <w:bCs w:val="0"/>
            <w:color w:val="auto"/>
            <w:sz w:val="22"/>
            <w:szCs w:val="22"/>
          </w:rPr>
          <w:t>presented</w:t>
        </w:r>
      </w:ins>
      <w:ins w:id="1896" w:author="Cardoso, Taiane D" w:date="2015-09-18T15:52:00Z">
        <w:r w:rsidR="002A714F">
          <w:rPr>
            <w:rFonts w:ascii="Arial" w:hAnsi="Arial" w:cs="Arial"/>
            <w:b w:val="0"/>
            <w:bCs w:val="0"/>
            <w:color w:val="auto"/>
            <w:sz w:val="22"/>
            <w:szCs w:val="22"/>
          </w:rPr>
          <w:t xml:space="preserve"> a worse performance on verbal memory compared to healthy controls</w:t>
        </w:r>
      </w:ins>
      <w:ins w:id="1897" w:author="Cardoso, Taiane D" w:date="2015-09-18T15:54:00Z">
        <w:r w:rsidR="002A714F">
          <w:rPr>
            <w:rFonts w:ascii="Arial" w:hAnsi="Arial" w:cs="Arial"/>
            <w:b w:val="0"/>
            <w:bCs w:val="0"/>
            <w:color w:val="auto"/>
            <w:sz w:val="22"/>
            <w:szCs w:val="22"/>
          </w:rPr>
          <w:t>, in addition, subjects with bipolar disorder and history of alcohol dependence had a</w:t>
        </w:r>
      </w:ins>
      <w:ins w:id="1898" w:author="Cardoso, Taiane D" w:date="2015-09-18T15:57:00Z">
        <w:r w:rsidR="00AA1768">
          <w:rPr>
            <w:rFonts w:ascii="Arial" w:hAnsi="Arial" w:cs="Arial"/>
            <w:b w:val="0"/>
            <w:bCs w:val="0"/>
            <w:color w:val="auto"/>
            <w:sz w:val="22"/>
            <w:szCs w:val="22"/>
          </w:rPr>
          <w:t>n</w:t>
        </w:r>
      </w:ins>
      <w:ins w:id="1899" w:author="Cardoso, Taiane D" w:date="2015-09-18T15:54:00Z">
        <w:r w:rsidR="002A714F">
          <w:rPr>
            <w:rFonts w:ascii="Arial" w:hAnsi="Arial" w:cs="Arial"/>
            <w:b w:val="0"/>
            <w:bCs w:val="0"/>
            <w:color w:val="auto"/>
            <w:sz w:val="22"/>
            <w:szCs w:val="22"/>
          </w:rPr>
          <w:t xml:space="preserve"> additional decrements in executive functions compared to healthy controls</w:t>
        </w:r>
      </w:ins>
      <w:ins w:id="1900" w:author="Cardoso, Taiane D" w:date="2015-09-18T15:55:00Z">
        <w:r w:rsidR="002A714F">
          <w:rPr>
            <w:rFonts w:ascii="Arial" w:hAnsi="Arial" w:cs="Arial"/>
            <w:b w:val="0"/>
            <w:bCs w:val="0"/>
            <w:color w:val="auto"/>
            <w:sz w:val="22"/>
            <w:szCs w:val="22"/>
          </w:rPr>
          <w:t xml:space="preserve"> </w:t>
        </w:r>
      </w:ins>
      <w:r w:rsidR="002A714F">
        <w:rPr>
          <w:rFonts w:ascii="Arial" w:hAnsi="Arial" w:cs="Arial"/>
          <w:b w:val="0"/>
          <w:bCs w:val="0"/>
          <w:color w:val="auto"/>
          <w:sz w:val="22"/>
          <w:szCs w:val="22"/>
        </w:rPr>
        <w:fldChar w:fldCharType="begin">
          <w:fldData xml:space="preserve">PEVuZE5vdGU+PENpdGU+PEF1dGhvcj52YW4gR29ycDwvQXV0aG9yPjxZZWFyPjE5OTg8L1llYXI+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</w:fldData>
        </w:fldChar>
      </w:r>
      <w:r w:rsidR="00892A58">
        <w:rPr>
          <w:rFonts w:ascii="Arial" w:hAnsi="Arial" w:cs="Arial"/>
          <w:b w:val="0"/>
          <w:bCs w:val="0"/>
          <w:color w:val="auto"/>
          <w:sz w:val="22"/>
          <w:szCs w:val="22"/>
        </w:rPr>
        <w:instrText xml:space="preserve"> ADDIN EN.CITE </w:instrText>
      </w:r>
      <w:r w:rsidR="00892A58">
        <w:rPr>
          <w:rFonts w:ascii="Arial" w:hAnsi="Arial" w:cs="Arial"/>
          <w:b w:val="0"/>
          <w:bCs w:val="0"/>
          <w:color w:val="auto"/>
          <w:sz w:val="22"/>
          <w:szCs w:val="22"/>
        </w:rPr>
        <w:fldChar w:fldCharType="begin">
          <w:fldData xml:space="preserve">PEVuZE5vdGU+PENpdGU+PEF1dGhvcj52YW4gR29ycDwvQXV0aG9yPjxZZWFyPjE5OTg8L1llYXI+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</w:fldData>
        </w:fldChar>
      </w:r>
      <w:r w:rsidR="00892A58">
        <w:rPr>
          <w:rFonts w:ascii="Arial" w:hAnsi="Arial" w:cs="Arial"/>
          <w:b w:val="0"/>
          <w:bCs w:val="0"/>
          <w:color w:val="auto"/>
          <w:sz w:val="22"/>
          <w:szCs w:val="22"/>
        </w:rPr>
        <w:instrText xml:space="preserve"> ADDIN EN.CITE.DATA </w:instrText>
      </w:r>
      <w:r w:rsidR="00892A58">
        <w:rPr>
          <w:rFonts w:ascii="Arial" w:hAnsi="Arial" w:cs="Arial"/>
          <w:b w:val="0"/>
          <w:bCs w:val="0"/>
          <w:color w:val="auto"/>
          <w:sz w:val="22"/>
          <w:szCs w:val="22"/>
        </w:rPr>
      </w:r>
      <w:r w:rsidR="00892A58">
        <w:rPr>
          <w:rFonts w:ascii="Arial" w:hAnsi="Arial" w:cs="Arial"/>
          <w:b w:val="0"/>
          <w:bCs w:val="0"/>
          <w:color w:val="auto"/>
          <w:sz w:val="22"/>
          <w:szCs w:val="22"/>
        </w:rPr>
        <w:fldChar w:fldCharType="end"/>
      </w:r>
      <w:r w:rsidR="002A714F">
        <w:rPr>
          <w:rFonts w:ascii="Arial" w:hAnsi="Arial" w:cs="Arial"/>
          <w:b w:val="0"/>
          <w:bCs w:val="0"/>
          <w:color w:val="auto"/>
          <w:sz w:val="22"/>
          <w:szCs w:val="22"/>
        </w:rPr>
      </w:r>
      <w:r w:rsidR="002A714F">
        <w:rPr>
          <w:rFonts w:ascii="Arial" w:hAnsi="Arial" w:cs="Arial"/>
          <w:b w:val="0"/>
          <w:bCs w:val="0"/>
          <w:color w:val="auto"/>
          <w:sz w:val="22"/>
          <w:szCs w:val="22"/>
        </w:rPr>
        <w:fldChar w:fldCharType="separate"/>
      </w:r>
      <w:r w:rsidR="00892A58">
        <w:rPr>
          <w:rFonts w:ascii="Arial" w:hAnsi="Arial" w:cs="Arial"/>
          <w:b w:val="0"/>
          <w:bCs w:val="0"/>
          <w:noProof/>
          <w:color w:val="auto"/>
          <w:sz w:val="22"/>
          <w:szCs w:val="22"/>
        </w:rPr>
        <w:t>(</w:t>
      </w:r>
      <w:hyperlink w:anchor="_ENREF_45" w:tooltip="van Gorp, 1998 #77" w:history="1">
        <w:r w:rsidR="002433A4">
          <w:rPr>
            <w:rFonts w:ascii="Arial" w:hAnsi="Arial" w:cs="Arial"/>
            <w:b w:val="0"/>
            <w:bCs w:val="0"/>
            <w:noProof/>
            <w:color w:val="auto"/>
            <w:sz w:val="22"/>
            <w:szCs w:val="22"/>
          </w:rPr>
          <w:t>van Gorp, Altshuler et al. 1998</w:t>
        </w:r>
      </w:hyperlink>
      <w:r w:rsidR="00892A58">
        <w:rPr>
          <w:rFonts w:ascii="Arial" w:hAnsi="Arial" w:cs="Arial"/>
          <w:b w:val="0"/>
          <w:bCs w:val="0"/>
          <w:noProof/>
          <w:color w:val="auto"/>
          <w:sz w:val="22"/>
          <w:szCs w:val="22"/>
        </w:rPr>
        <w:t>)</w:t>
      </w:r>
      <w:r w:rsidR="002A714F">
        <w:rPr>
          <w:rFonts w:ascii="Arial" w:hAnsi="Arial" w:cs="Arial"/>
          <w:b w:val="0"/>
          <w:bCs w:val="0"/>
          <w:color w:val="auto"/>
          <w:sz w:val="22"/>
          <w:szCs w:val="22"/>
        </w:rPr>
        <w:fldChar w:fldCharType="end"/>
      </w:r>
      <w:ins w:id="1901" w:author="Cardoso, Taiane D" w:date="2015-09-18T15:54:00Z">
        <w:r w:rsidR="002A714F">
          <w:rPr>
            <w:rFonts w:ascii="Arial" w:hAnsi="Arial" w:cs="Arial"/>
            <w:b w:val="0"/>
            <w:bCs w:val="0"/>
            <w:color w:val="auto"/>
            <w:sz w:val="22"/>
            <w:szCs w:val="22"/>
          </w:rPr>
          <w:t xml:space="preserve">. </w:t>
        </w:r>
      </w:ins>
      <w:ins w:id="1902" w:author="Cardoso, Taiane D" w:date="2015-09-18T15:42:00Z">
        <w:r>
          <w:rPr>
            <w:rFonts w:ascii="Arial" w:hAnsi="Arial" w:cs="Arial"/>
            <w:b w:val="0"/>
            <w:bCs w:val="0"/>
            <w:color w:val="auto"/>
            <w:sz w:val="22"/>
            <w:szCs w:val="22"/>
          </w:rPr>
          <w:t>A</w:t>
        </w:r>
      </w:ins>
      <w:ins w:id="1903" w:author="Cardoso, Taiane D" w:date="2015-09-18T15:55:00Z">
        <w:r w:rsidR="002A714F">
          <w:rPr>
            <w:rFonts w:ascii="Arial" w:hAnsi="Arial" w:cs="Arial"/>
            <w:b w:val="0"/>
            <w:bCs w:val="0"/>
            <w:color w:val="auto"/>
            <w:sz w:val="22"/>
            <w:szCs w:val="22"/>
          </w:rPr>
          <w:t>nother</w:t>
        </w:r>
      </w:ins>
      <w:ins w:id="1904" w:author="Cardoso, Taiane D" w:date="2015-09-18T15:42:00Z">
        <w:r>
          <w:rPr>
            <w:rFonts w:ascii="Arial" w:hAnsi="Arial" w:cs="Arial"/>
            <w:b w:val="0"/>
            <w:bCs w:val="0"/>
            <w:color w:val="auto"/>
            <w:sz w:val="22"/>
            <w:szCs w:val="22"/>
          </w:rPr>
          <w:t xml:space="preserve"> study showed that subjects with bipolar disorder and alcohol dependence comorbidity presented a more severe impairment on tests of executive functioning than subjects with BD without th</w:t>
        </w:r>
      </w:ins>
      <w:ins w:id="1905" w:author="Cardoso, Taiane D" w:date="2015-09-18T15:43:00Z">
        <w:r>
          <w:rPr>
            <w:rFonts w:ascii="Arial" w:hAnsi="Arial" w:cs="Arial"/>
            <w:b w:val="0"/>
            <w:bCs w:val="0"/>
            <w:color w:val="auto"/>
            <w:sz w:val="22"/>
            <w:szCs w:val="22"/>
          </w:rPr>
          <w:t>at</w:t>
        </w:r>
      </w:ins>
      <w:ins w:id="1906" w:author="Cardoso, Taiane D" w:date="2015-09-18T15:42:00Z">
        <w:r>
          <w:rPr>
            <w:rFonts w:ascii="Arial" w:hAnsi="Arial" w:cs="Arial"/>
            <w:b w:val="0"/>
            <w:bCs w:val="0"/>
            <w:color w:val="auto"/>
            <w:sz w:val="22"/>
            <w:szCs w:val="22"/>
          </w:rPr>
          <w:t xml:space="preserve"> comorbidity</w:t>
        </w:r>
      </w:ins>
      <w:ins w:id="1907" w:author="Cardoso, Taiane D" w:date="2015-09-18T15:43:00Z">
        <w:r>
          <w:rPr>
            <w:rFonts w:ascii="Arial" w:hAnsi="Arial" w:cs="Arial"/>
            <w:b w:val="0"/>
            <w:bCs w:val="0"/>
            <w:color w:val="auto"/>
            <w:sz w:val="22"/>
            <w:szCs w:val="22"/>
          </w:rPr>
          <w:t>, in addition, the study showed that subjects with BD and alcohol dependence in the past six months</w:t>
        </w:r>
      </w:ins>
      <w:ins w:id="1908" w:author="Cardoso, Taiane D" w:date="2015-09-18T15:44:00Z">
        <w:r>
          <w:rPr>
            <w:rFonts w:ascii="Arial" w:hAnsi="Arial" w:cs="Arial"/>
            <w:b w:val="0"/>
            <w:bCs w:val="0"/>
            <w:color w:val="auto"/>
            <w:sz w:val="22"/>
            <w:szCs w:val="22"/>
          </w:rPr>
          <w:t xml:space="preserve">, showed a worse performance </w:t>
        </w:r>
      </w:ins>
      <w:ins w:id="1909" w:author="Cardoso, Taiane D" w:date="2015-09-18T15:45:00Z">
        <w:r>
          <w:rPr>
            <w:rFonts w:ascii="Arial" w:hAnsi="Arial" w:cs="Arial"/>
            <w:b w:val="0"/>
            <w:bCs w:val="0"/>
            <w:color w:val="auto"/>
            <w:sz w:val="22"/>
            <w:szCs w:val="22"/>
          </w:rPr>
          <w:t>in verbal and visual memory as compared to subjects with BD without</w:t>
        </w:r>
        <w:r w:rsidR="002A714F">
          <w:rPr>
            <w:rFonts w:ascii="Arial" w:hAnsi="Arial" w:cs="Arial"/>
            <w:b w:val="0"/>
            <w:bCs w:val="0"/>
            <w:color w:val="auto"/>
            <w:sz w:val="22"/>
            <w:szCs w:val="22"/>
          </w:rPr>
          <w:t xml:space="preserve"> comorbidity </w:t>
        </w:r>
      </w:ins>
      <w:r w:rsidR="002A714F">
        <w:rPr>
          <w:rFonts w:ascii="Arial" w:hAnsi="Arial" w:cs="Arial"/>
          <w:b w:val="0"/>
          <w:bCs w:val="0"/>
          <w:color w:val="auto"/>
          <w:sz w:val="22"/>
          <w:szCs w:val="22"/>
        </w:rPr>
        <w:fldChar w:fldCharType="begin">
          <w:fldData xml:space="preserve">PEVuZE5vdGU+PENpdGU+PEF1dGhvcj5MZXZ5PC9BdXRob3I+PFllYXI+MjAwODwvWWVhcj48UmVj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</w:fldData>
        </w:fldChar>
      </w:r>
      <w:r w:rsidR="00892A58">
        <w:rPr>
          <w:rFonts w:ascii="Arial" w:hAnsi="Arial" w:cs="Arial"/>
          <w:b w:val="0"/>
          <w:bCs w:val="0"/>
          <w:color w:val="auto"/>
          <w:sz w:val="22"/>
          <w:szCs w:val="22"/>
        </w:rPr>
        <w:instrText xml:space="preserve"> ADDIN EN.CITE </w:instrText>
      </w:r>
      <w:r w:rsidR="00892A58">
        <w:rPr>
          <w:rFonts w:ascii="Arial" w:hAnsi="Arial" w:cs="Arial"/>
          <w:b w:val="0"/>
          <w:bCs w:val="0"/>
          <w:color w:val="auto"/>
          <w:sz w:val="22"/>
          <w:szCs w:val="22"/>
        </w:rPr>
        <w:fldChar w:fldCharType="begin">
          <w:fldData xml:space="preserve">PEVuZE5vdGU+PENpdGU+PEF1dGhvcj5MZXZ5PC9BdXRob3I+PFllYXI+MjAwODwvWWVhcj48UmVj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</w:fldData>
        </w:fldChar>
      </w:r>
      <w:r w:rsidR="00892A58">
        <w:rPr>
          <w:rFonts w:ascii="Arial" w:hAnsi="Arial" w:cs="Arial"/>
          <w:b w:val="0"/>
          <w:bCs w:val="0"/>
          <w:color w:val="auto"/>
          <w:sz w:val="22"/>
          <w:szCs w:val="22"/>
        </w:rPr>
        <w:instrText xml:space="preserve"> ADDIN EN.CITE.DATA </w:instrText>
      </w:r>
      <w:r w:rsidR="00892A58">
        <w:rPr>
          <w:rFonts w:ascii="Arial" w:hAnsi="Arial" w:cs="Arial"/>
          <w:b w:val="0"/>
          <w:bCs w:val="0"/>
          <w:color w:val="auto"/>
          <w:sz w:val="22"/>
          <w:szCs w:val="22"/>
        </w:rPr>
      </w:r>
      <w:r w:rsidR="00892A58">
        <w:rPr>
          <w:rFonts w:ascii="Arial" w:hAnsi="Arial" w:cs="Arial"/>
          <w:b w:val="0"/>
          <w:bCs w:val="0"/>
          <w:color w:val="auto"/>
          <w:sz w:val="22"/>
          <w:szCs w:val="22"/>
        </w:rPr>
        <w:fldChar w:fldCharType="end"/>
      </w:r>
      <w:r w:rsidR="002A714F">
        <w:rPr>
          <w:rFonts w:ascii="Arial" w:hAnsi="Arial" w:cs="Arial"/>
          <w:b w:val="0"/>
          <w:bCs w:val="0"/>
          <w:color w:val="auto"/>
          <w:sz w:val="22"/>
          <w:szCs w:val="22"/>
        </w:rPr>
      </w:r>
      <w:r w:rsidR="002A714F">
        <w:rPr>
          <w:rFonts w:ascii="Arial" w:hAnsi="Arial" w:cs="Arial"/>
          <w:b w:val="0"/>
          <w:bCs w:val="0"/>
          <w:color w:val="auto"/>
          <w:sz w:val="22"/>
          <w:szCs w:val="22"/>
        </w:rPr>
        <w:fldChar w:fldCharType="separate"/>
      </w:r>
      <w:r w:rsidR="00892A58">
        <w:rPr>
          <w:rFonts w:ascii="Arial" w:hAnsi="Arial" w:cs="Arial"/>
          <w:b w:val="0"/>
          <w:bCs w:val="0"/>
          <w:noProof/>
          <w:color w:val="auto"/>
          <w:sz w:val="22"/>
          <w:szCs w:val="22"/>
        </w:rPr>
        <w:t>(</w:t>
      </w:r>
      <w:hyperlink w:anchor="_ENREF_31" w:tooltip="Levy, 2008 #75" w:history="1">
        <w:r w:rsidR="002433A4">
          <w:rPr>
            <w:rFonts w:ascii="Arial" w:hAnsi="Arial" w:cs="Arial"/>
            <w:b w:val="0"/>
            <w:bCs w:val="0"/>
            <w:noProof/>
            <w:color w:val="auto"/>
            <w:sz w:val="22"/>
            <w:szCs w:val="22"/>
          </w:rPr>
          <w:t xml:space="preserve">Levy, </w:t>
        </w:r>
        <w:r w:rsidR="002433A4">
          <w:rPr>
            <w:rFonts w:ascii="Arial" w:hAnsi="Arial" w:cs="Arial"/>
            <w:b w:val="0"/>
            <w:bCs w:val="0"/>
            <w:noProof/>
            <w:color w:val="auto"/>
            <w:sz w:val="22"/>
            <w:szCs w:val="22"/>
          </w:rPr>
          <w:lastRenderedPageBreak/>
          <w:t>Monzani et al. 2008</w:t>
        </w:r>
      </w:hyperlink>
      <w:r w:rsidR="00892A58">
        <w:rPr>
          <w:rFonts w:ascii="Arial" w:hAnsi="Arial" w:cs="Arial"/>
          <w:b w:val="0"/>
          <w:bCs w:val="0"/>
          <w:noProof/>
          <w:color w:val="auto"/>
          <w:sz w:val="22"/>
          <w:szCs w:val="22"/>
        </w:rPr>
        <w:t>)</w:t>
      </w:r>
      <w:r w:rsidR="002A714F">
        <w:rPr>
          <w:rFonts w:ascii="Arial" w:hAnsi="Arial" w:cs="Arial"/>
          <w:b w:val="0"/>
          <w:bCs w:val="0"/>
          <w:color w:val="auto"/>
          <w:sz w:val="22"/>
          <w:szCs w:val="22"/>
        </w:rPr>
        <w:fldChar w:fldCharType="end"/>
      </w:r>
      <w:ins w:id="1910" w:author="Cardoso, Taiane D" w:date="2015-09-18T15:45:00Z">
        <w:r w:rsidR="002A714F">
          <w:rPr>
            <w:rFonts w:ascii="Arial" w:hAnsi="Arial" w:cs="Arial"/>
            <w:b w:val="0"/>
            <w:bCs w:val="0"/>
            <w:color w:val="auto"/>
            <w:sz w:val="22"/>
            <w:szCs w:val="22"/>
          </w:rPr>
          <w:t xml:space="preserve">. </w:t>
        </w:r>
      </w:ins>
      <w:ins w:id="1911" w:author="Cardoso, Taiane D" w:date="2015-09-18T15:47:00Z">
        <w:r w:rsidR="002A714F">
          <w:rPr>
            <w:rFonts w:ascii="Arial" w:hAnsi="Arial" w:cs="Arial"/>
            <w:b w:val="0"/>
            <w:bCs w:val="0"/>
            <w:color w:val="auto"/>
            <w:sz w:val="22"/>
            <w:szCs w:val="22"/>
          </w:rPr>
          <w:t xml:space="preserve">In the same way, another study showed a higher impairment in executive functioning and verbal memory in subjects with bipolar disorder and alcohol dependence comorbidity when compared to subjects with BD without </w:t>
        </w:r>
      </w:ins>
      <w:ins w:id="1912" w:author="Cardoso, Taiane D" w:date="2015-09-18T15:48:00Z">
        <w:r w:rsidR="002A714F">
          <w:rPr>
            <w:rFonts w:ascii="Arial" w:hAnsi="Arial" w:cs="Arial"/>
            <w:b w:val="0"/>
            <w:bCs w:val="0"/>
            <w:color w:val="auto"/>
            <w:sz w:val="22"/>
            <w:szCs w:val="22"/>
          </w:rPr>
          <w:t xml:space="preserve">substance use disorder </w:t>
        </w:r>
      </w:ins>
      <w:ins w:id="1913" w:author="Cardoso, Taiane D" w:date="2015-09-18T15:47:00Z">
        <w:r w:rsidR="002A714F">
          <w:rPr>
            <w:rFonts w:ascii="Arial" w:hAnsi="Arial" w:cs="Arial"/>
            <w:b w:val="0"/>
            <w:bCs w:val="0"/>
            <w:color w:val="auto"/>
            <w:sz w:val="22"/>
            <w:szCs w:val="22"/>
          </w:rPr>
          <w:t>comorbidity</w:t>
        </w:r>
      </w:ins>
      <w:ins w:id="1914" w:author="Cardoso, Taiane D" w:date="2015-09-18T15:49:00Z">
        <w:r w:rsidR="002A714F">
          <w:rPr>
            <w:rFonts w:ascii="Arial" w:hAnsi="Arial" w:cs="Arial"/>
            <w:b w:val="0"/>
            <w:bCs w:val="0"/>
            <w:color w:val="auto"/>
            <w:sz w:val="22"/>
            <w:szCs w:val="22"/>
          </w:rPr>
          <w:t xml:space="preserve">, in addition, they found that subjects with BD and alcohol dependence comorbidity have an early onset of illness and more hospitalizations than subjects with BD without </w:t>
        </w:r>
      </w:ins>
      <w:ins w:id="1915" w:author="Cardoso, Taiane D" w:date="2015-09-18T15:50:00Z">
        <w:r w:rsidR="002A714F">
          <w:rPr>
            <w:rFonts w:ascii="Arial" w:hAnsi="Arial" w:cs="Arial"/>
            <w:b w:val="0"/>
            <w:bCs w:val="0"/>
            <w:color w:val="auto"/>
            <w:sz w:val="22"/>
            <w:szCs w:val="22"/>
          </w:rPr>
          <w:t>SUD</w:t>
        </w:r>
      </w:ins>
      <w:ins w:id="1916" w:author="Cardoso, Taiane D" w:date="2015-09-18T15:49:00Z">
        <w:r w:rsidR="002A714F">
          <w:rPr>
            <w:rFonts w:ascii="Arial" w:hAnsi="Arial" w:cs="Arial"/>
            <w:b w:val="0"/>
            <w:bCs w:val="0"/>
            <w:color w:val="auto"/>
            <w:sz w:val="22"/>
            <w:szCs w:val="22"/>
          </w:rPr>
          <w:t xml:space="preserve"> comorbidity</w:t>
        </w:r>
      </w:ins>
      <w:r w:rsidR="002A714F">
        <w:rPr>
          <w:rFonts w:ascii="Arial" w:hAnsi="Arial" w:cs="Arial"/>
          <w:b w:val="0"/>
          <w:bCs w:val="0"/>
          <w:color w:val="auto"/>
          <w:sz w:val="22"/>
          <w:szCs w:val="22"/>
        </w:rPr>
        <w:fldChar w:fldCharType="begin">
          <w:fldData xml:space="preserve">PEVuZE5vdGU+PENpdGU+PEF1dGhvcj5MZXZ5PC9BdXRob3I+PFllYXI+MjAxMjwvWWVhcj48UmVj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</w:fldData>
        </w:fldChar>
      </w:r>
      <w:r w:rsidR="00892A58">
        <w:rPr>
          <w:rFonts w:ascii="Arial" w:hAnsi="Arial" w:cs="Arial"/>
          <w:b w:val="0"/>
          <w:bCs w:val="0"/>
          <w:color w:val="auto"/>
          <w:sz w:val="22"/>
          <w:szCs w:val="22"/>
        </w:rPr>
        <w:instrText xml:space="preserve"> ADDIN EN.CITE </w:instrText>
      </w:r>
      <w:r w:rsidR="00892A58">
        <w:rPr>
          <w:rFonts w:ascii="Arial" w:hAnsi="Arial" w:cs="Arial"/>
          <w:b w:val="0"/>
          <w:bCs w:val="0"/>
          <w:color w:val="auto"/>
          <w:sz w:val="22"/>
          <w:szCs w:val="22"/>
        </w:rPr>
        <w:fldChar w:fldCharType="begin">
          <w:fldData xml:space="preserve">PEVuZE5vdGU+PENpdGU+PEF1dGhvcj5MZXZ5PC9BdXRob3I+PFllYXI+MjAxMjwvWWVhcj48UmVj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</w:fldData>
        </w:fldChar>
      </w:r>
      <w:r w:rsidR="00892A58">
        <w:rPr>
          <w:rFonts w:ascii="Arial" w:hAnsi="Arial" w:cs="Arial"/>
          <w:b w:val="0"/>
          <w:bCs w:val="0"/>
          <w:color w:val="auto"/>
          <w:sz w:val="22"/>
          <w:szCs w:val="22"/>
        </w:rPr>
        <w:instrText xml:space="preserve"> ADDIN EN.CITE.DATA </w:instrText>
      </w:r>
      <w:r w:rsidR="00892A58">
        <w:rPr>
          <w:rFonts w:ascii="Arial" w:hAnsi="Arial" w:cs="Arial"/>
          <w:b w:val="0"/>
          <w:bCs w:val="0"/>
          <w:color w:val="auto"/>
          <w:sz w:val="22"/>
          <w:szCs w:val="22"/>
        </w:rPr>
      </w:r>
      <w:r w:rsidR="00892A58">
        <w:rPr>
          <w:rFonts w:ascii="Arial" w:hAnsi="Arial" w:cs="Arial"/>
          <w:b w:val="0"/>
          <w:bCs w:val="0"/>
          <w:color w:val="auto"/>
          <w:sz w:val="22"/>
          <w:szCs w:val="22"/>
        </w:rPr>
        <w:fldChar w:fldCharType="end"/>
      </w:r>
      <w:r w:rsidR="002A714F">
        <w:rPr>
          <w:rFonts w:ascii="Arial" w:hAnsi="Arial" w:cs="Arial"/>
          <w:b w:val="0"/>
          <w:bCs w:val="0"/>
          <w:color w:val="auto"/>
          <w:sz w:val="22"/>
          <w:szCs w:val="22"/>
        </w:rPr>
      </w:r>
      <w:r w:rsidR="002A714F">
        <w:rPr>
          <w:rFonts w:ascii="Arial" w:hAnsi="Arial" w:cs="Arial"/>
          <w:b w:val="0"/>
          <w:bCs w:val="0"/>
          <w:color w:val="auto"/>
          <w:sz w:val="22"/>
          <w:szCs w:val="22"/>
        </w:rPr>
        <w:fldChar w:fldCharType="separate"/>
      </w:r>
      <w:r w:rsidR="00892A58">
        <w:rPr>
          <w:rFonts w:ascii="Arial" w:hAnsi="Arial" w:cs="Arial"/>
          <w:b w:val="0"/>
          <w:bCs w:val="0"/>
          <w:noProof/>
          <w:color w:val="auto"/>
          <w:sz w:val="22"/>
          <w:szCs w:val="22"/>
        </w:rPr>
        <w:t>(</w:t>
      </w:r>
      <w:hyperlink w:anchor="_ENREF_30" w:tooltip="Levy, 2012 #76" w:history="1">
        <w:r w:rsidR="002433A4">
          <w:rPr>
            <w:rFonts w:ascii="Arial" w:hAnsi="Arial" w:cs="Arial"/>
            <w:b w:val="0"/>
            <w:bCs w:val="0"/>
            <w:noProof/>
            <w:color w:val="auto"/>
            <w:sz w:val="22"/>
            <w:szCs w:val="22"/>
          </w:rPr>
          <w:t>Levy, Manove et al. 2012</w:t>
        </w:r>
      </w:hyperlink>
      <w:r w:rsidR="00892A58">
        <w:rPr>
          <w:rFonts w:ascii="Arial" w:hAnsi="Arial" w:cs="Arial"/>
          <w:b w:val="0"/>
          <w:bCs w:val="0"/>
          <w:noProof/>
          <w:color w:val="auto"/>
          <w:sz w:val="22"/>
          <w:szCs w:val="22"/>
        </w:rPr>
        <w:t>)</w:t>
      </w:r>
      <w:r w:rsidR="002A714F">
        <w:rPr>
          <w:rFonts w:ascii="Arial" w:hAnsi="Arial" w:cs="Arial"/>
          <w:b w:val="0"/>
          <w:bCs w:val="0"/>
          <w:color w:val="auto"/>
          <w:sz w:val="22"/>
          <w:szCs w:val="22"/>
        </w:rPr>
        <w:fldChar w:fldCharType="end"/>
      </w:r>
      <w:ins w:id="1917" w:author="Cardoso, Taiane D" w:date="2015-09-18T15:49:00Z">
        <w:r w:rsidR="002A714F">
          <w:rPr>
            <w:rFonts w:ascii="Arial" w:hAnsi="Arial" w:cs="Arial"/>
            <w:b w:val="0"/>
            <w:bCs w:val="0"/>
            <w:color w:val="auto"/>
            <w:sz w:val="22"/>
            <w:szCs w:val="22"/>
          </w:rPr>
          <w:t>.</w:t>
        </w:r>
      </w:ins>
      <w:ins w:id="1918" w:author="Cardoso, Taiane D" w:date="2015-09-18T15:57:00Z">
        <w:r w:rsidR="00AA1768">
          <w:rPr>
            <w:rFonts w:ascii="Arial" w:hAnsi="Arial" w:cs="Arial"/>
            <w:b w:val="0"/>
            <w:bCs w:val="0"/>
            <w:color w:val="auto"/>
            <w:sz w:val="22"/>
            <w:szCs w:val="22"/>
          </w:rPr>
          <w:t xml:space="preserve"> However, another study showed </w:t>
        </w:r>
      </w:ins>
      <w:ins w:id="1919" w:author="Cardoso, Taiane D" w:date="2015-09-18T15:59:00Z">
        <w:r w:rsidR="00AA1768">
          <w:rPr>
            <w:rFonts w:ascii="Arial" w:hAnsi="Arial" w:cs="Arial"/>
            <w:b w:val="0"/>
            <w:bCs w:val="0"/>
            <w:color w:val="auto"/>
            <w:sz w:val="22"/>
            <w:szCs w:val="22"/>
          </w:rPr>
          <w:t xml:space="preserve">that </w:t>
        </w:r>
      </w:ins>
      <w:ins w:id="1920" w:author="Cardoso, Taiane D" w:date="2015-09-18T15:58:00Z">
        <w:r w:rsidR="00AA1768">
          <w:rPr>
            <w:rFonts w:ascii="Arial" w:hAnsi="Arial" w:cs="Arial"/>
            <w:b w:val="0"/>
            <w:bCs w:val="0"/>
            <w:color w:val="auto"/>
            <w:sz w:val="22"/>
            <w:szCs w:val="22"/>
          </w:rPr>
          <w:t>both bipolar disorder with alcohol abuse or dependence comorbidity and bipolar disorder without alcohol abuse or dependence comorbidity</w:t>
        </w:r>
      </w:ins>
      <w:ins w:id="1921" w:author="Cardoso, Taiane D" w:date="2015-09-18T15:59:00Z">
        <w:r w:rsidR="00AA1768">
          <w:rPr>
            <w:rFonts w:ascii="Arial" w:hAnsi="Arial" w:cs="Arial"/>
            <w:b w:val="0"/>
            <w:bCs w:val="0"/>
            <w:color w:val="auto"/>
            <w:sz w:val="22"/>
            <w:szCs w:val="22"/>
          </w:rPr>
          <w:t xml:space="preserve"> presented a poor performance in verbal memory and executive function as compared to healthy controls, the authors discussed that probably the cognitive function appears to be more </w:t>
        </w:r>
      </w:ins>
      <w:ins w:id="1922" w:author="Cardoso, Taiane D" w:date="2015-09-18T16:01:00Z">
        <w:r w:rsidR="00AA1768">
          <w:rPr>
            <w:rFonts w:ascii="Arial" w:hAnsi="Arial" w:cs="Arial"/>
            <w:b w:val="0"/>
            <w:bCs w:val="0"/>
            <w:color w:val="auto"/>
            <w:sz w:val="22"/>
            <w:szCs w:val="22"/>
          </w:rPr>
          <w:t>strongly</w:t>
        </w:r>
      </w:ins>
      <w:ins w:id="1923" w:author="Cardoso, Taiane D" w:date="2015-09-18T15:59:00Z">
        <w:r w:rsidR="00AA1768">
          <w:rPr>
            <w:rFonts w:ascii="Arial" w:hAnsi="Arial" w:cs="Arial"/>
            <w:b w:val="0"/>
            <w:bCs w:val="0"/>
            <w:color w:val="auto"/>
            <w:sz w:val="22"/>
            <w:szCs w:val="22"/>
          </w:rPr>
          <w:t xml:space="preserve"> </w:t>
        </w:r>
      </w:ins>
      <w:ins w:id="1924" w:author="Cardoso, Taiane D" w:date="2015-09-18T16:01:00Z">
        <w:r w:rsidR="00AA1768">
          <w:rPr>
            <w:rFonts w:ascii="Arial" w:hAnsi="Arial" w:cs="Arial"/>
            <w:b w:val="0"/>
            <w:bCs w:val="0"/>
            <w:color w:val="auto"/>
            <w:sz w:val="22"/>
            <w:szCs w:val="22"/>
          </w:rPr>
          <w:t>associated with BD than with the history of alcohol abuse or dependence factor</w:t>
        </w:r>
      </w:ins>
      <w:ins w:id="1925" w:author="Cardoso, Taiane D" w:date="2015-09-18T16:02:00Z">
        <w:r w:rsidR="00AA1768">
          <w:rPr>
            <w:rFonts w:ascii="Arial" w:hAnsi="Arial" w:cs="Arial"/>
            <w:b w:val="0"/>
            <w:bCs w:val="0"/>
            <w:color w:val="auto"/>
            <w:sz w:val="22"/>
            <w:szCs w:val="22"/>
          </w:rPr>
          <w:t xml:space="preserve"> </w:t>
        </w:r>
      </w:ins>
      <w:r w:rsidR="00AA1768">
        <w:rPr>
          <w:rFonts w:ascii="Arial" w:hAnsi="Arial" w:cs="Arial"/>
          <w:b w:val="0"/>
          <w:bCs w:val="0"/>
          <w:color w:val="auto"/>
          <w:sz w:val="22"/>
          <w:szCs w:val="22"/>
        </w:rPr>
        <w:fldChar w:fldCharType="begin"/>
      </w:r>
      <w:r w:rsidR="00B01A26">
        <w:rPr>
          <w:rFonts w:ascii="Arial" w:hAnsi="Arial" w:cs="Arial"/>
          <w:b w:val="0"/>
          <w:bCs w:val="0"/>
          <w:color w:val="auto"/>
          <w:sz w:val="22"/>
          <w:szCs w:val="22"/>
        </w:rPr>
        <w:instrText xml:space="preserve"> ADDIN EN.CITE &lt;EndNote&gt;&lt;Cite&gt;&lt;Author&gt;Sanchez-Moreno&lt;/Author&gt;&lt;Year&gt;2009&lt;/Year&gt;&lt;RecNum&gt;9&lt;/RecNum&gt;&lt;DisplayText&gt;(Sanchez-Moreno, Martinez-Aran et al. 2009)&lt;/DisplayText&gt;&lt;record&gt;&lt;rec-number&gt;9&lt;/rec-number&gt;&lt;foreign-keys&gt;&lt;key app="EN" db-id="d5pefvx9y9aprfepaez5ar2ezfvep5a90wpe" timestamp="1442607372"&gt;9&lt;/key&gt;&lt;/foreign-keys&gt;&lt;ref-type name="Journal Article"&gt;17&lt;/ref-type&gt;&lt;contributors&gt;&lt;authors&gt;&lt;author&gt;Sanchez-Moreno, Jose&lt;/author&gt;&lt;author&gt;Martinez-Aran, Anabel&lt;/author&gt;&lt;author&gt;Colom, Francesc&lt;/author&gt;&lt;author&gt;Scott, Jan&lt;/author&gt;&lt;author&gt;Tabares-Seisdedos, Rafael&lt;/author&gt;&lt;author&gt;Sugranyes, Gisela&lt;/author&gt;&lt;author&gt;Torrent, Carla&lt;/author&gt;&lt;author&gt;Daban, Claire&lt;/author&gt;&lt;author&gt;Benabarre, Antonio&lt;/author&gt;&lt;author&gt;Goikolea, Jose M&lt;/author&gt;&lt;/authors&gt;&lt;/contributors&gt;&lt;titles&gt;&lt;title&gt;Neurocognitive dysfunctions in euthymic bipolar patients with and without prior history of alcohol use&lt;/title&gt;&lt;secondary-title&gt;The Journal of clinical psychiatry&lt;/secondary-title&gt;&lt;/titles&gt;&lt;pages&gt;1120-1127&lt;/pages&gt;&lt;volume&gt;70&lt;/volume&gt;&lt;number&gt;8&lt;/number&gt;&lt;dates&gt;&lt;year&gt;2009&lt;/year&gt;&lt;/dates&gt;&lt;isbn&gt;0160-6689&lt;/isbn&gt;&lt;urls&gt;&lt;/urls&gt;&lt;/record&gt;&lt;/Cite&gt;&lt;/EndNote&gt;</w:instrText>
      </w:r>
      <w:r w:rsidR="00AA1768">
        <w:rPr>
          <w:rFonts w:ascii="Arial" w:hAnsi="Arial" w:cs="Arial"/>
          <w:b w:val="0"/>
          <w:bCs w:val="0"/>
          <w:color w:val="auto"/>
          <w:sz w:val="22"/>
          <w:szCs w:val="22"/>
        </w:rPr>
        <w:fldChar w:fldCharType="separate"/>
      </w:r>
      <w:r w:rsidR="00B01A26">
        <w:rPr>
          <w:rFonts w:ascii="Arial" w:hAnsi="Arial" w:cs="Arial"/>
          <w:b w:val="0"/>
          <w:bCs w:val="0"/>
          <w:noProof/>
          <w:color w:val="auto"/>
          <w:sz w:val="22"/>
          <w:szCs w:val="22"/>
        </w:rPr>
        <w:t>(</w:t>
      </w:r>
      <w:hyperlink w:anchor="_ENREF_40" w:tooltip="Sanchez-Moreno, 2009 #43" w:history="1">
        <w:r w:rsidR="002433A4">
          <w:rPr>
            <w:rFonts w:ascii="Arial" w:hAnsi="Arial" w:cs="Arial"/>
            <w:b w:val="0"/>
            <w:bCs w:val="0"/>
            <w:noProof/>
            <w:color w:val="auto"/>
            <w:sz w:val="22"/>
            <w:szCs w:val="22"/>
          </w:rPr>
          <w:t>Sanchez-Moreno, Martinez-Aran et al. 2009</w:t>
        </w:r>
      </w:hyperlink>
      <w:r w:rsidR="00B01A26">
        <w:rPr>
          <w:rFonts w:ascii="Arial" w:hAnsi="Arial" w:cs="Arial"/>
          <w:b w:val="0"/>
          <w:bCs w:val="0"/>
          <w:noProof/>
          <w:color w:val="auto"/>
          <w:sz w:val="22"/>
          <w:szCs w:val="22"/>
        </w:rPr>
        <w:t>)</w:t>
      </w:r>
      <w:r w:rsidR="00AA1768">
        <w:rPr>
          <w:rFonts w:ascii="Arial" w:hAnsi="Arial" w:cs="Arial"/>
          <w:b w:val="0"/>
          <w:bCs w:val="0"/>
          <w:color w:val="auto"/>
          <w:sz w:val="22"/>
          <w:szCs w:val="22"/>
        </w:rPr>
        <w:fldChar w:fldCharType="end"/>
      </w:r>
      <w:ins w:id="1926" w:author="Cardoso, Taiane D" w:date="2015-09-18T16:01:00Z">
        <w:r w:rsidR="00AA1768">
          <w:rPr>
            <w:rFonts w:ascii="Arial" w:hAnsi="Arial" w:cs="Arial"/>
            <w:b w:val="0"/>
            <w:bCs w:val="0"/>
            <w:color w:val="auto"/>
            <w:sz w:val="22"/>
            <w:szCs w:val="22"/>
          </w:rPr>
          <w:t>.</w:t>
        </w:r>
      </w:ins>
      <w:ins w:id="1927" w:author="Cardoso, Taiane D" w:date="2015-09-18T16:05:00Z">
        <w:r w:rsidR="00AA1768">
          <w:rPr>
            <w:rFonts w:ascii="Arial" w:hAnsi="Arial" w:cs="Arial"/>
            <w:b w:val="0"/>
            <w:bCs w:val="0"/>
            <w:color w:val="auto"/>
            <w:sz w:val="22"/>
            <w:szCs w:val="22"/>
          </w:rPr>
          <w:t xml:space="preserve"> </w:t>
        </w:r>
      </w:ins>
      <w:ins w:id="1928" w:author="Cardoso, Taiane D" w:date="2015-09-21T09:53:00Z">
        <w:r w:rsidR="000A2980">
          <w:rPr>
            <w:rFonts w:ascii="Arial" w:hAnsi="Arial" w:cs="Arial"/>
            <w:b w:val="0"/>
            <w:bCs w:val="0"/>
            <w:color w:val="auto"/>
            <w:sz w:val="22"/>
            <w:szCs w:val="22"/>
          </w:rPr>
          <w:t xml:space="preserve">This finding is similar to ours, because we found </w:t>
        </w:r>
      </w:ins>
      <w:ins w:id="1929" w:author="Cardoso, Taiane D" w:date="2015-09-21T10:05:00Z">
        <w:r w:rsidR="00D050D8">
          <w:rPr>
            <w:rFonts w:ascii="Arial" w:hAnsi="Arial" w:cs="Arial"/>
            <w:b w:val="0"/>
            <w:bCs w:val="0"/>
            <w:color w:val="auto"/>
            <w:sz w:val="22"/>
            <w:szCs w:val="22"/>
          </w:rPr>
          <w:t>impairment</w:t>
        </w:r>
      </w:ins>
      <w:ins w:id="1930" w:author="Cardoso, Taiane D" w:date="2015-09-21T09:53:00Z">
        <w:r w:rsidR="000A2980">
          <w:rPr>
            <w:rFonts w:ascii="Arial" w:hAnsi="Arial" w:cs="Arial"/>
            <w:b w:val="0"/>
            <w:bCs w:val="0"/>
            <w:color w:val="auto"/>
            <w:sz w:val="22"/>
            <w:szCs w:val="22"/>
          </w:rPr>
          <w:t xml:space="preserve"> on</w:t>
        </w:r>
      </w:ins>
      <w:ins w:id="1931" w:author="Cardoso, Taiane D" w:date="2015-09-21T09:54:00Z">
        <w:r w:rsidR="000A2980">
          <w:rPr>
            <w:rFonts w:ascii="Arial" w:hAnsi="Arial" w:cs="Arial"/>
            <w:b w:val="0"/>
            <w:bCs w:val="0"/>
            <w:color w:val="auto"/>
            <w:sz w:val="22"/>
            <w:szCs w:val="22"/>
          </w:rPr>
          <w:t xml:space="preserve"> verbal memory associated with BD, independently of alcohol use disorder, except for a recognition domain that is impaired in BD with alcohol use disorder and not</w:t>
        </w:r>
      </w:ins>
      <w:ins w:id="1932" w:author="Cardoso, Taiane D" w:date="2015-09-21T09:55:00Z">
        <w:r w:rsidR="000A2980">
          <w:rPr>
            <w:rFonts w:ascii="Arial" w:hAnsi="Arial" w:cs="Arial"/>
            <w:b w:val="0"/>
            <w:bCs w:val="0"/>
            <w:color w:val="auto"/>
            <w:sz w:val="22"/>
            <w:szCs w:val="22"/>
          </w:rPr>
          <w:t xml:space="preserve"> in BD without comorbidity, </w:t>
        </w:r>
      </w:ins>
      <w:ins w:id="1933" w:author="Cardoso, Taiane D" w:date="2015-09-21T09:56:00Z">
        <w:r w:rsidR="000A2980">
          <w:rPr>
            <w:rFonts w:ascii="Arial" w:hAnsi="Arial" w:cs="Arial"/>
            <w:b w:val="0"/>
            <w:bCs w:val="0"/>
            <w:color w:val="auto"/>
            <w:sz w:val="22"/>
            <w:szCs w:val="22"/>
          </w:rPr>
          <w:t xml:space="preserve">both </w:t>
        </w:r>
      </w:ins>
      <w:ins w:id="1934" w:author="Cardoso, Taiane D" w:date="2015-09-21T09:55:00Z">
        <w:r w:rsidR="000A2980">
          <w:rPr>
            <w:rFonts w:ascii="Arial" w:hAnsi="Arial" w:cs="Arial"/>
            <w:b w:val="0"/>
            <w:bCs w:val="0"/>
            <w:color w:val="auto"/>
            <w:sz w:val="22"/>
            <w:szCs w:val="22"/>
          </w:rPr>
          <w:t>as compared to controls</w:t>
        </w:r>
      </w:ins>
      <w:ins w:id="1935" w:author="Cardoso, Taiane D" w:date="2015-09-21T09:56:00Z">
        <w:r w:rsidR="000A2980">
          <w:rPr>
            <w:rFonts w:ascii="Arial" w:hAnsi="Arial" w:cs="Arial"/>
            <w:b w:val="0"/>
            <w:bCs w:val="0"/>
            <w:color w:val="auto"/>
            <w:sz w:val="22"/>
            <w:szCs w:val="22"/>
          </w:rPr>
          <w:t>.</w:t>
        </w:r>
      </w:ins>
      <w:ins w:id="1936" w:author="Cardoso, Taiane D" w:date="2015-09-21T09:53:00Z">
        <w:r w:rsidR="000A2980">
          <w:rPr>
            <w:rFonts w:ascii="Arial" w:hAnsi="Arial" w:cs="Arial"/>
            <w:b w:val="0"/>
            <w:bCs w:val="0"/>
            <w:color w:val="auto"/>
            <w:sz w:val="22"/>
            <w:szCs w:val="22"/>
          </w:rPr>
          <w:t xml:space="preserve"> </w:t>
        </w:r>
      </w:ins>
      <w:ins w:id="1937" w:author="Cardoso, Taiane D" w:date="2015-09-18T16:05:00Z">
        <w:r w:rsidR="00AA1768">
          <w:rPr>
            <w:rFonts w:ascii="Arial" w:hAnsi="Arial" w:cs="Arial"/>
            <w:b w:val="0"/>
            <w:bCs w:val="0"/>
            <w:color w:val="auto"/>
            <w:sz w:val="22"/>
            <w:szCs w:val="22"/>
          </w:rPr>
          <w:t>A</w:t>
        </w:r>
      </w:ins>
      <w:ins w:id="1938" w:author="Cardoso, Taiane D" w:date="2015-09-18T16:06:00Z">
        <w:r w:rsidR="00AA1768">
          <w:rPr>
            <w:rFonts w:ascii="Arial" w:hAnsi="Arial" w:cs="Arial"/>
            <w:b w:val="0"/>
            <w:bCs w:val="0"/>
            <w:color w:val="auto"/>
            <w:sz w:val="22"/>
            <w:szCs w:val="22"/>
          </w:rPr>
          <w:t xml:space="preserve">dditionally, a recent systematic review including eight studies found that BD patients with current or past history of </w:t>
        </w:r>
        <w:r w:rsidR="00CC7D7F">
          <w:rPr>
            <w:rFonts w:ascii="Arial" w:hAnsi="Arial" w:cs="Arial"/>
            <w:b w:val="0"/>
            <w:bCs w:val="0"/>
            <w:color w:val="auto"/>
            <w:sz w:val="22"/>
            <w:szCs w:val="22"/>
          </w:rPr>
          <w:t xml:space="preserve">alcohol use disorder showed a more severe impairment in verbal memory and executive </w:t>
        </w:r>
        <w:r w:rsidR="00CC7D7F" w:rsidRPr="00D050D8">
          <w:rPr>
            <w:rFonts w:ascii="Arial" w:hAnsi="Arial" w:cs="Arial"/>
            <w:b w:val="0"/>
            <w:bCs w:val="0"/>
            <w:color w:val="auto"/>
            <w:sz w:val="22"/>
            <w:szCs w:val="22"/>
          </w:rPr>
          <w:t xml:space="preserve">functions than the subjects with BD without comorbidity </w:t>
        </w:r>
      </w:ins>
      <w:r w:rsidR="00CC7D7F" w:rsidRPr="00A61778">
        <w:rPr>
          <w:rFonts w:ascii="Arial" w:hAnsi="Arial" w:cs="Arial"/>
          <w:b w:val="0"/>
          <w:bCs w:val="0"/>
          <w:color w:val="auto"/>
          <w:sz w:val="22"/>
          <w:szCs w:val="22"/>
        </w:rPr>
        <w:fldChar w:fldCharType="begin"/>
      </w:r>
      <w:r w:rsidR="00B01A26" w:rsidRPr="00D050D8">
        <w:rPr>
          <w:rFonts w:ascii="Arial" w:hAnsi="Arial" w:cs="Arial"/>
          <w:b w:val="0"/>
          <w:bCs w:val="0"/>
          <w:color w:val="auto"/>
          <w:sz w:val="22"/>
          <w:szCs w:val="22"/>
        </w:rPr>
        <w:instrText xml:space="preserve"> ADDIN EN.CITE &lt;EndNote&gt;&lt;Cite&gt;&lt;Author&gt;Balanzá-Martínez&lt;/Author&gt;&lt;Year&gt;2015&lt;/Year&gt;&lt;RecNum&gt;8&lt;/RecNum&gt;&lt;DisplayText&gt;(Balanzá-Martínez, Crespo-Facorro et al. 2015)&lt;/DisplayText&gt;&lt;record&gt;&lt;rec-number&gt;8&lt;/rec-number&gt;&lt;foreign-keys&gt;&lt;key app="EN" db-id="d5pefvx9y9aprfepaez5ar2ezfvep5a90wpe" timestamp="1442607372"&gt;8&lt;/key&gt;&lt;/foreign-keys&gt;&lt;ref-type name="Journal Article"&gt;17&lt;/ref-type&gt;&lt;contributors&gt;&lt;authors&gt;&lt;author&gt;Balanzá-Martínez, Vicent&lt;/author&gt;&lt;author&gt;Crespo-Facorro, Benedicto&lt;/author&gt;&lt;author&gt;González-Pinto, Ana&lt;/author&gt;&lt;author&gt;Vieta, Eduard&lt;/author&gt;&lt;/authors&gt;&lt;/contributors&gt;&lt;titles&gt;&lt;title&gt;Bipolar disorder comorbid with alcohol use disorder: focus on neurocognitive correlates&lt;/title&gt;&lt;secondary-title&gt;Frontiers in physiology&lt;/secondary-title&gt;&lt;/titles&gt;&lt;volume&gt;6&lt;/volume&gt;&lt;dates&gt;&lt;year&gt;2015&lt;/year&gt;&lt;/dates&gt;&lt;urls&gt;&lt;/urls&gt;&lt;/record&gt;&lt;/Cite&gt;&lt;/EndNote&gt;</w:instrText>
      </w:r>
      <w:r w:rsidR="00CC7D7F" w:rsidRPr="00A61778">
        <w:rPr>
          <w:rFonts w:ascii="Arial" w:hAnsi="Arial" w:cs="Arial"/>
          <w:b w:val="0"/>
          <w:bCs w:val="0"/>
          <w:color w:val="auto"/>
          <w:sz w:val="22"/>
          <w:szCs w:val="22"/>
          <w:rPrChange w:id="1939" w:author="Cardoso, Taiane D" w:date="2015-09-21T10:07:00Z">
            <w:rPr>
              <w:rFonts w:ascii="Arial" w:hAnsi="Arial" w:cs="Arial"/>
              <w:b w:val="0"/>
              <w:bCs w:val="0"/>
              <w:color w:val="auto"/>
              <w:sz w:val="22"/>
              <w:szCs w:val="22"/>
            </w:rPr>
          </w:rPrChange>
        </w:rPr>
        <w:fldChar w:fldCharType="separate"/>
      </w:r>
      <w:r w:rsidR="00B01A26" w:rsidRPr="00A61778">
        <w:rPr>
          <w:rFonts w:ascii="Arial" w:hAnsi="Arial" w:cs="Arial"/>
          <w:b w:val="0"/>
          <w:bCs w:val="0"/>
          <w:noProof/>
          <w:color w:val="auto"/>
          <w:sz w:val="22"/>
          <w:szCs w:val="22"/>
        </w:rPr>
        <w:t>(</w:t>
      </w:r>
      <w:hyperlink w:anchor="_ENREF_4" w:tooltip="Balanzá-Martínez, 2015 #8" w:history="1">
        <w:r w:rsidR="002433A4" w:rsidRPr="00A61778">
          <w:rPr>
            <w:rFonts w:ascii="Arial" w:hAnsi="Arial" w:cs="Arial"/>
            <w:b w:val="0"/>
            <w:bCs w:val="0"/>
            <w:noProof/>
            <w:color w:val="auto"/>
            <w:sz w:val="22"/>
            <w:szCs w:val="22"/>
          </w:rPr>
          <w:t>Balanzá-Martínez, Crespo-Facorro et al. 2015</w:t>
        </w:r>
      </w:hyperlink>
      <w:r w:rsidR="00B01A26" w:rsidRPr="00A61778">
        <w:rPr>
          <w:rFonts w:ascii="Arial" w:hAnsi="Arial" w:cs="Arial"/>
          <w:b w:val="0"/>
          <w:bCs w:val="0"/>
          <w:noProof/>
          <w:color w:val="auto"/>
          <w:sz w:val="22"/>
          <w:szCs w:val="22"/>
        </w:rPr>
        <w:t>)</w:t>
      </w:r>
      <w:r w:rsidR="00CC7D7F" w:rsidRPr="00A61778">
        <w:rPr>
          <w:rFonts w:ascii="Arial" w:hAnsi="Arial" w:cs="Arial"/>
          <w:b w:val="0"/>
          <w:bCs w:val="0"/>
          <w:color w:val="auto"/>
          <w:sz w:val="22"/>
          <w:szCs w:val="22"/>
        </w:rPr>
        <w:fldChar w:fldCharType="end"/>
      </w:r>
      <w:ins w:id="1940" w:author="Cardoso, Taiane D" w:date="2015-09-18T16:08:00Z">
        <w:r w:rsidR="00CC7D7F" w:rsidRPr="00D050D8">
          <w:rPr>
            <w:rFonts w:ascii="Arial" w:hAnsi="Arial" w:cs="Arial"/>
            <w:b w:val="0"/>
            <w:bCs w:val="0"/>
            <w:color w:val="auto"/>
            <w:sz w:val="22"/>
            <w:szCs w:val="22"/>
          </w:rPr>
          <w:t>.</w:t>
        </w:r>
      </w:ins>
      <w:ins w:id="1941" w:author="Cardoso, Taiane D" w:date="2015-09-21T09:52:00Z">
        <w:r w:rsidR="000A2980" w:rsidRPr="00A61778">
          <w:rPr>
            <w:rFonts w:ascii="Arial" w:hAnsi="Arial" w:cs="Arial"/>
            <w:b w:val="0"/>
            <w:bCs w:val="0"/>
            <w:color w:val="auto"/>
            <w:sz w:val="22"/>
            <w:szCs w:val="22"/>
          </w:rPr>
          <w:t xml:space="preserve"> </w:t>
        </w:r>
      </w:ins>
    </w:p>
    <w:p w:rsidR="00B01A26" w:rsidRPr="00D050D8" w:rsidRDefault="00B01A26">
      <w:pPr>
        <w:spacing w:line="360" w:lineRule="auto"/>
        <w:jc w:val="both"/>
        <w:rPr>
          <w:ins w:id="1942" w:author="Cardoso, Taiane D" w:date="2015-09-18T16:25:00Z"/>
          <w:rFonts w:ascii="Arial" w:hAnsi="Arial" w:cs="Arial"/>
          <w:rPrChange w:id="1943" w:author="Cardoso, Taiane D" w:date="2015-09-21T10:07:00Z">
            <w:rPr>
              <w:ins w:id="1944" w:author="Cardoso, Taiane D" w:date="2015-09-18T16:25:00Z"/>
            </w:rPr>
          </w:rPrChange>
        </w:rPr>
        <w:pPrChange w:id="1945" w:author="Cardoso, Taiane D" w:date="2015-09-21T10:07:00Z">
          <w:pPr/>
        </w:pPrChange>
      </w:pPr>
      <w:ins w:id="1946" w:author="Cardoso, Taiane D" w:date="2015-09-21T09:56:00Z">
        <w:r w:rsidRPr="00D050D8">
          <w:rPr>
            <w:rFonts w:ascii="Arial" w:hAnsi="Arial" w:cs="Arial"/>
            <w:rPrChange w:id="1947" w:author="Cardoso, Taiane D" w:date="2015-09-21T10:07:00Z">
              <w:rPr/>
            </w:rPrChange>
          </w:rPr>
          <w:tab/>
        </w:r>
      </w:ins>
      <w:ins w:id="1948" w:author="Cardoso, Taiane D" w:date="2015-09-21T10:02:00Z">
        <w:r w:rsidRPr="00D050D8">
          <w:rPr>
            <w:rFonts w:ascii="Arial" w:hAnsi="Arial" w:cs="Arial"/>
            <w:rPrChange w:id="1949" w:author="Cardoso, Taiane D" w:date="2015-09-21T10:07:00Z">
              <w:rPr/>
            </w:rPrChange>
          </w:rPr>
          <w:t xml:space="preserve">Besides the comorbidity </w:t>
        </w:r>
      </w:ins>
      <w:ins w:id="1950" w:author="Cardoso, Taiane D" w:date="2015-09-21T10:03:00Z">
        <w:r w:rsidRPr="00D050D8">
          <w:rPr>
            <w:rFonts w:ascii="Arial" w:hAnsi="Arial" w:cs="Arial"/>
            <w:rPrChange w:id="1951" w:author="Cardoso, Taiane D" w:date="2015-09-21T10:07:00Z">
              <w:rPr/>
            </w:rPrChange>
          </w:rPr>
          <w:t>between bipolar di</w:t>
        </w:r>
        <w:r w:rsidR="00D050D8" w:rsidRPr="00D050D8">
          <w:rPr>
            <w:rFonts w:ascii="Arial" w:hAnsi="Arial" w:cs="Arial"/>
            <w:rPrChange w:id="1952" w:author="Cardoso, Taiane D" w:date="2015-09-21T10:07:00Z">
              <w:rPr/>
            </w:rPrChange>
          </w:rPr>
          <w:t>sorder and alcohol use disorder</w:t>
        </w:r>
      </w:ins>
      <w:ins w:id="1953" w:author="Cardoso, Taiane D" w:date="2015-09-21T10:05:00Z">
        <w:r w:rsidR="00D050D8" w:rsidRPr="00D050D8">
          <w:rPr>
            <w:rFonts w:ascii="Arial" w:hAnsi="Arial" w:cs="Arial"/>
            <w:rPrChange w:id="1954" w:author="Cardoso, Taiane D" w:date="2015-09-21T10:07:00Z">
              <w:rPr/>
            </w:rPrChange>
          </w:rPr>
          <w:t xml:space="preserve"> has been studied and the studies have showed the cognitive impairment a</w:t>
        </w:r>
        <w:r w:rsidR="00A61778" w:rsidRPr="00A61778">
          <w:rPr>
            <w:rFonts w:ascii="Arial" w:hAnsi="Arial" w:cs="Arial"/>
          </w:rPr>
          <w:t>ssociated with th</w:t>
        </w:r>
      </w:ins>
      <w:ins w:id="1955" w:author="Cardoso, Taiane D" w:date="2015-09-21T10:08:00Z">
        <w:r w:rsidR="00A61778">
          <w:rPr>
            <w:rFonts w:ascii="Arial" w:hAnsi="Arial" w:cs="Arial"/>
          </w:rPr>
          <w:t>is</w:t>
        </w:r>
      </w:ins>
      <w:ins w:id="1956" w:author="Cardoso, Taiane D" w:date="2015-09-21T10:05:00Z">
        <w:r w:rsidR="00D050D8" w:rsidRPr="00D050D8">
          <w:rPr>
            <w:rFonts w:ascii="Arial" w:hAnsi="Arial" w:cs="Arial"/>
            <w:rPrChange w:id="1957" w:author="Cardoso, Taiane D" w:date="2015-09-21T10:07:00Z">
              <w:rPr/>
            </w:rPrChange>
          </w:rPr>
          <w:t xml:space="preserve"> comorbidity, a few studies have assessed </w:t>
        </w:r>
      </w:ins>
      <w:ins w:id="1958" w:author="Cardoso, Taiane D" w:date="2015-09-21T10:06:00Z">
        <w:r w:rsidR="00D050D8" w:rsidRPr="00D050D8">
          <w:rPr>
            <w:rFonts w:ascii="Arial" w:hAnsi="Arial" w:cs="Arial"/>
            <w:rPrChange w:id="1959" w:author="Cardoso, Taiane D" w:date="2015-09-21T10:07:00Z">
              <w:rPr/>
            </w:rPrChange>
          </w:rPr>
          <w:t>the cognitive impairment in bipolar disorder with illicit substance use disorder comorbidity.</w:t>
        </w:r>
      </w:ins>
      <w:ins w:id="1960" w:author="Cardoso, Taiane D" w:date="2015-09-21T10:09:00Z">
        <w:r w:rsidR="00A61778">
          <w:rPr>
            <w:rFonts w:ascii="Arial" w:hAnsi="Arial" w:cs="Arial"/>
          </w:rPr>
          <w:t xml:space="preserve"> </w:t>
        </w:r>
        <w:r w:rsidR="00A61778" w:rsidRPr="00A61778">
          <w:rPr>
            <w:rFonts w:ascii="Arial" w:hAnsi="Arial" w:cs="Arial"/>
          </w:rPr>
          <w:t>Marshall</w:t>
        </w:r>
        <w:r w:rsidR="00A61778">
          <w:rPr>
            <w:rFonts w:ascii="Arial" w:hAnsi="Arial" w:cs="Arial"/>
          </w:rPr>
          <w:t xml:space="preserve"> et al.</w:t>
        </w:r>
      </w:ins>
      <w:ins w:id="1961" w:author="Cardoso, Taiane D" w:date="2015-09-21T10:10:00Z">
        <w:r w:rsidR="00A61778">
          <w:rPr>
            <w:rFonts w:ascii="Arial" w:hAnsi="Arial" w:cs="Arial"/>
          </w:rPr>
          <w:t xml:space="preserve"> (2012), </w:t>
        </w:r>
      </w:ins>
      <w:ins w:id="1962" w:author="Cardoso, Taiane D" w:date="2015-09-21T10:11:00Z">
        <w:r w:rsidR="00A61778">
          <w:rPr>
            <w:rFonts w:ascii="Arial" w:hAnsi="Arial" w:cs="Arial"/>
          </w:rPr>
          <w:t xml:space="preserve">showed that </w:t>
        </w:r>
      </w:ins>
      <w:ins w:id="1963" w:author="Cardoso, Taiane D" w:date="2015-09-21T10:12:00Z">
        <w:r w:rsidR="00A61778">
          <w:rPr>
            <w:rFonts w:ascii="Arial" w:hAnsi="Arial" w:cs="Arial"/>
          </w:rPr>
          <w:t>BD with lifetime history of</w:t>
        </w:r>
        <w:r w:rsidR="00A61778" w:rsidRPr="00A61778">
          <w:rPr>
            <w:rFonts w:ascii="Arial" w:hAnsi="Arial" w:cs="Arial"/>
          </w:rPr>
          <w:t xml:space="preserve"> SUD</w:t>
        </w:r>
        <w:r w:rsidR="00A61778">
          <w:rPr>
            <w:rFonts w:ascii="Arial" w:hAnsi="Arial" w:cs="Arial"/>
          </w:rPr>
          <w:t xml:space="preserve"> (including alcohol and illicit substances)</w:t>
        </w:r>
        <w:r w:rsidR="00A61778" w:rsidRPr="00A61778">
          <w:rPr>
            <w:rFonts w:ascii="Arial" w:hAnsi="Arial" w:cs="Arial"/>
          </w:rPr>
          <w:t xml:space="preserve"> exhibited significantly </w:t>
        </w:r>
        <w:r w:rsidR="00A61778">
          <w:rPr>
            <w:rFonts w:ascii="Arial" w:hAnsi="Arial" w:cs="Arial"/>
          </w:rPr>
          <w:t xml:space="preserve">worse </w:t>
        </w:r>
        <w:r w:rsidR="00A61778" w:rsidRPr="00A61778">
          <w:rPr>
            <w:rFonts w:ascii="Arial" w:hAnsi="Arial" w:cs="Arial"/>
          </w:rPr>
          <w:t>performance than BD without SUD in visual memory and conceptual reasoning/set-shifting</w:t>
        </w:r>
      </w:ins>
      <w:ins w:id="1964" w:author="Cardoso, Taiane D" w:date="2015-09-21T10:13:00Z">
        <w:r w:rsidR="00A61778">
          <w:rPr>
            <w:rFonts w:ascii="Arial" w:hAnsi="Arial" w:cs="Arial"/>
          </w:rPr>
          <w:t xml:space="preserve"> </w:t>
        </w:r>
      </w:ins>
      <w:r w:rsidR="00A61778">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IDIwMTIpPC9EaXNwbGF5VGV4dD48cmVjb3JkPjxyZWMtbnVtYmVyPjExNjwvcmVjLW51bWJlcj48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</w:fldData>
        </w:fldChar>
      </w:r>
      <w:r w:rsidR="00A61778">
        <w:rPr>
          <w:rFonts w:ascii="Arial" w:hAnsi="Arial" w:cs="Arial"/>
        </w:rPr>
        <w:instrText xml:space="preserve"> ADDIN EN.CITE </w:instrText>
      </w:r>
      <w:r w:rsidR="00A61778">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IDIwMTIpPC9EaXNwbGF5VGV4dD48cmVjb3JkPjxyZWMtbnVtYmVyPjExNjwvcmVjLW51bWJlcj48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</w:fldData>
        </w:fldChar>
      </w:r>
      <w:r w:rsidR="00A61778">
        <w:rPr>
          <w:rFonts w:ascii="Arial" w:hAnsi="Arial" w:cs="Arial"/>
        </w:rPr>
        <w:instrText xml:space="preserve"> ADDIN EN.CITE.DATA </w:instrText>
      </w:r>
      <w:r w:rsidR="00A61778">
        <w:rPr>
          <w:rFonts w:ascii="Arial" w:hAnsi="Arial" w:cs="Arial"/>
        </w:rPr>
      </w:r>
      <w:r w:rsidR="00A61778">
        <w:rPr>
          <w:rFonts w:ascii="Arial" w:hAnsi="Arial" w:cs="Arial"/>
        </w:rPr>
        <w:fldChar w:fldCharType="end"/>
      </w:r>
      <w:r w:rsidR="00A61778">
        <w:rPr>
          <w:rFonts w:ascii="Arial" w:hAnsi="Arial" w:cs="Arial"/>
        </w:rPr>
      </w:r>
      <w:r w:rsidR="00A61778">
        <w:rPr>
          <w:rFonts w:ascii="Arial" w:hAnsi="Arial" w:cs="Arial"/>
        </w:rPr>
        <w:fldChar w:fldCharType="separate"/>
      </w:r>
      <w:r w:rsidR="00A61778">
        <w:rPr>
          <w:rFonts w:ascii="Arial" w:hAnsi="Arial" w:cs="Arial"/>
          <w:noProof/>
        </w:rPr>
        <w:t>(</w:t>
      </w:r>
      <w:r w:rsidR="002433A4">
        <w:rPr>
          <w:rFonts w:ascii="Arial" w:hAnsi="Arial" w:cs="Arial"/>
          <w:noProof/>
        </w:rPr>
        <w:fldChar w:fldCharType="begin"/>
      </w:r>
      <w:r w:rsidR="002433A4">
        <w:rPr>
          <w:rFonts w:ascii="Arial" w:hAnsi="Arial" w:cs="Arial"/>
          <w:noProof/>
        </w:rPr>
        <w:instrText xml:space="preserve"> HYPERLINK \l "_ENREF_32" \o "Marshall, 2012 #116" </w:instrText>
      </w:r>
      <w:r w:rsidR="002433A4">
        <w:rPr>
          <w:rFonts w:ascii="Arial" w:hAnsi="Arial" w:cs="Arial"/>
          <w:noProof/>
        </w:rPr>
        <w:fldChar w:fldCharType="separate"/>
      </w:r>
      <w:r w:rsidR="002433A4">
        <w:rPr>
          <w:rFonts w:ascii="Arial" w:hAnsi="Arial" w:cs="Arial"/>
          <w:noProof/>
        </w:rPr>
        <w:t>Marshall, Walker et al. 2012</w:t>
      </w:r>
      <w:r w:rsidR="002433A4">
        <w:rPr>
          <w:rFonts w:ascii="Arial" w:hAnsi="Arial" w:cs="Arial"/>
          <w:noProof/>
        </w:rPr>
        <w:fldChar w:fldCharType="end"/>
      </w:r>
      <w:r w:rsidR="00A61778">
        <w:rPr>
          <w:rFonts w:ascii="Arial" w:hAnsi="Arial" w:cs="Arial"/>
          <w:noProof/>
        </w:rPr>
        <w:t>)</w:t>
      </w:r>
      <w:r w:rsidR="00A61778">
        <w:rPr>
          <w:rFonts w:ascii="Arial" w:hAnsi="Arial" w:cs="Arial"/>
        </w:rPr>
        <w:fldChar w:fldCharType="end"/>
      </w:r>
      <w:ins w:id="1965" w:author="Cardoso, Taiane D" w:date="2015-09-21T10:13:00Z">
        <w:r w:rsidR="00A61778">
          <w:rPr>
            <w:rFonts w:ascii="Arial" w:hAnsi="Arial" w:cs="Arial"/>
          </w:rPr>
          <w:t xml:space="preserve">. </w:t>
        </w:r>
      </w:ins>
      <w:ins w:id="1966" w:author="Cardoso, Taiane D" w:date="2015-09-21T10:18:00Z">
        <w:r w:rsidR="00A61778">
          <w:rPr>
            <w:rFonts w:ascii="Arial" w:hAnsi="Arial" w:cs="Arial"/>
          </w:rPr>
          <w:t xml:space="preserve">Controversially, another study </w:t>
        </w:r>
        <w:r w:rsidR="00B85EFD">
          <w:rPr>
            <w:rFonts w:ascii="Arial" w:hAnsi="Arial" w:cs="Arial"/>
          </w:rPr>
          <w:t xml:space="preserve">showed that </w:t>
        </w:r>
      </w:ins>
      <w:ins w:id="1967" w:author="Cardoso, Taiane D" w:date="2015-09-21T10:19:00Z">
        <w:r w:rsidR="00B85EFD">
          <w:rPr>
            <w:rFonts w:ascii="Arial" w:hAnsi="Arial" w:cs="Arial"/>
          </w:rPr>
          <w:t xml:space="preserve">subjects with bipolar disorder and a </w:t>
        </w:r>
        <w:r w:rsidR="00B85EFD" w:rsidRPr="00B85EFD">
          <w:rPr>
            <w:rFonts w:ascii="Arial" w:hAnsi="Arial" w:cs="Arial"/>
          </w:rPr>
          <w:t>history</w:t>
        </w:r>
        <w:r w:rsidR="00B85EFD">
          <w:rPr>
            <w:rFonts w:ascii="Arial" w:hAnsi="Arial" w:cs="Arial"/>
          </w:rPr>
          <w:t xml:space="preserve"> o</w:t>
        </w:r>
        <w:r w:rsidR="00B85EFD" w:rsidRPr="00B85EFD">
          <w:rPr>
            <w:rFonts w:ascii="Arial" w:hAnsi="Arial" w:cs="Arial"/>
          </w:rPr>
          <w:t>f</w:t>
        </w:r>
        <w:r w:rsidR="00B85EFD">
          <w:rPr>
            <w:rFonts w:ascii="Arial" w:hAnsi="Arial" w:cs="Arial"/>
          </w:rPr>
          <w:t xml:space="preserve"> </w:t>
        </w:r>
        <w:r w:rsidR="00B85EFD" w:rsidRPr="00B85EFD">
          <w:rPr>
            <w:rFonts w:ascii="Arial" w:hAnsi="Arial" w:cs="Arial"/>
          </w:rPr>
          <w:t>cannabis</w:t>
        </w:r>
      </w:ins>
      <w:ins w:id="1968" w:author="Cardoso, Taiane D" w:date="2015-09-21T10:20:00Z">
        <w:r w:rsidR="00B85EFD">
          <w:rPr>
            <w:rFonts w:ascii="Arial" w:hAnsi="Arial" w:cs="Arial"/>
          </w:rPr>
          <w:t xml:space="preserve"> </w:t>
        </w:r>
      </w:ins>
      <w:ins w:id="1969" w:author="Cardoso, Taiane D" w:date="2015-09-21T10:19:00Z">
        <w:r w:rsidR="00B85EFD" w:rsidRPr="00B85EFD">
          <w:rPr>
            <w:rFonts w:ascii="Arial" w:hAnsi="Arial" w:cs="Arial"/>
          </w:rPr>
          <w:t>use</w:t>
        </w:r>
      </w:ins>
      <w:ins w:id="1970" w:author="Cardoso, Taiane D" w:date="2015-09-21T10:20:00Z">
        <w:r w:rsidR="00B85EFD">
          <w:rPr>
            <w:rFonts w:ascii="Arial" w:hAnsi="Arial" w:cs="Arial"/>
          </w:rPr>
          <w:t xml:space="preserve"> </w:t>
        </w:r>
      </w:ins>
      <w:ins w:id="1971" w:author="Cardoso, Taiane D" w:date="2015-09-21T10:19:00Z">
        <w:r w:rsidR="00B85EFD" w:rsidRPr="00B85EFD">
          <w:rPr>
            <w:rFonts w:ascii="Arial" w:hAnsi="Arial" w:cs="Arial"/>
          </w:rPr>
          <w:t>disorder</w:t>
        </w:r>
      </w:ins>
      <w:ins w:id="1972" w:author="Cardoso, Taiane D" w:date="2015-09-21T10:20:00Z">
        <w:r w:rsidR="00B85EFD">
          <w:rPr>
            <w:rFonts w:ascii="Arial" w:hAnsi="Arial" w:cs="Arial"/>
          </w:rPr>
          <w:t xml:space="preserve"> </w:t>
        </w:r>
      </w:ins>
      <w:ins w:id="1973" w:author="Cardoso, Taiane D" w:date="2015-09-21T10:19:00Z">
        <w:r w:rsidR="00B85EFD" w:rsidRPr="00B85EFD">
          <w:rPr>
            <w:rFonts w:ascii="Arial" w:hAnsi="Arial" w:cs="Arial"/>
          </w:rPr>
          <w:t>demonstrated</w:t>
        </w:r>
      </w:ins>
      <w:ins w:id="1974" w:author="Cardoso, Taiane D" w:date="2015-09-21T10:29:00Z">
        <w:r w:rsidR="00B85EFD">
          <w:rPr>
            <w:rFonts w:ascii="Arial" w:hAnsi="Arial" w:cs="Arial"/>
          </w:rPr>
          <w:t xml:space="preserve"> </w:t>
        </w:r>
      </w:ins>
      <w:ins w:id="1975" w:author="Cardoso, Taiane D" w:date="2015-09-21T10:19:00Z">
        <w:r w:rsidR="00B85EFD" w:rsidRPr="00B85EFD">
          <w:rPr>
            <w:rFonts w:ascii="Arial" w:hAnsi="Arial" w:cs="Arial"/>
          </w:rPr>
          <w:t>significantly</w:t>
        </w:r>
      </w:ins>
      <w:ins w:id="1976" w:author="Cardoso, Taiane D" w:date="2015-09-21T10:29:00Z">
        <w:r w:rsidR="00B85EFD">
          <w:rPr>
            <w:rFonts w:ascii="Arial" w:hAnsi="Arial" w:cs="Arial"/>
          </w:rPr>
          <w:t xml:space="preserve"> </w:t>
        </w:r>
      </w:ins>
      <w:ins w:id="1977" w:author="Cardoso, Taiane D" w:date="2015-09-21T10:19:00Z">
        <w:r w:rsidR="00B85EFD" w:rsidRPr="00B85EFD">
          <w:rPr>
            <w:rFonts w:ascii="Arial" w:hAnsi="Arial" w:cs="Arial"/>
          </w:rPr>
          <w:t>better</w:t>
        </w:r>
      </w:ins>
      <w:ins w:id="1978" w:author="Cardoso, Taiane D" w:date="2015-09-21T10:29:00Z">
        <w:r w:rsidR="00B85EFD">
          <w:rPr>
            <w:rFonts w:ascii="Arial" w:hAnsi="Arial" w:cs="Arial"/>
          </w:rPr>
          <w:t xml:space="preserve"> </w:t>
        </w:r>
      </w:ins>
      <w:ins w:id="1979" w:author="Cardoso, Taiane D" w:date="2015-09-21T10:19:00Z">
        <w:r w:rsidR="00B85EFD" w:rsidRPr="00B85EFD">
          <w:rPr>
            <w:rFonts w:ascii="Arial" w:hAnsi="Arial" w:cs="Arial"/>
          </w:rPr>
          <w:t>performance</w:t>
        </w:r>
      </w:ins>
      <w:ins w:id="1980" w:author="Cardoso, Taiane D" w:date="2015-09-21T10:29:00Z">
        <w:r w:rsidR="00B85EFD">
          <w:rPr>
            <w:rFonts w:ascii="Arial" w:hAnsi="Arial" w:cs="Arial"/>
          </w:rPr>
          <w:t xml:space="preserve"> </w:t>
        </w:r>
      </w:ins>
      <w:ins w:id="1981" w:author="Cardoso, Taiane D" w:date="2015-09-21T10:19:00Z">
        <w:r w:rsidR="00B85EFD" w:rsidRPr="00B85EFD">
          <w:rPr>
            <w:rFonts w:ascii="Arial" w:hAnsi="Arial" w:cs="Arial"/>
          </w:rPr>
          <w:t>on</w:t>
        </w:r>
      </w:ins>
      <w:ins w:id="1982" w:author="Cardoso, Taiane D" w:date="2015-09-21T10:29:00Z">
        <w:r w:rsidR="00B85EFD">
          <w:rPr>
            <w:rFonts w:ascii="Arial" w:hAnsi="Arial" w:cs="Arial"/>
          </w:rPr>
          <w:t xml:space="preserve"> </w:t>
        </w:r>
      </w:ins>
      <w:ins w:id="1983" w:author="Cardoso, Taiane D" w:date="2015-09-21T10:19:00Z">
        <w:r w:rsidR="00B85EFD" w:rsidRPr="00B85EFD">
          <w:rPr>
            <w:rFonts w:ascii="Arial" w:hAnsi="Arial" w:cs="Arial"/>
          </w:rPr>
          <w:t>measures</w:t>
        </w:r>
      </w:ins>
      <w:ins w:id="1984" w:author="Cardoso, Taiane D" w:date="2015-09-21T10:29:00Z">
        <w:r w:rsidR="00B85EFD">
          <w:rPr>
            <w:rFonts w:ascii="Arial" w:hAnsi="Arial" w:cs="Arial"/>
          </w:rPr>
          <w:t xml:space="preserve"> </w:t>
        </w:r>
      </w:ins>
      <w:ins w:id="1985" w:author="Cardoso, Taiane D" w:date="2015-09-21T10:19:00Z">
        <w:r w:rsidR="00B85EFD" w:rsidRPr="00B85EFD">
          <w:rPr>
            <w:rFonts w:ascii="Arial" w:hAnsi="Arial" w:cs="Arial"/>
          </w:rPr>
          <w:t>of</w:t>
        </w:r>
      </w:ins>
      <w:ins w:id="1986" w:author="Cardoso, Taiane D" w:date="2015-09-21T10:29:00Z">
        <w:r w:rsidR="00B85EFD">
          <w:rPr>
            <w:rFonts w:ascii="Arial" w:hAnsi="Arial" w:cs="Arial"/>
          </w:rPr>
          <w:t xml:space="preserve"> </w:t>
        </w:r>
      </w:ins>
      <w:ins w:id="1987" w:author="Cardoso, Taiane D" w:date="2015-09-21T10:19:00Z">
        <w:r w:rsidR="00B85EFD" w:rsidRPr="00B85EFD">
          <w:rPr>
            <w:rFonts w:ascii="Arial" w:hAnsi="Arial" w:cs="Arial"/>
          </w:rPr>
          <w:t>attention,</w:t>
        </w:r>
      </w:ins>
      <w:ins w:id="1988" w:author="Cardoso, Taiane D" w:date="2015-09-21T10:29:00Z">
        <w:r w:rsidR="00B85EFD">
          <w:rPr>
            <w:rFonts w:ascii="Arial" w:hAnsi="Arial" w:cs="Arial"/>
          </w:rPr>
          <w:t xml:space="preserve"> </w:t>
        </w:r>
      </w:ins>
      <w:ins w:id="1989" w:author="Cardoso, Taiane D" w:date="2015-09-21T10:19:00Z">
        <w:r w:rsidR="00B85EFD" w:rsidRPr="00B85EFD">
          <w:rPr>
            <w:rFonts w:ascii="Arial" w:hAnsi="Arial" w:cs="Arial"/>
          </w:rPr>
          <w:t>processing</w:t>
        </w:r>
      </w:ins>
      <w:ins w:id="1990" w:author="Cardoso, Taiane D" w:date="2015-09-21T10:29:00Z">
        <w:r w:rsidR="00B85EFD">
          <w:rPr>
            <w:rFonts w:ascii="Arial" w:hAnsi="Arial" w:cs="Arial"/>
          </w:rPr>
          <w:t xml:space="preserve"> </w:t>
        </w:r>
      </w:ins>
      <w:ins w:id="1991" w:author="Cardoso, Taiane D" w:date="2015-09-21T10:30:00Z">
        <w:r w:rsidR="00B85EFD" w:rsidRPr="00B85EFD">
          <w:rPr>
            <w:rFonts w:ascii="Arial" w:hAnsi="Arial" w:cs="Arial"/>
          </w:rPr>
          <w:t>speed, and</w:t>
        </w:r>
      </w:ins>
      <w:ins w:id="1992" w:author="Cardoso, Taiane D" w:date="2015-09-21T10:29:00Z">
        <w:r w:rsidR="00B85EFD">
          <w:rPr>
            <w:rFonts w:ascii="Arial" w:hAnsi="Arial" w:cs="Arial"/>
          </w:rPr>
          <w:t xml:space="preserve"> </w:t>
        </w:r>
      </w:ins>
      <w:ins w:id="1993" w:author="Cardoso, Taiane D" w:date="2015-09-21T10:19:00Z">
        <w:r w:rsidR="00B85EFD" w:rsidRPr="00B85EFD">
          <w:rPr>
            <w:rFonts w:ascii="Arial" w:hAnsi="Arial" w:cs="Arial"/>
          </w:rPr>
          <w:t>working</w:t>
        </w:r>
      </w:ins>
      <w:ins w:id="1994" w:author="Cardoso, Taiane D" w:date="2015-09-21T10:29:00Z">
        <w:r w:rsidR="00B85EFD">
          <w:rPr>
            <w:rFonts w:ascii="Arial" w:hAnsi="Arial" w:cs="Arial"/>
          </w:rPr>
          <w:t xml:space="preserve"> </w:t>
        </w:r>
      </w:ins>
      <w:ins w:id="1995" w:author="Cardoso, Taiane D" w:date="2015-09-21T10:19:00Z">
        <w:r w:rsidR="00B85EFD" w:rsidRPr="00B85EFD">
          <w:rPr>
            <w:rFonts w:ascii="Arial" w:hAnsi="Arial" w:cs="Arial"/>
          </w:rPr>
          <w:t>memory</w:t>
        </w:r>
      </w:ins>
      <w:ins w:id="1996" w:author="Cardoso, Taiane D" w:date="2015-09-21T10:30:00Z">
        <w:r w:rsidR="00B85EFD">
          <w:rPr>
            <w:rFonts w:ascii="Arial" w:hAnsi="Arial" w:cs="Arial"/>
          </w:rPr>
          <w:t xml:space="preserve">, as compared to patients with BD without history of cannabis use disorder </w:t>
        </w:r>
      </w:ins>
      <w:r w:rsidR="00B85EFD">
        <w:rPr>
          <w:rFonts w:ascii="Arial" w:hAnsi="Arial" w:cs="Arial"/>
        </w:rPr>
        <w:fldChar w:fldCharType="begin">
          <w:fldData xml:space="preserve">PEVuZE5vdGU+PENpdGU+PEF1dGhvcj5CcmFnYTwvQXV0aG9yPjxZZWFyPjIwMTI8L1llYXI+PFJl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</w:fldData>
        </w:fldChar>
      </w:r>
      <w:r w:rsidR="00B85EFD">
        <w:rPr>
          <w:rFonts w:ascii="Arial" w:hAnsi="Arial" w:cs="Arial"/>
        </w:rPr>
        <w:instrText xml:space="preserve"> ADDIN EN.CITE </w:instrText>
      </w:r>
      <w:r w:rsidR="00B85EFD">
        <w:rPr>
          <w:rFonts w:ascii="Arial" w:hAnsi="Arial" w:cs="Arial"/>
        </w:rPr>
        <w:fldChar w:fldCharType="begin">
          <w:fldData xml:space="preserve">PEVuZE5vdGU+PENpdGU+PEF1dGhvcj5CcmFnYTwvQXV0aG9yPjxZZWFyPjIwMTI8L1llYXI+PFJl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</w:fldData>
        </w:fldChar>
      </w:r>
      <w:r w:rsidR="00B85EFD">
        <w:rPr>
          <w:rFonts w:ascii="Arial" w:hAnsi="Arial" w:cs="Arial"/>
        </w:rPr>
        <w:instrText xml:space="preserve"> ADDIN EN.CITE.DATA </w:instrText>
      </w:r>
      <w:r w:rsidR="00B85EFD">
        <w:rPr>
          <w:rFonts w:ascii="Arial" w:hAnsi="Arial" w:cs="Arial"/>
        </w:rPr>
      </w:r>
      <w:r w:rsidR="00B85EFD">
        <w:rPr>
          <w:rFonts w:ascii="Arial" w:hAnsi="Arial" w:cs="Arial"/>
        </w:rPr>
        <w:fldChar w:fldCharType="end"/>
      </w:r>
      <w:r w:rsidR="00B85EFD">
        <w:rPr>
          <w:rFonts w:ascii="Arial" w:hAnsi="Arial" w:cs="Arial"/>
        </w:rPr>
      </w:r>
      <w:r w:rsidR="00B85EFD">
        <w:rPr>
          <w:rFonts w:ascii="Arial" w:hAnsi="Arial" w:cs="Arial"/>
        </w:rPr>
        <w:fldChar w:fldCharType="separate"/>
      </w:r>
      <w:r w:rsidR="00B85EFD">
        <w:rPr>
          <w:rFonts w:ascii="Arial" w:hAnsi="Arial" w:cs="Arial"/>
          <w:noProof/>
        </w:rPr>
        <w:t>(</w:t>
      </w:r>
      <w:r w:rsidR="002433A4">
        <w:rPr>
          <w:rFonts w:ascii="Arial" w:hAnsi="Arial" w:cs="Arial"/>
          <w:noProof/>
        </w:rPr>
        <w:fldChar w:fldCharType="begin"/>
      </w:r>
      <w:r w:rsidR="002433A4">
        <w:rPr>
          <w:rFonts w:ascii="Arial" w:hAnsi="Arial" w:cs="Arial"/>
          <w:noProof/>
        </w:rPr>
        <w:instrText xml:space="preserve"> HYPERLINK \l "_ENREF_10" \o "Braga, 2012 #74" </w:instrText>
      </w:r>
      <w:r w:rsidR="002433A4">
        <w:rPr>
          <w:rFonts w:ascii="Arial" w:hAnsi="Arial" w:cs="Arial"/>
          <w:noProof/>
        </w:rPr>
        <w:fldChar w:fldCharType="separate"/>
      </w:r>
      <w:r w:rsidR="002433A4">
        <w:rPr>
          <w:rFonts w:ascii="Arial" w:hAnsi="Arial" w:cs="Arial"/>
          <w:noProof/>
        </w:rPr>
        <w:t>Braga, Burdick et al. 2012</w:t>
      </w:r>
      <w:r w:rsidR="002433A4">
        <w:rPr>
          <w:rFonts w:ascii="Arial" w:hAnsi="Arial" w:cs="Arial"/>
          <w:noProof/>
        </w:rPr>
        <w:fldChar w:fldCharType="end"/>
      </w:r>
      <w:r w:rsidR="00B85EFD">
        <w:rPr>
          <w:rFonts w:ascii="Arial" w:hAnsi="Arial" w:cs="Arial"/>
          <w:noProof/>
        </w:rPr>
        <w:t>)</w:t>
      </w:r>
      <w:r w:rsidR="00B85EFD">
        <w:rPr>
          <w:rFonts w:ascii="Arial" w:hAnsi="Arial" w:cs="Arial"/>
        </w:rPr>
        <w:fldChar w:fldCharType="end"/>
      </w:r>
      <w:ins w:id="1997" w:author="Cardoso, Taiane D" w:date="2015-09-21T10:30:00Z">
        <w:r w:rsidR="00B85EFD">
          <w:rPr>
            <w:rFonts w:ascii="Arial" w:hAnsi="Arial" w:cs="Arial"/>
          </w:rPr>
          <w:t>.</w:t>
        </w:r>
      </w:ins>
      <w:ins w:id="1998" w:author="Cardoso, Taiane D" w:date="2015-09-21T10:31:00Z">
        <w:r w:rsidR="000F72A7">
          <w:rPr>
            <w:rFonts w:ascii="Arial" w:hAnsi="Arial" w:cs="Arial"/>
          </w:rPr>
          <w:t xml:space="preserve"> Our findings indicated that the history of illicit substance use disorder is associated with impairment in recognition as compared to healthy controls, and no difference was observed for comparison between BD without comorbidity and healthy controls.</w:t>
        </w:r>
      </w:ins>
    </w:p>
    <w:p w:rsidR="00CC7D7F" w:rsidRPr="000F72A7" w:rsidRDefault="000F72A7">
      <w:pPr>
        <w:spacing w:line="360" w:lineRule="auto"/>
        <w:ind w:firstLine="720"/>
        <w:jc w:val="both"/>
        <w:rPr>
          <w:ins w:id="1999" w:author="Cardoso, Taiane D" w:date="2015-09-18T15:33:00Z"/>
          <w:rFonts w:ascii="Arial" w:hAnsi="Arial" w:cs="Arial"/>
          <w:rPrChange w:id="2000" w:author="Cardoso, Taiane D" w:date="2015-09-21T10:40:00Z">
            <w:rPr>
              <w:ins w:id="2001" w:author="Cardoso, Taiane D" w:date="2015-09-18T15:33:00Z"/>
              <w:b/>
              <w:bCs/>
            </w:rPr>
          </w:rPrChange>
        </w:rPr>
        <w:pPrChange w:id="2002" w:author="Cardoso, Taiane D" w:date="2015-09-21T10:40:00Z">
          <w:pPr/>
        </w:pPrChange>
      </w:pPr>
      <w:ins w:id="2003" w:author="Cardoso, Taiane D" w:date="2015-09-21T10:33:00Z">
        <w:r w:rsidRPr="000F72A7">
          <w:rPr>
            <w:rFonts w:ascii="Arial" w:hAnsi="Arial" w:cs="Arial"/>
            <w:rPrChange w:id="2004" w:author="Cardoso, Taiane D" w:date="2015-09-21T10:37:00Z">
              <w:rPr>
                <w:lang w:val="pt-BR"/>
              </w:rPr>
            </w:rPrChange>
          </w:rPr>
          <w:t xml:space="preserve">Our </w:t>
        </w:r>
        <w:proofErr w:type="spellStart"/>
        <w:r w:rsidRPr="000F72A7">
          <w:rPr>
            <w:rFonts w:ascii="Arial" w:hAnsi="Arial" w:cs="Arial"/>
            <w:rPrChange w:id="2005" w:author="Cardoso, Taiane D" w:date="2015-09-21T10:37:00Z">
              <w:rPr>
                <w:lang w:val="pt-BR"/>
              </w:rPr>
            </w:rPrChange>
          </w:rPr>
          <w:t>findigns</w:t>
        </w:r>
        <w:proofErr w:type="spellEnd"/>
        <w:r w:rsidRPr="000F72A7">
          <w:rPr>
            <w:rFonts w:ascii="Arial" w:hAnsi="Arial" w:cs="Arial"/>
            <w:rPrChange w:id="2006" w:author="Cardoso, Taiane D" w:date="2015-09-21T10:37:00Z">
              <w:rPr>
                <w:lang w:val="pt-BR"/>
              </w:rPr>
            </w:rPrChange>
          </w:rPr>
          <w:t xml:space="preserve"> can be </w:t>
        </w:r>
        <w:proofErr w:type="spellStart"/>
        <w:r w:rsidRPr="000F72A7">
          <w:rPr>
            <w:rFonts w:ascii="Arial" w:hAnsi="Arial" w:cs="Arial"/>
            <w:rPrChange w:id="2007" w:author="Cardoso, Taiane D" w:date="2015-09-21T10:37:00Z">
              <w:rPr>
                <w:lang w:val="pt-BR"/>
              </w:rPr>
            </w:rPrChange>
          </w:rPr>
          <w:t>interpretated</w:t>
        </w:r>
        <w:proofErr w:type="spellEnd"/>
        <w:r w:rsidRPr="000F72A7">
          <w:rPr>
            <w:rFonts w:ascii="Arial" w:hAnsi="Arial" w:cs="Arial"/>
            <w:rPrChange w:id="2008" w:author="Cardoso, Taiane D" w:date="2015-09-21T10:37:00Z">
              <w:rPr>
                <w:lang w:val="pt-BR"/>
              </w:rPr>
            </w:rPrChange>
          </w:rPr>
          <w:t xml:space="preserve"> in the light of </w:t>
        </w:r>
        <w:proofErr w:type="spellStart"/>
        <w:r w:rsidRPr="000F72A7">
          <w:rPr>
            <w:rFonts w:ascii="Arial" w:hAnsi="Arial" w:cs="Arial"/>
            <w:rPrChange w:id="2009" w:author="Cardoso, Taiane D" w:date="2015-09-21T10:37:00Z">
              <w:rPr>
                <w:lang w:val="pt-BR"/>
              </w:rPr>
            </w:rPrChange>
          </w:rPr>
          <w:t>neuroprogression</w:t>
        </w:r>
        <w:proofErr w:type="spellEnd"/>
        <w:r w:rsidRPr="000F72A7">
          <w:rPr>
            <w:rFonts w:ascii="Arial" w:hAnsi="Arial" w:cs="Arial"/>
            <w:rPrChange w:id="2010" w:author="Cardoso, Taiane D" w:date="2015-09-21T10:37:00Z">
              <w:rPr>
                <w:lang w:val="pt-BR"/>
              </w:rPr>
            </w:rPrChange>
          </w:rPr>
          <w:t>, once that substance misuse can contribute to illness progression</w:t>
        </w:r>
      </w:ins>
      <w:ins w:id="2011" w:author="Cardoso, Taiane D" w:date="2015-09-21T10:37:00Z">
        <w:r>
          <w:rPr>
            <w:rFonts w:ascii="Arial" w:hAnsi="Arial" w:cs="Arial"/>
          </w:rPr>
          <w:t xml:space="preserve"> </w:t>
        </w:r>
      </w:ins>
      <w:r>
        <w:rPr>
          <w:rFonts w:ascii="Arial" w:hAnsi="Arial" w:cs="Arial"/>
        </w:rPr>
        <w:fldChar w:fldCharType="begin">
          <w:fldData xml:space="preserve">PEVuZE5vdGU+PENpdGU+PEF1dGhvcj5Qb3N0PC9BdXRob3I+PFllYXI+MjAxMzwvWWVhcj48UmVj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PEVuZE5vdGU+PENpdGU+PEF1dGhvcj5Qb3N0PC9BdXRob3I+PFllYXI+MjAxMzwvWWVhcj48UmVj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2433A4">
        <w:rPr>
          <w:rFonts w:ascii="Arial" w:hAnsi="Arial" w:cs="Arial"/>
          <w:noProof/>
        </w:rPr>
        <w:fldChar w:fldCharType="begin"/>
      </w:r>
      <w:r w:rsidR="002433A4">
        <w:rPr>
          <w:rFonts w:ascii="Arial" w:hAnsi="Arial" w:cs="Arial"/>
          <w:noProof/>
        </w:rPr>
        <w:instrText xml:space="preserve"> HYPERLINK \l "_ENREF_35" \o "Post, 2013 #9" </w:instrText>
      </w:r>
      <w:r w:rsidR="002433A4">
        <w:rPr>
          <w:rFonts w:ascii="Arial" w:hAnsi="Arial" w:cs="Arial"/>
          <w:noProof/>
        </w:rPr>
        <w:fldChar w:fldCharType="separate"/>
      </w:r>
      <w:r w:rsidR="002433A4">
        <w:rPr>
          <w:rFonts w:ascii="Arial" w:hAnsi="Arial" w:cs="Arial"/>
          <w:noProof/>
        </w:rPr>
        <w:t>Post and Kalivas 2013</w:t>
      </w:r>
      <w:r w:rsidR="002433A4">
        <w:rPr>
          <w:rFonts w:ascii="Arial" w:hAnsi="Arial" w:cs="Arial"/>
          <w:noProof/>
        </w:rPr>
        <w:fldChar w:fldCharType="end"/>
      </w:r>
      <w:r>
        <w:rPr>
          <w:rFonts w:ascii="Arial" w:hAnsi="Arial" w:cs="Arial"/>
          <w:noProof/>
        </w:rPr>
        <w:t>)</w:t>
      </w:r>
      <w:r>
        <w:rPr>
          <w:rFonts w:ascii="Arial" w:hAnsi="Arial" w:cs="Arial"/>
        </w:rPr>
        <w:fldChar w:fldCharType="end"/>
      </w:r>
      <w:ins w:id="2012" w:author="Cardoso, Taiane D" w:date="2015-09-21T10:37:00Z">
        <w:r>
          <w:rPr>
            <w:rFonts w:ascii="Arial" w:hAnsi="Arial" w:cs="Arial"/>
          </w:rPr>
          <w:t>,</w:t>
        </w:r>
      </w:ins>
      <w:ins w:id="2013" w:author="Cardoso, Taiane D" w:date="2015-09-21T10:33:00Z">
        <w:r w:rsidRPr="000F72A7">
          <w:rPr>
            <w:rFonts w:ascii="Arial" w:hAnsi="Arial" w:cs="Arial"/>
            <w:rPrChange w:id="2014" w:author="Cardoso, Taiane D" w:date="2015-09-21T10:37:00Z">
              <w:rPr>
                <w:lang w:val="pt-BR"/>
              </w:rPr>
            </w:rPrChange>
          </w:rPr>
          <w:t xml:space="preserve"> and </w:t>
        </w:r>
      </w:ins>
      <w:ins w:id="2015" w:author="Cardoso, Taiane D" w:date="2015-09-21T10:35:00Z">
        <w:r w:rsidRPr="000F72A7">
          <w:rPr>
            <w:rFonts w:ascii="Arial" w:hAnsi="Arial" w:cs="Arial"/>
            <w:rPrChange w:id="2016" w:author="Cardoso, Taiane D" w:date="2015-09-21T10:37:00Z">
              <w:rPr/>
            </w:rPrChange>
          </w:rPr>
          <w:t>worse</w:t>
        </w:r>
      </w:ins>
      <w:ins w:id="2017" w:author="Cardoso, Taiane D" w:date="2015-09-21T10:33:00Z">
        <w:r w:rsidRPr="000F72A7">
          <w:rPr>
            <w:rFonts w:ascii="Arial" w:hAnsi="Arial" w:cs="Arial"/>
            <w:rPrChange w:id="2018" w:author="Cardoso, Taiane D" w:date="2015-09-21T10:37:00Z">
              <w:rPr>
                <w:lang w:val="pt-BR"/>
              </w:rPr>
            </w:rPrChange>
          </w:rPr>
          <w:t xml:space="preserve"> cognitive </w:t>
        </w:r>
      </w:ins>
      <w:ins w:id="2019" w:author="Cardoso, Taiane D" w:date="2015-09-21T10:35:00Z">
        <w:r w:rsidRPr="000F72A7">
          <w:rPr>
            <w:rFonts w:ascii="Arial" w:hAnsi="Arial" w:cs="Arial"/>
            <w:rPrChange w:id="2020" w:author="Cardoso, Taiane D" w:date="2015-09-21T10:37:00Z">
              <w:rPr/>
            </w:rPrChange>
          </w:rPr>
          <w:lastRenderedPageBreak/>
          <w:t>performance</w:t>
        </w:r>
      </w:ins>
      <w:ins w:id="2021" w:author="Cardoso, Taiane D" w:date="2015-09-21T10:33:00Z">
        <w:r w:rsidRPr="000F72A7">
          <w:rPr>
            <w:rFonts w:ascii="Arial" w:hAnsi="Arial" w:cs="Arial"/>
            <w:rPrChange w:id="2022" w:author="Cardoso, Taiane D" w:date="2015-09-21T10:37:00Z">
              <w:rPr>
                <w:lang w:val="pt-BR"/>
              </w:rPr>
            </w:rPrChange>
          </w:rPr>
          <w:t xml:space="preserve"> is associated with illness progression</w:t>
        </w:r>
      </w:ins>
      <w:ins w:id="2023" w:author="Cardoso, Taiane D" w:date="2015-09-21T10:35:00Z">
        <w:r w:rsidRPr="000F72A7">
          <w:rPr>
            <w:rFonts w:ascii="Arial" w:hAnsi="Arial" w:cs="Arial"/>
            <w:rPrChange w:id="2024" w:author="Cardoso, Taiane D" w:date="2015-09-21T10:37:00Z">
              <w:rPr/>
            </w:rPrChange>
          </w:rPr>
          <w:t xml:space="preserve"> </w:t>
        </w:r>
      </w:ins>
      <w:r>
        <w:rPr>
          <w:rFonts w:ascii="Arial" w:hAnsi="Arial" w:cs="Arial"/>
        </w:rPr>
        <w:fldChar w:fldCharType="begin">
          <w:fldData xml:space="preserve">PEVuZE5vdGU+PENpdGU+PEF1dGhvcj5Sb3NhPC9BdXRob3I+PFllYXI+MjAxNDwvWWVhcj48UmVj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</w:fldData>
        </w:fldChar>
      </w:r>
      <w:r>
        <w:rPr>
          <w:rFonts w:ascii="Arial" w:hAnsi="Arial" w:cs="Arial"/>
        </w:rPr>
        <w:instrText xml:space="preserve"> ADDIN EN.CITE </w:instrText>
      </w:r>
      <w:r>
        <w:rPr>
          <w:rFonts w:ascii="Arial" w:hAnsi="Arial" w:cs="Arial"/>
        </w:rPr>
        <w:fldChar w:fldCharType="begin">
          <w:fldData xml:space="preserve">PEVuZE5vdGU+PENpdGU+PEF1dGhvcj5Sb3NhPC9BdXRob3I+PFllYXI+MjAxNDwvWWVhcj48UmVj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2433A4">
        <w:rPr>
          <w:rFonts w:ascii="Arial" w:hAnsi="Arial" w:cs="Arial"/>
          <w:noProof/>
        </w:rPr>
        <w:fldChar w:fldCharType="begin"/>
      </w:r>
      <w:r w:rsidR="002433A4">
        <w:rPr>
          <w:rFonts w:ascii="Arial" w:hAnsi="Arial" w:cs="Arial"/>
          <w:noProof/>
        </w:rPr>
        <w:instrText xml:space="preserve"> HYPERLINK \l "_ENREF_38" \o "Rosa, 2014 #34" </w:instrText>
      </w:r>
      <w:r w:rsidR="002433A4">
        <w:rPr>
          <w:rFonts w:ascii="Arial" w:hAnsi="Arial" w:cs="Arial"/>
          <w:noProof/>
        </w:rPr>
        <w:fldChar w:fldCharType="separate"/>
      </w:r>
      <w:r w:rsidR="002433A4">
        <w:rPr>
          <w:rFonts w:ascii="Arial" w:hAnsi="Arial" w:cs="Arial"/>
          <w:noProof/>
        </w:rPr>
        <w:t>Rosa, Magalhaes et al. 2014</w:t>
      </w:r>
      <w:r w:rsidR="002433A4">
        <w:rPr>
          <w:rFonts w:ascii="Arial" w:hAnsi="Arial" w:cs="Arial"/>
          <w:noProof/>
        </w:rPr>
        <w:fldChar w:fldCharType="end"/>
      </w:r>
      <w:r>
        <w:rPr>
          <w:rFonts w:ascii="Arial" w:hAnsi="Arial" w:cs="Arial"/>
          <w:noProof/>
        </w:rPr>
        <w:t>)</w:t>
      </w:r>
      <w:r>
        <w:rPr>
          <w:rFonts w:ascii="Arial" w:hAnsi="Arial" w:cs="Arial"/>
        </w:rPr>
        <w:fldChar w:fldCharType="end"/>
      </w:r>
      <w:ins w:id="2025" w:author="Cardoso, Taiane D" w:date="2015-09-21T10:35:00Z">
        <w:r w:rsidRPr="000F72A7">
          <w:rPr>
            <w:rFonts w:ascii="Arial" w:hAnsi="Arial" w:cs="Arial"/>
            <w:rPrChange w:id="2026" w:author="Cardoso, Taiane D" w:date="2015-09-21T10:37:00Z">
              <w:rPr/>
            </w:rPrChange>
          </w:rPr>
          <w:t xml:space="preserve">, our results add to existent literature </w:t>
        </w:r>
      </w:ins>
      <w:ins w:id="2027" w:author="Cardoso, Taiane D" w:date="2015-09-21T10:38:00Z">
        <w:r>
          <w:rPr>
            <w:rFonts w:ascii="Arial" w:hAnsi="Arial" w:cs="Arial"/>
          </w:rPr>
          <w:t xml:space="preserve">showing </w:t>
        </w:r>
      </w:ins>
      <w:ins w:id="2028" w:author="Cardoso, Taiane D" w:date="2015-09-21T10:35:00Z">
        <w:r w:rsidRPr="000F72A7">
          <w:rPr>
            <w:rFonts w:ascii="Arial" w:hAnsi="Arial" w:cs="Arial"/>
            <w:rPrChange w:id="2029" w:author="Cardoso, Taiane D" w:date="2015-09-21T10:37:00Z">
              <w:rPr/>
            </w:rPrChange>
          </w:rPr>
          <w:t>that the impairment in verbal memory (</w:t>
        </w:r>
      </w:ins>
      <w:ins w:id="2030" w:author="Cardoso, Taiane D" w:date="2015-09-21T10:36:00Z">
        <w:r w:rsidRPr="000F72A7">
          <w:rPr>
            <w:rFonts w:ascii="Arial" w:hAnsi="Arial" w:cs="Arial"/>
            <w:rPrChange w:id="2031" w:author="Cardoso, Taiane D" w:date="2015-09-21T10:37:00Z">
              <w:rPr/>
            </w:rPrChange>
          </w:rPr>
          <w:t>specifically</w:t>
        </w:r>
      </w:ins>
      <w:ins w:id="2032" w:author="Cardoso, Taiane D" w:date="2015-09-21T10:35:00Z">
        <w:r w:rsidRPr="000F72A7">
          <w:rPr>
            <w:rFonts w:ascii="Arial" w:hAnsi="Arial" w:cs="Arial"/>
            <w:rPrChange w:id="2033" w:author="Cardoso, Taiane D" w:date="2015-09-21T10:37:00Z">
              <w:rPr/>
            </w:rPrChange>
          </w:rPr>
          <w:t xml:space="preserve"> </w:t>
        </w:r>
      </w:ins>
      <w:ins w:id="2034" w:author="Cardoso, Taiane D" w:date="2015-09-21T10:36:00Z">
        <w:r w:rsidRPr="000F72A7">
          <w:rPr>
            <w:rFonts w:ascii="Arial" w:hAnsi="Arial" w:cs="Arial"/>
            <w:rPrChange w:id="2035" w:author="Cardoso, Taiane D" w:date="2015-09-21T10:37:00Z">
              <w:rPr/>
            </w:rPrChange>
          </w:rPr>
          <w:t>on recognition) is worse in subjects with BD and substance use disorder comorbidity compared to controls.</w:t>
        </w:r>
      </w:ins>
      <w:ins w:id="2036" w:author="Cardoso, Taiane D" w:date="2015-09-21T10:40:00Z">
        <w:r>
          <w:rPr>
            <w:rFonts w:ascii="Arial" w:hAnsi="Arial" w:cs="Arial"/>
          </w:rPr>
          <w:t xml:space="preserve"> </w:t>
        </w:r>
      </w:ins>
      <w:ins w:id="2037" w:author="Cardoso, Taiane D" w:date="2015-09-21T10:36:00Z">
        <w:r w:rsidRPr="000F72A7">
          <w:rPr>
            <w:rFonts w:ascii="Arial" w:hAnsi="Arial" w:cs="Arial"/>
            <w:rPrChange w:id="2038" w:author="Cardoso, Taiane D" w:date="2015-09-21T10:37:00Z">
              <w:rPr/>
            </w:rPrChange>
          </w:rPr>
          <w:t xml:space="preserve"> </w:t>
        </w:r>
      </w:ins>
      <w:ins w:id="2039" w:author="Cardoso, Taiane D" w:date="2015-09-21T10:33:00Z">
        <w:r w:rsidRPr="000F72A7">
          <w:rPr>
            <w:rFonts w:ascii="Arial" w:hAnsi="Arial" w:cs="Arial"/>
            <w:rPrChange w:id="2040" w:author="Cardoso, Taiane D" w:date="2015-09-21T10:37:00Z">
              <w:rPr>
                <w:lang w:val="pt-BR"/>
              </w:rPr>
            </w:rPrChange>
          </w:rPr>
          <w:t xml:space="preserve"> </w:t>
        </w:r>
      </w:ins>
      <w:ins w:id="2041" w:author="Cardoso, Taiane D" w:date="2015-09-18T16:08:00Z">
        <w:r w:rsidR="00CC7D7F" w:rsidRPr="00C30F34">
          <w:tab/>
        </w:r>
      </w:ins>
    </w:p>
    <w:p w:rsidR="00D200CD" w:rsidRPr="00B01A26" w:rsidRDefault="00D200CD" w:rsidP="00B01A26">
      <w:pPr>
        <w:pStyle w:val="Caption"/>
        <w:spacing w:line="360" w:lineRule="auto"/>
        <w:ind w:firstLine="720"/>
        <w:jc w:val="both"/>
        <w:rPr>
          <w:rFonts w:ascii="Arial" w:hAnsi="Arial" w:cs="Arial"/>
          <w:b w:val="0"/>
          <w:bCs w:val="0"/>
          <w:color w:val="auto"/>
          <w:sz w:val="22"/>
          <w:szCs w:val="22"/>
        </w:rPr>
      </w:pPr>
    </w:p>
    <w:p w:rsidR="00D200CD" w:rsidRPr="00B01A26" w:rsidRDefault="00D200CD" w:rsidP="00A27CCA">
      <w:pPr>
        <w:pStyle w:val="Caption"/>
        <w:spacing w:line="360" w:lineRule="auto"/>
        <w:rPr>
          <w:rFonts w:ascii="Arial" w:hAnsi="Arial" w:cs="Arial"/>
          <w:b w:val="0"/>
          <w:bCs w:val="0"/>
          <w:color w:val="auto"/>
          <w:sz w:val="22"/>
          <w:szCs w:val="22"/>
        </w:rPr>
      </w:pPr>
    </w:p>
    <w:p w:rsidR="00B6447E" w:rsidRPr="00B01A26" w:rsidRDefault="00B6447E" w:rsidP="00A27CCA">
      <w:pPr>
        <w:pStyle w:val="Caption"/>
        <w:spacing w:line="360" w:lineRule="auto"/>
        <w:rPr>
          <w:rFonts w:ascii="Arial" w:hAnsi="Arial" w:cs="Arial"/>
          <w:b w:val="0"/>
          <w:bCs w:val="0"/>
          <w:color w:val="auto"/>
          <w:sz w:val="22"/>
          <w:szCs w:val="22"/>
        </w:rPr>
      </w:pPr>
    </w:p>
    <w:p w:rsidR="00F641B1" w:rsidRDefault="00F641B1">
      <w:pPr>
        <w:rPr>
          <w:ins w:id="2042" w:author="Cardoso, Taiane D" w:date="2015-09-18T16:25:00Z"/>
          <w:rFonts w:ascii="Arial" w:hAnsi="Arial" w:cs="Arial"/>
          <w:b/>
        </w:rPr>
      </w:pPr>
      <w:ins w:id="2043" w:author="Cardoso, Taiane D" w:date="2015-09-18T16:25:00Z">
        <w:r>
          <w:rPr>
            <w:rFonts w:ascii="Arial" w:hAnsi="Arial" w:cs="Arial"/>
            <w:bCs/>
          </w:rPr>
          <w:br w:type="page"/>
        </w:r>
      </w:ins>
    </w:p>
    <w:p w:rsidR="00BB5144" w:rsidRPr="00A80EFE" w:rsidRDefault="00B91D0D" w:rsidP="00A27CCA">
      <w:pPr>
        <w:pStyle w:val="Caption"/>
        <w:spacing w:line="360" w:lineRule="auto"/>
        <w:rPr>
          <w:rFonts w:ascii="Arial" w:hAnsi="Arial" w:cs="Arial"/>
          <w:bCs w:val="0"/>
          <w:color w:val="auto"/>
          <w:sz w:val="22"/>
          <w:szCs w:val="22"/>
          <w:rPrChange w:id="2044" w:author="Bauer, Isabelle E" w:date="2015-08-31T13:21:00Z">
            <w:rPr>
              <w:rFonts w:ascii="Arial" w:hAnsi="Arial" w:cs="Arial"/>
              <w:b w:val="0"/>
              <w:bCs w:val="0"/>
              <w:color w:val="auto"/>
              <w:sz w:val="22"/>
              <w:szCs w:val="22"/>
            </w:rPr>
          </w:rPrChange>
        </w:rPr>
      </w:pPr>
      <w:r w:rsidRPr="00A80EFE">
        <w:rPr>
          <w:rFonts w:ascii="Arial" w:hAnsi="Arial" w:cs="Arial"/>
          <w:bCs w:val="0"/>
          <w:color w:val="auto"/>
          <w:sz w:val="22"/>
          <w:szCs w:val="22"/>
        </w:rPr>
        <w:lastRenderedPageBreak/>
        <w:t>References</w:t>
      </w:r>
    </w:p>
    <w:p w:rsidR="002433A4" w:rsidRPr="002433A4" w:rsidRDefault="00AE0141" w:rsidP="002433A4">
      <w:pPr>
        <w:pStyle w:val="EndNoteBibliography"/>
        <w:spacing w:after="0"/>
      </w:pPr>
      <w:r w:rsidRPr="00A80EFE">
        <w:rPr>
          <w:rFonts w:ascii="Arial" w:hAnsi="Arial" w:cs="Arial"/>
        </w:rPr>
        <w:fldChar w:fldCharType="begin"/>
      </w:r>
      <w:r w:rsidRPr="00B42E3B">
        <w:rPr>
          <w:rFonts w:ascii="Arial" w:hAnsi="Arial" w:cs="Arial"/>
        </w:rPr>
        <w:instrText xml:space="preserve"> ADDIN EN.REFLIST </w:instrText>
      </w:r>
      <w:r w:rsidRPr="00A80EFE">
        <w:rPr>
          <w:rFonts w:ascii="Arial" w:hAnsi="Arial" w:cs="Arial"/>
          <w:rPrChange w:id="2045" w:author="Bauer, Isabelle E" w:date="2015-08-31T13:21:00Z">
            <w:rPr>
              <w:rFonts w:ascii="Arial" w:hAnsi="Arial" w:cs="Arial"/>
              <w:noProof w:val="0"/>
            </w:rPr>
          </w:rPrChange>
        </w:rPr>
        <w:fldChar w:fldCharType="separate"/>
      </w:r>
      <w:bookmarkStart w:id="2046" w:name="_ENREF_1"/>
      <w:r w:rsidR="002433A4" w:rsidRPr="002433A4">
        <w:t xml:space="preserve">Albus, M., W. Hubmann, C. Wahlheim, N. Sobizack, U. Franz and F. Mohr (1996). "Contrasts in neuropsychological test profile between patients with first‐eoisode schizophienia and first‐episohe affective disorders." </w:t>
      </w:r>
      <w:r w:rsidR="002433A4" w:rsidRPr="002433A4">
        <w:rPr>
          <w:u w:val="single"/>
        </w:rPr>
        <w:t>Acta Psychiatrica Scandinavica</w:t>
      </w:r>
      <w:r w:rsidR="002433A4" w:rsidRPr="002433A4">
        <w:t xml:space="preserve"> </w:t>
      </w:r>
      <w:r w:rsidR="002433A4" w:rsidRPr="002433A4">
        <w:rPr>
          <w:b/>
        </w:rPr>
        <w:t>94</w:t>
      </w:r>
      <w:r w:rsidR="002433A4" w:rsidRPr="002433A4">
        <w:t>(2): 87-93.</w:t>
      </w:r>
      <w:bookmarkEnd w:id="2046"/>
    </w:p>
    <w:p w:rsidR="002433A4" w:rsidRPr="002433A4" w:rsidRDefault="002433A4" w:rsidP="002433A4">
      <w:pPr>
        <w:pStyle w:val="EndNoteBibliography"/>
        <w:spacing w:after="0"/>
      </w:pPr>
      <w:bookmarkStart w:id="2047" w:name="_ENREF_2"/>
      <w:r w:rsidRPr="002433A4">
        <w:t xml:space="preserve">Aminoff, S. R., T. Hellvin, T. V. Lagerberg, A. O. Berg, O. A. Andreassen and I. Melle (2013). "Neurocognitive features in subgroups of bipolar disorder." </w:t>
      </w:r>
      <w:r w:rsidRPr="002433A4">
        <w:rPr>
          <w:u w:val="single"/>
        </w:rPr>
        <w:t>Bipolar disorders</w:t>
      </w:r>
      <w:r w:rsidRPr="002433A4">
        <w:t xml:space="preserve"> </w:t>
      </w:r>
      <w:r w:rsidRPr="002433A4">
        <w:rPr>
          <w:b/>
        </w:rPr>
        <w:t>15</w:t>
      </w:r>
      <w:r w:rsidRPr="002433A4">
        <w:t>(3): 272-283.</w:t>
      </w:r>
      <w:bookmarkEnd w:id="2047"/>
    </w:p>
    <w:p w:rsidR="002433A4" w:rsidRPr="002433A4" w:rsidRDefault="002433A4" w:rsidP="002433A4">
      <w:pPr>
        <w:pStyle w:val="EndNoteBibliography"/>
        <w:spacing w:after="0"/>
      </w:pPr>
      <w:bookmarkStart w:id="2048" w:name="_ENREF_3"/>
      <w:r w:rsidRPr="002433A4">
        <w:t xml:space="preserve">Association, A. P. (2000). </w:t>
      </w:r>
      <w:r w:rsidRPr="002433A4">
        <w:rPr>
          <w:u w:val="single"/>
        </w:rPr>
        <w:t>DSM-IV-TR: Diagnostic and statistical manual of mental disorders, text revision</w:t>
      </w:r>
      <w:r w:rsidRPr="002433A4">
        <w:t>, American Psychiatric Association.</w:t>
      </w:r>
      <w:bookmarkEnd w:id="2048"/>
    </w:p>
    <w:p w:rsidR="002433A4" w:rsidRPr="002433A4" w:rsidRDefault="002433A4" w:rsidP="002433A4">
      <w:pPr>
        <w:pStyle w:val="EndNoteBibliography"/>
        <w:spacing w:after="0"/>
      </w:pPr>
      <w:bookmarkStart w:id="2049" w:name="_ENREF_4"/>
      <w:r w:rsidRPr="002433A4">
        <w:rPr>
          <w:lang w:val="pt-BR"/>
          <w:rPrChange w:id="2050" w:author="Cardoso, Taiane D" w:date="2015-09-21T11:05:00Z">
            <w:rPr/>
          </w:rPrChange>
        </w:rPr>
        <w:t xml:space="preserve">Balanzá-Martínez, V., B. Crespo-Facorro, A. González-Pinto and E. Vieta (2015). </w:t>
      </w:r>
      <w:r w:rsidRPr="002433A4">
        <w:t xml:space="preserve">"Bipolar disorder comorbid with alcohol use disorder: focus on neurocognitive correlates." </w:t>
      </w:r>
      <w:r w:rsidRPr="002433A4">
        <w:rPr>
          <w:u w:val="single"/>
        </w:rPr>
        <w:t>Frontiers in physiology</w:t>
      </w:r>
      <w:r w:rsidRPr="002433A4">
        <w:t xml:space="preserve"> </w:t>
      </w:r>
      <w:r w:rsidRPr="002433A4">
        <w:rPr>
          <w:b/>
        </w:rPr>
        <w:t>6</w:t>
      </w:r>
      <w:r w:rsidRPr="002433A4">
        <w:t>.</w:t>
      </w:r>
      <w:bookmarkEnd w:id="2049"/>
    </w:p>
    <w:p w:rsidR="002433A4" w:rsidRPr="002433A4" w:rsidRDefault="002433A4" w:rsidP="002433A4">
      <w:pPr>
        <w:pStyle w:val="EndNoteBibliography"/>
        <w:spacing w:after="0"/>
      </w:pPr>
      <w:bookmarkStart w:id="2051" w:name="_ENREF_5"/>
      <w:r w:rsidRPr="002433A4">
        <w:t xml:space="preserve">Bauer, I. E., M. C. Pascoe, B. Wollenhaupt-Aguiar, F. Kapczinski and J. C. Soares (2014). "Inflammatory mediators of cognitive impairment in bipolar disorder." </w:t>
      </w:r>
      <w:r w:rsidRPr="002433A4">
        <w:rPr>
          <w:u w:val="single"/>
        </w:rPr>
        <w:t>Journal of psychiatric research</w:t>
      </w:r>
      <w:r w:rsidRPr="002433A4">
        <w:t xml:space="preserve"> </w:t>
      </w:r>
      <w:r w:rsidRPr="002433A4">
        <w:rPr>
          <w:b/>
        </w:rPr>
        <w:t>56</w:t>
      </w:r>
      <w:r w:rsidRPr="002433A4">
        <w:t>: 18-27.</w:t>
      </w:r>
      <w:bookmarkEnd w:id="2051"/>
    </w:p>
    <w:p w:rsidR="002433A4" w:rsidRPr="002433A4" w:rsidRDefault="002433A4" w:rsidP="002433A4">
      <w:pPr>
        <w:pStyle w:val="EndNoteBibliography"/>
        <w:spacing w:after="0"/>
      </w:pPr>
      <w:bookmarkStart w:id="2052" w:name="_ENREF_6"/>
      <w:r w:rsidRPr="002433A4">
        <w:t xml:space="preserve">Berk, M., P. Conus, F. Kapczinski, A. C. Andreazza, M. Yücel, S. J. Wood, C. Pantelis, G. S. Malhi, S. Dodd and A. Bechdolf (2010). "From neuroprogression to neuroprotection: implications for clinical care." </w:t>
      </w:r>
      <w:r w:rsidRPr="002433A4">
        <w:rPr>
          <w:u w:val="single"/>
        </w:rPr>
        <w:t>Med J Aust</w:t>
      </w:r>
      <w:r w:rsidRPr="002433A4">
        <w:t xml:space="preserve"> </w:t>
      </w:r>
      <w:r w:rsidRPr="002433A4">
        <w:rPr>
          <w:b/>
        </w:rPr>
        <w:t>193</w:t>
      </w:r>
      <w:r w:rsidRPr="002433A4">
        <w:t>(4 Suppl): S36-40.</w:t>
      </w:r>
      <w:bookmarkEnd w:id="2052"/>
    </w:p>
    <w:p w:rsidR="002433A4" w:rsidRPr="002433A4" w:rsidRDefault="002433A4" w:rsidP="002433A4">
      <w:pPr>
        <w:pStyle w:val="EndNoteBibliography"/>
        <w:spacing w:after="0"/>
      </w:pPr>
      <w:bookmarkStart w:id="2053" w:name="_ENREF_7"/>
      <w:r w:rsidRPr="002433A4">
        <w:t xml:space="preserve">Bora, E., M. Yucel and C. Pantelis (2009). "Cognitive endophenotypes of bipolar disorder: a meta-analysis of neuropsychological deficits in euthymic patients and their first-degree relatives." </w:t>
      </w:r>
      <w:r w:rsidRPr="002433A4">
        <w:rPr>
          <w:u w:val="single"/>
        </w:rPr>
        <w:t>J Affect Disord</w:t>
      </w:r>
      <w:r w:rsidRPr="002433A4">
        <w:t xml:space="preserve"> </w:t>
      </w:r>
      <w:r w:rsidRPr="002433A4">
        <w:rPr>
          <w:b/>
        </w:rPr>
        <w:t>113</w:t>
      </w:r>
      <w:r w:rsidRPr="002433A4">
        <w:t>(1-2): 1-20.</w:t>
      </w:r>
      <w:bookmarkEnd w:id="2053"/>
    </w:p>
    <w:p w:rsidR="002433A4" w:rsidRPr="002433A4" w:rsidRDefault="002433A4" w:rsidP="002433A4">
      <w:pPr>
        <w:pStyle w:val="EndNoteBibliography"/>
        <w:spacing w:after="0"/>
      </w:pPr>
      <w:bookmarkStart w:id="2054" w:name="_ENREF_8"/>
      <w:r w:rsidRPr="002433A4">
        <w:t xml:space="preserve">Bora, E., M. Yucel and C. Pantelis (2009). "Cognitive endophenotypes of bipolar disorder: a meta-analysis of neuropsychological deficits in euthymic patients and their first-degree relatives." </w:t>
      </w:r>
      <w:r w:rsidRPr="002433A4">
        <w:rPr>
          <w:u w:val="single"/>
        </w:rPr>
        <w:t>Journal of affective disorders</w:t>
      </w:r>
      <w:r w:rsidRPr="002433A4">
        <w:t xml:space="preserve"> </w:t>
      </w:r>
      <w:r w:rsidRPr="002433A4">
        <w:rPr>
          <w:b/>
        </w:rPr>
        <w:t>113</w:t>
      </w:r>
      <w:r w:rsidRPr="002433A4">
        <w:t>(1): 1-20.</w:t>
      </w:r>
      <w:bookmarkEnd w:id="2054"/>
    </w:p>
    <w:p w:rsidR="002433A4" w:rsidRPr="002433A4" w:rsidRDefault="002433A4" w:rsidP="002433A4">
      <w:pPr>
        <w:pStyle w:val="EndNoteBibliography"/>
        <w:spacing w:after="0"/>
        <w:rPr>
          <w:lang w:val="pt-BR"/>
          <w:rPrChange w:id="2055" w:author="Cardoso, Taiane D" w:date="2015-09-21T11:05:00Z">
            <w:rPr/>
          </w:rPrChange>
        </w:rPr>
      </w:pPr>
      <w:bookmarkStart w:id="2056" w:name="_ENREF_9"/>
      <w:r w:rsidRPr="002433A4">
        <w:t xml:space="preserve">Bora, E., M. Yücel, C. Pantelis and M. Berk (2011). "Meta‐analytic review of neurocognition in bipolar II disorder." </w:t>
      </w:r>
      <w:r w:rsidRPr="002433A4">
        <w:rPr>
          <w:u w:val="single"/>
          <w:lang w:val="pt-BR"/>
          <w:rPrChange w:id="2057" w:author="Cardoso, Taiane D" w:date="2015-09-21T11:05:00Z">
            <w:rPr>
              <w:u w:val="single"/>
            </w:rPr>
          </w:rPrChange>
        </w:rPr>
        <w:t>Acta psychiatrica scandinavica</w:t>
      </w:r>
      <w:r w:rsidRPr="002433A4">
        <w:rPr>
          <w:lang w:val="pt-BR"/>
          <w:rPrChange w:id="2058" w:author="Cardoso, Taiane D" w:date="2015-09-21T11:05:00Z">
            <w:rPr/>
          </w:rPrChange>
        </w:rPr>
        <w:t xml:space="preserve"> </w:t>
      </w:r>
      <w:r w:rsidRPr="002433A4">
        <w:rPr>
          <w:b/>
          <w:lang w:val="pt-BR"/>
          <w:rPrChange w:id="2059" w:author="Cardoso, Taiane D" w:date="2015-09-21T11:05:00Z">
            <w:rPr>
              <w:b/>
            </w:rPr>
          </w:rPrChange>
        </w:rPr>
        <w:t>123</w:t>
      </w:r>
      <w:r w:rsidRPr="002433A4">
        <w:rPr>
          <w:lang w:val="pt-BR"/>
          <w:rPrChange w:id="2060" w:author="Cardoso, Taiane D" w:date="2015-09-21T11:05:00Z">
            <w:rPr/>
          </w:rPrChange>
        </w:rPr>
        <w:t>(3): 165-174.</w:t>
      </w:r>
      <w:bookmarkEnd w:id="2056"/>
    </w:p>
    <w:p w:rsidR="002433A4" w:rsidRPr="002433A4" w:rsidRDefault="002433A4" w:rsidP="002433A4">
      <w:pPr>
        <w:pStyle w:val="EndNoteBibliography"/>
        <w:spacing w:after="0"/>
      </w:pPr>
      <w:bookmarkStart w:id="2061" w:name="_ENREF_10"/>
      <w:r w:rsidRPr="002433A4">
        <w:rPr>
          <w:lang w:val="pt-BR"/>
          <w:rPrChange w:id="2062" w:author="Cardoso, Taiane D" w:date="2015-09-21T11:05:00Z">
            <w:rPr/>
          </w:rPrChange>
        </w:rPr>
        <w:t xml:space="preserve">Braga, R. J., K. E. Burdick, P. Derosse and A. K. Malhotra (2012). </w:t>
      </w:r>
      <w:r w:rsidRPr="002433A4">
        <w:t xml:space="preserve">"Cognitive and clinical outcomes associated with cannabis use in patients with bipolar I disorder." </w:t>
      </w:r>
      <w:r w:rsidRPr="002433A4">
        <w:rPr>
          <w:u w:val="single"/>
        </w:rPr>
        <w:t>Psychiatry Res</w:t>
      </w:r>
      <w:r w:rsidRPr="002433A4">
        <w:t xml:space="preserve"> </w:t>
      </w:r>
      <w:r w:rsidRPr="002433A4">
        <w:rPr>
          <w:b/>
        </w:rPr>
        <w:t>200</w:t>
      </w:r>
      <w:r w:rsidRPr="002433A4">
        <w:t>(2-3): 242-245.</w:t>
      </w:r>
      <w:bookmarkEnd w:id="2061"/>
    </w:p>
    <w:p w:rsidR="002433A4" w:rsidRPr="002433A4" w:rsidRDefault="002433A4" w:rsidP="002433A4">
      <w:pPr>
        <w:pStyle w:val="EndNoteBibliography"/>
        <w:spacing w:after="0"/>
      </w:pPr>
      <w:bookmarkStart w:id="2063" w:name="_ENREF_11"/>
      <w:r w:rsidRPr="002433A4">
        <w:t xml:space="preserve">Cardoso, T., I. E. Bauer, T. D. Meyer, F. Kapczinski and J. C. Soares (2015). "Neuroprogression and Cognitive Functioning in Bipolar Disorder: A Systematic Review." </w:t>
      </w:r>
      <w:r w:rsidRPr="002433A4">
        <w:rPr>
          <w:u w:val="single"/>
        </w:rPr>
        <w:t>Current psychiatry reports</w:t>
      </w:r>
      <w:r w:rsidRPr="002433A4">
        <w:t xml:space="preserve"> </w:t>
      </w:r>
      <w:r w:rsidRPr="002433A4">
        <w:rPr>
          <w:b/>
        </w:rPr>
        <w:t>17</w:t>
      </w:r>
      <w:r w:rsidRPr="002433A4">
        <w:t>(9): 1-24.</w:t>
      </w:r>
      <w:bookmarkEnd w:id="2063"/>
    </w:p>
    <w:p w:rsidR="002433A4" w:rsidRPr="002433A4" w:rsidRDefault="002433A4" w:rsidP="002433A4">
      <w:pPr>
        <w:pStyle w:val="EndNoteBibliography"/>
        <w:spacing w:after="0"/>
      </w:pPr>
      <w:bookmarkStart w:id="2064" w:name="_ENREF_12"/>
      <w:r w:rsidRPr="002433A4">
        <w:t xml:space="preserve">Cerullo, M. A. and S. M. Strakowski (2007). "The prevalence and significance of substance use disorders in bipolar type I and II disorder." </w:t>
      </w:r>
      <w:r w:rsidRPr="002433A4">
        <w:rPr>
          <w:u w:val="single"/>
        </w:rPr>
        <w:t>Subst Abuse Treat Prev Policy</w:t>
      </w:r>
      <w:r w:rsidRPr="002433A4">
        <w:t xml:space="preserve"> </w:t>
      </w:r>
      <w:r w:rsidRPr="002433A4">
        <w:rPr>
          <w:b/>
        </w:rPr>
        <w:t>2</w:t>
      </w:r>
      <w:r w:rsidRPr="002433A4">
        <w:t>: 29.</w:t>
      </w:r>
      <w:bookmarkEnd w:id="2064"/>
    </w:p>
    <w:p w:rsidR="002433A4" w:rsidRPr="002433A4" w:rsidRDefault="002433A4" w:rsidP="002433A4">
      <w:pPr>
        <w:pStyle w:val="EndNoteBibliography"/>
        <w:spacing w:after="0"/>
      </w:pPr>
      <w:bookmarkStart w:id="2065" w:name="_ENREF_13"/>
      <w:r w:rsidRPr="002433A4">
        <w:t xml:space="preserve">Chaves, O. C., L. E. Lombardo, C. E. Bearden, M. D. Woolsey, D. M. Martinez, J. A. Barrett, A. L. Miller, D. I. Velligan and D. C. Glahn (2011). "Association of clinical symptoms and neurocognitive performance in bipolar disorder: a longitudinal study." </w:t>
      </w:r>
      <w:r w:rsidRPr="002433A4">
        <w:rPr>
          <w:u w:val="single"/>
        </w:rPr>
        <w:t>Bipolar disorders</w:t>
      </w:r>
      <w:r w:rsidRPr="002433A4">
        <w:t xml:space="preserve"> </w:t>
      </w:r>
      <w:r w:rsidRPr="002433A4">
        <w:rPr>
          <w:b/>
        </w:rPr>
        <w:t>13</w:t>
      </w:r>
      <w:r w:rsidRPr="002433A4">
        <w:t>(1): 118-123.</w:t>
      </w:r>
      <w:bookmarkEnd w:id="2065"/>
    </w:p>
    <w:p w:rsidR="002433A4" w:rsidRPr="002433A4" w:rsidRDefault="002433A4" w:rsidP="002433A4">
      <w:pPr>
        <w:pStyle w:val="EndNoteBibliography"/>
        <w:spacing w:after="0"/>
      </w:pPr>
      <w:bookmarkStart w:id="2066" w:name="_ENREF_14"/>
      <w:r w:rsidRPr="002433A4">
        <w:t xml:space="preserve">Cherkil, S., S. Satish, S. Mathew, N. Dinesh, C. Kumar, L. Lombardo, D. Glahn and S. Frangou (2012). "Cross-cultural standardization of the South Texas Assessment of Neurocognition in India." </w:t>
      </w:r>
      <w:r w:rsidRPr="002433A4">
        <w:rPr>
          <w:u w:val="single"/>
        </w:rPr>
        <w:t>The Indian journal of medical research</w:t>
      </w:r>
      <w:r w:rsidRPr="002433A4">
        <w:t xml:space="preserve"> </w:t>
      </w:r>
      <w:r w:rsidRPr="002433A4">
        <w:rPr>
          <w:b/>
        </w:rPr>
        <w:t>136</w:t>
      </w:r>
      <w:r w:rsidRPr="002433A4">
        <w:t>(2): 280.</w:t>
      </w:r>
      <w:bookmarkEnd w:id="2066"/>
    </w:p>
    <w:p w:rsidR="002433A4" w:rsidRPr="002433A4" w:rsidRDefault="002433A4" w:rsidP="002433A4">
      <w:pPr>
        <w:pStyle w:val="EndNoteBibliography"/>
        <w:spacing w:after="0"/>
      </w:pPr>
      <w:bookmarkStart w:id="2067" w:name="_ENREF_15"/>
      <w:r w:rsidRPr="002433A4">
        <w:t xml:space="preserve">Daglas, R., M. Yucel, S. Cotton, K. Allott, S. Hetrick and M. Berk (2015). "Cognitive impairment in first-episode mania: a systematic review of the evidence in the acute and remission phases of the illness." </w:t>
      </w:r>
      <w:r w:rsidRPr="002433A4">
        <w:rPr>
          <w:u w:val="single"/>
        </w:rPr>
        <w:t>Int J Bipolar Disord</w:t>
      </w:r>
      <w:r w:rsidRPr="002433A4">
        <w:t xml:space="preserve"> </w:t>
      </w:r>
      <w:r w:rsidRPr="002433A4">
        <w:rPr>
          <w:b/>
        </w:rPr>
        <w:t>3</w:t>
      </w:r>
      <w:r w:rsidRPr="002433A4">
        <w:t>: 9.</w:t>
      </w:r>
      <w:bookmarkEnd w:id="2067"/>
    </w:p>
    <w:p w:rsidR="002433A4" w:rsidRPr="002433A4" w:rsidRDefault="002433A4" w:rsidP="002433A4">
      <w:pPr>
        <w:pStyle w:val="EndNoteBibliography"/>
        <w:spacing w:after="0"/>
      </w:pPr>
      <w:bookmarkStart w:id="2068" w:name="_ENREF_16"/>
      <w:r w:rsidRPr="002433A4">
        <w:t xml:space="preserve">Dixon, T., E. Kravariti, C. Frith, R. Murray and P. McGuire (2004). "Effect of symptoms on executive function in bipolar illness." </w:t>
      </w:r>
      <w:r w:rsidRPr="002433A4">
        <w:rPr>
          <w:u w:val="single"/>
        </w:rPr>
        <w:t>Psychological medicine</w:t>
      </w:r>
      <w:r w:rsidRPr="002433A4">
        <w:t xml:space="preserve"> </w:t>
      </w:r>
      <w:r w:rsidRPr="002433A4">
        <w:rPr>
          <w:b/>
        </w:rPr>
        <w:t>34</w:t>
      </w:r>
      <w:r w:rsidRPr="002433A4">
        <w:t>(5): 811-821.</w:t>
      </w:r>
      <w:bookmarkEnd w:id="2068"/>
    </w:p>
    <w:p w:rsidR="002433A4" w:rsidRPr="002433A4" w:rsidRDefault="002433A4" w:rsidP="002433A4">
      <w:pPr>
        <w:pStyle w:val="EndNoteBibliography"/>
        <w:spacing w:after="0"/>
      </w:pPr>
      <w:bookmarkStart w:id="2069" w:name="_ENREF_17"/>
      <w:r w:rsidRPr="002433A4">
        <w:t xml:space="preserve">Eric, Y. W., R. Halari, K. M. Cheng, S. K. Leung and A. H. Young (2013). "Cognitive performance is impaired in euthymic Chinese patients with Bipolar 1 Disorder." </w:t>
      </w:r>
      <w:r w:rsidRPr="002433A4">
        <w:rPr>
          <w:u w:val="single"/>
        </w:rPr>
        <w:t>J Affect Disord</w:t>
      </w:r>
      <w:r w:rsidRPr="002433A4">
        <w:t xml:space="preserve"> </w:t>
      </w:r>
      <w:r w:rsidRPr="002433A4">
        <w:rPr>
          <w:b/>
        </w:rPr>
        <w:t>151</w:t>
      </w:r>
      <w:r w:rsidRPr="002433A4">
        <w:t>(1): 156-163.</w:t>
      </w:r>
      <w:bookmarkEnd w:id="2069"/>
    </w:p>
    <w:p w:rsidR="002433A4" w:rsidRPr="002433A4" w:rsidRDefault="002433A4" w:rsidP="002433A4">
      <w:pPr>
        <w:pStyle w:val="EndNoteBibliography"/>
        <w:spacing w:after="0"/>
      </w:pPr>
      <w:bookmarkStart w:id="2070" w:name="_ENREF_18"/>
      <w:r w:rsidRPr="002433A4">
        <w:t xml:space="preserve">Glahn, D. C., L. Almasy, M. Barguil, E. Hare, J. M. Peralta, J. W. Kent, A. Dassori, J. Contreras, A. Pacheco and N. Lanzagorta (2010). "Neurocognitive endophenotypes for bipolar disorder identified in multiplex multigenerational families." </w:t>
      </w:r>
      <w:r w:rsidRPr="002433A4">
        <w:rPr>
          <w:u w:val="single"/>
        </w:rPr>
        <w:t>Archives of general psychiatry</w:t>
      </w:r>
      <w:r w:rsidRPr="002433A4">
        <w:t xml:space="preserve"> </w:t>
      </w:r>
      <w:r w:rsidRPr="002433A4">
        <w:rPr>
          <w:b/>
        </w:rPr>
        <w:t>67</w:t>
      </w:r>
      <w:r w:rsidRPr="002433A4">
        <w:t>(2): 168-177.</w:t>
      </w:r>
      <w:bookmarkEnd w:id="2070"/>
    </w:p>
    <w:p w:rsidR="002433A4" w:rsidRPr="002433A4" w:rsidRDefault="002433A4" w:rsidP="002433A4">
      <w:pPr>
        <w:pStyle w:val="EndNoteBibliography"/>
        <w:spacing w:after="0"/>
      </w:pPr>
      <w:bookmarkStart w:id="2071" w:name="_ENREF_19"/>
      <w:r w:rsidRPr="002433A4">
        <w:t xml:space="preserve">Glahn, D. C., L. Almasy, M. Barguil, E. Hare, J. M. Peralta, J. W. Kent, Jr., A. Dassori, J. Contreras, A. Pacheco, N. Lanzagorta, H. Nicolini, H. Raventos and M. A. Escamilla (2010). "Neurocognitive </w:t>
      </w:r>
      <w:r w:rsidRPr="002433A4">
        <w:lastRenderedPageBreak/>
        <w:t xml:space="preserve">endophenotypes for bipolar disorder identified in multiplex multigenerational families." </w:t>
      </w:r>
      <w:r w:rsidRPr="002433A4">
        <w:rPr>
          <w:u w:val="single"/>
        </w:rPr>
        <w:t>Arch Gen Psychiatry</w:t>
      </w:r>
      <w:r w:rsidRPr="002433A4">
        <w:t xml:space="preserve"> </w:t>
      </w:r>
      <w:r w:rsidRPr="002433A4">
        <w:rPr>
          <w:b/>
        </w:rPr>
        <w:t>67</w:t>
      </w:r>
      <w:r w:rsidRPr="002433A4">
        <w:t>(2): 168-177.</w:t>
      </w:r>
      <w:bookmarkEnd w:id="2071"/>
    </w:p>
    <w:p w:rsidR="002433A4" w:rsidRPr="002433A4" w:rsidRDefault="002433A4" w:rsidP="002433A4">
      <w:pPr>
        <w:pStyle w:val="EndNoteBibliography"/>
        <w:spacing w:after="0"/>
      </w:pPr>
      <w:bookmarkStart w:id="2072" w:name="_ENREF_20"/>
      <w:r w:rsidRPr="002433A4">
        <w:t xml:space="preserve">Glahn, D. C., L. Almasy, J. Blangero, G. M. Burk, J. Estrada, J. M. Peralta, N. Meyenberg, M. P. Castro, J. Barrett and H. Nicolini (2007). "Adjudicating neurocognitive endophenotypes for schizophrenia." </w:t>
      </w:r>
      <w:r w:rsidRPr="002433A4">
        <w:rPr>
          <w:u w:val="single"/>
        </w:rPr>
        <w:t>American Journal of Medical Genetics Part B: Neuropsychiatric Genetics</w:t>
      </w:r>
      <w:r w:rsidRPr="002433A4">
        <w:t xml:space="preserve"> </w:t>
      </w:r>
      <w:r w:rsidRPr="002433A4">
        <w:rPr>
          <w:b/>
        </w:rPr>
        <w:t>144</w:t>
      </w:r>
      <w:r w:rsidRPr="002433A4">
        <w:t>(2): 242-249.</w:t>
      </w:r>
      <w:bookmarkEnd w:id="2072"/>
    </w:p>
    <w:p w:rsidR="002433A4" w:rsidRPr="002433A4" w:rsidRDefault="002433A4" w:rsidP="002433A4">
      <w:pPr>
        <w:pStyle w:val="EndNoteBibliography"/>
        <w:spacing w:after="0"/>
      </w:pPr>
      <w:bookmarkStart w:id="2073" w:name="_ENREF_21"/>
      <w:r w:rsidRPr="002433A4">
        <w:t xml:space="preserve">Glahn, D. C., C. E. Bearden, M. Barguil, J. Barrett, A. Reichenberg, C. L. Bowden, J. C. Soares and D. I. Velligan (2007). "The neurocognitive signature of psychotic bipolar disorder." </w:t>
      </w:r>
      <w:r w:rsidRPr="002433A4">
        <w:rPr>
          <w:u w:val="single"/>
        </w:rPr>
        <w:t>Biological psychiatry</w:t>
      </w:r>
      <w:r w:rsidRPr="002433A4">
        <w:t xml:space="preserve"> </w:t>
      </w:r>
      <w:r w:rsidRPr="002433A4">
        <w:rPr>
          <w:b/>
        </w:rPr>
        <w:t>62</w:t>
      </w:r>
      <w:r w:rsidRPr="002433A4">
        <w:t>(8): 910-916.</w:t>
      </w:r>
      <w:bookmarkEnd w:id="2073"/>
    </w:p>
    <w:p w:rsidR="002433A4" w:rsidRPr="002433A4" w:rsidRDefault="002433A4" w:rsidP="002433A4">
      <w:pPr>
        <w:pStyle w:val="EndNoteBibliography"/>
        <w:spacing w:after="0"/>
      </w:pPr>
      <w:bookmarkStart w:id="2074" w:name="_ENREF_22"/>
      <w:r w:rsidRPr="002433A4">
        <w:t xml:space="preserve">Glahn, D. C., T. D. Cannon, R. E. Gur, J. D. Ragland and R. C. Gur (2000). "Working memory constrains abstraction in schizophrenia." </w:t>
      </w:r>
      <w:r w:rsidRPr="002433A4">
        <w:rPr>
          <w:u w:val="single"/>
        </w:rPr>
        <w:t>Biological psychiatry</w:t>
      </w:r>
      <w:r w:rsidRPr="002433A4">
        <w:t xml:space="preserve"> </w:t>
      </w:r>
      <w:r w:rsidRPr="002433A4">
        <w:rPr>
          <w:b/>
        </w:rPr>
        <w:t>47</w:t>
      </w:r>
      <w:r w:rsidRPr="002433A4">
        <w:t>(1): 34-42.</w:t>
      </w:r>
      <w:bookmarkEnd w:id="2074"/>
    </w:p>
    <w:p w:rsidR="002433A4" w:rsidRPr="002433A4" w:rsidRDefault="002433A4" w:rsidP="002433A4">
      <w:pPr>
        <w:pStyle w:val="EndNoteBibliography"/>
        <w:spacing w:after="0"/>
      </w:pPr>
      <w:bookmarkStart w:id="2075" w:name="_ENREF_23"/>
      <w:r w:rsidRPr="002433A4">
        <w:t xml:space="preserve">Goldberg, T. E., J. M. Gold, R. Greenberg, S. Griffin, S. C. Schulz, D. Pickar, J. E. Kleinman and D. R. Weinberger (1993). "Contrasts between patients with affective disorders and patients with schizophrenia on a neuropsychological test battery." </w:t>
      </w:r>
      <w:r w:rsidRPr="002433A4">
        <w:rPr>
          <w:u w:val="single"/>
        </w:rPr>
        <w:t>Am J Psychiatry</w:t>
      </w:r>
      <w:r w:rsidRPr="002433A4">
        <w:t xml:space="preserve"> </w:t>
      </w:r>
      <w:r w:rsidRPr="002433A4">
        <w:rPr>
          <w:b/>
        </w:rPr>
        <w:t>150</w:t>
      </w:r>
      <w:r w:rsidRPr="002433A4">
        <w:t>(9): 1355-1362.</w:t>
      </w:r>
      <w:bookmarkEnd w:id="2075"/>
    </w:p>
    <w:p w:rsidR="002433A4" w:rsidRPr="002433A4" w:rsidRDefault="002433A4" w:rsidP="002433A4">
      <w:pPr>
        <w:pStyle w:val="EndNoteBibliography"/>
        <w:spacing w:after="0"/>
      </w:pPr>
      <w:bookmarkStart w:id="2076" w:name="_ENREF_24"/>
      <w:r w:rsidRPr="002433A4">
        <w:t xml:space="preserve">Hoertel, N., Y. Le Strat, F. Limosin, C. Dubertret and P. Gorwood (2013). "Prevalence of subthreshold hypomania and impact on internal validity of RCTs for major depressive disorder: results from a national epidemiological sample." </w:t>
      </w:r>
      <w:r w:rsidRPr="002433A4">
        <w:rPr>
          <w:u w:val="single"/>
        </w:rPr>
        <w:t>PLoS One</w:t>
      </w:r>
      <w:r w:rsidRPr="002433A4">
        <w:t xml:space="preserve"> </w:t>
      </w:r>
      <w:r w:rsidRPr="002433A4">
        <w:rPr>
          <w:b/>
        </w:rPr>
        <w:t>8</w:t>
      </w:r>
      <w:r w:rsidRPr="002433A4">
        <w:t>(2): e55448.</w:t>
      </w:r>
      <w:bookmarkEnd w:id="2076"/>
    </w:p>
    <w:p w:rsidR="002433A4" w:rsidRPr="002433A4" w:rsidRDefault="002433A4" w:rsidP="002433A4">
      <w:pPr>
        <w:pStyle w:val="EndNoteBibliography"/>
        <w:spacing w:after="0"/>
      </w:pPr>
      <w:bookmarkStart w:id="2077" w:name="_ENREF_25"/>
      <w:r w:rsidRPr="002433A4">
        <w:t xml:space="preserve">Houston, R. J., J. L. Derrick, K. E. Leonard, M. Testa, B. M. Quigley and A. Kubiak (2014). "Effects of heavy drinking on executive cognitive functioning in a community sample." </w:t>
      </w:r>
      <w:r w:rsidRPr="002433A4">
        <w:rPr>
          <w:u w:val="single"/>
        </w:rPr>
        <w:t>Addict Behav</w:t>
      </w:r>
      <w:r w:rsidRPr="002433A4">
        <w:t xml:space="preserve"> </w:t>
      </w:r>
      <w:r w:rsidRPr="002433A4">
        <w:rPr>
          <w:b/>
        </w:rPr>
        <w:t>39</w:t>
      </w:r>
      <w:r w:rsidRPr="002433A4">
        <w:t>(1): 345-349.</w:t>
      </w:r>
      <w:bookmarkEnd w:id="2077"/>
    </w:p>
    <w:p w:rsidR="002433A4" w:rsidRPr="002433A4" w:rsidRDefault="002433A4" w:rsidP="002433A4">
      <w:pPr>
        <w:pStyle w:val="EndNoteBibliography"/>
        <w:spacing w:after="0"/>
      </w:pPr>
      <w:bookmarkStart w:id="2078" w:name="_ENREF_26"/>
      <w:r w:rsidRPr="002433A4">
        <w:t xml:space="preserve">Kapczinski, F., V. V. Dias, M. Kauer-Sant'Anna, B. N. Frey, R. Grassi-Oliveira, F. Colom and M. Berk (2009). "Clinical implications of a staging model for bipolar disorders." </w:t>
      </w:r>
      <w:r w:rsidRPr="002433A4">
        <w:rPr>
          <w:u w:val="single"/>
        </w:rPr>
        <w:t>Expert Rev Neurother</w:t>
      </w:r>
      <w:r w:rsidRPr="002433A4">
        <w:t xml:space="preserve"> </w:t>
      </w:r>
      <w:r w:rsidRPr="002433A4">
        <w:rPr>
          <w:b/>
        </w:rPr>
        <w:t>9</w:t>
      </w:r>
      <w:r w:rsidRPr="002433A4">
        <w:t>(7): 957-966.</w:t>
      </w:r>
      <w:bookmarkEnd w:id="2078"/>
    </w:p>
    <w:p w:rsidR="002433A4" w:rsidRPr="002433A4" w:rsidRDefault="002433A4" w:rsidP="002433A4">
      <w:pPr>
        <w:pStyle w:val="EndNoteBibliography"/>
        <w:spacing w:after="0"/>
      </w:pPr>
      <w:bookmarkStart w:id="2079" w:name="_ENREF_27"/>
      <w:r w:rsidRPr="002433A4">
        <w:rPr>
          <w:lang w:val="pt-BR"/>
          <w:rPrChange w:id="2080" w:author="Cardoso, Taiane D" w:date="2015-09-21T11:05:00Z">
            <w:rPr/>
          </w:rPrChange>
        </w:rPr>
        <w:t xml:space="preserve">Kapczinski, F., E. Vieta, A. C. Andreazza, B. N. Frey, F. A. Gomes, J. Tramontina, M. Kauer-Sant’Anna, R. Grassi-Oliveira and R. M. Post (2008). </w:t>
      </w:r>
      <w:r w:rsidRPr="002433A4">
        <w:t xml:space="preserve">"Allostatic load in bipolar disorder: implications for pathophysiology and treatment." </w:t>
      </w:r>
      <w:r w:rsidRPr="002433A4">
        <w:rPr>
          <w:u w:val="single"/>
        </w:rPr>
        <w:t>Neuroscience &amp; Biobehavioral Reviews</w:t>
      </w:r>
      <w:r w:rsidRPr="002433A4">
        <w:t xml:space="preserve"> </w:t>
      </w:r>
      <w:r w:rsidRPr="002433A4">
        <w:rPr>
          <w:b/>
        </w:rPr>
        <w:t>32</w:t>
      </w:r>
      <w:r w:rsidRPr="002433A4">
        <w:t>(4): 675-692.</w:t>
      </w:r>
      <w:bookmarkEnd w:id="2079"/>
    </w:p>
    <w:p w:rsidR="002433A4" w:rsidRPr="002433A4" w:rsidRDefault="002433A4" w:rsidP="002433A4">
      <w:pPr>
        <w:pStyle w:val="EndNoteBibliography"/>
        <w:spacing w:after="0"/>
      </w:pPr>
      <w:bookmarkStart w:id="2081" w:name="_ENREF_28"/>
      <w:r w:rsidRPr="002433A4">
        <w:t xml:space="preserve">Keefe, R., K. Fox, V. Davis, C. Kennel, T. Walker, K. Burdick and P. Harvey (2014). "The brief assessment of cognition in affective disorders (BAC-A):performance of patients with bipolar depression and healthy controls." </w:t>
      </w:r>
      <w:r w:rsidRPr="002433A4">
        <w:rPr>
          <w:u w:val="single"/>
        </w:rPr>
        <w:t>Journal of Affective Disorders</w:t>
      </w:r>
      <w:r w:rsidRPr="002433A4">
        <w:t xml:space="preserve"> </w:t>
      </w:r>
      <w:r w:rsidRPr="002433A4">
        <w:rPr>
          <w:b/>
        </w:rPr>
        <w:t>116</w:t>
      </w:r>
      <w:r w:rsidRPr="002433A4">
        <w:t>: 86–92.</w:t>
      </w:r>
      <w:bookmarkEnd w:id="2081"/>
    </w:p>
    <w:p w:rsidR="002433A4" w:rsidRPr="002433A4" w:rsidRDefault="002433A4" w:rsidP="002433A4">
      <w:pPr>
        <w:pStyle w:val="EndNoteBibliography"/>
        <w:spacing w:after="0"/>
      </w:pPr>
      <w:bookmarkStart w:id="2082" w:name="_ENREF_29"/>
      <w:r w:rsidRPr="002433A4">
        <w:t xml:space="preserve">Kozloff, N., A. H. Cheung, A. Schaffer, J. Cairney, C. S. Dewa, S. Veldhuizen, P. Kurdyak and A. J. Levitt (2010). "Bipolar disorder among adolescents and young adults: results from an epidemiological sample." </w:t>
      </w:r>
      <w:r w:rsidRPr="002433A4">
        <w:rPr>
          <w:u w:val="single"/>
        </w:rPr>
        <w:t>J Affect Disord</w:t>
      </w:r>
      <w:r w:rsidRPr="002433A4">
        <w:t xml:space="preserve"> </w:t>
      </w:r>
      <w:r w:rsidRPr="002433A4">
        <w:rPr>
          <w:b/>
        </w:rPr>
        <w:t>125</w:t>
      </w:r>
      <w:r w:rsidRPr="002433A4">
        <w:t>(1-3): 350-354.</w:t>
      </w:r>
      <w:bookmarkEnd w:id="2082"/>
    </w:p>
    <w:p w:rsidR="002433A4" w:rsidRPr="002433A4" w:rsidRDefault="002433A4" w:rsidP="002433A4">
      <w:pPr>
        <w:pStyle w:val="EndNoteBibliography"/>
        <w:spacing w:after="0"/>
      </w:pPr>
      <w:bookmarkStart w:id="2083" w:name="_ENREF_30"/>
      <w:r w:rsidRPr="002433A4">
        <w:t xml:space="preserve">Levy, B., E. Manove and R. D. Weiss (2012). "Recovery of cognitive functioning in patients with co-occurring bipolar disorder and alcohol dependence during early remission from an acute mood episode." </w:t>
      </w:r>
      <w:r w:rsidRPr="002433A4">
        <w:rPr>
          <w:u w:val="single"/>
        </w:rPr>
        <w:t>Ann Clin Psychiatry</w:t>
      </w:r>
      <w:r w:rsidRPr="002433A4">
        <w:t xml:space="preserve"> </w:t>
      </w:r>
      <w:r w:rsidRPr="002433A4">
        <w:rPr>
          <w:b/>
        </w:rPr>
        <w:t>24</w:t>
      </w:r>
      <w:r w:rsidRPr="002433A4">
        <w:t>(2): 143-154.</w:t>
      </w:r>
      <w:bookmarkEnd w:id="2083"/>
    </w:p>
    <w:p w:rsidR="002433A4" w:rsidRPr="002433A4" w:rsidRDefault="002433A4" w:rsidP="002433A4">
      <w:pPr>
        <w:pStyle w:val="EndNoteBibliography"/>
        <w:spacing w:after="0"/>
      </w:pPr>
      <w:bookmarkStart w:id="2084" w:name="_ENREF_31"/>
      <w:r w:rsidRPr="002433A4">
        <w:t xml:space="preserve">Levy, B., B. A. Monzani, M. R. Stephansky and R. D. Weiss (2008). "Neurocognitive impairment in patients with co-occurring bipolar disorder and alcohol dependence upon discharge from inpatient care." </w:t>
      </w:r>
      <w:r w:rsidRPr="002433A4">
        <w:rPr>
          <w:u w:val="single"/>
        </w:rPr>
        <w:t>Psychiatry Res</w:t>
      </w:r>
      <w:r w:rsidRPr="002433A4">
        <w:t xml:space="preserve"> </w:t>
      </w:r>
      <w:r w:rsidRPr="002433A4">
        <w:rPr>
          <w:b/>
        </w:rPr>
        <w:t>161</w:t>
      </w:r>
      <w:r w:rsidRPr="002433A4">
        <w:t>(1): 28-35.</w:t>
      </w:r>
      <w:bookmarkEnd w:id="2084"/>
    </w:p>
    <w:p w:rsidR="002433A4" w:rsidRPr="002433A4" w:rsidRDefault="002433A4" w:rsidP="002433A4">
      <w:pPr>
        <w:pStyle w:val="EndNoteBibliography"/>
        <w:spacing w:after="0"/>
        <w:rPr>
          <w:lang w:val="pt-BR"/>
          <w:rPrChange w:id="2085" w:author="Cardoso, Taiane D" w:date="2015-09-21T11:05:00Z">
            <w:rPr/>
          </w:rPrChange>
        </w:rPr>
      </w:pPr>
      <w:bookmarkStart w:id="2086" w:name="_ENREF_32"/>
      <w:r w:rsidRPr="002433A4">
        <w:t xml:space="preserve">Marshall, D. F., S. J. Walker, K. A. Ryan, M. Kamali, E. F. Saunders, A. L. Weldon, K. M. Adams, M. G. McInnis and S. A. Langenecker (2012). "Greater executive and visual memory dysfunction in comorbid bipolar disorder and substance use disorder." </w:t>
      </w:r>
      <w:r w:rsidRPr="002433A4">
        <w:rPr>
          <w:u w:val="single"/>
          <w:lang w:val="pt-BR"/>
          <w:rPrChange w:id="2087" w:author="Cardoso, Taiane D" w:date="2015-09-21T11:05:00Z">
            <w:rPr>
              <w:u w:val="single"/>
            </w:rPr>
          </w:rPrChange>
        </w:rPr>
        <w:t>Psychiatry Res</w:t>
      </w:r>
      <w:r w:rsidRPr="002433A4">
        <w:rPr>
          <w:lang w:val="pt-BR"/>
          <w:rPrChange w:id="2088" w:author="Cardoso, Taiane D" w:date="2015-09-21T11:05:00Z">
            <w:rPr/>
          </w:rPrChange>
        </w:rPr>
        <w:t xml:space="preserve"> </w:t>
      </w:r>
      <w:r w:rsidRPr="002433A4">
        <w:rPr>
          <w:b/>
          <w:lang w:val="pt-BR"/>
          <w:rPrChange w:id="2089" w:author="Cardoso, Taiane D" w:date="2015-09-21T11:05:00Z">
            <w:rPr>
              <w:b/>
            </w:rPr>
          </w:rPrChange>
        </w:rPr>
        <w:t>200</w:t>
      </w:r>
      <w:r w:rsidRPr="002433A4">
        <w:rPr>
          <w:lang w:val="pt-BR"/>
          <w:rPrChange w:id="2090" w:author="Cardoso, Taiane D" w:date="2015-09-21T11:05:00Z">
            <w:rPr/>
          </w:rPrChange>
        </w:rPr>
        <w:t>(2-3): 252-257.</w:t>
      </w:r>
      <w:bookmarkEnd w:id="2086"/>
    </w:p>
    <w:p w:rsidR="002433A4" w:rsidRPr="002433A4" w:rsidRDefault="002433A4" w:rsidP="002433A4">
      <w:pPr>
        <w:pStyle w:val="EndNoteBibliography"/>
        <w:spacing w:after="0"/>
      </w:pPr>
      <w:bookmarkStart w:id="2091" w:name="_ENREF_33"/>
      <w:r w:rsidRPr="002433A4">
        <w:rPr>
          <w:lang w:val="pt-BR"/>
          <w:rPrChange w:id="2092" w:author="Cardoso, Taiane D" w:date="2015-09-21T11:05:00Z">
            <w:rPr/>
          </w:rPrChange>
        </w:rPr>
        <w:t xml:space="preserve">Martínez-Arán, A., E. Vieta, M. Reinares, F. Colom, C. Torrent, J. Sánchez-Moreno, A. Benabarre, J. M. Goikolea, M. Comes and M. Salamero (2004). </w:t>
      </w:r>
      <w:r w:rsidRPr="002433A4">
        <w:t xml:space="preserve">"Cognitive function across manic or hypomanic, depressed, and euthymic states in bipolar disorder." </w:t>
      </w:r>
      <w:r w:rsidRPr="002433A4">
        <w:rPr>
          <w:u w:val="single"/>
        </w:rPr>
        <w:t>American Journal of Psychiatry</w:t>
      </w:r>
      <w:r w:rsidRPr="002433A4">
        <w:t xml:space="preserve"> </w:t>
      </w:r>
      <w:r w:rsidRPr="002433A4">
        <w:rPr>
          <w:b/>
        </w:rPr>
        <w:t>161</w:t>
      </w:r>
      <w:r w:rsidRPr="002433A4">
        <w:t>(2): 262-270.</w:t>
      </w:r>
      <w:bookmarkEnd w:id="2091"/>
    </w:p>
    <w:p w:rsidR="002433A4" w:rsidRPr="002433A4" w:rsidRDefault="002433A4" w:rsidP="002433A4">
      <w:pPr>
        <w:pStyle w:val="EndNoteBibliography"/>
        <w:spacing w:after="0"/>
      </w:pPr>
      <w:bookmarkStart w:id="2093" w:name="_ENREF_34"/>
      <w:r w:rsidRPr="002433A4">
        <w:t xml:space="preserve">Pettorruso, M., L. De Risio, M. Di Nicola, G. Martinotti, G. Conte and L. Janiri (2014). "Allostasis as a conceptual framework linking bipolar disorder and addiction." </w:t>
      </w:r>
      <w:r w:rsidRPr="002433A4">
        <w:rPr>
          <w:u w:val="single"/>
        </w:rPr>
        <w:t>Front Psychiatry</w:t>
      </w:r>
      <w:r w:rsidRPr="002433A4">
        <w:t xml:space="preserve"> </w:t>
      </w:r>
      <w:r w:rsidRPr="002433A4">
        <w:rPr>
          <w:b/>
        </w:rPr>
        <w:t>5</w:t>
      </w:r>
      <w:r w:rsidRPr="002433A4">
        <w:t>: 173.</w:t>
      </w:r>
      <w:bookmarkEnd w:id="2093"/>
    </w:p>
    <w:p w:rsidR="002433A4" w:rsidRPr="002433A4" w:rsidRDefault="002433A4" w:rsidP="002433A4">
      <w:pPr>
        <w:pStyle w:val="EndNoteBibliography"/>
        <w:spacing w:after="0"/>
      </w:pPr>
      <w:bookmarkStart w:id="2094" w:name="_ENREF_35"/>
      <w:r w:rsidRPr="002433A4">
        <w:t xml:space="preserve">Post, R. M. and P. Kalivas (2013). "Bipolar disorder and substance misuse: pathological and therapeutic implications of their comorbidity and cross-sensitisation." </w:t>
      </w:r>
      <w:r w:rsidRPr="002433A4">
        <w:rPr>
          <w:u w:val="single"/>
        </w:rPr>
        <w:t>Br J Psychiatry</w:t>
      </w:r>
      <w:r w:rsidRPr="002433A4">
        <w:t xml:space="preserve"> </w:t>
      </w:r>
      <w:r w:rsidRPr="002433A4">
        <w:rPr>
          <w:b/>
        </w:rPr>
        <w:t>202</w:t>
      </w:r>
      <w:r w:rsidRPr="002433A4">
        <w:t>(3): 172-176.</w:t>
      </w:r>
      <w:bookmarkEnd w:id="2094"/>
    </w:p>
    <w:p w:rsidR="002433A4" w:rsidRPr="002433A4" w:rsidRDefault="002433A4" w:rsidP="002433A4">
      <w:pPr>
        <w:pStyle w:val="EndNoteBibliography"/>
        <w:spacing w:after="0"/>
      </w:pPr>
      <w:bookmarkStart w:id="2095" w:name="_ENREF_36"/>
      <w:r w:rsidRPr="002433A4">
        <w:t xml:space="preserve">Quraishi, S. and S. Frangou (2002). "Neuropsychology of bipolar disorder: a review." </w:t>
      </w:r>
      <w:r w:rsidRPr="002433A4">
        <w:rPr>
          <w:u w:val="single"/>
        </w:rPr>
        <w:t>Journal of affective disorders</w:t>
      </w:r>
      <w:r w:rsidRPr="002433A4">
        <w:t xml:space="preserve"> </w:t>
      </w:r>
      <w:r w:rsidRPr="002433A4">
        <w:rPr>
          <w:b/>
        </w:rPr>
        <w:t>72</w:t>
      </w:r>
      <w:r w:rsidRPr="002433A4">
        <w:t>(3): 209-226.</w:t>
      </w:r>
      <w:bookmarkEnd w:id="2095"/>
    </w:p>
    <w:p w:rsidR="002433A4" w:rsidRPr="002433A4" w:rsidRDefault="002433A4" w:rsidP="002433A4">
      <w:pPr>
        <w:pStyle w:val="EndNoteBibliography"/>
        <w:spacing w:after="0"/>
      </w:pPr>
      <w:bookmarkStart w:id="2096" w:name="_ENREF_37"/>
      <w:r w:rsidRPr="002433A4">
        <w:lastRenderedPageBreak/>
        <w:t xml:space="preserve">Robinson, L. J. and I. N. Ferrier (2006). "Evolution of cognitive impairment in bipolar disorder: a systematic review of cross-sectional evidence." </w:t>
      </w:r>
      <w:r w:rsidRPr="002433A4">
        <w:rPr>
          <w:u w:val="single"/>
        </w:rPr>
        <w:t>Bipolar Disord</w:t>
      </w:r>
      <w:r w:rsidRPr="002433A4">
        <w:t xml:space="preserve"> </w:t>
      </w:r>
      <w:r w:rsidRPr="002433A4">
        <w:rPr>
          <w:b/>
        </w:rPr>
        <w:t>8</w:t>
      </w:r>
      <w:r w:rsidRPr="002433A4">
        <w:t>(2): 103-116.</w:t>
      </w:r>
      <w:bookmarkEnd w:id="2096"/>
    </w:p>
    <w:p w:rsidR="002433A4" w:rsidRPr="002433A4" w:rsidRDefault="002433A4" w:rsidP="002433A4">
      <w:pPr>
        <w:pStyle w:val="EndNoteBibliography"/>
        <w:spacing w:after="0"/>
      </w:pPr>
      <w:bookmarkStart w:id="2097" w:name="_ENREF_38"/>
      <w:r w:rsidRPr="002433A4">
        <w:t xml:space="preserve">Rosa, A. R., P. V. Magalhaes, L. Czepielewski, M. V. Sulzbach, P. D. Goi, E. Vieta, C. S. Gama and F. Kapczinski (2014). "Clinical staging in bipolar disorder: focus on cognition and functioning." </w:t>
      </w:r>
      <w:r w:rsidRPr="002433A4">
        <w:rPr>
          <w:u w:val="single"/>
        </w:rPr>
        <w:t>J Clin Psychiatry</w:t>
      </w:r>
      <w:r w:rsidRPr="002433A4">
        <w:t xml:space="preserve"> </w:t>
      </w:r>
      <w:r w:rsidRPr="002433A4">
        <w:rPr>
          <w:b/>
        </w:rPr>
        <w:t>75</w:t>
      </w:r>
      <w:r w:rsidRPr="002433A4">
        <w:t>(5): e450-456.</w:t>
      </w:r>
      <w:bookmarkEnd w:id="2097"/>
    </w:p>
    <w:p w:rsidR="002433A4" w:rsidRPr="002433A4" w:rsidRDefault="002433A4" w:rsidP="002433A4">
      <w:pPr>
        <w:pStyle w:val="EndNoteBibliography"/>
        <w:spacing w:after="0"/>
      </w:pPr>
      <w:bookmarkStart w:id="2098" w:name="_ENREF_39"/>
      <w:r w:rsidRPr="002433A4">
        <w:t xml:space="preserve">Salloum, I. M. and M. E. Thase (2000). "Impact of substance abuse on the course and treatment of bipolar disorder." </w:t>
      </w:r>
      <w:r w:rsidRPr="002433A4">
        <w:rPr>
          <w:u w:val="single"/>
        </w:rPr>
        <w:t>Bipolar disorders</w:t>
      </w:r>
      <w:r w:rsidRPr="002433A4">
        <w:t xml:space="preserve"> </w:t>
      </w:r>
      <w:r w:rsidRPr="002433A4">
        <w:rPr>
          <w:b/>
        </w:rPr>
        <w:t>2</w:t>
      </w:r>
      <w:r w:rsidRPr="002433A4">
        <w:t>(3p2): 269-280.</w:t>
      </w:r>
      <w:bookmarkEnd w:id="2098"/>
    </w:p>
    <w:p w:rsidR="002433A4" w:rsidRPr="002433A4" w:rsidRDefault="002433A4" w:rsidP="002433A4">
      <w:pPr>
        <w:pStyle w:val="EndNoteBibliography"/>
        <w:spacing w:after="0"/>
      </w:pPr>
      <w:bookmarkStart w:id="2099" w:name="_ENREF_40"/>
      <w:r w:rsidRPr="002433A4">
        <w:t xml:space="preserve">Sanchez-Moreno, J., A. Martinez-Aran, F. Colom, J. Scott, R. Tabares-Seisdedos, G. Sugranyes, C. Torrent, C. Daban, A. Benabarre and J. M. Goikolea (2009). "Neurocognitive dysfunctions in euthymic bipolar patients with and without prior history of alcohol use." </w:t>
      </w:r>
      <w:r w:rsidRPr="002433A4">
        <w:rPr>
          <w:u w:val="single"/>
        </w:rPr>
        <w:t>The Journal of clinical psychiatry</w:t>
      </w:r>
      <w:r w:rsidRPr="002433A4">
        <w:t xml:space="preserve"> </w:t>
      </w:r>
      <w:r w:rsidRPr="002433A4">
        <w:rPr>
          <w:b/>
        </w:rPr>
        <w:t>70</w:t>
      </w:r>
      <w:r w:rsidRPr="002433A4">
        <w:t>(8): 1120-1127.</w:t>
      </w:r>
      <w:bookmarkEnd w:id="2099"/>
    </w:p>
    <w:p w:rsidR="002433A4" w:rsidRPr="002433A4" w:rsidRDefault="002433A4" w:rsidP="002433A4">
      <w:pPr>
        <w:pStyle w:val="EndNoteBibliography"/>
        <w:spacing w:after="0"/>
      </w:pPr>
      <w:bookmarkStart w:id="2100" w:name="_ENREF_41"/>
      <w:r w:rsidRPr="002433A4">
        <w:t xml:space="preserve">Subramaniam, M., E. Abdin, J. A. Vaingankar and S. A. Chong (2013). "Prevalence, correlates, comorbidity and severity of bipolar disorder: results from the Singapore Mental Health Study." </w:t>
      </w:r>
      <w:r w:rsidRPr="002433A4">
        <w:rPr>
          <w:u w:val="single"/>
        </w:rPr>
        <w:t>J Affect Disord</w:t>
      </w:r>
      <w:r w:rsidRPr="002433A4">
        <w:t xml:space="preserve"> </w:t>
      </w:r>
      <w:r w:rsidRPr="002433A4">
        <w:rPr>
          <w:b/>
        </w:rPr>
        <w:t>146</w:t>
      </w:r>
      <w:r w:rsidRPr="002433A4">
        <w:t>(2): 189-196.</w:t>
      </w:r>
      <w:bookmarkEnd w:id="2100"/>
    </w:p>
    <w:p w:rsidR="002433A4" w:rsidRPr="002433A4" w:rsidRDefault="002433A4" w:rsidP="002433A4">
      <w:pPr>
        <w:pStyle w:val="EndNoteBibliography"/>
        <w:spacing w:after="0"/>
      </w:pPr>
      <w:bookmarkStart w:id="2101" w:name="_ENREF_42"/>
      <w:r w:rsidRPr="002433A4">
        <w:t xml:space="preserve">Sweeney, J. A., J. A. Kmiec and D. J. Kupfer (2000). "Neuropsychologic impairments in bipolar and unipolar mood disorders on the CANTAB neurocognitive battery." </w:t>
      </w:r>
      <w:r w:rsidRPr="002433A4">
        <w:rPr>
          <w:u w:val="single"/>
        </w:rPr>
        <w:t>Biological psychiatry</w:t>
      </w:r>
      <w:r w:rsidRPr="002433A4">
        <w:t xml:space="preserve"> </w:t>
      </w:r>
      <w:r w:rsidRPr="002433A4">
        <w:rPr>
          <w:b/>
        </w:rPr>
        <w:t>48</w:t>
      </w:r>
      <w:r w:rsidRPr="002433A4">
        <w:t>(7): 674-684.</w:t>
      </w:r>
      <w:bookmarkEnd w:id="2101"/>
    </w:p>
    <w:p w:rsidR="002433A4" w:rsidRPr="002433A4" w:rsidRDefault="002433A4" w:rsidP="002433A4">
      <w:pPr>
        <w:pStyle w:val="EndNoteBibliography"/>
        <w:spacing w:after="0"/>
      </w:pPr>
      <w:bookmarkStart w:id="2102" w:name="_ENREF_43"/>
      <w:r w:rsidRPr="002433A4">
        <w:t>Tabachnick, B. G. and L. S. Fidell (2001). "Using multivariate statistics."</w:t>
      </w:r>
      <w:bookmarkEnd w:id="2102"/>
    </w:p>
    <w:p w:rsidR="002433A4" w:rsidRPr="002433A4" w:rsidRDefault="002433A4" w:rsidP="002433A4">
      <w:pPr>
        <w:pStyle w:val="EndNoteBibliography"/>
        <w:spacing w:after="0"/>
      </w:pPr>
      <w:bookmarkStart w:id="2103" w:name="_ENREF_44"/>
      <w:r w:rsidRPr="002433A4">
        <w:t xml:space="preserve">Van Der Werf-eldering, M. J., H. Burger, E. Holthausen, A. Aleman and W. A. Nolen (2010). "Cognitive functioning in patients with bipolar disorder: association with depressive symptoms and alcohol use." </w:t>
      </w:r>
      <w:r w:rsidRPr="002433A4">
        <w:rPr>
          <w:u w:val="single"/>
        </w:rPr>
        <w:t>PLoS One</w:t>
      </w:r>
      <w:r w:rsidRPr="002433A4">
        <w:t xml:space="preserve"> </w:t>
      </w:r>
      <w:r w:rsidRPr="002433A4">
        <w:rPr>
          <w:b/>
        </w:rPr>
        <w:t>5</w:t>
      </w:r>
      <w:r w:rsidRPr="002433A4">
        <w:t>(9): e13032.</w:t>
      </w:r>
      <w:bookmarkEnd w:id="2103"/>
    </w:p>
    <w:p w:rsidR="002433A4" w:rsidRPr="002433A4" w:rsidRDefault="002433A4" w:rsidP="002433A4">
      <w:pPr>
        <w:pStyle w:val="EndNoteBibliography"/>
        <w:spacing w:after="0"/>
      </w:pPr>
      <w:bookmarkStart w:id="2104" w:name="_ENREF_45"/>
      <w:r w:rsidRPr="002433A4">
        <w:t xml:space="preserve">van Gorp, W. G., L. Altshuler, D. C. Theberge, J. Wilkins and W. Dixon (1998). "Cognitive impairment in euthymic bipolar patients with and without prior alcohol dependence. A preliminary study." </w:t>
      </w:r>
      <w:r w:rsidRPr="002433A4">
        <w:rPr>
          <w:u w:val="single"/>
        </w:rPr>
        <w:t>Arch Gen Psychiatry</w:t>
      </w:r>
      <w:r w:rsidRPr="002433A4">
        <w:t xml:space="preserve"> </w:t>
      </w:r>
      <w:r w:rsidRPr="002433A4">
        <w:rPr>
          <w:b/>
        </w:rPr>
        <w:t>55</w:t>
      </w:r>
      <w:r w:rsidRPr="002433A4">
        <w:t>(1): 41-46.</w:t>
      </w:r>
      <w:bookmarkEnd w:id="2104"/>
    </w:p>
    <w:p w:rsidR="002433A4" w:rsidRPr="002433A4" w:rsidRDefault="002433A4" w:rsidP="002433A4">
      <w:pPr>
        <w:pStyle w:val="EndNoteBibliography"/>
        <w:spacing w:after="0"/>
      </w:pPr>
      <w:bookmarkStart w:id="2105" w:name="_ENREF_46"/>
      <w:r w:rsidRPr="002433A4">
        <w:t xml:space="preserve">van Gorp, W. G., L. Altshuler, D. C. Theberge, J. Wilkins and W. Dixon (1998). "Cognitive impairment in euthymic bipolar patients with and without prior alcohol dependence: a preliminary study." </w:t>
      </w:r>
      <w:r w:rsidRPr="002433A4">
        <w:rPr>
          <w:u w:val="single"/>
        </w:rPr>
        <w:t>Archives of General Psychiatry</w:t>
      </w:r>
      <w:r w:rsidRPr="002433A4">
        <w:t xml:space="preserve"> </w:t>
      </w:r>
      <w:r w:rsidRPr="002433A4">
        <w:rPr>
          <w:b/>
        </w:rPr>
        <w:t>55</w:t>
      </w:r>
      <w:r w:rsidRPr="002433A4">
        <w:t>(1): 41-46.</w:t>
      </w:r>
      <w:bookmarkEnd w:id="2105"/>
    </w:p>
    <w:p w:rsidR="002433A4" w:rsidRPr="002433A4" w:rsidRDefault="002433A4" w:rsidP="002433A4">
      <w:pPr>
        <w:pStyle w:val="EndNoteBibliography"/>
      </w:pPr>
      <w:bookmarkStart w:id="2106" w:name="_ENREF_47"/>
      <w:r w:rsidRPr="002433A4">
        <w:t xml:space="preserve">Yatham, L. N., S. H. Kennedy, A. Schaffer, S. V. Parikh, S. Beaulieu, C. O'Donovan, G. MacQueen, R. S. McIntyre, V. Sharma and A. Ravindran (2009). "Canadian Network for Mood and Anxiety Treatments (CANMAT) and International Society for Bipolar Disorders (ISBD) collaborative update of CANMAT guidelines for the management of patients with bipolar disorder: update 2009." </w:t>
      </w:r>
      <w:r w:rsidRPr="002433A4">
        <w:rPr>
          <w:u w:val="single"/>
        </w:rPr>
        <w:t>Bipolar disorders</w:t>
      </w:r>
      <w:r w:rsidRPr="002433A4">
        <w:t xml:space="preserve"> </w:t>
      </w:r>
      <w:r w:rsidRPr="002433A4">
        <w:rPr>
          <w:b/>
        </w:rPr>
        <w:t>11</w:t>
      </w:r>
      <w:r w:rsidRPr="002433A4">
        <w:t>(3): 225-255.</w:t>
      </w:r>
      <w:bookmarkEnd w:id="2106"/>
    </w:p>
    <w:p w:rsidR="0061609D" w:rsidRPr="00B42E3B" w:rsidRDefault="00AE0141" w:rsidP="00A27CCA">
      <w:pPr>
        <w:spacing w:line="360" w:lineRule="auto"/>
        <w:jc w:val="both"/>
        <w:rPr>
          <w:rFonts w:ascii="Arial" w:hAnsi="Arial" w:cs="Arial"/>
        </w:rPr>
      </w:pPr>
      <w:r w:rsidRPr="00A80EFE">
        <w:rPr>
          <w:rFonts w:ascii="Arial" w:hAnsi="Arial" w:cs="Arial"/>
        </w:rPr>
        <w:fldChar w:fldCharType="end"/>
      </w:r>
    </w:p>
    <w:sectPr w:rsidR="0061609D" w:rsidRPr="00B42E3B" w:rsidSect="009657E9">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auer, Isabelle E" w:date="2015-09-23T08:20:00Z" w:initials="BIE">
    <w:p w:rsidR="001F5013" w:rsidRDefault="001F5013">
      <w:pPr>
        <w:pStyle w:val="CommentText"/>
      </w:pPr>
      <w:r>
        <w:rPr>
          <w:rStyle w:val="CommentReference"/>
        </w:rPr>
        <w:annotationRef/>
      </w:r>
      <w:r>
        <w:t xml:space="preserve">I think that the novelty of the current paper is the STAN. I think the STAN battery should be mentioned in the title. </w:t>
      </w:r>
      <w:bookmarkStart w:id="5" w:name="_GoBack"/>
      <w:bookmarkEnd w:id="5"/>
      <w:r>
        <w:t xml:space="preserve"> </w:t>
      </w:r>
    </w:p>
  </w:comment>
  <w:comment w:id="112" w:author="Cardoso, Taiane D" w:date="2015-09-02T13:44:00Z" w:initials="CTD">
    <w:p w:rsidR="00B85EFD" w:rsidRDefault="00B85EFD">
      <w:pPr>
        <w:pStyle w:val="CommentText"/>
      </w:pPr>
      <w:r>
        <w:rPr>
          <w:rStyle w:val="CommentReference"/>
        </w:rPr>
        <w:annotationRef/>
      </w:r>
      <w:r>
        <w:t>Is it right? I have verified in dataset, and all patients are from San Antonio (n=348) and UNC (n=135).</w:t>
      </w:r>
    </w:p>
    <w:p w:rsidR="00B85EFD" w:rsidRDefault="00B85EFD">
      <w:pPr>
        <w:pStyle w:val="CommentText"/>
      </w:pPr>
    </w:p>
    <w:p w:rsidR="00B85EFD" w:rsidRDefault="00B85EFD">
      <w:pPr>
        <w:pStyle w:val="CommentText"/>
      </w:pPr>
      <w:r>
        <w:t>We may need to provide Ns for all medications IB</w:t>
      </w:r>
    </w:p>
    <w:p w:rsidR="00B85EFD" w:rsidRDefault="00B85EFD">
      <w:pPr>
        <w:pStyle w:val="CommentText"/>
      </w:pPr>
      <w:r>
        <w:t>TC: Sure. I have included this information in results section.</w:t>
      </w:r>
    </w:p>
  </w:comment>
  <w:comment w:id="124" w:author="Cardoso, Taiane D" w:date="2015-09-17T10:57:00Z" w:initials="CTD">
    <w:p w:rsidR="00B85EFD" w:rsidRDefault="00B85EFD">
      <w:pPr>
        <w:pStyle w:val="CommentText"/>
      </w:pPr>
      <w:r>
        <w:rPr>
          <w:rStyle w:val="CommentReference"/>
        </w:rPr>
        <w:annotationRef/>
      </w:r>
      <w:r>
        <w:t>And about recognition?</w:t>
      </w:r>
    </w:p>
  </w:comment>
  <w:comment w:id="140" w:author="Cardoso, Taiane D" w:date="2015-08-31T16:18:00Z" w:initials="CTD">
    <w:p w:rsidR="00B85EFD" w:rsidRDefault="00B85EFD" w:rsidP="00695451">
      <w:pPr>
        <w:spacing w:after="0" w:line="480" w:lineRule="auto"/>
        <w:rPr>
          <w:sz w:val="20"/>
        </w:rPr>
      </w:pPr>
      <w:r>
        <w:rPr>
          <w:rStyle w:val="CommentReference"/>
        </w:rPr>
        <w:annotationRef/>
      </w:r>
      <w:proofErr w:type="spellStart"/>
      <w:r>
        <w:rPr>
          <w:sz w:val="20"/>
        </w:rPr>
        <w:t>Tabachnik</w:t>
      </w:r>
      <w:proofErr w:type="spellEnd"/>
      <w:r>
        <w:rPr>
          <w:sz w:val="20"/>
        </w:rPr>
        <w:t xml:space="preserve">, B. G. &amp; </w:t>
      </w:r>
      <w:proofErr w:type="spellStart"/>
      <w:r>
        <w:rPr>
          <w:sz w:val="20"/>
        </w:rPr>
        <w:t>Fidell</w:t>
      </w:r>
      <w:proofErr w:type="spellEnd"/>
      <w:r>
        <w:rPr>
          <w:sz w:val="20"/>
        </w:rPr>
        <w:t xml:space="preserve">, L. S. (2001). </w:t>
      </w:r>
      <w:r w:rsidRPr="00595B98">
        <w:rPr>
          <w:i/>
          <w:sz w:val="20"/>
        </w:rPr>
        <w:t>Using multivariate statistics</w:t>
      </w:r>
      <w:r>
        <w:rPr>
          <w:sz w:val="20"/>
        </w:rPr>
        <w:t xml:space="preserve"> (4</w:t>
      </w:r>
      <w:r w:rsidRPr="00595B98">
        <w:rPr>
          <w:sz w:val="20"/>
          <w:vertAlign w:val="superscript"/>
        </w:rPr>
        <w:t>th</w:t>
      </w:r>
      <w:r>
        <w:rPr>
          <w:sz w:val="20"/>
        </w:rPr>
        <w:t xml:space="preserve"> ed.). Boston, MA: Allyn and Bacon.</w:t>
      </w:r>
    </w:p>
    <w:p w:rsidR="00B85EFD" w:rsidRDefault="00B85EFD">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6B0" w:rsidRDefault="000A16B0" w:rsidP="00B622F0">
      <w:pPr>
        <w:spacing w:after="0" w:line="240" w:lineRule="auto"/>
      </w:pPr>
      <w:r>
        <w:separator/>
      </w:r>
    </w:p>
  </w:endnote>
  <w:endnote w:type="continuationSeparator" w:id="0">
    <w:p w:rsidR="000A16B0" w:rsidRDefault="000A16B0" w:rsidP="00B6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6B0" w:rsidRDefault="000A16B0" w:rsidP="00B622F0">
      <w:pPr>
        <w:spacing w:after="0" w:line="240" w:lineRule="auto"/>
      </w:pPr>
      <w:r>
        <w:separator/>
      </w:r>
    </w:p>
  </w:footnote>
  <w:footnote w:type="continuationSeparator" w:id="0">
    <w:p w:rsidR="000A16B0" w:rsidRDefault="000A16B0" w:rsidP="00B62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019029"/>
      <w:docPartObj>
        <w:docPartGallery w:val="Page Numbers (Top of Page)"/>
        <w:docPartUnique/>
      </w:docPartObj>
    </w:sdtPr>
    <w:sdtEndPr>
      <w:rPr>
        <w:noProof/>
      </w:rPr>
    </w:sdtEndPr>
    <w:sdtContent>
      <w:p w:rsidR="00B85EFD" w:rsidRDefault="00B85EFD">
        <w:pPr>
          <w:pStyle w:val="Header"/>
          <w:jc w:val="right"/>
        </w:pPr>
        <w:r>
          <w:fldChar w:fldCharType="begin"/>
        </w:r>
        <w:r>
          <w:instrText xml:space="preserve"> PAGE   \* MERGEFORMAT </w:instrText>
        </w:r>
        <w:r>
          <w:fldChar w:fldCharType="separate"/>
        </w:r>
        <w:r w:rsidR="001F5013">
          <w:rPr>
            <w:noProof/>
          </w:rPr>
          <w:t>24</w:t>
        </w:r>
        <w:r>
          <w:rPr>
            <w:noProof/>
          </w:rPr>
          <w:fldChar w:fldCharType="end"/>
        </w:r>
      </w:p>
    </w:sdtContent>
  </w:sdt>
  <w:p w:rsidR="00B85EFD" w:rsidRDefault="00B85E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d2x995fu0avase50eevzzs0exwtet0f2str&quot;&gt;Systematic Review&lt;record-ids&gt;&lt;item&gt;9&lt;/item&gt;&lt;item&gt;19&lt;/item&gt;&lt;item&gt;34&lt;/item&gt;&lt;item&gt;74&lt;/item&gt;&lt;item&gt;75&lt;/item&gt;&lt;item&gt;76&lt;/item&gt;&lt;item&gt;77&lt;/item&gt;&lt;item&gt;81&lt;/item&gt;&lt;item&gt;82&lt;/item&gt;&lt;item&gt;84&lt;/item&gt;&lt;item&gt;85&lt;/item&gt;&lt;item&gt;86&lt;/item&gt;&lt;item&gt;115&lt;/item&gt;&lt;item&gt;116&lt;/item&gt;&lt;item&gt;117&lt;/item&gt;&lt;item&gt;118&lt;/item&gt;&lt;item&gt;143&lt;/item&gt;&lt;item&gt;144&lt;/item&gt;&lt;item&gt;145&lt;/item&gt;&lt;/record-ids&gt;&lt;/item&gt;&lt;/Libraries&gt;"/>
  </w:docVars>
  <w:rsids>
    <w:rsidRoot w:val="00CB5E00"/>
    <w:rsid w:val="00000985"/>
    <w:rsid w:val="000023CF"/>
    <w:rsid w:val="00003D82"/>
    <w:rsid w:val="00006015"/>
    <w:rsid w:val="00006950"/>
    <w:rsid w:val="000101A3"/>
    <w:rsid w:val="00010BD9"/>
    <w:rsid w:val="00010D50"/>
    <w:rsid w:val="00011DB9"/>
    <w:rsid w:val="00012609"/>
    <w:rsid w:val="00012ACF"/>
    <w:rsid w:val="000143D7"/>
    <w:rsid w:val="00015061"/>
    <w:rsid w:val="0001564E"/>
    <w:rsid w:val="00016BA9"/>
    <w:rsid w:val="00016D64"/>
    <w:rsid w:val="00017F3E"/>
    <w:rsid w:val="000200DE"/>
    <w:rsid w:val="000208E4"/>
    <w:rsid w:val="00021E51"/>
    <w:rsid w:val="000226AD"/>
    <w:rsid w:val="00022C02"/>
    <w:rsid w:val="00023BCA"/>
    <w:rsid w:val="00024954"/>
    <w:rsid w:val="00025814"/>
    <w:rsid w:val="00025A3D"/>
    <w:rsid w:val="00025D50"/>
    <w:rsid w:val="00026FE4"/>
    <w:rsid w:val="00027F7E"/>
    <w:rsid w:val="00030907"/>
    <w:rsid w:val="00030CF4"/>
    <w:rsid w:val="00030D3B"/>
    <w:rsid w:val="00030DA2"/>
    <w:rsid w:val="00031260"/>
    <w:rsid w:val="000316C0"/>
    <w:rsid w:val="00031903"/>
    <w:rsid w:val="00031A05"/>
    <w:rsid w:val="00032919"/>
    <w:rsid w:val="00032B57"/>
    <w:rsid w:val="00033462"/>
    <w:rsid w:val="00033823"/>
    <w:rsid w:val="00033832"/>
    <w:rsid w:val="0003444E"/>
    <w:rsid w:val="00035AC6"/>
    <w:rsid w:val="00035DAA"/>
    <w:rsid w:val="00035E09"/>
    <w:rsid w:val="00035EA5"/>
    <w:rsid w:val="0003612B"/>
    <w:rsid w:val="000379F4"/>
    <w:rsid w:val="00037DD4"/>
    <w:rsid w:val="00037E73"/>
    <w:rsid w:val="0004014B"/>
    <w:rsid w:val="00042407"/>
    <w:rsid w:val="00043112"/>
    <w:rsid w:val="00043C85"/>
    <w:rsid w:val="00044142"/>
    <w:rsid w:val="000448FA"/>
    <w:rsid w:val="00045509"/>
    <w:rsid w:val="000455E0"/>
    <w:rsid w:val="00045BF5"/>
    <w:rsid w:val="00047121"/>
    <w:rsid w:val="000471FA"/>
    <w:rsid w:val="00047552"/>
    <w:rsid w:val="00051C60"/>
    <w:rsid w:val="000534AF"/>
    <w:rsid w:val="00053E01"/>
    <w:rsid w:val="00054502"/>
    <w:rsid w:val="0005622D"/>
    <w:rsid w:val="000568E0"/>
    <w:rsid w:val="00057169"/>
    <w:rsid w:val="000578F7"/>
    <w:rsid w:val="00057A5E"/>
    <w:rsid w:val="00060885"/>
    <w:rsid w:val="00060FAF"/>
    <w:rsid w:val="00061950"/>
    <w:rsid w:val="00061B8D"/>
    <w:rsid w:val="0006478E"/>
    <w:rsid w:val="00065BA7"/>
    <w:rsid w:val="00065FCC"/>
    <w:rsid w:val="000662A7"/>
    <w:rsid w:val="00067B44"/>
    <w:rsid w:val="00070541"/>
    <w:rsid w:val="00070619"/>
    <w:rsid w:val="000706DE"/>
    <w:rsid w:val="00070F89"/>
    <w:rsid w:val="00070FA1"/>
    <w:rsid w:val="000743BD"/>
    <w:rsid w:val="000749DD"/>
    <w:rsid w:val="0007725C"/>
    <w:rsid w:val="0007731C"/>
    <w:rsid w:val="0008184B"/>
    <w:rsid w:val="00082E19"/>
    <w:rsid w:val="00084C41"/>
    <w:rsid w:val="00085667"/>
    <w:rsid w:val="0008568F"/>
    <w:rsid w:val="0008645F"/>
    <w:rsid w:val="000867B8"/>
    <w:rsid w:val="00086E01"/>
    <w:rsid w:val="000902C6"/>
    <w:rsid w:val="00090CA7"/>
    <w:rsid w:val="00091879"/>
    <w:rsid w:val="00091F90"/>
    <w:rsid w:val="0009295B"/>
    <w:rsid w:val="00093F38"/>
    <w:rsid w:val="00093FD9"/>
    <w:rsid w:val="0009542F"/>
    <w:rsid w:val="0009663D"/>
    <w:rsid w:val="00096703"/>
    <w:rsid w:val="00097606"/>
    <w:rsid w:val="000A0250"/>
    <w:rsid w:val="000A127E"/>
    <w:rsid w:val="000A16B0"/>
    <w:rsid w:val="000A2980"/>
    <w:rsid w:val="000A30DE"/>
    <w:rsid w:val="000A48FE"/>
    <w:rsid w:val="000A76DE"/>
    <w:rsid w:val="000A7B1F"/>
    <w:rsid w:val="000A7F88"/>
    <w:rsid w:val="000B067E"/>
    <w:rsid w:val="000B071D"/>
    <w:rsid w:val="000B0AA9"/>
    <w:rsid w:val="000B125A"/>
    <w:rsid w:val="000B1FED"/>
    <w:rsid w:val="000B2740"/>
    <w:rsid w:val="000B2CDA"/>
    <w:rsid w:val="000B4B56"/>
    <w:rsid w:val="000B4EBF"/>
    <w:rsid w:val="000B5FD5"/>
    <w:rsid w:val="000B6658"/>
    <w:rsid w:val="000B71BF"/>
    <w:rsid w:val="000B7C8D"/>
    <w:rsid w:val="000C1148"/>
    <w:rsid w:val="000C1B14"/>
    <w:rsid w:val="000C208C"/>
    <w:rsid w:val="000C2110"/>
    <w:rsid w:val="000C256E"/>
    <w:rsid w:val="000C6D39"/>
    <w:rsid w:val="000C6EDC"/>
    <w:rsid w:val="000D04FE"/>
    <w:rsid w:val="000D10BA"/>
    <w:rsid w:val="000D197E"/>
    <w:rsid w:val="000D3D56"/>
    <w:rsid w:val="000D4DD8"/>
    <w:rsid w:val="000D56E3"/>
    <w:rsid w:val="000D5A2C"/>
    <w:rsid w:val="000E04C0"/>
    <w:rsid w:val="000E0822"/>
    <w:rsid w:val="000E1284"/>
    <w:rsid w:val="000E1FA2"/>
    <w:rsid w:val="000E22AE"/>
    <w:rsid w:val="000E2786"/>
    <w:rsid w:val="000E2CDA"/>
    <w:rsid w:val="000E3A7B"/>
    <w:rsid w:val="000E3B8E"/>
    <w:rsid w:val="000E3BEF"/>
    <w:rsid w:val="000E41EB"/>
    <w:rsid w:val="000E4D30"/>
    <w:rsid w:val="000E65F7"/>
    <w:rsid w:val="000E7736"/>
    <w:rsid w:val="000E7E76"/>
    <w:rsid w:val="000F021C"/>
    <w:rsid w:val="000F231A"/>
    <w:rsid w:val="000F3106"/>
    <w:rsid w:val="000F386D"/>
    <w:rsid w:val="000F72A7"/>
    <w:rsid w:val="000F79F4"/>
    <w:rsid w:val="00102B61"/>
    <w:rsid w:val="00102C76"/>
    <w:rsid w:val="00102EF4"/>
    <w:rsid w:val="00104137"/>
    <w:rsid w:val="00104A10"/>
    <w:rsid w:val="00106208"/>
    <w:rsid w:val="001073BE"/>
    <w:rsid w:val="00107B8F"/>
    <w:rsid w:val="00111290"/>
    <w:rsid w:val="00111754"/>
    <w:rsid w:val="001117AA"/>
    <w:rsid w:val="00111E3A"/>
    <w:rsid w:val="00113542"/>
    <w:rsid w:val="0011383E"/>
    <w:rsid w:val="00113CC1"/>
    <w:rsid w:val="001150E7"/>
    <w:rsid w:val="00115704"/>
    <w:rsid w:val="00115DF0"/>
    <w:rsid w:val="0011751D"/>
    <w:rsid w:val="00120A6D"/>
    <w:rsid w:val="0012123F"/>
    <w:rsid w:val="00121EFF"/>
    <w:rsid w:val="00121FF9"/>
    <w:rsid w:val="00122524"/>
    <w:rsid w:val="00123000"/>
    <w:rsid w:val="001244B3"/>
    <w:rsid w:val="001248D8"/>
    <w:rsid w:val="00124C16"/>
    <w:rsid w:val="00126DAD"/>
    <w:rsid w:val="00127EDE"/>
    <w:rsid w:val="00130028"/>
    <w:rsid w:val="00130767"/>
    <w:rsid w:val="00130E4E"/>
    <w:rsid w:val="00131B47"/>
    <w:rsid w:val="00131E32"/>
    <w:rsid w:val="001322A9"/>
    <w:rsid w:val="0013247B"/>
    <w:rsid w:val="00132577"/>
    <w:rsid w:val="00132852"/>
    <w:rsid w:val="0013331C"/>
    <w:rsid w:val="00133745"/>
    <w:rsid w:val="0013389D"/>
    <w:rsid w:val="00133E72"/>
    <w:rsid w:val="00134EAB"/>
    <w:rsid w:val="00135354"/>
    <w:rsid w:val="0013622D"/>
    <w:rsid w:val="001370F2"/>
    <w:rsid w:val="00137D16"/>
    <w:rsid w:val="00137EAB"/>
    <w:rsid w:val="00140F22"/>
    <w:rsid w:val="00141221"/>
    <w:rsid w:val="001424F6"/>
    <w:rsid w:val="00142656"/>
    <w:rsid w:val="00143287"/>
    <w:rsid w:val="00143BBE"/>
    <w:rsid w:val="0014427A"/>
    <w:rsid w:val="001462FF"/>
    <w:rsid w:val="001470B0"/>
    <w:rsid w:val="001475AA"/>
    <w:rsid w:val="00151014"/>
    <w:rsid w:val="00151FA0"/>
    <w:rsid w:val="00152907"/>
    <w:rsid w:val="00152C1B"/>
    <w:rsid w:val="00153875"/>
    <w:rsid w:val="00154013"/>
    <w:rsid w:val="001546E8"/>
    <w:rsid w:val="00155829"/>
    <w:rsid w:val="0015607A"/>
    <w:rsid w:val="00156505"/>
    <w:rsid w:val="001573B0"/>
    <w:rsid w:val="00157B3E"/>
    <w:rsid w:val="00160697"/>
    <w:rsid w:val="00163126"/>
    <w:rsid w:val="00163858"/>
    <w:rsid w:val="0016386D"/>
    <w:rsid w:val="00163B29"/>
    <w:rsid w:val="00164231"/>
    <w:rsid w:val="00164720"/>
    <w:rsid w:val="00166DF5"/>
    <w:rsid w:val="00167823"/>
    <w:rsid w:val="00167D19"/>
    <w:rsid w:val="00170C41"/>
    <w:rsid w:val="0017218C"/>
    <w:rsid w:val="00172221"/>
    <w:rsid w:val="00172E35"/>
    <w:rsid w:val="00172F20"/>
    <w:rsid w:val="00173226"/>
    <w:rsid w:val="001735C2"/>
    <w:rsid w:val="0017398D"/>
    <w:rsid w:val="0017473F"/>
    <w:rsid w:val="00175601"/>
    <w:rsid w:val="00175CD2"/>
    <w:rsid w:val="00176273"/>
    <w:rsid w:val="00176DAE"/>
    <w:rsid w:val="00177C07"/>
    <w:rsid w:val="00177C92"/>
    <w:rsid w:val="001803EE"/>
    <w:rsid w:val="00181094"/>
    <w:rsid w:val="00181D5A"/>
    <w:rsid w:val="00182A63"/>
    <w:rsid w:val="00184F70"/>
    <w:rsid w:val="00185618"/>
    <w:rsid w:val="00186A9E"/>
    <w:rsid w:val="00187067"/>
    <w:rsid w:val="0018772E"/>
    <w:rsid w:val="00191420"/>
    <w:rsid w:val="00193156"/>
    <w:rsid w:val="00193DEA"/>
    <w:rsid w:val="00193EFB"/>
    <w:rsid w:val="00193FC0"/>
    <w:rsid w:val="00194911"/>
    <w:rsid w:val="0019666C"/>
    <w:rsid w:val="00197DC2"/>
    <w:rsid w:val="001A0F95"/>
    <w:rsid w:val="001A1F74"/>
    <w:rsid w:val="001A2A9A"/>
    <w:rsid w:val="001A30F3"/>
    <w:rsid w:val="001A3B0E"/>
    <w:rsid w:val="001A6985"/>
    <w:rsid w:val="001A6DD6"/>
    <w:rsid w:val="001B0187"/>
    <w:rsid w:val="001B0DFF"/>
    <w:rsid w:val="001B3A87"/>
    <w:rsid w:val="001B4E65"/>
    <w:rsid w:val="001B4E8C"/>
    <w:rsid w:val="001B566A"/>
    <w:rsid w:val="001B5A3F"/>
    <w:rsid w:val="001B6821"/>
    <w:rsid w:val="001B6B9F"/>
    <w:rsid w:val="001B75E7"/>
    <w:rsid w:val="001C0317"/>
    <w:rsid w:val="001C1683"/>
    <w:rsid w:val="001C2314"/>
    <w:rsid w:val="001C435F"/>
    <w:rsid w:val="001C5124"/>
    <w:rsid w:val="001C54AC"/>
    <w:rsid w:val="001C76D5"/>
    <w:rsid w:val="001D122F"/>
    <w:rsid w:val="001D212F"/>
    <w:rsid w:val="001D2AF0"/>
    <w:rsid w:val="001D37AD"/>
    <w:rsid w:val="001D47AC"/>
    <w:rsid w:val="001D4ABD"/>
    <w:rsid w:val="001D4C26"/>
    <w:rsid w:val="001D5E1D"/>
    <w:rsid w:val="001D668C"/>
    <w:rsid w:val="001D6861"/>
    <w:rsid w:val="001D68A7"/>
    <w:rsid w:val="001D7AD3"/>
    <w:rsid w:val="001E0715"/>
    <w:rsid w:val="001E1568"/>
    <w:rsid w:val="001E257C"/>
    <w:rsid w:val="001E2C34"/>
    <w:rsid w:val="001E3F7B"/>
    <w:rsid w:val="001E4C3D"/>
    <w:rsid w:val="001E5D37"/>
    <w:rsid w:val="001E6242"/>
    <w:rsid w:val="001E6601"/>
    <w:rsid w:val="001E6788"/>
    <w:rsid w:val="001E7AE5"/>
    <w:rsid w:val="001F023A"/>
    <w:rsid w:val="001F1920"/>
    <w:rsid w:val="001F1D60"/>
    <w:rsid w:val="001F296D"/>
    <w:rsid w:val="001F299F"/>
    <w:rsid w:val="001F29B1"/>
    <w:rsid w:val="001F4813"/>
    <w:rsid w:val="001F5013"/>
    <w:rsid w:val="001F5AB8"/>
    <w:rsid w:val="001F7450"/>
    <w:rsid w:val="002007C9"/>
    <w:rsid w:val="00201505"/>
    <w:rsid w:val="00203027"/>
    <w:rsid w:val="00203A53"/>
    <w:rsid w:val="002044B3"/>
    <w:rsid w:val="00204585"/>
    <w:rsid w:val="002046BA"/>
    <w:rsid w:val="002052BF"/>
    <w:rsid w:val="00205FA1"/>
    <w:rsid w:val="00206578"/>
    <w:rsid w:val="00210885"/>
    <w:rsid w:val="00210915"/>
    <w:rsid w:val="002121AF"/>
    <w:rsid w:val="00212DB2"/>
    <w:rsid w:val="00213528"/>
    <w:rsid w:val="002143FC"/>
    <w:rsid w:val="00214C70"/>
    <w:rsid w:val="00216119"/>
    <w:rsid w:val="0021699C"/>
    <w:rsid w:val="00216A6F"/>
    <w:rsid w:val="00216AE7"/>
    <w:rsid w:val="00217067"/>
    <w:rsid w:val="0021760F"/>
    <w:rsid w:val="002206B6"/>
    <w:rsid w:val="002211A3"/>
    <w:rsid w:val="00221CCB"/>
    <w:rsid w:val="00222221"/>
    <w:rsid w:val="002232AB"/>
    <w:rsid w:val="00223886"/>
    <w:rsid w:val="00224F52"/>
    <w:rsid w:val="002260B1"/>
    <w:rsid w:val="002302DC"/>
    <w:rsid w:val="0023130A"/>
    <w:rsid w:val="002326BA"/>
    <w:rsid w:val="002336FD"/>
    <w:rsid w:val="00233D5C"/>
    <w:rsid w:val="00234286"/>
    <w:rsid w:val="00234DFA"/>
    <w:rsid w:val="002375DE"/>
    <w:rsid w:val="0023768B"/>
    <w:rsid w:val="00237B94"/>
    <w:rsid w:val="002420BF"/>
    <w:rsid w:val="0024214A"/>
    <w:rsid w:val="002433A4"/>
    <w:rsid w:val="00243D65"/>
    <w:rsid w:val="0024401E"/>
    <w:rsid w:val="0024432B"/>
    <w:rsid w:val="00244906"/>
    <w:rsid w:val="00244BCF"/>
    <w:rsid w:val="002454A3"/>
    <w:rsid w:val="00245924"/>
    <w:rsid w:val="0024785E"/>
    <w:rsid w:val="0025040E"/>
    <w:rsid w:val="00250909"/>
    <w:rsid w:val="00251D6C"/>
    <w:rsid w:val="0025300F"/>
    <w:rsid w:val="002536E9"/>
    <w:rsid w:val="002550E2"/>
    <w:rsid w:val="00256065"/>
    <w:rsid w:val="002566D7"/>
    <w:rsid w:val="00262050"/>
    <w:rsid w:val="00262E19"/>
    <w:rsid w:val="00263D32"/>
    <w:rsid w:val="00264C21"/>
    <w:rsid w:val="002658EA"/>
    <w:rsid w:val="002663BC"/>
    <w:rsid w:val="002664A6"/>
    <w:rsid w:val="00267E7C"/>
    <w:rsid w:val="00271416"/>
    <w:rsid w:val="00272906"/>
    <w:rsid w:val="00273ED9"/>
    <w:rsid w:val="0027772B"/>
    <w:rsid w:val="00277D05"/>
    <w:rsid w:val="00280E15"/>
    <w:rsid w:val="002819A2"/>
    <w:rsid w:val="00282A60"/>
    <w:rsid w:val="00283246"/>
    <w:rsid w:val="00283A1A"/>
    <w:rsid w:val="00283DE5"/>
    <w:rsid w:val="00284061"/>
    <w:rsid w:val="00284D38"/>
    <w:rsid w:val="00284DDE"/>
    <w:rsid w:val="0028597F"/>
    <w:rsid w:val="002859F0"/>
    <w:rsid w:val="002860D0"/>
    <w:rsid w:val="002879A0"/>
    <w:rsid w:val="00293530"/>
    <w:rsid w:val="00294014"/>
    <w:rsid w:val="00295071"/>
    <w:rsid w:val="002950CC"/>
    <w:rsid w:val="00295EB7"/>
    <w:rsid w:val="002964F0"/>
    <w:rsid w:val="0029707B"/>
    <w:rsid w:val="002972AC"/>
    <w:rsid w:val="00297FBA"/>
    <w:rsid w:val="002A01A6"/>
    <w:rsid w:val="002A0387"/>
    <w:rsid w:val="002A0822"/>
    <w:rsid w:val="002A0F9F"/>
    <w:rsid w:val="002A3B51"/>
    <w:rsid w:val="002A4940"/>
    <w:rsid w:val="002A4DF0"/>
    <w:rsid w:val="002A50F6"/>
    <w:rsid w:val="002A5708"/>
    <w:rsid w:val="002A6697"/>
    <w:rsid w:val="002A714F"/>
    <w:rsid w:val="002A766B"/>
    <w:rsid w:val="002A78BE"/>
    <w:rsid w:val="002B0055"/>
    <w:rsid w:val="002B0BAF"/>
    <w:rsid w:val="002B12D6"/>
    <w:rsid w:val="002B1615"/>
    <w:rsid w:val="002B1C38"/>
    <w:rsid w:val="002B4B66"/>
    <w:rsid w:val="002B5442"/>
    <w:rsid w:val="002B56ED"/>
    <w:rsid w:val="002B7972"/>
    <w:rsid w:val="002C026D"/>
    <w:rsid w:val="002C0CB3"/>
    <w:rsid w:val="002C15FC"/>
    <w:rsid w:val="002C30B6"/>
    <w:rsid w:val="002C3350"/>
    <w:rsid w:val="002C369E"/>
    <w:rsid w:val="002C3BF2"/>
    <w:rsid w:val="002C3F8A"/>
    <w:rsid w:val="002C478E"/>
    <w:rsid w:val="002C4CFE"/>
    <w:rsid w:val="002C5404"/>
    <w:rsid w:val="002C55B4"/>
    <w:rsid w:val="002C5EB4"/>
    <w:rsid w:val="002D1356"/>
    <w:rsid w:val="002D13E5"/>
    <w:rsid w:val="002D1FB1"/>
    <w:rsid w:val="002D28A7"/>
    <w:rsid w:val="002D44D5"/>
    <w:rsid w:val="002D5AA5"/>
    <w:rsid w:val="002D5FE6"/>
    <w:rsid w:val="002D7803"/>
    <w:rsid w:val="002D7866"/>
    <w:rsid w:val="002D7990"/>
    <w:rsid w:val="002E02B1"/>
    <w:rsid w:val="002E0FD1"/>
    <w:rsid w:val="002E1913"/>
    <w:rsid w:val="002E1971"/>
    <w:rsid w:val="002E2469"/>
    <w:rsid w:val="002E38CD"/>
    <w:rsid w:val="002E5486"/>
    <w:rsid w:val="002E5615"/>
    <w:rsid w:val="002E5D0B"/>
    <w:rsid w:val="002E6AC0"/>
    <w:rsid w:val="002E702C"/>
    <w:rsid w:val="002E709A"/>
    <w:rsid w:val="002E7A71"/>
    <w:rsid w:val="002E7E22"/>
    <w:rsid w:val="002E7EF0"/>
    <w:rsid w:val="002F2E5B"/>
    <w:rsid w:val="002F3EE5"/>
    <w:rsid w:val="002F49D6"/>
    <w:rsid w:val="002F4B43"/>
    <w:rsid w:val="002F4CDA"/>
    <w:rsid w:val="002F51FC"/>
    <w:rsid w:val="002F5D0A"/>
    <w:rsid w:val="002F6A04"/>
    <w:rsid w:val="002F79D9"/>
    <w:rsid w:val="002F7BA3"/>
    <w:rsid w:val="003013D1"/>
    <w:rsid w:val="003046AF"/>
    <w:rsid w:val="003046D1"/>
    <w:rsid w:val="00304811"/>
    <w:rsid w:val="0030499E"/>
    <w:rsid w:val="00305005"/>
    <w:rsid w:val="0030509A"/>
    <w:rsid w:val="003059F2"/>
    <w:rsid w:val="00306426"/>
    <w:rsid w:val="00306BEC"/>
    <w:rsid w:val="00307097"/>
    <w:rsid w:val="003103B8"/>
    <w:rsid w:val="003114E5"/>
    <w:rsid w:val="00311B4B"/>
    <w:rsid w:val="00313A02"/>
    <w:rsid w:val="003144E5"/>
    <w:rsid w:val="0031487A"/>
    <w:rsid w:val="003158DB"/>
    <w:rsid w:val="00315B9E"/>
    <w:rsid w:val="003164C2"/>
    <w:rsid w:val="00317133"/>
    <w:rsid w:val="0031766F"/>
    <w:rsid w:val="00317E9C"/>
    <w:rsid w:val="00320255"/>
    <w:rsid w:val="00320310"/>
    <w:rsid w:val="003211B2"/>
    <w:rsid w:val="00321E5D"/>
    <w:rsid w:val="00322DD8"/>
    <w:rsid w:val="0032340F"/>
    <w:rsid w:val="003240C9"/>
    <w:rsid w:val="00324569"/>
    <w:rsid w:val="00324602"/>
    <w:rsid w:val="00324608"/>
    <w:rsid w:val="0032530D"/>
    <w:rsid w:val="00325476"/>
    <w:rsid w:val="00325FE7"/>
    <w:rsid w:val="003262EE"/>
    <w:rsid w:val="00326866"/>
    <w:rsid w:val="00326A78"/>
    <w:rsid w:val="00326C35"/>
    <w:rsid w:val="00326D34"/>
    <w:rsid w:val="00327137"/>
    <w:rsid w:val="0032725E"/>
    <w:rsid w:val="003274B6"/>
    <w:rsid w:val="003276C2"/>
    <w:rsid w:val="00330309"/>
    <w:rsid w:val="00331F55"/>
    <w:rsid w:val="00332929"/>
    <w:rsid w:val="00332C15"/>
    <w:rsid w:val="0033352D"/>
    <w:rsid w:val="00333EAC"/>
    <w:rsid w:val="00334635"/>
    <w:rsid w:val="0033600D"/>
    <w:rsid w:val="003365CB"/>
    <w:rsid w:val="00336838"/>
    <w:rsid w:val="00336E38"/>
    <w:rsid w:val="0033779A"/>
    <w:rsid w:val="0034080A"/>
    <w:rsid w:val="003412CA"/>
    <w:rsid w:val="003416B1"/>
    <w:rsid w:val="00341F93"/>
    <w:rsid w:val="00342D97"/>
    <w:rsid w:val="00342F47"/>
    <w:rsid w:val="003445AA"/>
    <w:rsid w:val="00344E8E"/>
    <w:rsid w:val="0034539A"/>
    <w:rsid w:val="0034573D"/>
    <w:rsid w:val="003457F5"/>
    <w:rsid w:val="0034746A"/>
    <w:rsid w:val="0034762D"/>
    <w:rsid w:val="003478B2"/>
    <w:rsid w:val="00350412"/>
    <w:rsid w:val="00351262"/>
    <w:rsid w:val="003517E6"/>
    <w:rsid w:val="00352210"/>
    <w:rsid w:val="00353E6F"/>
    <w:rsid w:val="0035482F"/>
    <w:rsid w:val="00355CEE"/>
    <w:rsid w:val="003561B0"/>
    <w:rsid w:val="00356F7A"/>
    <w:rsid w:val="003575EF"/>
    <w:rsid w:val="00361DBE"/>
    <w:rsid w:val="003627A0"/>
    <w:rsid w:val="0036366F"/>
    <w:rsid w:val="003645F2"/>
    <w:rsid w:val="00365335"/>
    <w:rsid w:val="003659CF"/>
    <w:rsid w:val="003672E7"/>
    <w:rsid w:val="003678F5"/>
    <w:rsid w:val="00371335"/>
    <w:rsid w:val="003719CC"/>
    <w:rsid w:val="00371E81"/>
    <w:rsid w:val="00372BA9"/>
    <w:rsid w:val="00372BB3"/>
    <w:rsid w:val="00372C08"/>
    <w:rsid w:val="00373E00"/>
    <w:rsid w:val="00374BCF"/>
    <w:rsid w:val="00376091"/>
    <w:rsid w:val="003779A2"/>
    <w:rsid w:val="00380244"/>
    <w:rsid w:val="00381E28"/>
    <w:rsid w:val="00381F0C"/>
    <w:rsid w:val="003829C2"/>
    <w:rsid w:val="00382C98"/>
    <w:rsid w:val="00384C01"/>
    <w:rsid w:val="00385523"/>
    <w:rsid w:val="003856ED"/>
    <w:rsid w:val="0038577B"/>
    <w:rsid w:val="00385A82"/>
    <w:rsid w:val="00386972"/>
    <w:rsid w:val="00390DE4"/>
    <w:rsid w:val="0039138E"/>
    <w:rsid w:val="00391BAE"/>
    <w:rsid w:val="00392516"/>
    <w:rsid w:val="00393018"/>
    <w:rsid w:val="0039336C"/>
    <w:rsid w:val="00393818"/>
    <w:rsid w:val="00394CC7"/>
    <w:rsid w:val="0039556C"/>
    <w:rsid w:val="00396E2D"/>
    <w:rsid w:val="003971D2"/>
    <w:rsid w:val="00397728"/>
    <w:rsid w:val="0039789B"/>
    <w:rsid w:val="00397ABC"/>
    <w:rsid w:val="00397F30"/>
    <w:rsid w:val="003A2C59"/>
    <w:rsid w:val="003A2C8A"/>
    <w:rsid w:val="003A461A"/>
    <w:rsid w:val="003A53D4"/>
    <w:rsid w:val="003A6BA1"/>
    <w:rsid w:val="003A6D55"/>
    <w:rsid w:val="003A75BB"/>
    <w:rsid w:val="003B019E"/>
    <w:rsid w:val="003B0CBB"/>
    <w:rsid w:val="003B265D"/>
    <w:rsid w:val="003B4DC6"/>
    <w:rsid w:val="003B4EB7"/>
    <w:rsid w:val="003B5594"/>
    <w:rsid w:val="003B6B96"/>
    <w:rsid w:val="003B75E7"/>
    <w:rsid w:val="003B7B44"/>
    <w:rsid w:val="003C1ADB"/>
    <w:rsid w:val="003C2B4A"/>
    <w:rsid w:val="003C3898"/>
    <w:rsid w:val="003C4463"/>
    <w:rsid w:val="003C54B4"/>
    <w:rsid w:val="003C6235"/>
    <w:rsid w:val="003C6FB0"/>
    <w:rsid w:val="003D09D7"/>
    <w:rsid w:val="003D2DC5"/>
    <w:rsid w:val="003D2F82"/>
    <w:rsid w:val="003D5E00"/>
    <w:rsid w:val="003D621E"/>
    <w:rsid w:val="003D69FA"/>
    <w:rsid w:val="003D78D1"/>
    <w:rsid w:val="003E01AE"/>
    <w:rsid w:val="003E1C6B"/>
    <w:rsid w:val="003E2521"/>
    <w:rsid w:val="003E3DC6"/>
    <w:rsid w:val="003E45A5"/>
    <w:rsid w:val="003E4806"/>
    <w:rsid w:val="003E4A4A"/>
    <w:rsid w:val="003E4F8E"/>
    <w:rsid w:val="003E5AAD"/>
    <w:rsid w:val="003E646F"/>
    <w:rsid w:val="003F1722"/>
    <w:rsid w:val="003F20A1"/>
    <w:rsid w:val="003F20CA"/>
    <w:rsid w:val="003F28FF"/>
    <w:rsid w:val="003F2B0D"/>
    <w:rsid w:val="003F2E27"/>
    <w:rsid w:val="003F3A72"/>
    <w:rsid w:val="003F4E02"/>
    <w:rsid w:val="003F57A1"/>
    <w:rsid w:val="003F586B"/>
    <w:rsid w:val="003F5E71"/>
    <w:rsid w:val="003F6A0F"/>
    <w:rsid w:val="003F6DBB"/>
    <w:rsid w:val="003F7D69"/>
    <w:rsid w:val="004000EE"/>
    <w:rsid w:val="004007CB"/>
    <w:rsid w:val="00401878"/>
    <w:rsid w:val="00403401"/>
    <w:rsid w:val="00403947"/>
    <w:rsid w:val="004039F1"/>
    <w:rsid w:val="00403A9D"/>
    <w:rsid w:val="00403BF6"/>
    <w:rsid w:val="00404B7D"/>
    <w:rsid w:val="0040538F"/>
    <w:rsid w:val="004056C4"/>
    <w:rsid w:val="004057B5"/>
    <w:rsid w:val="00406BBB"/>
    <w:rsid w:val="00406E5B"/>
    <w:rsid w:val="0040781D"/>
    <w:rsid w:val="00407991"/>
    <w:rsid w:val="0041005B"/>
    <w:rsid w:val="004101E1"/>
    <w:rsid w:val="00412358"/>
    <w:rsid w:val="0041237B"/>
    <w:rsid w:val="0041254E"/>
    <w:rsid w:val="004130E4"/>
    <w:rsid w:val="004144D4"/>
    <w:rsid w:val="004145CE"/>
    <w:rsid w:val="00414C8C"/>
    <w:rsid w:val="00414D75"/>
    <w:rsid w:val="004151F8"/>
    <w:rsid w:val="00416A8A"/>
    <w:rsid w:val="00417DF2"/>
    <w:rsid w:val="004201E3"/>
    <w:rsid w:val="00420A32"/>
    <w:rsid w:val="00420FA9"/>
    <w:rsid w:val="004230CB"/>
    <w:rsid w:val="00423406"/>
    <w:rsid w:val="00423FCD"/>
    <w:rsid w:val="00426BDB"/>
    <w:rsid w:val="00426C81"/>
    <w:rsid w:val="00427DBD"/>
    <w:rsid w:val="00427F43"/>
    <w:rsid w:val="00430175"/>
    <w:rsid w:val="00432579"/>
    <w:rsid w:val="00432C33"/>
    <w:rsid w:val="0043435A"/>
    <w:rsid w:val="004348EE"/>
    <w:rsid w:val="00435230"/>
    <w:rsid w:val="00435EF5"/>
    <w:rsid w:val="004361B5"/>
    <w:rsid w:val="004365DF"/>
    <w:rsid w:val="004376E1"/>
    <w:rsid w:val="00440F1D"/>
    <w:rsid w:val="00440FCB"/>
    <w:rsid w:val="004411AF"/>
    <w:rsid w:val="00441245"/>
    <w:rsid w:val="00441F12"/>
    <w:rsid w:val="00443160"/>
    <w:rsid w:val="00445031"/>
    <w:rsid w:val="0044647A"/>
    <w:rsid w:val="004474F9"/>
    <w:rsid w:val="00450415"/>
    <w:rsid w:val="004524BA"/>
    <w:rsid w:val="00452DA6"/>
    <w:rsid w:val="0045318B"/>
    <w:rsid w:val="0045334C"/>
    <w:rsid w:val="00453BC9"/>
    <w:rsid w:val="00454143"/>
    <w:rsid w:val="00454630"/>
    <w:rsid w:val="00454E6E"/>
    <w:rsid w:val="0045689D"/>
    <w:rsid w:val="0045695B"/>
    <w:rsid w:val="00456C10"/>
    <w:rsid w:val="00456FAF"/>
    <w:rsid w:val="0046120B"/>
    <w:rsid w:val="00461896"/>
    <w:rsid w:val="004625A4"/>
    <w:rsid w:val="004631E3"/>
    <w:rsid w:val="00463BC0"/>
    <w:rsid w:val="00463DF8"/>
    <w:rsid w:val="00463FB0"/>
    <w:rsid w:val="004644DF"/>
    <w:rsid w:val="004647AA"/>
    <w:rsid w:val="00470907"/>
    <w:rsid w:val="004723F5"/>
    <w:rsid w:val="004728F1"/>
    <w:rsid w:val="00473A7A"/>
    <w:rsid w:val="00473CDB"/>
    <w:rsid w:val="00474094"/>
    <w:rsid w:val="00474163"/>
    <w:rsid w:val="00474874"/>
    <w:rsid w:val="00475F92"/>
    <w:rsid w:val="00480E9F"/>
    <w:rsid w:val="00481814"/>
    <w:rsid w:val="004829CA"/>
    <w:rsid w:val="00483194"/>
    <w:rsid w:val="00483FB8"/>
    <w:rsid w:val="00483FDA"/>
    <w:rsid w:val="00484890"/>
    <w:rsid w:val="0048541C"/>
    <w:rsid w:val="004858F7"/>
    <w:rsid w:val="00485DD3"/>
    <w:rsid w:val="00486891"/>
    <w:rsid w:val="004870AC"/>
    <w:rsid w:val="00487190"/>
    <w:rsid w:val="0049099D"/>
    <w:rsid w:val="00490AD9"/>
    <w:rsid w:val="004912EB"/>
    <w:rsid w:val="00491C3F"/>
    <w:rsid w:val="004926E2"/>
    <w:rsid w:val="00493EA1"/>
    <w:rsid w:val="0049400D"/>
    <w:rsid w:val="00494543"/>
    <w:rsid w:val="00495394"/>
    <w:rsid w:val="00495971"/>
    <w:rsid w:val="00497531"/>
    <w:rsid w:val="004977CA"/>
    <w:rsid w:val="004A0DE1"/>
    <w:rsid w:val="004A1DC9"/>
    <w:rsid w:val="004A290C"/>
    <w:rsid w:val="004A3158"/>
    <w:rsid w:val="004A41E2"/>
    <w:rsid w:val="004A52D8"/>
    <w:rsid w:val="004A6283"/>
    <w:rsid w:val="004A72A5"/>
    <w:rsid w:val="004B026C"/>
    <w:rsid w:val="004B10BA"/>
    <w:rsid w:val="004B1CF1"/>
    <w:rsid w:val="004B3E35"/>
    <w:rsid w:val="004B52BA"/>
    <w:rsid w:val="004B6199"/>
    <w:rsid w:val="004C03A2"/>
    <w:rsid w:val="004C0E45"/>
    <w:rsid w:val="004C1C53"/>
    <w:rsid w:val="004C2D5A"/>
    <w:rsid w:val="004C2EF0"/>
    <w:rsid w:val="004C505B"/>
    <w:rsid w:val="004C6D50"/>
    <w:rsid w:val="004C764B"/>
    <w:rsid w:val="004C7D1F"/>
    <w:rsid w:val="004D00D2"/>
    <w:rsid w:val="004D2659"/>
    <w:rsid w:val="004D301D"/>
    <w:rsid w:val="004D3645"/>
    <w:rsid w:val="004D3E58"/>
    <w:rsid w:val="004D3F46"/>
    <w:rsid w:val="004D4524"/>
    <w:rsid w:val="004D6275"/>
    <w:rsid w:val="004D65FC"/>
    <w:rsid w:val="004D68C3"/>
    <w:rsid w:val="004D75A8"/>
    <w:rsid w:val="004D779A"/>
    <w:rsid w:val="004D78D2"/>
    <w:rsid w:val="004E1443"/>
    <w:rsid w:val="004E149E"/>
    <w:rsid w:val="004E1B87"/>
    <w:rsid w:val="004E1ED0"/>
    <w:rsid w:val="004E2451"/>
    <w:rsid w:val="004E2814"/>
    <w:rsid w:val="004E2C2C"/>
    <w:rsid w:val="004E3596"/>
    <w:rsid w:val="004E3A19"/>
    <w:rsid w:val="004E48AC"/>
    <w:rsid w:val="004E76FF"/>
    <w:rsid w:val="004F04A0"/>
    <w:rsid w:val="004F12F5"/>
    <w:rsid w:val="004F3617"/>
    <w:rsid w:val="004F3691"/>
    <w:rsid w:val="004F394E"/>
    <w:rsid w:val="004F3AE2"/>
    <w:rsid w:val="004F52E3"/>
    <w:rsid w:val="004F6302"/>
    <w:rsid w:val="004F66B3"/>
    <w:rsid w:val="004F6D7B"/>
    <w:rsid w:val="004F750B"/>
    <w:rsid w:val="005005C1"/>
    <w:rsid w:val="00501813"/>
    <w:rsid w:val="0050197D"/>
    <w:rsid w:val="00502DD8"/>
    <w:rsid w:val="005034E1"/>
    <w:rsid w:val="00503531"/>
    <w:rsid w:val="00504142"/>
    <w:rsid w:val="00504A0D"/>
    <w:rsid w:val="00504B8E"/>
    <w:rsid w:val="00504BD7"/>
    <w:rsid w:val="00505182"/>
    <w:rsid w:val="005054C8"/>
    <w:rsid w:val="00505D84"/>
    <w:rsid w:val="00505DE6"/>
    <w:rsid w:val="005062EF"/>
    <w:rsid w:val="0050691A"/>
    <w:rsid w:val="005075A2"/>
    <w:rsid w:val="00507848"/>
    <w:rsid w:val="00507E84"/>
    <w:rsid w:val="005105CC"/>
    <w:rsid w:val="00510654"/>
    <w:rsid w:val="00510C5A"/>
    <w:rsid w:val="00511A0B"/>
    <w:rsid w:val="005125C3"/>
    <w:rsid w:val="005126D7"/>
    <w:rsid w:val="00512F7F"/>
    <w:rsid w:val="005135F2"/>
    <w:rsid w:val="00514A74"/>
    <w:rsid w:val="00514CCF"/>
    <w:rsid w:val="00514E0B"/>
    <w:rsid w:val="00515A06"/>
    <w:rsid w:val="00515FDE"/>
    <w:rsid w:val="005162E4"/>
    <w:rsid w:val="005168DA"/>
    <w:rsid w:val="005176A5"/>
    <w:rsid w:val="005178A0"/>
    <w:rsid w:val="00517E83"/>
    <w:rsid w:val="00517F6B"/>
    <w:rsid w:val="005209F6"/>
    <w:rsid w:val="00520AD9"/>
    <w:rsid w:val="00520BD5"/>
    <w:rsid w:val="005213E2"/>
    <w:rsid w:val="00521CF5"/>
    <w:rsid w:val="00522615"/>
    <w:rsid w:val="0052315B"/>
    <w:rsid w:val="005232D7"/>
    <w:rsid w:val="00525CFB"/>
    <w:rsid w:val="0052614D"/>
    <w:rsid w:val="0052779E"/>
    <w:rsid w:val="00527E53"/>
    <w:rsid w:val="00530742"/>
    <w:rsid w:val="00533779"/>
    <w:rsid w:val="00534470"/>
    <w:rsid w:val="00535967"/>
    <w:rsid w:val="00537AA8"/>
    <w:rsid w:val="00540695"/>
    <w:rsid w:val="00540EF7"/>
    <w:rsid w:val="005419A6"/>
    <w:rsid w:val="00541F83"/>
    <w:rsid w:val="00542310"/>
    <w:rsid w:val="0054282C"/>
    <w:rsid w:val="00543EA6"/>
    <w:rsid w:val="00545678"/>
    <w:rsid w:val="005465F2"/>
    <w:rsid w:val="0055109A"/>
    <w:rsid w:val="005558A8"/>
    <w:rsid w:val="005558B9"/>
    <w:rsid w:val="00557873"/>
    <w:rsid w:val="00560E47"/>
    <w:rsid w:val="00563159"/>
    <w:rsid w:val="00563667"/>
    <w:rsid w:val="00564624"/>
    <w:rsid w:val="005651FE"/>
    <w:rsid w:val="0056655B"/>
    <w:rsid w:val="00567D7D"/>
    <w:rsid w:val="005703C9"/>
    <w:rsid w:val="00570BFD"/>
    <w:rsid w:val="00570F85"/>
    <w:rsid w:val="0057109C"/>
    <w:rsid w:val="005713F4"/>
    <w:rsid w:val="005745B7"/>
    <w:rsid w:val="0057472C"/>
    <w:rsid w:val="00574C24"/>
    <w:rsid w:val="00574DFF"/>
    <w:rsid w:val="00574FE6"/>
    <w:rsid w:val="00576520"/>
    <w:rsid w:val="00576DBA"/>
    <w:rsid w:val="00577141"/>
    <w:rsid w:val="00577B15"/>
    <w:rsid w:val="00577CA6"/>
    <w:rsid w:val="0058026B"/>
    <w:rsid w:val="00582E3E"/>
    <w:rsid w:val="00583337"/>
    <w:rsid w:val="00583988"/>
    <w:rsid w:val="00583CAF"/>
    <w:rsid w:val="00584FAD"/>
    <w:rsid w:val="005857CE"/>
    <w:rsid w:val="005858B8"/>
    <w:rsid w:val="00585975"/>
    <w:rsid w:val="00587773"/>
    <w:rsid w:val="00587C29"/>
    <w:rsid w:val="00590189"/>
    <w:rsid w:val="00590210"/>
    <w:rsid w:val="00590FBB"/>
    <w:rsid w:val="00592235"/>
    <w:rsid w:val="00593352"/>
    <w:rsid w:val="00593719"/>
    <w:rsid w:val="0059438C"/>
    <w:rsid w:val="00594D8B"/>
    <w:rsid w:val="00595408"/>
    <w:rsid w:val="00595D82"/>
    <w:rsid w:val="00595DA7"/>
    <w:rsid w:val="00597FE0"/>
    <w:rsid w:val="005A1723"/>
    <w:rsid w:val="005A17A5"/>
    <w:rsid w:val="005A2352"/>
    <w:rsid w:val="005A3338"/>
    <w:rsid w:val="005A3AD2"/>
    <w:rsid w:val="005A3CF3"/>
    <w:rsid w:val="005A4312"/>
    <w:rsid w:val="005A5BAB"/>
    <w:rsid w:val="005A7F01"/>
    <w:rsid w:val="005B17D4"/>
    <w:rsid w:val="005B3530"/>
    <w:rsid w:val="005B3D56"/>
    <w:rsid w:val="005B46DC"/>
    <w:rsid w:val="005B4CF3"/>
    <w:rsid w:val="005B50C3"/>
    <w:rsid w:val="005B57D8"/>
    <w:rsid w:val="005B5F05"/>
    <w:rsid w:val="005B70B4"/>
    <w:rsid w:val="005B7EAA"/>
    <w:rsid w:val="005C12E5"/>
    <w:rsid w:val="005C17A9"/>
    <w:rsid w:val="005C3B6C"/>
    <w:rsid w:val="005C4109"/>
    <w:rsid w:val="005C41DC"/>
    <w:rsid w:val="005C47E6"/>
    <w:rsid w:val="005C5161"/>
    <w:rsid w:val="005C5189"/>
    <w:rsid w:val="005C5422"/>
    <w:rsid w:val="005C5DF6"/>
    <w:rsid w:val="005C604A"/>
    <w:rsid w:val="005C6A21"/>
    <w:rsid w:val="005C7D7B"/>
    <w:rsid w:val="005C7EF8"/>
    <w:rsid w:val="005D0986"/>
    <w:rsid w:val="005D0A43"/>
    <w:rsid w:val="005D1212"/>
    <w:rsid w:val="005D13FA"/>
    <w:rsid w:val="005D144D"/>
    <w:rsid w:val="005D1EA5"/>
    <w:rsid w:val="005D2E66"/>
    <w:rsid w:val="005D3791"/>
    <w:rsid w:val="005D3D6D"/>
    <w:rsid w:val="005D4C34"/>
    <w:rsid w:val="005D5B04"/>
    <w:rsid w:val="005D6732"/>
    <w:rsid w:val="005D6DEE"/>
    <w:rsid w:val="005E2F22"/>
    <w:rsid w:val="005E3198"/>
    <w:rsid w:val="005E396A"/>
    <w:rsid w:val="005E45E4"/>
    <w:rsid w:val="005E5726"/>
    <w:rsid w:val="005E7218"/>
    <w:rsid w:val="005E7AF0"/>
    <w:rsid w:val="005F0992"/>
    <w:rsid w:val="005F20D0"/>
    <w:rsid w:val="005F217C"/>
    <w:rsid w:val="005F2436"/>
    <w:rsid w:val="005F2BD3"/>
    <w:rsid w:val="005F3606"/>
    <w:rsid w:val="005F44DF"/>
    <w:rsid w:val="005F5028"/>
    <w:rsid w:val="005F6771"/>
    <w:rsid w:val="005F7474"/>
    <w:rsid w:val="00601E3B"/>
    <w:rsid w:val="00602121"/>
    <w:rsid w:val="00603753"/>
    <w:rsid w:val="00604247"/>
    <w:rsid w:val="006057A1"/>
    <w:rsid w:val="006068BD"/>
    <w:rsid w:val="006076E9"/>
    <w:rsid w:val="00607B8D"/>
    <w:rsid w:val="00607C0A"/>
    <w:rsid w:val="0061066A"/>
    <w:rsid w:val="00610BE4"/>
    <w:rsid w:val="00610F3E"/>
    <w:rsid w:val="006117FE"/>
    <w:rsid w:val="00611BE9"/>
    <w:rsid w:val="00611E20"/>
    <w:rsid w:val="00612F78"/>
    <w:rsid w:val="00613027"/>
    <w:rsid w:val="006132C9"/>
    <w:rsid w:val="00613457"/>
    <w:rsid w:val="00613863"/>
    <w:rsid w:val="006152E0"/>
    <w:rsid w:val="00615A23"/>
    <w:rsid w:val="0061609D"/>
    <w:rsid w:val="006170C1"/>
    <w:rsid w:val="00617C47"/>
    <w:rsid w:val="0062139C"/>
    <w:rsid w:val="00622699"/>
    <w:rsid w:val="006237D9"/>
    <w:rsid w:val="006245D4"/>
    <w:rsid w:val="0062654A"/>
    <w:rsid w:val="00626C1B"/>
    <w:rsid w:val="006271C1"/>
    <w:rsid w:val="006304EE"/>
    <w:rsid w:val="00630CFF"/>
    <w:rsid w:val="00630E95"/>
    <w:rsid w:val="00631B8A"/>
    <w:rsid w:val="006328E8"/>
    <w:rsid w:val="00632F73"/>
    <w:rsid w:val="00634067"/>
    <w:rsid w:val="00634764"/>
    <w:rsid w:val="00634936"/>
    <w:rsid w:val="00634C0E"/>
    <w:rsid w:val="00635051"/>
    <w:rsid w:val="0063542D"/>
    <w:rsid w:val="00635C21"/>
    <w:rsid w:val="00635C8D"/>
    <w:rsid w:val="00637F2A"/>
    <w:rsid w:val="0064042E"/>
    <w:rsid w:val="00641E7E"/>
    <w:rsid w:val="00644164"/>
    <w:rsid w:val="00644F24"/>
    <w:rsid w:val="00645E1E"/>
    <w:rsid w:val="00647188"/>
    <w:rsid w:val="00647DB0"/>
    <w:rsid w:val="00650A74"/>
    <w:rsid w:val="00651345"/>
    <w:rsid w:val="00652EC8"/>
    <w:rsid w:val="006531AB"/>
    <w:rsid w:val="00653314"/>
    <w:rsid w:val="00653329"/>
    <w:rsid w:val="0065393D"/>
    <w:rsid w:val="00653DD3"/>
    <w:rsid w:val="0065430A"/>
    <w:rsid w:val="00654BD4"/>
    <w:rsid w:val="00656103"/>
    <w:rsid w:val="00656FB4"/>
    <w:rsid w:val="0065743E"/>
    <w:rsid w:val="00657E22"/>
    <w:rsid w:val="006618A9"/>
    <w:rsid w:val="006618FF"/>
    <w:rsid w:val="00661D64"/>
    <w:rsid w:val="006627EA"/>
    <w:rsid w:val="00662ED6"/>
    <w:rsid w:val="006632B0"/>
    <w:rsid w:val="00663F5A"/>
    <w:rsid w:val="00664141"/>
    <w:rsid w:val="0066515C"/>
    <w:rsid w:val="0066721D"/>
    <w:rsid w:val="006710A2"/>
    <w:rsid w:val="00671E1D"/>
    <w:rsid w:val="0067381E"/>
    <w:rsid w:val="0067495C"/>
    <w:rsid w:val="00674D08"/>
    <w:rsid w:val="00675479"/>
    <w:rsid w:val="0067582E"/>
    <w:rsid w:val="00675A88"/>
    <w:rsid w:val="0067682D"/>
    <w:rsid w:val="006774A9"/>
    <w:rsid w:val="006809FE"/>
    <w:rsid w:val="006818F5"/>
    <w:rsid w:val="006820B9"/>
    <w:rsid w:val="006820C1"/>
    <w:rsid w:val="006834D6"/>
    <w:rsid w:val="00683ECF"/>
    <w:rsid w:val="00684032"/>
    <w:rsid w:val="00684C49"/>
    <w:rsid w:val="00684C9E"/>
    <w:rsid w:val="00684CF7"/>
    <w:rsid w:val="006862D1"/>
    <w:rsid w:val="00686CCC"/>
    <w:rsid w:val="00687D19"/>
    <w:rsid w:val="00687F5F"/>
    <w:rsid w:val="006921ED"/>
    <w:rsid w:val="00692233"/>
    <w:rsid w:val="006935AC"/>
    <w:rsid w:val="006936F5"/>
    <w:rsid w:val="006941DC"/>
    <w:rsid w:val="0069486A"/>
    <w:rsid w:val="00694EF3"/>
    <w:rsid w:val="006950DB"/>
    <w:rsid w:val="00695451"/>
    <w:rsid w:val="006959DC"/>
    <w:rsid w:val="006A0614"/>
    <w:rsid w:val="006A2158"/>
    <w:rsid w:val="006A32C6"/>
    <w:rsid w:val="006A476A"/>
    <w:rsid w:val="006A489A"/>
    <w:rsid w:val="006A568F"/>
    <w:rsid w:val="006A6E46"/>
    <w:rsid w:val="006A755B"/>
    <w:rsid w:val="006B2EB6"/>
    <w:rsid w:val="006B34CF"/>
    <w:rsid w:val="006B3C81"/>
    <w:rsid w:val="006B426E"/>
    <w:rsid w:val="006B44B6"/>
    <w:rsid w:val="006B690C"/>
    <w:rsid w:val="006C0898"/>
    <w:rsid w:val="006C156F"/>
    <w:rsid w:val="006C31FE"/>
    <w:rsid w:val="006C360D"/>
    <w:rsid w:val="006C3BBA"/>
    <w:rsid w:val="006C4B9A"/>
    <w:rsid w:val="006C596F"/>
    <w:rsid w:val="006C5CB0"/>
    <w:rsid w:val="006D043F"/>
    <w:rsid w:val="006D070C"/>
    <w:rsid w:val="006D0B45"/>
    <w:rsid w:val="006D0EE9"/>
    <w:rsid w:val="006D1F24"/>
    <w:rsid w:val="006D20E8"/>
    <w:rsid w:val="006D3110"/>
    <w:rsid w:val="006D4782"/>
    <w:rsid w:val="006D53D1"/>
    <w:rsid w:val="006D70CF"/>
    <w:rsid w:val="006D79AA"/>
    <w:rsid w:val="006D7ECB"/>
    <w:rsid w:val="006E26F8"/>
    <w:rsid w:val="006E4016"/>
    <w:rsid w:val="006E4B37"/>
    <w:rsid w:val="006E4DC6"/>
    <w:rsid w:val="006E4F75"/>
    <w:rsid w:val="006E508C"/>
    <w:rsid w:val="006E5F9D"/>
    <w:rsid w:val="006E66E2"/>
    <w:rsid w:val="006E6BAB"/>
    <w:rsid w:val="006E6F8F"/>
    <w:rsid w:val="006F08EF"/>
    <w:rsid w:val="006F0DB3"/>
    <w:rsid w:val="006F1712"/>
    <w:rsid w:val="006F1E4E"/>
    <w:rsid w:val="006F3F5A"/>
    <w:rsid w:val="006F5994"/>
    <w:rsid w:val="006F63D3"/>
    <w:rsid w:val="006F710F"/>
    <w:rsid w:val="006F7789"/>
    <w:rsid w:val="00701428"/>
    <w:rsid w:val="0070255D"/>
    <w:rsid w:val="00702881"/>
    <w:rsid w:val="0070328E"/>
    <w:rsid w:val="0070333F"/>
    <w:rsid w:val="007042AE"/>
    <w:rsid w:val="007042D6"/>
    <w:rsid w:val="00704E3E"/>
    <w:rsid w:val="00705528"/>
    <w:rsid w:val="00706027"/>
    <w:rsid w:val="00706102"/>
    <w:rsid w:val="00707D8D"/>
    <w:rsid w:val="00707E05"/>
    <w:rsid w:val="00710054"/>
    <w:rsid w:val="00710126"/>
    <w:rsid w:val="00711740"/>
    <w:rsid w:val="00711747"/>
    <w:rsid w:val="00712EE1"/>
    <w:rsid w:val="00713318"/>
    <w:rsid w:val="00713604"/>
    <w:rsid w:val="00715799"/>
    <w:rsid w:val="007157A2"/>
    <w:rsid w:val="007170E3"/>
    <w:rsid w:val="007175D5"/>
    <w:rsid w:val="00717F29"/>
    <w:rsid w:val="00720D40"/>
    <w:rsid w:val="00720DE6"/>
    <w:rsid w:val="00721099"/>
    <w:rsid w:val="00721B94"/>
    <w:rsid w:val="00722D26"/>
    <w:rsid w:val="0072444B"/>
    <w:rsid w:val="00724F10"/>
    <w:rsid w:val="00725183"/>
    <w:rsid w:val="00725B22"/>
    <w:rsid w:val="00726291"/>
    <w:rsid w:val="007273B5"/>
    <w:rsid w:val="00730035"/>
    <w:rsid w:val="00731D6A"/>
    <w:rsid w:val="00732181"/>
    <w:rsid w:val="0073218C"/>
    <w:rsid w:val="0073227A"/>
    <w:rsid w:val="00732C63"/>
    <w:rsid w:val="007337BE"/>
    <w:rsid w:val="00733A58"/>
    <w:rsid w:val="00734107"/>
    <w:rsid w:val="007344EF"/>
    <w:rsid w:val="00734995"/>
    <w:rsid w:val="00735AAD"/>
    <w:rsid w:val="0073627B"/>
    <w:rsid w:val="007363F5"/>
    <w:rsid w:val="0073666E"/>
    <w:rsid w:val="00736851"/>
    <w:rsid w:val="00737709"/>
    <w:rsid w:val="00737781"/>
    <w:rsid w:val="0074121A"/>
    <w:rsid w:val="00741D0B"/>
    <w:rsid w:val="00742473"/>
    <w:rsid w:val="00743631"/>
    <w:rsid w:val="00743C73"/>
    <w:rsid w:val="00744BCA"/>
    <w:rsid w:val="00745592"/>
    <w:rsid w:val="00747087"/>
    <w:rsid w:val="00747385"/>
    <w:rsid w:val="00747A9A"/>
    <w:rsid w:val="00750656"/>
    <w:rsid w:val="007525EF"/>
    <w:rsid w:val="00752B92"/>
    <w:rsid w:val="00752CC5"/>
    <w:rsid w:val="00753965"/>
    <w:rsid w:val="007543AE"/>
    <w:rsid w:val="00755BF5"/>
    <w:rsid w:val="007575BD"/>
    <w:rsid w:val="0075791C"/>
    <w:rsid w:val="00760293"/>
    <w:rsid w:val="007611C6"/>
    <w:rsid w:val="00761CB4"/>
    <w:rsid w:val="00761CB6"/>
    <w:rsid w:val="007626EB"/>
    <w:rsid w:val="0076279F"/>
    <w:rsid w:val="0076396D"/>
    <w:rsid w:val="00763C56"/>
    <w:rsid w:val="00765115"/>
    <w:rsid w:val="00765B2A"/>
    <w:rsid w:val="00765BC5"/>
    <w:rsid w:val="007662A8"/>
    <w:rsid w:val="00766D28"/>
    <w:rsid w:val="007671EE"/>
    <w:rsid w:val="00767C59"/>
    <w:rsid w:val="007719E9"/>
    <w:rsid w:val="00772F85"/>
    <w:rsid w:val="00773580"/>
    <w:rsid w:val="007757E8"/>
    <w:rsid w:val="0077642D"/>
    <w:rsid w:val="00776706"/>
    <w:rsid w:val="00780445"/>
    <w:rsid w:val="0078059A"/>
    <w:rsid w:val="007816DE"/>
    <w:rsid w:val="0078191A"/>
    <w:rsid w:val="00782C85"/>
    <w:rsid w:val="00783129"/>
    <w:rsid w:val="00783AE3"/>
    <w:rsid w:val="00784A83"/>
    <w:rsid w:val="00785DC6"/>
    <w:rsid w:val="0078785D"/>
    <w:rsid w:val="00787ED4"/>
    <w:rsid w:val="0079003D"/>
    <w:rsid w:val="007909ED"/>
    <w:rsid w:val="00790CFF"/>
    <w:rsid w:val="0079166D"/>
    <w:rsid w:val="00791E0E"/>
    <w:rsid w:val="007923E2"/>
    <w:rsid w:val="007924D6"/>
    <w:rsid w:val="00792536"/>
    <w:rsid w:val="00793859"/>
    <w:rsid w:val="00793BC1"/>
    <w:rsid w:val="00793E57"/>
    <w:rsid w:val="00793FBA"/>
    <w:rsid w:val="00794F00"/>
    <w:rsid w:val="007954FB"/>
    <w:rsid w:val="0079625D"/>
    <w:rsid w:val="00796421"/>
    <w:rsid w:val="00796CD0"/>
    <w:rsid w:val="007A1261"/>
    <w:rsid w:val="007A1EEE"/>
    <w:rsid w:val="007A2E89"/>
    <w:rsid w:val="007A3129"/>
    <w:rsid w:val="007A3DEA"/>
    <w:rsid w:val="007A3F04"/>
    <w:rsid w:val="007A4116"/>
    <w:rsid w:val="007A4239"/>
    <w:rsid w:val="007A559E"/>
    <w:rsid w:val="007A5743"/>
    <w:rsid w:val="007A6544"/>
    <w:rsid w:val="007A6E19"/>
    <w:rsid w:val="007A77EB"/>
    <w:rsid w:val="007B080F"/>
    <w:rsid w:val="007B1279"/>
    <w:rsid w:val="007B176D"/>
    <w:rsid w:val="007B1B2E"/>
    <w:rsid w:val="007B1F0B"/>
    <w:rsid w:val="007B22B3"/>
    <w:rsid w:val="007B2821"/>
    <w:rsid w:val="007B28C5"/>
    <w:rsid w:val="007B478D"/>
    <w:rsid w:val="007B5C05"/>
    <w:rsid w:val="007B5EDE"/>
    <w:rsid w:val="007B691D"/>
    <w:rsid w:val="007B74C3"/>
    <w:rsid w:val="007B7A17"/>
    <w:rsid w:val="007C0428"/>
    <w:rsid w:val="007C09F6"/>
    <w:rsid w:val="007C183D"/>
    <w:rsid w:val="007C2BF7"/>
    <w:rsid w:val="007C3709"/>
    <w:rsid w:val="007C43D4"/>
    <w:rsid w:val="007C46AD"/>
    <w:rsid w:val="007C5016"/>
    <w:rsid w:val="007C7EFB"/>
    <w:rsid w:val="007D0606"/>
    <w:rsid w:val="007D1578"/>
    <w:rsid w:val="007D1AAD"/>
    <w:rsid w:val="007D2B4A"/>
    <w:rsid w:val="007D36EA"/>
    <w:rsid w:val="007D3D9B"/>
    <w:rsid w:val="007D4084"/>
    <w:rsid w:val="007D4B75"/>
    <w:rsid w:val="007D5FEE"/>
    <w:rsid w:val="007D6A16"/>
    <w:rsid w:val="007D6D20"/>
    <w:rsid w:val="007D7A79"/>
    <w:rsid w:val="007E2353"/>
    <w:rsid w:val="007E2C8F"/>
    <w:rsid w:val="007E2CD3"/>
    <w:rsid w:val="007E30DB"/>
    <w:rsid w:val="007E3428"/>
    <w:rsid w:val="007E43AB"/>
    <w:rsid w:val="007E46DE"/>
    <w:rsid w:val="007E55BB"/>
    <w:rsid w:val="007E63CC"/>
    <w:rsid w:val="007E7CE3"/>
    <w:rsid w:val="007F072B"/>
    <w:rsid w:val="007F0B88"/>
    <w:rsid w:val="007F1127"/>
    <w:rsid w:val="007F1E56"/>
    <w:rsid w:val="007F35C4"/>
    <w:rsid w:val="007F3949"/>
    <w:rsid w:val="007F47F9"/>
    <w:rsid w:val="007F6166"/>
    <w:rsid w:val="007F6300"/>
    <w:rsid w:val="007F7298"/>
    <w:rsid w:val="007F763B"/>
    <w:rsid w:val="007F7F7F"/>
    <w:rsid w:val="00801867"/>
    <w:rsid w:val="00802B9D"/>
    <w:rsid w:val="008038A5"/>
    <w:rsid w:val="00805681"/>
    <w:rsid w:val="00805931"/>
    <w:rsid w:val="00805AE0"/>
    <w:rsid w:val="00807452"/>
    <w:rsid w:val="00810DEA"/>
    <w:rsid w:val="00810E52"/>
    <w:rsid w:val="00810F27"/>
    <w:rsid w:val="008117EF"/>
    <w:rsid w:val="008119DD"/>
    <w:rsid w:val="00811C28"/>
    <w:rsid w:val="00811D41"/>
    <w:rsid w:val="00813110"/>
    <w:rsid w:val="00813488"/>
    <w:rsid w:val="00813BD5"/>
    <w:rsid w:val="00813D04"/>
    <w:rsid w:val="00813E01"/>
    <w:rsid w:val="008145B8"/>
    <w:rsid w:val="00814729"/>
    <w:rsid w:val="008147B3"/>
    <w:rsid w:val="008148EC"/>
    <w:rsid w:val="008151A5"/>
    <w:rsid w:val="00815789"/>
    <w:rsid w:val="00816510"/>
    <w:rsid w:val="00816848"/>
    <w:rsid w:val="008172F4"/>
    <w:rsid w:val="0081738E"/>
    <w:rsid w:val="0081761F"/>
    <w:rsid w:val="008202ED"/>
    <w:rsid w:val="008204F6"/>
    <w:rsid w:val="00821F60"/>
    <w:rsid w:val="00822B60"/>
    <w:rsid w:val="00823687"/>
    <w:rsid w:val="00823FB7"/>
    <w:rsid w:val="00825277"/>
    <w:rsid w:val="00825453"/>
    <w:rsid w:val="00830BA2"/>
    <w:rsid w:val="00831CEF"/>
    <w:rsid w:val="00831D88"/>
    <w:rsid w:val="008344F3"/>
    <w:rsid w:val="008350EB"/>
    <w:rsid w:val="00841ADA"/>
    <w:rsid w:val="008424DD"/>
    <w:rsid w:val="00843038"/>
    <w:rsid w:val="00843707"/>
    <w:rsid w:val="0084383D"/>
    <w:rsid w:val="0084410B"/>
    <w:rsid w:val="008444B5"/>
    <w:rsid w:val="00844658"/>
    <w:rsid w:val="00844900"/>
    <w:rsid w:val="0084492D"/>
    <w:rsid w:val="00844A6D"/>
    <w:rsid w:val="00844D37"/>
    <w:rsid w:val="0084598B"/>
    <w:rsid w:val="008465C3"/>
    <w:rsid w:val="00846AAD"/>
    <w:rsid w:val="00846F18"/>
    <w:rsid w:val="00851975"/>
    <w:rsid w:val="00851A07"/>
    <w:rsid w:val="00853739"/>
    <w:rsid w:val="0085438C"/>
    <w:rsid w:val="00854423"/>
    <w:rsid w:val="0085448C"/>
    <w:rsid w:val="0085466B"/>
    <w:rsid w:val="00854B24"/>
    <w:rsid w:val="00855B9C"/>
    <w:rsid w:val="00855DB3"/>
    <w:rsid w:val="00856A19"/>
    <w:rsid w:val="00856AF8"/>
    <w:rsid w:val="00857240"/>
    <w:rsid w:val="008572AF"/>
    <w:rsid w:val="00857637"/>
    <w:rsid w:val="008577D5"/>
    <w:rsid w:val="008578AC"/>
    <w:rsid w:val="00857B04"/>
    <w:rsid w:val="00857B51"/>
    <w:rsid w:val="00857C49"/>
    <w:rsid w:val="00860F82"/>
    <w:rsid w:val="00860FCB"/>
    <w:rsid w:val="0086149C"/>
    <w:rsid w:val="00862289"/>
    <w:rsid w:val="008622FC"/>
    <w:rsid w:val="008623B9"/>
    <w:rsid w:val="008623F6"/>
    <w:rsid w:val="00862617"/>
    <w:rsid w:val="00863DF9"/>
    <w:rsid w:val="00864A69"/>
    <w:rsid w:val="00864C37"/>
    <w:rsid w:val="00864F8C"/>
    <w:rsid w:val="00865185"/>
    <w:rsid w:val="008670FC"/>
    <w:rsid w:val="00867786"/>
    <w:rsid w:val="00867975"/>
    <w:rsid w:val="008716F5"/>
    <w:rsid w:val="00872EFD"/>
    <w:rsid w:val="00874BDE"/>
    <w:rsid w:val="00875667"/>
    <w:rsid w:val="00875C86"/>
    <w:rsid w:val="008762B3"/>
    <w:rsid w:val="0087668D"/>
    <w:rsid w:val="008770AB"/>
    <w:rsid w:val="008800CF"/>
    <w:rsid w:val="008802C6"/>
    <w:rsid w:val="0088046C"/>
    <w:rsid w:val="00881175"/>
    <w:rsid w:val="00883171"/>
    <w:rsid w:val="00884BEE"/>
    <w:rsid w:val="00884EE0"/>
    <w:rsid w:val="00885946"/>
    <w:rsid w:val="00886AC5"/>
    <w:rsid w:val="00890402"/>
    <w:rsid w:val="00890534"/>
    <w:rsid w:val="008909EB"/>
    <w:rsid w:val="00890A91"/>
    <w:rsid w:val="00890C67"/>
    <w:rsid w:val="008917B1"/>
    <w:rsid w:val="008917F0"/>
    <w:rsid w:val="00892A58"/>
    <w:rsid w:val="00892B0F"/>
    <w:rsid w:val="0089300C"/>
    <w:rsid w:val="00893451"/>
    <w:rsid w:val="00896069"/>
    <w:rsid w:val="008966AA"/>
    <w:rsid w:val="008A1508"/>
    <w:rsid w:val="008A23E9"/>
    <w:rsid w:val="008A351A"/>
    <w:rsid w:val="008A4052"/>
    <w:rsid w:val="008A53F2"/>
    <w:rsid w:val="008A7756"/>
    <w:rsid w:val="008B0420"/>
    <w:rsid w:val="008B0BED"/>
    <w:rsid w:val="008B0D98"/>
    <w:rsid w:val="008B1046"/>
    <w:rsid w:val="008B122F"/>
    <w:rsid w:val="008B244A"/>
    <w:rsid w:val="008B2BD5"/>
    <w:rsid w:val="008B2C33"/>
    <w:rsid w:val="008B3C68"/>
    <w:rsid w:val="008B42D7"/>
    <w:rsid w:val="008B4B4E"/>
    <w:rsid w:val="008B6420"/>
    <w:rsid w:val="008B72EC"/>
    <w:rsid w:val="008B7BF9"/>
    <w:rsid w:val="008C01DE"/>
    <w:rsid w:val="008C0863"/>
    <w:rsid w:val="008C0931"/>
    <w:rsid w:val="008C0CBF"/>
    <w:rsid w:val="008C1E23"/>
    <w:rsid w:val="008C2624"/>
    <w:rsid w:val="008C2990"/>
    <w:rsid w:val="008C3275"/>
    <w:rsid w:val="008C3304"/>
    <w:rsid w:val="008C34D2"/>
    <w:rsid w:val="008C4E13"/>
    <w:rsid w:val="008C5114"/>
    <w:rsid w:val="008C52E8"/>
    <w:rsid w:val="008C5E44"/>
    <w:rsid w:val="008C65BF"/>
    <w:rsid w:val="008C7883"/>
    <w:rsid w:val="008C7B7E"/>
    <w:rsid w:val="008C7E18"/>
    <w:rsid w:val="008C7FF0"/>
    <w:rsid w:val="008D01CD"/>
    <w:rsid w:val="008D0373"/>
    <w:rsid w:val="008D1DCF"/>
    <w:rsid w:val="008D1F18"/>
    <w:rsid w:val="008D2223"/>
    <w:rsid w:val="008D2260"/>
    <w:rsid w:val="008D41D3"/>
    <w:rsid w:val="008D46CC"/>
    <w:rsid w:val="008E4BB7"/>
    <w:rsid w:val="008E60E5"/>
    <w:rsid w:val="008E6F99"/>
    <w:rsid w:val="008E7F11"/>
    <w:rsid w:val="008F0533"/>
    <w:rsid w:val="008F0EB4"/>
    <w:rsid w:val="008F1E0B"/>
    <w:rsid w:val="008F24AF"/>
    <w:rsid w:val="008F2DFD"/>
    <w:rsid w:val="008F3703"/>
    <w:rsid w:val="008F4ADA"/>
    <w:rsid w:val="008F68F7"/>
    <w:rsid w:val="008F6C7C"/>
    <w:rsid w:val="008F7B49"/>
    <w:rsid w:val="0090017F"/>
    <w:rsid w:val="009006F1"/>
    <w:rsid w:val="009009B6"/>
    <w:rsid w:val="0090160E"/>
    <w:rsid w:val="009016C9"/>
    <w:rsid w:val="009018FF"/>
    <w:rsid w:val="009021ED"/>
    <w:rsid w:val="009043EF"/>
    <w:rsid w:val="00904F71"/>
    <w:rsid w:val="0090680E"/>
    <w:rsid w:val="00906BDD"/>
    <w:rsid w:val="00907B4A"/>
    <w:rsid w:val="00910411"/>
    <w:rsid w:val="0091051D"/>
    <w:rsid w:val="00910908"/>
    <w:rsid w:val="00910CC5"/>
    <w:rsid w:val="00911B8A"/>
    <w:rsid w:val="00911EFC"/>
    <w:rsid w:val="009129DD"/>
    <w:rsid w:val="00912AEF"/>
    <w:rsid w:val="00914348"/>
    <w:rsid w:val="0091527C"/>
    <w:rsid w:val="009152C9"/>
    <w:rsid w:val="00915E76"/>
    <w:rsid w:val="00916D2A"/>
    <w:rsid w:val="009178F8"/>
    <w:rsid w:val="00920D00"/>
    <w:rsid w:val="00923415"/>
    <w:rsid w:val="00923D17"/>
    <w:rsid w:val="009240E8"/>
    <w:rsid w:val="00926DC3"/>
    <w:rsid w:val="00926FB3"/>
    <w:rsid w:val="009272C0"/>
    <w:rsid w:val="00927923"/>
    <w:rsid w:val="0093131F"/>
    <w:rsid w:val="009329E2"/>
    <w:rsid w:val="009339A3"/>
    <w:rsid w:val="00934672"/>
    <w:rsid w:val="009356B2"/>
    <w:rsid w:val="00936C67"/>
    <w:rsid w:val="00936D02"/>
    <w:rsid w:val="00937862"/>
    <w:rsid w:val="00940832"/>
    <w:rsid w:val="00940E11"/>
    <w:rsid w:val="009417B5"/>
    <w:rsid w:val="0094198C"/>
    <w:rsid w:val="00941B3E"/>
    <w:rsid w:val="00942FA6"/>
    <w:rsid w:val="00943A8E"/>
    <w:rsid w:val="0094445C"/>
    <w:rsid w:val="009448A8"/>
    <w:rsid w:val="00944AA3"/>
    <w:rsid w:val="009459B7"/>
    <w:rsid w:val="00945DEE"/>
    <w:rsid w:val="00945F61"/>
    <w:rsid w:val="00946704"/>
    <w:rsid w:val="009475A1"/>
    <w:rsid w:val="00950A82"/>
    <w:rsid w:val="0095150D"/>
    <w:rsid w:val="009529A5"/>
    <w:rsid w:val="00953D30"/>
    <w:rsid w:val="009549C3"/>
    <w:rsid w:val="009553AE"/>
    <w:rsid w:val="0095637F"/>
    <w:rsid w:val="00957515"/>
    <w:rsid w:val="009613C5"/>
    <w:rsid w:val="00962A03"/>
    <w:rsid w:val="00963A38"/>
    <w:rsid w:val="009643FB"/>
    <w:rsid w:val="0096467A"/>
    <w:rsid w:val="009648C7"/>
    <w:rsid w:val="0096536A"/>
    <w:rsid w:val="009657E9"/>
    <w:rsid w:val="009660CD"/>
    <w:rsid w:val="0096663A"/>
    <w:rsid w:val="00966ED1"/>
    <w:rsid w:val="00966F5D"/>
    <w:rsid w:val="009678C9"/>
    <w:rsid w:val="0097086E"/>
    <w:rsid w:val="00970897"/>
    <w:rsid w:val="00970C01"/>
    <w:rsid w:val="00972171"/>
    <w:rsid w:val="00972444"/>
    <w:rsid w:val="00973BAB"/>
    <w:rsid w:val="00974699"/>
    <w:rsid w:val="00975743"/>
    <w:rsid w:val="00980B89"/>
    <w:rsid w:val="009824EC"/>
    <w:rsid w:val="00982E36"/>
    <w:rsid w:val="00984446"/>
    <w:rsid w:val="00986517"/>
    <w:rsid w:val="00987292"/>
    <w:rsid w:val="00987566"/>
    <w:rsid w:val="009904FF"/>
    <w:rsid w:val="0099089D"/>
    <w:rsid w:val="00990AB0"/>
    <w:rsid w:val="009910ED"/>
    <w:rsid w:val="0099120D"/>
    <w:rsid w:val="00991A18"/>
    <w:rsid w:val="00991E01"/>
    <w:rsid w:val="009922AF"/>
    <w:rsid w:val="00992411"/>
    <w:rsid w:val="009931A7"/>
    <w:rsid w:val="00993396"/>
    <w:rsid w:val="0099612E"/>
    <w:rsid w:val="009961E6"/>
    <w:rsid w:val="00996A17"/>
    <w:rsid w:val="00996B5A"/>
    <w:rsid w:val="009977B3"/>
    <w:rsid w:val="00997BA2"/>
    <w:rsid w:val="009A12C3"/>
    <w:rsid w:val="009A1562"/>
    <w:rsid w:val="009A1E2E"/>
    <w:rsid w:val="009A2522"/>
    <w:rsid w:val="009A26EC"/>
    <w:rsid w:val="009A2768"/>
    <w:rsid w:val="009A423A"/>
    <w:rsid w:val="009A4635"/>
    <w:rsid w:val="009A5A6E"/>
    <w:rsid w:val="009A5A8C"/>
    <w:rsid w:val="009A5CFC"/>
    <w:rsid w:val="009A5E9E"/>
    <w:rsid w:val="009B0CA3"/>
    <w:rsid w:val="009B0EFD"/>
    <w:rsid w:val="009B1532"/>
    <w:rsid w:val="009B1B98"/>
    <w:rsid w:val="009B1FC2"/>
    <w:rsid w:val="009B2B58"/>
    <w:rsid w:val="009B3426"/>
    <w:rsid w:val="009B3836"/>
    <w:rsid w:val="009B577F"/>
    <w:rsid w:val="009B5F33"/>
    <w:rsid w:val="009B6564"/>
    <w:rsid w:val="009B696D"/>
    <w:rsid w:val="009B753F"/>
    <w:rsid w:val="009C09A7"/>
    <w:rsid w:val="009C1EC8"/>
    <w:rsid w:val="009C2410"/>
    <w:rsid w:val="009C3F49"/>
    <w:rsid w:val="009C5937"/>
    <w:rsid w:val="009C70E8"/>
    <w:rsid w:val="009C7B79"/>
    <w:rsid w:val="009D007E"/>
    <w:rsid w:val="009D00BB"/>
    <w:rsid w:val="009D012E"/>
    <w:rsid w:val="009D0D47"/>
    <w:rsid w:val="009D104C"/>
    <w:rsid w:val="009D1755"/>
    <w:rsid w:val="009D2D83"/>
    <w:rsid w:val="009D51A3"/>
    <w:rsid w:val="009D6AD0"/>
    <w:rsid w:val="009D6F38"/>
    <w:rsid w:val="009D77C5"/>
    <w:rsid w:val="009D7C45"/>
    <w:rsid w:val="009E0053"/>
    <w:rsid w:val="009E04FB"/>
    <w:rsid w:val="009E1322"/>
    <w:rsid w:val="009E24F8"/>
    <w:rsid w:val="009E3496"/>
    <w:rsid w:val="009E4C55"/>
    <w:rsid w:val="009E7FCD"/>
    <w:rsid w:val="009F0E15"/>
    <w:rsid w:val="009F0F76"/>
    <w:rsid w:val="009F1BC6"/>
    <w:rsid w:val="009F262A"/>
    <w:rsid w:val="009F40C0"/>
    <w:rsid w:val="00A00A78"/>
    <w:rsid w:val="00A01015"/>
    <w:rsid w:val="00A01864"/>
    <w:rsid w:val="00A0298E"/>
    <w:rsid w:val="00A02E7F"/>
    <w:rsid w:val="00A032D7"/>
    <w:rsid w:val="00A0395D"/>
    <w:rsid w:val="00A03D03"/>
    <w:rsid w:val="00A049AC"/>
    <w:rsid w:val="00A05E73"/>
    <w:rsid w:val="00A061F3"/>
    <w:rsid w:val="00A06942"/>
    <w:rsid w:val="00A06BA7"/>
    <w:rsid w:val="00A0775A"/>
    <w:rsid w:val="00A1028C"/>
    <w:rsid w:val="00A116A0"/>
    <w:rsid w:val="00A124B9"/>
    <w:rsid w:val="00A126A1"/>
    <w:rsid w:val="00A12C9E"/>
    <w:rsid w:val="00A12FB0"/>
    <w:rsid w:val="00A14EB4"/>
    <w:rsid w:val="00A1706A"/>
    <w:rsid w:val="00A2164F"/>
    <w:rsid w:val="00A21FB3"/>
    <w:rsid w:val="00A225C3"/>
    <w:rsid w:val="00A23564"/>
    <w:rsid w:val="00A24206"/>
    <w:rsid w:val="00A27AB7"/>
    <w:rsid w:val="00A27CCA"/>
    <w:rsid w:val="00A30790"/>
    <w:rsid w:val="00A30DE6"/>
    <w:rsid w:val="00A3161A"/>
    <w:rsid w:val="00A31CAB"/>
    <w:rsid w:val="00A31EF5"/>
    <w:rsid w:val="00A321B8"/>
    <w:rsid w:val="00A337D8"/>
    <w:rsid w:val="00A340F2"/>
    <w:rsid w:val="00A3430D"/>
    <w:rsid w:val="00A34669"/>
    <w:rsid w:val="00A34FC7"/>
    <w:rsid w:val="00A3525F"/>
    <w:rsid w:val="00A35680"/>
    <w:rsid w:val="00A36E0A"/>
    <w:rsid w:val="00A3781D"/>
    <w:rsid w:val="00A37846"/>
    <w:rsid w:val="00A37AB5"/>
    <w:rsid w:val="00A403B2"/>
    <w:rsid w:val="00A416DD"/>
    <w:rsid w:val="00A41750"/>
    <w:rsid w:val="00A41AD2"/>
    <w:rsid w:val="00A43B52"/>
    <w:rsid w:val="00A440D1"/>
    <w:rsid w:val="00A447E6"/>
    <w:rsid w:val="00A447EF"/>
    <w:rsid w:val="00A46D41"/>
    <w:rsid w:val="00A46E28"/>
    <w:rsid w:val="00A46EAE"/>
    <w:rsid w:val="00A471FE"/>
    <w:rsid w:val="00A47B0F"/>
    <w:rsid w:val="00A515E7"/>
    <w:rsid w:val="00A5269A"/>
    <w:rsid w:val="00A531AB"/>
    <w:rsid w:val="00A54A58"/>
    <w:rsid w:val="00A56B3C"/>
    <w:rsid w:val="00A57586"/>
    <w:rsid w:val="00A6013B"/>
    <w:rsid w:val="00A6091E"/>
    <w:rsid w:val="00A6109C"/>
    <w:rsid w:val="00A61778"/>
    <w:rsid w:val="00A61C31"/>
    <w:rsid w:val="00A62587"/>
    <w:rsid w:val="00A62C2B"/>
    <w:rsid w:val="00A638B1"/>
    <w:rsid w:val="00A63C58"/>
    <w:rsid w:val="00A64854"/>
    <w:rsid w:val="00A656D5"/>
    <w:rsid w:val="00A67030"/>
    <w:rsid w:val="00A67320"/>
    <w:rsid w:val="00A67EE2"/>
    <w:rsid w:val="00A7088F"/>
    <w:rsid w:val="00A71716"/>
    <w:rsid w:val="00A71E75"/>
    <w:rsid w:val="00A727E7"/>
    <w:rsid w:val="00A72E7D"/>
    <w:rsid w:val="00A7328B"/>
    <w:rsid w:val="00A739FA"/>
    <w:rsid w:val="00A74E3A"/>
    <w:rsid w:val="00A755B0"/>
    <w:rsid w:val="00A76349"/>
    <w:rsid w:val="00A7778F"/>
    <w:rsid w:val="00A80EFE"/>
    <w:rsid w:val="00A82700"/>
    <w:rsid w:val="00A83356"/>
    <w:rsid w:val="00A83F6A"/>
    <w:rsid w:val="00A852CC"/>
    <w:rsid w:val="00A86683"/>
    <w:rsid w:val="00A87BD6"/>
    <w:rsid w:val="00A903E3"/>
    <w:rsid w:val="00A91D8F"/>
    <w:rsid w:val="00A946BE"/>
    <w:rsid w:val="00A9749B"/>
    <w:rsid w:val="00A97A14"/>
    <w:rsid w:val="00AA0029"/>
    <w:rsid w:val="00AA0312"/>
    <w:rsid w:val="00AA031A"/>
    <w:rsid w:val="00AA0B90"/>
    <w:rsid w:val="00AA1768"/>
    <w:rsid w:val="00AA179F"/>
    <w:rsid w:val="00AA1EC3"/>
    <w:rsid w:val="00AA1FB6"/>
    <w:rsid w:val="00AA301E"/>
    <w:rsid w:val="00AA3ABD"/>
    <w:rsid w:val="00AA4F66"/>
    <w:rsid w:val="00AA5BB0"/>
    <w:rsid w:val="00AA6798"/>
    <w:rsid w:val="00AB22FC"/>
    <w:rsid w:val="00AB2F71"/>
    <w:rsid w:val="00AB38D5"/>
    <w:rsid w:val="00AB3FB4"/>
    <w:rsid w:val="00AB5180"/>
    <w:rsid w:val="00AB5771"/>
    <w:rsid w:val="00AB5978"/>
    <w:rsid w:val="00AB621F"/>
    <w:rsid w:val="00AB6FC7"/>
    <w:rsid w:val="00AC0203"/>
    <w:rsid w:val="00AC03C4"/>
    <w:rsid w:val="00AC0977"/>
    <w:rsid w:val="00AC15CF"/>
    <w:rsid w:val="00AC22D5"/>
    <w:rsid w:val="00AC274A"/>
    <w:rsid w:val="00AC27AE"/>
    <w:rsid w:val="00AC2802"/>
    <w:rsid w:val="00AC2F82"/>
    <w:rsid w:val="00AC35DE"/>
    <w:rsid w:val="00AC3819"/>
    <w:rsid w:val="00AC4B10"/>
    <w:rsid w:val="00AC4E33"/>
    <w:rsid w:val="00AC5E11"/>
    <w:rsid w:val="00AC5EF2"/>
    <w:rsid w:val="00AC5F8B"/>
    <w:rsid w:val="00AC68DF"/>
    <w:rsid w:val="00AC6F40"/>
    <w:rsid w:val="00AC6F52"/>
    <w:rsid w:val="00AC7B7C"/>
    <w:rsid w:val="00AD0E43"/>
    <w:rsid w:val="00AD293E"/>
    <w:rsid w:val="00AD2A9F"/>
    <w:rsid w:val="00AD4144"/>
    <w:rsid w:val="00AD47F0"/>
    <w:rsid w:val="00AD55B5"/>
    <w:rsid w:val="00AD55E0"/>
    <w:rsid w:val="00AD5B74"/>
    <w:rsid w:val="00AD5BD1"/>
    <w:rsid w:val="00AD6391"/>
    <w:rsid w:val="00AD7A96"/>
    <w:rsid w:val="00AD7E4E"/>
    <w:rsid w:val="00AE0141"/>
    <w:rsid w:val="00AE127E"/>
    <w:rsid w:val="00AE1DDD"/>
    <w:rsid w:val="00AE231A"/>
    <w:rsid w:val="00AE3959"/>
    <w:rsid w:val="00AE6B12"/>
    <w:rsid w:val="00AE6B6B"/>
    <w:rsid w:val="00AE75CF"/>
    <w:rsid w:val="00AE7958"/>
    <w:rsid w:val="00AE7F61"/>
    <w:rsid w:val="00AF1891"/>
    <w:rsid w:val="00AF1BF4"/>
    <w:rsid w:val="00AF2594"/>
    <w:rsid w:val="00AF2E2B"/>
    <w:rsid w:val="00AF3A09"/>
    <w:rsid w:val="00AF3F0C"/>
    <w:rsid w:val="00AF63D3"/>
    <w:rsid w:val="00AF6B61"/>
    <w:rsid w:val="00AF75A1"/>
    <w:rsid w:val="00B0036A"/>
    <w:rsid w:val="00B008C5"/>
    <w:rsid w:val="00B01A26"/>
    <w:rsid w:val="00B026CD"/>
    <w:rsid w:val="00B02C1C"/>
    <w:rsid w:val="00B0315D"/>
    <w:rsid w:val="00B03330"/>
    <w:rsid w:val="00B038C3"/>
    <w:rsid w:val="00B03E25"/>
    <w:rsid w:val="00B044DC"/>
    <w:rsid w:val="00B04905"/>
    <w:rsid w:val="00B04D3C"/>
    <w:rsid w:val="00B04ED2"/>
    <w:rsid w:val="00B05626"/>
    <w:rsid w:val="00B05B9C"/>
    <w:rsid w:val="00B05D51"/>
    <w:rsid w:val="00B07635"/>
    <w:rsid w:val="00B07A4B"/>
    <w:rsid w:val="00B07F52"/>
    <w:rsid w:val="00B10AE3"/>
    <w:rsid w:val="00B1142B"/>
    <w:rsid w:val="00B11E09"/>
    <w:rsid w:val="00B12D10"/>
    <w:rsid w:val="00B13303"/>
    <w:rsid w:val="00B13B21"/>
    <w:rsid w:val="00B14A8F"/>
    <w:rsid w:val="00B14D65"/>
    <w:rsid w:val="00B15343"/>
    <w:rsid w:val="00B15368"/>
    <w:rsid w:val="00B16998"/>
    <w:rsid w:val="00B177EA"/>
    <w:rsid w:val="00B17E45"/>
    <w:rsid w:val="00B215A0"/>
    <w:rsid w:val="00B219FB"/>
    <w:rsid w:val="00B24097"/>
    <w:rsid w:val="00B2426D"/>
    <w:rsid w:val="00B251B0"/>
    <w:rsid w:val="00B2542E"/>
    <w:rsid w:val="00B26256"/>
    <w:rsid w:val="00B2677F"/>
    <w:rsid w:val="00B26999"/>
    <w:rsid w:val="00B2724D"/>
    <w:rsid w:val="00B274C1"/>
    <w:rsid w:val="00B27D7F"/>
    <w:rsid w:val="00B30500"/>
    <w:rsid w:val="00B3128D"/>
    <w:rsid w:val="00B31631"/>
    <w:rsid w:val="00B31695"/>
    <w:rsid w:val="00B3297F"/>
    <w:rsid w:val="00B32C79"/>
    <w:rsid w:val="00B33460"/>
    <w:rsid w:val="00B3363A"/>
    <w:rsid w:val="00B35691"/>
    <w:rsid w:val="00B36160"/>
    <w:rsid w:val="00B36B43"/>
    <w:rsid w:val="00B37E38"/>
    <w:rsid w:val="00B40891"/>
    <w:rsid w:val="00B41067"/>
    <w:rsid w:val="00B42E3B"/>
    <w:rsid w:val="00B4325F"/>
    <w:rsid w:val="00B432B5"/>
    <w:rsid w:val="00B45DF5"/>
    <w:rsid w:val="00B45E1B"/>
    <w:rsid w:val="00B46A4C"/>
    <w:rsid w:val="00B4707D"/>
    <w:rsid w:val="00B47100"/>
    <w:rsid w:val="00B472C6"/>
    <w:rsid w:val="00B4777C"/>
    <w:rsid w:val="00B477EC"/>
    <w:rsid w:val="00B47EB4"/>
    <w:rsid w:val="00B51F53"/>
    <w:rsid w:val="00B52B79"/>
    <w:rsid w:val="00B535AC"/>
    <w:rsid w:val="00B535CE"/>
    <w:rsid w:val="00B53A7C"/>
    <w:rsid w:val="00B5485A"/>
    <w:rsid w:val="00B55C12"/>
    <w:rsid w:val="00B55F1F"/>
    <w:rsid w:val="00B5677F"/>
    <w:rsid w:val="00B57449"/>
    <w:rsid w:val="00B57CD9"/>
    <w:rsid w:val="00B57F0F"/>
    <w:rsid w:val="00B602E7"/>
    <w:rsid w:val="00B6036A"/>
    <w:rsid w:val="00B6138A"/>
    <w:rsid w:val="00B61997"/>
    <w:rsid w:val="00B6199B"/>
    <w:rsid w:val="00B622F0"/>
    <w:rsid w:val="00B631D1"/>
    <w:rsid w:val="00B63909"/>
    <w:rsid w:val="00B63E96"/>
    <w:rsid w:val="00B64293"/>
    <w:rsid w:val="00B6447E"/>
    <w:rsid w:val="00B6496E"/>
    <w:rsid w:val="00B6540B"/>
    <w:rsid w:val="00B65538"/>
    <w:rsid w:val="00B655C5"/>
    <w:rsid w:val="00B65E45"/>
    <w:rsid w:val="00B6711A"/>
    <w:rsid w:val="00B6749B"/>
    <w:rsid w:val="00B67AD8"/>
    <w:rsid w:val="00B67DCE"/>
    <w:rsid w:val="00B701DD"/>
    <w:rsid w:val="00B70F7E"/>
    <w:rsid w:val="00B71054"/>
    <w:rsid w:val="00B71189"/>
    <w:rsid w:val="00B71489"/>
    <w:rsid w:val="00B71A95"/>
    <w:rsid w:val="00B71CD1"/>
    <w:rsid w:val="00B77A52"/>
    <w:rsid w:val="00B800E6"/>
    <w:rsid w:val="00B80403"/>
    <w:rsid w:val="00B82175"/>
    <w:rsid w:val="00B82DFA"/>
    <w:rsid w:val="00B836B7"/>
    <w:rsid w:val="00B837F7"/>
    <w:rsid w:val="00B844DF"/>
    <w:rsid w:val="00B85EFD"/>
    <w:rsid w:val="00B85F3A"/>
    <w:rsid w:val="00B86744"/>
    <w:rsid w:val="00B86749"/>
    <w:rsid w:val="00B86DFB"/>
    <w:rsid w:val="00B879F8"/>
    <w:rsid w:val="00B90F7A"/>
    <w:rsid w:val="00B9130B"/>
    <w:rsid w:val="00B91D0D"/>
    <w:rsid w:val="00B92AE8"/>
    <w:rsid w:val="00B93E60"/>
    <w:rsid w:val="00B94300"/>
    <w:rsid w:val="00B94492"/>
    <w:rsid w:val="00B94573"/>
    <w:rsid w:val="00B95203"/>
    <w:rsid w:val="00B9620D"/>
    <w:rsid w:val="00B9648C"/>
    <w:rsid w:val="00B97480"/>
    <w:rsid w:val="00BA0659"/>
    <w:rsid w:val="00BA0EA0"/>
    <w:rsid w:val="00BA1B57"/>
    <w:rsid w:val="00BA1C86"/>
    <w:rsid w:val="00BA259B"/>
    <w:rsid w:val="00BA2C10"/>
    <w:rsid w:val="00BA36FA"/>
    <w:rsid w:val="00BA4DBB"/>
    <w:rsid w:val="00BA617D"/>
    <w:rsid w:val="00BA639C"/>
    <w:rsid w:val="00BA6461"/>
    <w:rsid w:val="00BA7E48"/>
    <w:rsid w:val="00BB028F"/>
    <w:rsid w:val="00BB0B08"/>
    <w:rsid w:val="00BB0DF7"/>
    <w:rsid w:val="00BB1FF6"/>
    <w:rsid w:val="00BB2891"/>
    <w:rsid w:val="00BB4157"/>
    <w:rsid w:val="00BB5144"/>
    <w:rsid w:val="00BB518D"/>
    <w:rsid w:val="00BB688C"/>
    <w:rsid w:val="00BB6B6F"/>
    <w:rsid w:val="00BB6B83"/>
    <w:rsid w:val="00BB6E02"/>
    <w:rsid w:val="00BB73AC"/>
    <w:rsid w:val="00BB7AE7"/>
    <w:rsid w:val="00BC0946"/>
    <w:rsid w:val="00BC09A8"/>
    <w:rsid w:val="00BC2853"/>
    <w:rsid w:val="00BC423A"/>
    <w:rsid w:val="00BC46AA"/>
    <w:rsid w:val="00BC4B1F"/>
    <w:rsid w:val="00BC4DA7"/>
    <w:rsid w:val="00BC4DC4"/>
    <w:rsid w:val="00BC52A5"/>
    <w:rsid w:val="00BC53D6"/>
    <w:rsid w:val="00BC69DA"/>
    <w:rsid w:val="00BC6D80"/>
    <w:rsid w:val="00BC7557"/>
    <w:rsid w:val="00BD038C"/>
    <w:rsid w:val="00BD1D7F"/>
    <w:rsid w:val="00BD2652"/>
    <w:rsid w:val="00BD2AC9"/>
    <w:rsid w:val="00BD46B4"/>
    <w:rsid w:val="00BD4BB2"/>
    <w:rsid w:val="00BD505D"/>
    <w:rsid w:val="00BD5083"/>
    <w:rsid w:val="00BD5A29"/>
    <w:rsid w:val="00BD659E"/>
    <w:rsid w:val="00BD7DBE"/>
    <w:rsid w:val="00BE0389"/>
    <w:rsid w:val="00BE0CF6"/>
    <w:rsid w:val="00BE146E"/>
    <w:rsid w:val="00BE419B"/>
    <w:rsid w:val="00BE4421"/>
    <w:rsid w:val="00BE49A1"/>
    <w:rsid w:val="00BE4DB8"/>
    <w:rsid w:val="00BE635F"/>
    <w:rsid w:val="00BE6E98"/>
    <w:rsid w:val="00BF062F"/>
    <w:rsid w:val="00BF0E24"/>
    <w:rsid w:val="00BF28C5"/>
    <w:rsid w:val="00BF2A38"/>
    <w:rsid w:val="00BF3228"/>
    <w:rsid w:val="00BF3A3B"/>
    <w:rsid w:val="00BF4423"/>
    <w:rsid w:val="00BF4B8D"/>
    <w:rsid w:val="00BF4E22"/>
    <w:rsid w:val="00BF6650"/>
    <w:rsid w:val="00BF6E22"/>
    <w:rsid w:val="00C000DB"/>
    <w:rsid w:val="00C0226A"/>
    <w:rsid w:val="00C0318C"/>
    <w:rsid w:val="00C035CF"/>
    <w:rsid w:val="00C04472"/>
    <w:rsid w:val="00C044B9"/>
    <w:rsid w:val="00C049B6"/>
    <w:rsid w:val="00C05423"/>
    <w:rsid w:val="00C07740"/>
    <w:rsid w:val="00C079E0"/>
    <w:rsid w:val="00C100BF"/>
    <w:rsid w:val="00C10B02"/>
    <w:rsid w:val="00C11008"/>
    <w:rsid w:val="00C11F14"/>
    <w:rsid w:val="00C12DB3"/>
    <w:rsid w:val="00C13D98"/>
    <w:rsid w:val="00C14536"/>
    <w:rsid w:val="00C1543B"/>
    <w:rsid w:val="00C16677"/>
    <w:rsid w:val="00C16A39"/>
    <w:rsid w:val="00C17968"/>
    <w:rsid w:val="00C20212"/>
    <w:rsid w:val="00C21046"/>
    <w:rsid w:val="00C21243"/>
    <w:rsid w:val="00C23017"/>
    <w:rsid w:val="00C239BA"/>
    <w:rsid w:val="00C244B2"/>
    <w:rsid w:val="00C24A9D"/>
    <w:rsid w:val="00C24C0C"/>
    <w:rsid w:val="00C24E89"/>
    <w:rsid w:val="00C25613"/>
    <w:rsid w:val="00C26B9D"/>
    <w:rsid w:val="00C27B93"/>
    <w:rsid w:val="00C3032C"/>
    <w:rsid w:val="00C30337"/>
    <w:rsid w:val="00C30479"/>
    <w:rsid w:val="00C30F34"/>
    <w:rsid w:val="00C3166B"/>
    <w:rsid w:val="00C321D1"/>
    <w:rsid w:val="00C327C1"/>
    <w:rsid w:val="00C32DFD"/>
    <w:rsid w:val="00C3388C"/>
    <w:rsid w:val="00C340DF"/>
    <w:rsid w:val="00C34115"/>
    <w:rsid w:val="00C342EB"/>
    <w:rsid w:val="00C342EF"/>
    <w:rsid w:val="00C34B63"/>
    <w:rsid w:val="00C34F0B"/>
    <w:rsid w:val="00C3567D"/>
    <w:rsid w:val="00C36FEE"/>
    <w:rsid w:val="00C3702A"/>
    <w:rsid w:val="00C37507"/>
    <w:rsid w:val="00C37B67"/>
    <w:rsid w:val="00C37E50"/>
    <w:rsid w:val="00C40146"/>
    <w:rsid w:val="00C40A3B"/>
    <w:rsid w:val="00C40C59"/>
    <w:rsid w:val="00C40D71"/>
    <w:rsid w:val="00C40FC3"/>
    <w:rsid w:val="00C41189"/>
    <w:rsid w:val="00C4230D"/>
    <w:rsid w:val="00C43230"/>
    <w:rsid w:val="00C43B29"/>
    <w:rsid w:val="00C43F1C"/>
    <w:rsid w:val="00C447DD"/>
    <w:rsid w:val="00C45953"/>
    <w:rsid w:val="00C46F9F"/>
    <w:rsid w:val="00C5281B"/>
    <w:rsid w:val="00C529FD"/>
    <w:rsid w:val="00C52C7E"/>
    <w:rsid w:val="00C53462"/>
    <w:rsid w:val="00C5529C"/>
    <w:rsid w:val="00C56EE8"/>
    <w:rsid w:val="00C57406"/>
    <w:rsid w:val="00C57F18"/>
    <w:rsid w:val="00C62D7F"/>
    <w:rsid w:val="00C63EA9"/>
    <w:rsid w:val="00C6408C"/>
    <w:rsid w:val="00C64260"/>
    <w:rsid w:val="00C647F2"/>
    <w:rsid w:val="00C65405"/>
    <w:rsid w:val="00C66460"/>
    <w:rsid w:val="00C672DA"/>
    <w:rsid w:val="00C675D6"/>
    <w:rsid w:val="00C67C7B"/>
    <w:rsid w:val="00C707B2"/>
    <w:rsid w:val="00C716FC"/>
    <w:rsid w:val="00C71734"/>
    <w:rsid w:val="00C728C6"/>
    <w:rsid w:val="00C736EB"/>
    <w:rsid w:val="00C7394A"/>
    <w:rsid w:val="00C73ED0"/>
    <w:rsid w:val="00C74CE9"/>
    <w:rsid w:val="00C750A9"/>
    <w:rsid w:val="00C752D6"/>
    <w:rsid w:val="00C76031"/>
    <w:rsid w:val="00C77EDB"/>
    <w:rsid w:val="00C80AF5"/>
    <w:rsid w:val="00C80DBE"/>
    <w:rsid w:val="00C82BAF"/>
    <w:rsid w:val="00C82FE8"/>
    <w:rsid w:val="00C83A11"/>
    <w:rsid w:val="00C83E04"/>
    <w:rsid w:val="00C84AF6"/>
    <w:rsid w:val="00C8558B"/>
    <w:rsid w:val="00C860C2"/>
    <w:rsid w:val="00C865EB"/>
    <w:rsid w:val="00C86749"/>
    <w:rsid w:val="00C87A47"/>
    <w:rsid w:val="00C87C52"/>
    <w:rsid w:val="00C9073A"/>
    <w:rsid w:val="00C909FE"/>
    <w:rsid w:val="00C90ED8"/>
    <w:rsid w:val="00C93AC7"/>
    <w:rsid w:val="00C94599"/>
    <w:rsid w:val="00C946F4"/>
    <w:rsid w:val="00C95674"/>
    <w:rsid w:val="00C96314"/>
    <w:rsid w:val="00C96E6C"/>
    <w:rsid w:val="00C97300"/>
    <w:rsid w:val="00C97AEC"/>
    <w:rsid w:val="00CA035C"/>
    <w:rsid w:val="00CA0EE2"/>
    <w:rsid w:val="00CA27EF"/>
    <w:rsid w:val="00CA35AA"/>
    <w:rsid w:val="00CB0B95"/>
    <w:rsid w:val="00CB16A7"/>
    <w:rsid w:val="00CB1DDC"/>
    <w:rsid w:val="00CB2059"/>
    <w:rsid w:val="00CB41A8"/>
    <w:rsid w:val="00CB439C"/>
    <w:rsid w:val="00CB43FC"/>
    <w:rsid w:val="00CB4DFB"/>
    <w:rsid w:val="00CB53BF"/>
    <w:rsid w:val="00CB5E00"/>
    <w:rsid w:val="00CB637C"/>
    <w:rsid w:val="00CB6688"/>
    <w:rsid w:val="00CB66E1"/>
    <w:rsid w:val="00CB6C5C"/>
    <w:rsid w:val="00CB6E76"/>
    <w:rsid w:val="00CB75B0"/>
    <w:rsid w:val="00CB764E"/>
    <w:rsid w:val="00CB7BC5"/>
    <w:rsid w:val="00CC1000"/>
    <w:rsid w:val="00CC146E"/>
    <w:rsid w:val="00CC26CB"/>
    <w:rsid w:val="00CC2CB3"/>
    <w:rsid w:val="00CC4F4A"/>
    <w:rsid w:val="00CC555C"/>
    <w:rsid w:val="00CC5B9C"/>
    <w:rsid w:val="00CC5E02"/>
    <w:rsid w:val="00CC652B"/>
    <w:rsid w:val="00CC739F"/>
    <w:rsid w:val="00CC7D7F"/>
    <w:rsid w:val="00CD0164"/>
    <w:rsid w:val="00CD1206"/>
    <w:rsid w:val="00CD259D"/>
    <w:rsid w:val="00CD29C1"/>
    <w:rsid w:val="00CD3F35"/>
    <w:rsid w:val="00CD4139"/>
    <w:rsid w:val="00CD6BA0"/>
    <w:rsid w:val="00CD7BC4"/>
    <w:rsid w:val="00CE1318"/>
    <w:rsid w:val="00CE1482"/>
    <w:rsid w:val="00CE1C9C"/>
    <w:rsid w:val="00CE27F5"/>
    <w:rsid w:val="00CE2BA9"/>
    <w:rsid w:val="00CE4302"/>
    <w:rsid w:val="00CE44C3"/>
    <w:rsid w:val="00CE4CF5"/>
    <w:rsid w:val="00CE52EF"/>
    <w:rsid w:val="00CE53DA"/>
    <w:rsid w:val="00CE5803"/>
    <w:rsid w:val="00CE5A4E"/>
    <w:rsid w:val="00CE6AC2"/>
    <w:rsid w:val="00CE77B6"/>
    <w:rsid w:val="00CE7C0D"/>
    <w:rsid w:val="00CF05CE"/>
    <w:rsid w:val="00CF0FD1"/>
    <w:rsid w:val="00CF1463"/>
    <w:rsid w:val="00CF19F5"/>
    <w:rsid w:val="00CF1DC1"/>
    <w:rsid w:val="00CF204C"/>
    <w:rsid w:val="00CF709D"/>
    <w:rsid w:val="00CF7965"/>
    <w:rsid w:val="00D004CE"/>
    <w:rsid w:val="00D00BED"/>
    <w:rsid w:val="00D012C2"/>
    <w:rsid w:val="00D0133B"/>
    <w:rsid w:val="00D035E5"/>
    <w:rsid w:val="00D03866"/>
    <w:rsid w:val="00D047D0"/>
    <w:rsid w:val="00D050D8"/>
    <w:rsid w:val="00D07CC8"/>
    <w:rsid w:val="00D07EAB"/>
    <w:rsid w:val="00D07F08"/>
    <w:rsid w:val="00D100FF"/>
    <w:rsid w:val="00D1168F"/>
    <w:rsid w:val="00D12E99"/>
    <w:rsid w:val="00D136B7"/>
    <w:rsid w:val="00D13D72"/>
    <w:rsid w:val="00D1424B"/>
    <w:rsid w:val="00D142C5"/>
    <w:rsid w:val="00D14D7B"/>
    <w:rsid w:val="00D15142"/>
    <w:rsid w:val="00D16096"/>
    <w:rsid w:val="00D1653D"/>
    <w:rsid w:val="00D16B09"/>
    <w:rsid w:val="00D16D98"/>
    <w:rsid w:val="00D200CD"/>
    <w:rsid w:val="00D206B5"/>
    <w:rsid w:val="00D20789"/>
    <w:rsid w:val="00D21F4E"/>
    <w:rsid w:val="00D2217C"/>
    <w:rsid w:val="00D22BF8"/>
    <w:rsid w:val="00D22E27"/>
    <w:rsid w:val="00D235D5"/>
    <w:rsid w:val="00D2380F"/>
    <w:rsid w:val="00D23D2A"/>
    <w:rsid w:val="00D2725C"/>
    <w:rsid w:val="00D27B64"/>
    <w:rsid w:val="00D27F85"/>
    <w:rsid w:val="00D31DD3"/>
    <w:rsid w:val="00D3278F"/>
    <w:rsid w:val="00D33680"/>
    <w:rsid w:val="00D34F9A"/>
    <w:rsid w:val="00D35254"/>
    <w:rsid w:val="00D35844"/>
    <w:rsid w:val="00D367EC"/>
    <w:rsid w:val="00D3701A"/>
    <w:rsid w:val="00D37A8F"/>
    <w:rsid w:val="00D4030E"/>
    <w:rsid w:val="00D41692"/>
    <w:rsid w:val="00D416CB"/>
    <w:rsid w:val="00D418B6"/>
    <w:rsid w:val="00D42269"/>
    <w:rsid w:val="00D42C09"/>
    <w:rsid w:val="00D42C6D"/>
    <w:rsid w:val="00D42EE6"/>
    <w:rsid w:val="00D44749"/>
    <w:rsid w:val="00D44B44"/>
    <w:rsid w:val="00D44C95"/>
    <w:rsid w:val="00D44D79"/>
    <w:rsid w:val="00D44EBD"/>
    <w:rsid w:val="00D450E4"/>
    <w:rsid w:val="00D46D77"/>
    <w:rsid w:val="00D47A54"/>
    <w:rsid w:val="00D50488"/>
    <w:rsid w:val="00D50A20"/>
    <w:rsid w:val="00D51AB8"/>
    <w:rsid w:val="00D51F69"/>
    <w:rsid w:val="00D524AA"/>
    <w:rsid w:val="00D52C9E"/>
    <w:rsid w:val="00D52EEA"/>
    <w:rsid w:val="00D54D62"/>
    <w:rsid w:val="00D562F4"/>
    <w:rsid w:val="00D5652A"/>
    <w:rsid w:val="00D56775"/>
    <w:rsid w:val="00D5713E"/>
    <w:rsid w:val="00D61250"/>
    <w:rsid w:val="00D616D9"/>
    <w:rsid w:val="00D61ECA"/>
    <w:rsid w:val="00D622CB"/>
    <w:rsid w:val="00D63486"/>
    <w:rsid w:val="00D6575C"/>
    <w:rsid w:val="00D667FC"/>
    <w:rsid w:val="00D66BB0"/>
    <w:rsid w:val="00D66DA7"/>
    <w:rsid w:val="00D67869"/>
    <w:rsid w:val="00D67D27"/>
    <w:rsid w:val="00D70124"/>
    <w:rsid w:val="00D71A02"/>
    <w:rsid w:val="00D72835"/>
    <w:rsid w:val="00D72B40"/>
    <w:rsid w:val="00D74B9C"/>
    <w:rsid w:val="00D74C13"/>
    <w:rsid w:val="00D74F0A"/>
    <w:rsid w:val="00D7563A"/>
    <w:rsid w:val="00D76AC8"/>
    <w:rsid w:val="00D76FC8"/>
    <w:rsid w:val="00D77849"/>
    <w:rsid w:val="00D81311"/>
    <w:rsid w:val="00D8131D"/>
    <w:rsid w:val="00D82709"/>
    <w:rsid w:val="00D8282D"/>
    <w:rsid w:val="00D82DB3"/>
    <w:rsid w:val="00D83D14"/>
    <w:rsid w:val="00D843CD"/>
    <w:rsid w:val="00D863BC"/>
    <w:rsid w:val="00D86F5A"/>
    <w:rsid w:val="00D8711B"/>
    <w:rsid w:val="00D87F6F"/>
    <w:rsid w:val="00D90099"/>
    <w:rsid w:val="00D919EC"/>
    <w:rsid w:val="00D91FE0"/>
    <w:rsid w:val="00D92198"/>
    <w:rsid w:val="00D92E14"/>
    <w:rsid w:val="00D936F5"/>
    <w:rsid w:val="00D9437F"/>
    <w:rsid w:val="00D94741"/>
    <w:rsid w:val="00D9516F"/>
    <w:rsid w:val="00D96391"/>
    <w:rsid w:val="00D965B8"/>
    <w:rsid w:val="00D96717"/>
    <w:rsid w:val="00D96D1A"/>
    <w:rsid w:val="00D970F9"/>
    <w:rsid w:val="00D97312"/>
    <w:rsid w:val="00DA0179"/>
    <w:rsid w:val="00DA07E0"/>
    <w:rsid w:val="00DA09E1"/>
    <w:rsid w:val="00DA1C74"/>
    <w:rsid w:val="00DA1E30"/>
    <w:rsid w:val="00DA2952"/>
    <w:rsid w:val="00DA2ED7"/>
    <w:rsid w:val="00DA351D"/>
    <w:rsid w:val="00DA3941"/>
    <w:rsid w:val="00DA3B10"/>
    <w:rsid w:val="00DA4D87"/>
    <w:rsid w:val="00DA53E9"/>
    <w:rsid w:val="00DA5544"/>
    <w:rsid w:val="00DA6BE9"/>
    <w:rsid w:val="00DB109F"/>
    <w:rsid w:val="00DB110D"/>
    <w:rsid w:val="00DB1763"/>
    <w:rsid w:val="00DB1926"/>
    <w:rsid w:val="00DB194E"/>
    <w:rsid w:val="00DB24EF"/>
    <w:rsid w:val="00DB251D"/>
    <w:rsid w:val="00DB2D24"/>
    <w:rsid w:val="00DB4402"/>
    <w:rsid w:val="00DB48CF"/>
    <w:rsid w:val="00DB5505"/>
    <w:rsid w:val="00DB5571"/>
    <w:rsid w:val="00DB5F71"/>
    <w:rsid w:val="00DB6B7B"/>
    <w:rsid w:val="00DB7E37"/>
    <w:rsid w:val="00DC027E"/>
    <w:rsid w:val="00DC12A6"/>
    <w:rsid w:val="00DC5568"/>
    <w:rsid w:val="00DC6917"/>
    <w:rsid w:val="00DC7862"/>
    <w:rsid w:val="00DC7FB5"/>
    <w:rsid w:val="00DD1555"/>
    <w:rsid w:val="00DD206D"/>
    <w:rsid w:val="00DD2808"/>
    <w:rsid w:val="00DD3206"/>
    <w:rsid w:val="00DD453A"/>
    <w:rsid w:val="00DD620F"/>
    <w:rsid w:val="00DD629C"/>
    <w:rsid w:val="00DE11E8"/>
    <w:rsid w:val="00DE20FB"/>
    <w:rsid w:val="00DE22E6"/>
    <w:rsid w:val="00DE2585"/>
    <w:rsid w:val="00DE2AE0"/>
    <w:rsid w:val="00DE2FC1"/>
    <w:rsid w:val="00DE320B"/>
    <w:rsid w:val="00DE3864"/>
    <w:rsid w:val="00DE4195"/>
    <w:rsid w:val="00DE41E9"/>
    <w:rsid w:val="00DE45AD"/>
    <w:rsid w:val="00DE5ACB"/>
    <w:rsid w:val="00DE668E"/>
    <w:rsid w:val="00DE67DD"/>
    <w:rsid w:val="00DE6809"/>
    <w:rsid w:val="00DF03B3"/>
    <w:rsid w:val="00DF09BF"/>
    <w:rsid w:val="00DF0CAD"/>
    <w:rsid w:val="00DF211D"/>
    <w:rsid w:val="00DF24B1"/>
    <w:rsid w:val="00DF357E"/>
    <w:rsid w:val="00DF3682"/>
    <w:rsid w:val="00DF437D"/>
    <w:rsid w:val="00DF6EF9"/>
    <w:rsid w:val="00DF74E1"/>
    <w:rsid w:val="00E01625"/>
    <w:rsid w:val="00E01921"/>
    <w:rsid w:val="00E01F7A"/>
    <w:rsid w:val="00E02066"/>
    <w:rsid w:val="00E0281A"/>
    <w:rsid w:val="00E0304A"/>
    <w:rsid w:val="00E04691"/>
    <w:rsid w:val="00E056EF"/>
    <w:rsid w:val="00E057A2"/>
    <w:rsid w:val="00E0629F"/>
    <w:rsid w:val="00E070DD"/>
    <w:rsid w:val="00E0725C"/>
    <w:rsid w:val="00E11262"/>
    <w:rsid w:val="00E114E4"/>
    <w:rsid w:val="00E115B2"/>
    <w:rsid w:val="00E11A48"/>
    <w:rsid w:val="00E140D5"/>
    <w:rsid w:val="00E15C52"/>
    <w:rsid w:val="00E16721"/>
    <w:rsid w:val="00E16E30"/>
    <w:rsid w:val="00E202A6"/>
    <w:rsid w:val="00E20F84"/>
    <w:rsid w:val="00E2193A"/>
    <w:rsid w:val="00E22CD7"/>
    <w:rsid w:val="00E231FF"/>
    <w:rsid w:val="00E235E3"/>
    <w:rsid w:val="00E23967"/>
    <w:rsid w:val="00E24326"/>
    <w:rsid w:val="00E25DF4"/>
    <w:rsid w:val="00E26095"/>
    <w:rsid w:val="00E26441"/>
    <w:rsid w:val="00E269EF"/>
    <w:rsid w:val="00E27223"/>
    <w:rsid w:val="00E27F40"/>
    <w:rsid w:val="00E30BEA"/>
    <w:rsid w:val="00E30D52"/>
    <w:rsid w:val="00E32E82"/>
    <w:rsid w:val="00E33156"/>
    <w:rsid w:val="00E332C3"/>
    <w:rsid w:val="00E33ABB"/>
    <w:rsid w:val="00E34491"/>
    <w:rsid w:val="00E35477"/>
    <w:rsid w:val="00E35B6E"/>
    <w:rsid w:val="00E35D23"/>
    <w:rsid w:val="00E37BAA"/>
    <w:rsid w:val="00E37F5A"/>
    <w:rsid w:val="00E40088"/>
    <w:rsid w:val="00E402BA"/>
    <w:rsid w:val="00E40422"/>
    <w:rsid w:val="00E4080B"/>
    <w:rsid w:val="00E40E85"/>
    <w:rsid w:val="00E41666"/>
    <w:rsid w:val="00E42578"/>
    <w:rsid w:val="00E42EBB"/>
    <w:rsid w:val="00E43038"/>
    <w:rsid w:val="00E4318A"/>
    <w:rsid w:val="00E43317"/>
    <w:rsid w:val="00E434D8"/>
    <w:rsid w:val="00E43D5F"/>
    <w:rsid w:val="00E44838"/>
    <w:rsid w:val="00E44C1E"/>
    <w:rsid w:val="00E44F9E"/>
    <w:rsid w:val="00E45316"/>
    <w:rsid w:val="00E45C5E"/>
    <w:rsid w:val="00E46922"/>
    <w:rsid w:val="00E4765E"/>
    <w:rsid w:val="00E476C7"/>
    <w:rsid w:val="00E5324E"/>
    <w:rsid w:val="00E5416D"/>
    <w:rsid w:val="00E547B2"/>
    <w:rsid w:val="00E56D35"/>
    <w:rsid w:val="00E61203"/>
    <w:rsid w:val="00E612F1"/>
    <w:rsid w:val="00E634A1"/>
    <w:rsid w:val="00E63861"/>
    <w:rsid w:val="00E65181"/>
    <w:rsid w:val="00E65EFF"/>
    <w:rsid w:val="00E66730"/>
    <w:rsid w:val="00E67E78"/>
    <w:rsid w:val="00E713DB"/>
    <w:rsid w:val="00E72127"/>
    <w:rsid w:val="00E739F7"/>
    <w:rsid w:val="00E743A2"/>
    <w:rsid w:val="00E76EA4"/>
    <w:rsid w:val="00E7735D"/>
    <w:rsid w:val="00E77768"/>
    <w:rsid w:val="00E801B9"/>
    <w:rsid w:val="00E81561"/>
    <w:rsid w:val="00E81DD0"/>
    <w:rsid w:val="00E82159"/>
    <w:rsid w:val="00E82559"/>
    <w:rsid w:val="00E83729"/>
    <w:rsid w:val="00E83ADB"/>
    <w:rsid w:val="00E84823"/>
    <w:rsid w:val="00E84DC5"/>
    <w:rsid w:val="00E851B5"/>
    <w:rsid w:val="00E85215"/>
    <w:rsid w:val="00E856DA"/>
    <w:rsid w:val="00E860F3"/>
    <w:rsid w:val="00E874C0"/>
    <w:rsid w:val="00E90537"/>
    <w:rsid w:val="00E90BDF"/>
    <w:rsid w:val="00E90D2D"/>
    <w:rsid w:val="00E92173"/>
    <w:rsid w:val="00E934DF"/>
    <w:rsid w:val="00E93740"/>
    <w:rsid w:val="00E946E4"/>
    <w:rsid w:val="00E950A6"/>
    <w:rsid w:val="00E96153"/>
    <w:rsid w:val="00E970AE"/>
    <w:rsid w:val="00E973FF"/>
    <w:rsid w:val="00E974D7"/>
    <w:rsid w:val="00EA066C"/>
    <w:rsid w:val="00EA0FBC"/>
    <w:rsid w:val="00EA2837"/>
    <w:rsid w:val="00EA2866"/>
    <w:rsid w:val="00EA3233"/>
    <w:rsid w:val="00EA34A1"/>
    <w:rsid w:val="00EA3D02"/>
    <w:rsid w:val="00EA64BE"/>
    <w:rsid w:val="00EA6A07"/>
    <w:rsid w:val="00EA6B32"/>
    <w:rsid w:val="00EA7D44"/>
    <w:rsid w:val="00EB01CA"/>
    <w:rsid w:val="00EB09EA"/>
    <w:rsid w:val="00EB1F89"/>
    <w:rsid w:val="00EB2057"/>
    <w:rsid w:val="00EB2273"/>
    <w:rsid w:val="00EB2C35"/>
    <w:rsid w:val="00EB2E60"/>
    <w:rsid w:val="00EB3E30"/>
    <w:rsid w:val="00EB4A52"/>
    <w:rsid w:val="00EB5237"/>
    <w:rsid w:val="00EB6644"/>
    <w:rsid w:val="00EB742E"/>
    <w:rsid w:val="00EC0F3E"/>
    <w:rsid w:val="00EC0FE6"/>
    <w:rsid w:val="00EC1AD6"/>
    <w:rsid w:val="00EC2846"/>
    <w:rsid w:val="00EC38E9"/>
    <w:rsid w:val="00EC3EB3"/>
    <w:rsid w:val="00EC4554"/>
    <w:rsid w:val="00EC536D"/>
    <w:rsid w:val="00EC5A96"/>
    <w:rsid w:val="00EC5AEB"/>
    <w:rsid w:val="00EC6122"/>
    <w:rsid w:val="00ED0863"/>
    <w:rsid w:val="00ED0AC7"/>
    <w:rsid w:val="00ED0E7E"/>
    <w:rsid w:val="00ED178E"/>
    <w:rsid w:val="00ED20F7"/>
    <w:rsid w:val="00ED21D7"/>
    <w:rsid w:val="00ED312A"/>
    <w:rsid w:val="00ED37A5"/>
    <w:rsid w:val="00ED3B4A"/>
    <w:rsid w:val="00ED4195"/>
    <w:rsid w:val="00ED436B"/>
    <w:rsid w:val="00ED4524"/>
    <w:rsid w:val="00ED57D4"/>
    <w:rsid w:val="00ED590F"/>
    <w:rsid w:val="00ED73C9"/>
    <w:rsid w:val="00EE0F4A"/>
    <w:rsid w:val="00EE37EA"/>
    <w:rsid w:val="00EE4CA2"/>
    <w:rsid w:val="00EE7222"/>
    <w:rsid w:val="00EE764A"/>
    <w:rsid w:val="00EE7A55"/>
    <w:rsid w:val="00EF05A6"/>
    <w:rsid w:val="00EF1086"/>
    <w:rsid w:val="00EF19B8"/>
    <w:rsid w:val="00EF1C64"/>
    <w:rsid w:val="00EF2012"/>
    <w:rsid w:val="00EF4062"/>
    <w:rsid w:val="00EF41A3"/>
    <w:rsid w:val="00EF4D5D"/>
    <w:rsid w:val="00EF5153"/>
    <w:rsid w:val="00EF66E1"/>
    <w:rsid w:val="00EF6948"/>
    <w:rsid w:val="00EF738F"/>
    <w:rsid w:val="00F00D29"/>
    <w:rsid w:val="00F014FB"/>
    <w:rsid w:val="00F01DA3"/>
    <w:rsid w:val="00F01DCF"/>
    <w:rsid w:val="00F03249"/>
    <w:rsid w:val="00F04E7C"/>
    <w:rsid w:val="00F0535D"/>
    <w:rsid w:val="00F06BA2"/>
    <w:rsid w:val="00F105D1"/>
    <w:rsid w:val="00F10C3B"/>
    <w:rsid w:val="00F10E01"/>
    <w:rsid w:val="00F126CD"/>
    <w:rsid w:val="00F12D8B"/>
    <w:rsid w:val="00F1335F"/>
    <w:rsid w:val="00F13FF2"/>
    <w:rsid w:val="00F1519B"/>
    <w:rsid w:val="00F1696A"/>
    <w:rsid w:val="00F17091"/>
    <w:rsid w:val="00F2101C"/>
    <w:rsid w:val="00F22681"/>
    <w:rsid w:val="00F22E73"/>
    <w:rsid w:val="00F23FF3"/>
    <w:rsid w:val="00F243B8"/>
    <w:rsid w:val="00F24B07"/>
    <w:rsid w:val="00F24BF6"/>
    <w:rsid w:val="00F24C38"/>
    <w:rsid w:val="00F26F52"/>
    <w:rsid w:val="00F27A36"/>
    <w:rsid w:val="00F27FFE"/>
    <w:rsid w:val="00F31E24"/>
    <w:rsid w:val="00F330BB"/>
    <w:rsid w:val="00F33C52"/>
    <w:rsid w:val="00F34344"/>
    <w:rsid w:val="00F34746"/>
    <w:rsid w:val="00F3533C"/>
    <w:rsid w:val="00F35C28"/>
    <w:rsid w:val="00F37810"/>
    <w:rsid w:val="00F37825"/>
    <w:rsid w:val="00F4011C"/>
    <w:rsid w:val="00F41C48"/>
    <w:rsid w:val="00F43A4F"/>
    <w:rsid w:val="00F44E09"/>
    <w:rsid w:val="00F456E4"/>
    <w:rsid w:val="00F4585E"/>
    <w:rsid w:val="00F4641E"/>
    <w:rsid w:val="00F4660D"/>
    <w:rsid w:val="00F46814"/>
    <w:rsid w:val="00F468D5"/>
    <w:rsid w:val="00F50FAF"/>
    <w:rsid w:val="00F51CCC"/>
    <w:rsid w:val="00F54716"/>
    <w:rsid w:val="00F54E41"/>
    <w:rsid w:val="00F55CB6"/>
    <w:rsid w:val="00F56820"/>
    <w:rsid w:val="00F56E58"/>
    <w:rsid w:val="00F56F58"/>
    <w:rsid w:val="00F5719D"/>
    <w:rsid w:val="00F60A2A"/>
    <w:rsid w:val="00F61EAB"/>
    <w:rsid w:val="00F625FA"/>
    <w:rsid w:val="00F62BEF"/>
    <w:rsid w:val="00F641B1"/>
    <w:rsid w:val="00F64233"/>
    <w:rsid w:val="00F649B8"/>
    <w:rsid w:val="00F65E77"/>
    <w:rsid w:val="00F6671C"/>
    <w:rsid w:val="00F672BB"/>
    <w:rsid w:val="00F708E9"/>
    <w:rsid w:val="00F71137"/>
    <w:rsid w:val="00F713E2"/>
    <w:rsid w:val="00F71CE0"/>
    <w:rsid w:val="00F71D58"/>
    <w:rsid w:val="00F722F6"/>
    <w:rsid w:val="00F72A4B"/>
    <w:rsid w:val="00F732F6"/>
    <w:rsid w:val="00F736B9"/>
    <w:rsid w:val="00F73EF9"/>
    <w:rsid w:val="00F74747"/>
    <w:rsid w:val="00F75521"/>
    <w:rsid w:val="00F76450"/>
    <w:rsid w:val="00F77522"/>
    <w:rsid w:val="00F77E8F"/>
    <w:rsid w:val="00F80088"/>
    <w:rsid w:val="00F80924"/>
    <w:rsid w:val="00F82188"/>
    <w:rsid w:val="00F83D1A"/>
    <w:rsid w:val="00F84161"/>
    <w:rsid w:val="00F85644"/>
    <w:rsid w:val="00F86651"/>
    <w:rsid w:val="00F90363"/>
    <w:rsid w:val="00F90E39"/>
    <w:rsid w:val="00F9146E"/>
    <w:rsid w:val="00F91D92"/>
    <w:rsid w:val="00F9273C"/>
    <w:rsid w:val="00F930B9"/>
    <w:rsid w:val="00F93E3C"/>
    <w:rsid w:val="00F94C9B"/>
    <w:rsid w:val="00F95DC2"/>
    <w:rsid w:val="00F966CE"/>
    <w:rsid w:val="00F9684A"/>
    <w:rsid w:val="00F96A79"/>
    <w:rsid w:val="00F96B7B"/>
    <w:rsid w:val="00FA05A0"/>
    <w:rsid w:val="00FA0DBD"/>
    <w:rsid w:val="00FA0FCD"/>
    <w:rsid w:val="00FA23E2"/>
    <w:rsid w:val="00FA3162"/>
    <w:rsid w:val="00FA3C81"/>
    <w:rsid w:val="00FA3C91"/>
    <w:rsid w:val="00FA3FDB"/>
    <w:rsid w:val="00FA4540"/>
    <w:rsid w:val="00FA4C04"/>
    <w:rsid w:val="00FA65BE"/>
    <w:rsid w:val="00FA6E6B"/>
    <w:rsid w:val="00FA7102"/>
    <w:rsid w:val="00FA7435"/>
    <w:rsid w:val="00FA7E0D"/>
    <w:rsid w:val="00FA7EE1"/>
    <w:rsid w:val="00FB0354"/>
    <w:rsid w:val="00FB3679"/>
    <w:rsid w:val="00FB3F44"/>
    <w:rsid w:val="00FB3FC9"/>
    <w:rsid w:val="00FB4021"/>
    <w:rsid w:val="00FB4511"/>
    <w:rsid w:val="00FB55C4"/>
    <w:rsid w:val="00FB5AE5"/>
    <w:rsid w:val="00FB72A2"/>
    <w:rsid w:val="00FC0DE2"/>
    <w:rsid w:val="00FC35E5"/>
    <w:rsid w:val="00FC36AD"/>
    <w:rsid w:val="00FC38C5"/>
    <w:rsid w:val="00FC3DC3"/>
    <w:rsid w:val="00FC4D0B"/>
    <w:rsid w:val="00FC515D"/>
    <w:rsid w:val="00FC656D"/>
    <w:rsid w:val="00FC7AC9"/>
    <w:rsid w:val="00FD0325"/>
    <w:rsid w:val="00FD0A86"/>
    <w:rsid w:val="00FD1127"/>
    <w:rsid w:val="00FD1299"/>
    <w:rsid w:val="00FD2520"/>
    <w:rsid w:val="00FD2FB1"/>
    <w:rsid w:val="00FD313B"/>
    <w:rsid w:val="00FD4537"/>
    <w:rsid w:val="00FD478D"/>
    <w:rsid w:val="00FD47C1"/>
    <w:rsid w:val="00FD55A5"/>
    <w:rsid w:val="00FD5EC0"/>
    <w:rsid w:val="00FD62DD"/>
    <w:rsid w:val="00FD70BB"/>
    <w:rsid w:val="00FE043B"/>
    <w:rsid w:val="00FE158B"/>
    <w:rsid w:val="00FE1935"/>
    <w:rsid w:val="00FE1A43"/>
    <w:rsid w:val="00FE2162"/>
    <w:rsid w:val="00FE226C"/>
    <w:rsid w:val="00FE2C21"/>
    <w:rsid w:val="00FE2DEC"/>
    <w:rsid w:val="00FE34A7"/>
    <w:rsid w:val="00FE34E3"/>
    <w:rsid w:val="00FE41B8"/>
    <w:rsid w:val="00FE5473"/>
    <w:rsid w:val="00FE6C05"/>
    <w:rsid w:val="00FF11C5"/>
    <w:rsid w:val="00FF2D20"/>
    <w:rsid w:val="00FF3ECF"/>
    <w:rsid w:val="00FF4A46"/>
    <w:rsid w:val="00FF5131"/>
    <w:rsid w:val="00FF5C60"/>
    <w:rsid w:val="00FF66F0"/>
    <w:rsid w:val="00FF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9F4"/>
    <w:rPr>
      <w:b/>
      <w:bCs/>
    </w:rPr>
  </w:style>
  <w:style w:type="character" w:customStyle="1" w:styleId="apple-converted-space">
    <w:name w:val="apple-converted-space"/>
    <w:basedOn w:val="DefaultParagraphFont"/>
    <w:rsid w:val="000F79F4"/>
  </w:style>
  <w:style w:type="character" w:styleId="Emphasis">
    <w:name w:val="Emphasis"/>
    <w:basedOn w:val="DefaultParagraphFont"/>
    <w:uiPriority w:val="20"/>
    <w:qFormat/>
    <w:rsid w:val="000F79F4"/>
    <w:rPr>
      <w:i/>
      <w:iCs/>
    </w:rPr>
  </w:style>
  <w:style w:type="paragraph" w:styleId="Header">
    <w:name w:val="header"/>
    <w:basedOn w:val="Normal"/>
    <w:link w:val="HeaderChar"/>
    <w:uiPriority w:val="99"/>
    <w:unhideWhenUsed/>
    <w:rsid w:val="00B6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2F0"/>
  </w:style>
  <w:style w:type="paragraph" w:styleId="Footer">
    <w:name w:val="footer"/>
    <w:basedOn w:val="Normal"/>
    <w:link w:val="FooterChar"/>
    <w:uiPriority w:val="99"/>
    <w:unhideWhenUsed/>
    <w:rsid w:val="00B6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2F0"/>
  </w:style>
  <w:style w:type="character" w:styleId="Hyperlink">
    <w:name w:val="Hyperlink"/>
    <w:uiPriority w:val="99"/>
    <w:rsid w:val="00C73ED0"/>
    <w:rPr>
      <w:rFonts w:cs="Times New Roman"/>
      <w:color w:val="0000FF"/>
      <w:u w:val="single"/>
    </w:rPr>
  </w:style>
  <w:style w:type="table" w:styleId="TableGrid">
    <w:name w:val="Table Grid"/>
    <w:basedOn w:val="TableNormal"/>
    <w:uiPriority w:val="59"/>
    <w:rsid w:val="00B6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44"/>
    <w:rPr>
      <w:rFonts w:ascii="Tahoma" w:hAnsi="Tahoma" w:cs="Tahoma"/>
      <w:sz w:val="16"/>
      <w:szCs w:val="16"/>
    </w:rPr>
  </w:style>
  <w:style w:type="paragraph" w:customStyle="1" w:styleId="EndNoteBibliographyTitle">
    <w:name w:val="EndNote Bibliography Title"/>
    <w:basedOn w:val="Normal"/>
    <w:link w:val="EndNoteBibliographyTitleChar"/>
    <w:rsid w:val="00B90F7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90F7A"/>
    <w:rPr>
      <w:rFonts w:ascii="Calibri" w:hAnsi="Calibri"/>
      <w:noProof/>
    </w:rPr>
  </w:style>
  <w:style w:type="paragraph" w:customStyle="1" w:styleId="EndNoteBibliography">
    <w:name w:val="EndNote Bibliography"/>
    <w:basedOn w:val="Normal"/>
    <w:link w:val="EndNoteBibliographyChar"/>
    <w:rsid w:val="00B90F7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90F7A"/>
    <w:rPr>
      <w:rFonts w:ascii="Calibri" w:hAnsi="Calibri"/>
      <w:noProof/>
    </w:rPr>
  </w:style>
  <w:style w:type="paragraph" w:styleId="Caption">
    <w:name w:val="caption"/>
    <w:basedOn w:val="Normal"/>
    <w:next w:val="Normal"/>
    <w:uiPriority w:val="35"/>
    <w:unhideWhenUsed/>
    <w:qFormat/>
    <w:rsid w:val="00EA0FB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625A4"/>
    <w:rPr>
      <w:sz w:val="16"/>
      <w:szCs w:val="16"/>
    </w:rPr>
  </w:style>
  <w:style w:type="paragraph" w:styleId="CommentText">
    <w:name w:val="annotation text"/>
    <w:basedOn w:val="Normal"/>
    <w:link w:val="CommentTextChar"/>
    <w:uiPriority w:val="99"/>
    <w:semiHidden/>
    <w:unhideWhenUsed/>
    <w:rsid w:val="004625A4"/>
    <w:pPr>
      <w:spacing w:line="240" w:lineRule="auto"/>
    </w:pPr>
    <w:rPr>
      <w:sz w:val="20"/>
      <w:szCs w:val="20"/>
    </w:rPr>
  </w:style>
  <w:style w:type="character" w:customStyle="1" w:styleId="CommentTextChar">
    <w:name w:val="Comment Text Char"/>
    <w:basedOn w:val="DefaultParagraphFont"/>
    <w:link w:val="CommentText"/>
    <w:uiPriority w:val="99"/>
    <w:semiHidden/>
    <w:rsid w:val="004625A4"/>
    <w:rPr>
      <w:sz w:val="20"/>
      <w:szCs w:val="20"/>
    </w:rPr>
  </w:style>
  <w:style w:type="paragraph" w:styleId="CommentSubject">
    <w:name w:val="annotation subject"/>
    <w:basedOn w:val="CommentText"/>
    <w:next w:val="CommentText"/>
    <w:link w:val="CommentSubjectChar"/>
    <w:uiPriority w:val="99"/>
    <w:semiHidden/>
    <w:unhideWhenUsed/>
    <w:rsid w:val="004625A4"/>
    <w:rPr>
      <w:b/>
      <w:bCs/>
    </w:rPr>
  </w:style>
  <w:style w:type="character" w:customStyle="1" w:styleId="CommentSubjectChar">
    <w:name w:val="Comment Subject Char"/>
    <w:basedOn w:val="CommentTextChar"/>
    <w:link w:val="CommentSubject"/>
    <w:uiPriority w:val="99"/>
    <w:semiHidden/>
    <w:rsid w:val="004625A4"/>
    <w:rPr>
      <w:b/>
      <w:bCs/>
      <w:sz w:val="20"/>
      <w:szCs w:val="20"/>
    </w:rPr>
  </w:style>
  <w:style w:type="paragraph" w:customStyle="1" w:styleId="normale">
    <w:name w:val="normale"/>
    <w:basedOn w:val="Normal"/>
    <w:link w:val="normaleChar"/>
    <w:uiPriority w:val="99"/>
    <w:rsid w:val="003B5594"/>
    <w:pPr>
      <w:spacing w:line="360" w:lineRule="auto"/>
      <w:jc w:val="both"/>
    </w:pPr>
    <w:rPr>
      <w:rFonts w:ascii="Arial" w:eastAsia="Calibri" w:hAnsi="Arial" w:cs="Times New Roman"/>
      <w:sz w:val="20"/>
      <w:szCs w:val="20"/>
      <w:lang w:val="en-AU" w:eastAsia="pt-BR"/>
    </w:rPr>
  </w:style>
  <w:style w:type="character" w:customStyle="1" w:styleId="normaleChar">
    <w:name w:val="normale Char"/>
    <w:link w:val="normale"/>
    <w:uiPriority w:val="99"/>
    <w:locked/>
    <w:rsid w:val="003B5594"/>
    <w:rPr>
      <w:rFonts w:ascii="Arial" w:eastAsia="Calibri" w:hAnsi="Arial" w:cs="Times New Roman"/>
      <w:sz w:val="20"/>
      <w:szCs w:val="20"/>
      <w:lang w:val="en-AU" w:eastAsia="pt-BR"/>
    </w:rPr>
  </w:style>
  <w:style w:type="paragraph" w:styleId="ListParagraph">
    <w:name w:val="List Paragraph"/>
    <w:basedOn w:val="Normal"/>
    <w:uiPriority w:val="34"/>
    <w:qFormat/>
    <w:rsid w:val="00996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9F4"/>
    <w:rPr>
      <w:b/>
      <w:bCs/>
    </w:rPr>
  </w:style>
  <w:style w:type="character" w:customStyle="1" w:styleId="apple-converted-space">
    <w:name w:val="apple-converted-space"/>
    <w:basedOn w:val="DefaultParagraphFont"/>
    <w:rsid w:val="000F79F4"/>
  </w:style>
  <w:style w:type="character" w:styleId="Emphasis">
    <w:name w:val="Emphasis"/>
    <w:basedOn w:val="DefaultParagraphFont"/>
    <w:uiPriority w:val="20"/>
    <w:qFormat/>
    <w:rsid w:val="000F79F4"/>
    <w:rPr>
      <w:i/>
      <w:iCs/>
    </w:rPr>
  </w:style>
  <w:style w:type="paragraph" w:styleId="Header">
    <w:name w:val="header"/>
    <w:basedOn w:val="Normal"/>
    <w:link w:val="HeaderChar"/>
    <w:uiPriority w:val="99"/>
    <w:unhideWhenUsed/>
    <w:rsid w:val="00B6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2F0"/>
  </w:style>
  <w:style w:type="paragraph" w:styleId="Footer">
    <w:name w:val="footer"/>
    <w:basedOn w:val="Normal"/>
    <w:link w:val="FooterChar"/>
    <w:uiPriority w:val="99"/>
    <w:unhideWhenUsed/>
    <w:rsid w:val="00B6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2F0"/>
  </w:style>
  <w:style w:type="character" w:styleId="Hyperlink">
    <w:name w:val="Hyperlink"/>
    <w:uiPriority w:val="99"/>
    <w:rsid w:val="00C73ED0"/>
    <w:rPr>
      <w:rFonts w:cs="Times New Roman"/>
      <w:color w:val="0000FF"/>
      <w:u w:val="single"/>
    </w:rPr>
  </w:style>
  <w:style w:type="table" w:styleId="TableGrid">
    <w:name w:val="Table Grid"/>
    <w:basedOn w:val="TableNormal"/>
    <w:uiPriority w:val="59"/>
    <w:rsid w:val="00B6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44"/>
    <w:rPr>
      <w:rFonts w:ascii="Tahoma" w:hAnsi="Tahoma" w:cs="Tahoma"/>
      <w:sz w:val="16"/>
      <w:szCs w:val="16"/>
    </w:rPr>
  </w:style>
  <w:style w:type="paragraph" w:customStyle="1" w:styleId="EndNoteBibliographyTitle">
    <w:name w:val="EndNote Bibliography Title"/>
    <w:basedOn w:val="Normal"/>
    <w:link w:val="EndNoteBibliographyTitleChar"/>
    <w:rsid w:val="00B90F7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90F7A"/>
    <w:rPr>
      <w:rFonts w:ascii="Calibri" w:hAnsi="Calibri"/>
      <w:noProof/>
    </w:rPr>
  </w:style>
  <w:style w:type="paragraph" w:customStyle="1" w:styleId="EndNoteBibliography">
    <w:name w:val="EndNote Bibliography"/>
    <w:basedOn w:val="Normal"/>
    <w:link w:val="EndNoteBibliographyChar"/>
    <w:rsid w:val="00B90F7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90F7A"/>
    <w:rPr>
      <w:rFonts w:ascii="Calibri" w:hAnsi="Calibri"/>
      <w:noProof/>
    </w:rPr>
  </w:style>
  <w:style w:type="paragraph" w:styleId="Caption">
    <w:name w:val="caption"/>
    <w:basedOn w:val="Normal"/>
    <w:next w:val="Normal"/>
    <w:uiPriority w:val="35"/>
    <w:unhideWhenUsed/>
    <w:qFormat/>
    <w:rsid w:val="00EA0FB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625A4"/>
    <w:rPr>
      <w:sz w:val="16"/>
      <w:szCs w:val="16"/>
    </w:rPr>
  </w:style>
  <w:style w:type="paragraph" w:styleId="CommentText">
    <w:name w:val="annotation text"/>
    <w:basedOn w:val="Normal"/>
    <w:link w:val="CommentTextChar"/>
    <w:uiPriority w:val="99"/>
    <w:semiHidden/>
    <w:unhideWhenUsed/>
    <w:rsid w:val="004625A4"/>
    <w:pPr>
      <w:spacing w:line="240" w:lineRule="auto"/>
    </w:pPr>
    <w:rPr>
      <w:sz w:val="20"/>
      <w:szCs w:val="20"/>
    </w:rPr>
  </w:style>
  <w:style w:type="character" w:customStyle="1" w:styleId="CommentTextChar">
    <w:name w:val="Comment Text Char"/>
    <w:basedOn w:val="DefaultParagraphFont"/>
    <w:link w:val="CommentText"/>
    <w:uiPriority w:val="99"/>
    <w:semiHidden/>
    <w:rsid w:val="004625A4"/>
    <w:rPr>
      <w:sz w:val="20"/>
      <w:szCs w:val="20"/>
    </w:rPr>
  </w:style>
  <w:style w:type="paragraph" w:styleId="CommentSubject">
    <w:name w:val="annotation subject"/>
    <w:basedOn w:val="CommentText"/>
    <w:next w:val="CommentText"/>
    <w:link w:val="CommentSubjectChar"/>
    <w:uiPriority w:val="99"/>
    <w:semiHidden/>
    <w:unhideWhenUsed/>
    <w:rsid w:val="004625A4"/>
    <w:rPr>
      <w:b/>
      <w:bCs/>
    </w:rPr>
  </w:style>
  <w:style w:type="character" w:customStyle="1" w:styleId="CommentSubjectChar">
    <w:name w:val="Comment Subject Char"/>
    <w:basedOn w:val="CommentTextChar"/>
    <w:link w:val="CommentSubject"/>
    <w:uiPriority w:val="99"/>
    <w:semiHidden/>
    <w:rsid w:val="004625A4"/>
    <w:rPr>
      <w:b/>
      <w:bCs/>
      <w:sz w:val="20"/>
      <w:szCs w:val="20"/>
    </w:rPr>
  </w:style>
  <w:style w:type="paragraph" w:customStyle="1" w:styleId="normale">
    <w:name w:val="normale"/>
    <w:basedOn w:val="Normal"/>
    <w:link w:val="normaleChar"/>
    <w:uiPriority w:val="99"/>
    <w:rsid w:val="003B5594"/>
    <w:pPr>
      <w:spacing w:line="360" w:lineRule="auto"/>
      <w:jc w:val="both"/>
    </w:pPr>
    <w:rPr>
      <w:rFonts w:ascii="Arial" w:eastAsia="Calibri" w:hAnsi="Arial" w:cs="Times New Roman"/>
      <w:sz w:val="20"/>
      <w:szCs w:val="20"/>
      <w:lang w:val="en-AU" w:eastAsia="pt-BR"/>
    </w:rPr>
  </w:style>
  <w:style w:type="character" w:customStyle="1" w:styleId="normaleChar">
    <w:name w:val="normale Char"/>
    <w:link w:val="normale"/>
    <w:uiPriority w:val="99"/>
    <w:locked/>
    <w:rsid w:val="003B5594"/>
    <w:rPr>
      <w:rFonts w:ascii="Arial" w:eastAsia="Calibri" w:hAnsi="Arial" w:cs="Times New Roman"/>
      <w:sz w:val="20"/>
      <w:szCs w:val="20"/>
      <w:lang w:val="en-AU" w:eastAsia="pt-BR"/>
    </w:rPr>
  </w:style>
  <w:style w:type="paragraph" w:styleId="ListParagraph">
    <w:name w:val="List Paragraph"/>
    <w:basedOn w:val="Normal"/>
    <w:uiPriority w:val="34"/>
    <w:qFormat/>
    <w:rsid w:val="0099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759">
      <w:bodyDiv w:val="1"/>
      <w:marLeft w:val="0"/>
      <w:marRight w:val="0"/>
      <w:marTop w:val="0"/>
      <w:marBottom w:val="0"/>
      <w:divBdr>
        <w:top w:val="none" w:sz="0" w:space="0" w:color="auto"/>
        <w:left w:val="none" w:sz="0" w:space="0" w:color="auto"/>
        <w:bottom w:val="none" w:sz="0" w:space="0" w:color="auto"/>
        <w:right w:val="none" w:sz="0" w:space="0" w:color="auto"/>
      </w:divBdr>
    </w:div>
    <w:div w:id="344065493">
      <w:bodyDiv w:val="1"/>
      <w:marLeft w:val="0"/>
      <w:marRight w:val="0"/>
      <w:marTop w:val="0"/>
      <w:marBottom w:val="0"/>
      <w:divBdr>
        <w:top w:val="none" w:sz="0" w:space="0" w:color="auto"/>
        <w:left w:val="none" w:sz="0" w:space="0" w:color="auto"/>
        <w:bottom w:val="none" w:sz="0" w:space="0" w:color="auto"/>
        <w:right w:val="none" w:sz="0" w:space="0" w:color="auto"/>
      </w:divBdr>
    </w:div>
    <w:div w:id="1356346778">
      <w:bodyDiv w:val="1"/>
      <w:marLeft w:val="0"/>
      <w:marRight w:val="0"/>
      <w:marTop w:val="0"/>
      <w:marBottom w:val="0"/>
      <w:divBdr>
        <w:top w:val="none" w:sz="0" w:space="0" w:color="auto"/>
        <w:left w:val="none" w:sz="0" w:space="0" w:color="auto"/>
        <w:bottom w:val="none" w:sz="0" w:space="0" w:color="auto"/>
        <w:right w:val="none" w:sz="0" w:space="0" w:color="auto"/>
      </w:divBdr>
    </w:div>
    <w:div w:id="1403987513">
      <w:bodyDiv w:val="1"/>
      <w:marLeft w:val="0"/>
      <w:marRight w:val="0"/>
      <w:marTop w:val="0"/>
      <w:marBottom w:val="0"/>
      <w:divBdr>
        <w:top w:val="none" w:sz="0" w:space="0" w:color="auto"/>
        <w:left w:val="none" w:sz="0" w:space="0" w:color="auto"/>
        <w:bottom w:val="none" w:sz="0" w:space="0" w:color="auto"/>
        <w:right w:val="none" w:sz="0" w:space="0" w:color="auto"/>
      </w:divBdr>
    </w:div>
    <w:div w:id="1541552473">
      <w:bodyDiv w:val="1"/>
      <w:marLeft w:val="0"/>
      <w:marRight w:val="0"/>
      <w:marTop w:val="0"/>
      <w:marBottom w:val="0"/>
      <w:divBdr>
        <w:top w:val="none" w:sz="0" w:space="0" w:color="auto"/>
        <w:left w:val="none" w:sz="0" w:space="0" w:color="auto"/>
        <w:bottom w:val="none" w:sz="0" w:space="0" w:color="auto"/>
        <w:right w:val="none" w:sz="0" w:space="0" w:color="auto"/>
      </w:divBdr>
    </w:div>
    <w:div w:id="1643004992">
      <w:bodyDiv w:val="1"/>
      <w:marLeft w:val="0"/>
      <w:marRight w:val="0"/>
      <w:marTop w:val="0"/>
      <w:marBottom w:val="0"/>
      <w:divBdr>
        <w:top w:val="none" w:sz="0" w:space="0" w:color="auto"/>
        <w:left w:val="none" w:sz="0" w:space="0" w:color="auto"/>
        <w:bottom w:val="none" w:sz="0" w:space="0" w:color="auto"/>
        <w:right w:val="none" w:sz="0" w:space="0" w:color="auto"/>
      </w:divBdr>
    </w:div>
    <w:div w:id="20175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sabelle.E.Bauer@uth.tmc.edu"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F:\Projects\Bauer\STAN\Documents\STAN%20Analyses%204.0.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F:\Projects\Bauer\STAN\Documents\STAN%20Analyses%204.0.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Profile</a:t>
            </a:r>
            <a:r>
              <a:rPr lang="en-US" baseline="0"/>
              <a:t> Analysis -  Principal Component by Group</a:t>
            </a:r>
            <a:endParaRPr lang="en-US"/>
          </a:p>
        </c:rich>
      </c:tx>
      <c:overlay val="0"/>
    </c:title>
    <c:autoTitleDeleted val="0"/>
    <c:plotArea>
      <c:layout/>
      <c:lineChart>
        <c:grouping val="standard"/>
        <c:varyColors val="0"/>
        <c:ser>
          <c:idx val="0"/>
          <c:order val="0"/>
          <c:tx>
            <c:strRef>
              <c:f>'4 Group PA'!$B$29</c:f>
              <c:strCache>
                <c:ptCount val="1"/>
                <c:pt idx="0">
                  <c:v>Group = 1</c:v>
                </c:pt>
              </c:strCache>
            </c:strRef>
          </c:tx>
          <c:cat>
            <c:strRef>
              <c:f>'4 Group PA'!$C$28:$G$28</c:f>
              <c:strCache>
                <c:ptCount val="5"/>
                <c:pt idx="0">
                  <c:v>Component 1</c:v>
                </c:pt>
                <c:pt idx="1">
                  <c:v>Component 2</c:v>
                </c:pt>
                <c:pt idx="2">
                  <c:v>Component 3</c:v>
                </c:pt>
                <c:pt idx="3">
                  <c:v>Component 4</c:v>
                </c:pt>
                <c:pt idx="4">
                  <c:v>Component 5</c:v>
                </c:pt>
              </c:strCache>
            </c:strRef>
          </c:cat>
          <c:val>
            <c:numRef>
              <c:f>'4 Group PA'!$C$29:$G$29</c:f>
              <c:numCache>
                <c:formatCode>0.0000</c:formatCode>
                <c:ptCount val="5"/>
                <c:pt idx="0">
                  <c:v>0.10424097</c:v>
                </c:pt>
                <c:pt idx="1">
                  <c:v>8.7193999999999994E-2</c:v>
                </c:pt>
                <c:pt idx="2">
                  <c:v>-0.2031374</c:v>
                </c:pt>
                <c:pt idx="3">
                  <c:v>0.12324127999999999</c:v>
                </c:pt>
                <c:pt idx="4">
                  <c:v>-0.1223384</c:v>
                </c:pt>
              </c:numCache>
            </c:numRef>
          </c:val>
          <c:smooth val="0"/>
        </c:ser>
        <c:ser>
          <c:idx val="1"/>
          <c:order val="1"/>
          <c:tx>
            <c:strRef>
              <c:f>'4 Group PA'!$B$30</c:f>
              <c:strCache>
                <c:ptCount val="1"/>
                <c:pt idx="0">
                  <c:v>Group = 2</c:v>
                </c:pt>
              </c:strCache>
            </c:strRef>
          </c:tx>
          <c:cat>
            <c:strRef>
              <c:f>'4 Group PA'!$C$28:$G$28</c:f>
              <c:strCache>
                <c:ptCount val="5"/>
                <c:pt idx="0">
                  <c:v>Component 1</c:v>
                </c:pt>
                <c:pt idx="1">
                  <c:v>Component 2</c:v>
                </c:pt>
                <c:pt idx="2">
                  <c:v>Component 3</c:v>
                </c:pt>
                <c:pt idx="3">
                  <c:v>Component 4</c:v>
                </c:pt>
                <c:pt idx="4">
                  <c:v>Component 5</c:v>
                </c:pt>
              </c:strCache>
            </c:strRef>
          </c:cat>
          <c:val>
            <c:numRef>
              <c:f>'4 Group PA'!$C$30:$G$30</c:f>
              <c:numCache>
                <c:formatCode>0.0000</c:formatCode>
                <c:ptCount val="5"/>
                <c:pt idx="0">
                  <c:v>-0.24717396999999999</c:v>
                </c:pt>
                <c:pt idx="1">
                  <c:v>0.116718</c:v>
                </c:pt>
                <c:pt idx="2">
                  <c:v>-1.7770890000000001E-2</c:v>
                </c:pt>
                <c:pt idx="3">
                  <c:v>0.10921859</c:v>
                </c:pt>
                <c:pt idx="4">
                  <c:v>9.3877230000000006E-2</c:v>
                </c:pt>
              </c:numCache>
            </c:numRef>
          </c:val>
          <c:smooth val="0"/>
        </c:ser>
        <c:ser>
          <c:idx val="2"/>
          <c:order val="2"/>
          <c:tx>
            <c:strRef>
              <c:f>'4 Group PA'!$B$31</c:f>
              <c:strCache>
                <c:ptCount val="1"/>
                <c:pt idx="0">
                  <c:v>Group = 3</c:v>
                </c:pt>
              </c:strCache>
            </c:strRef>
          </c:tx>
          <c:cat>
            <c:strRef>
              <c:f>'4 Group PA'!$C$28:$G$28</c:f>
              <c:strCache>
                <c:ptCount val="5"/>
                <c:pt idx="0">
                  <c:v>Component 1</c:v>
                </c:pt>
                <c:pt idx="1">
                  <c:v>Component 2</c:v>
                </c:pt>
                <c:pt idx="2">
                  <c:v>Component 3</c:v>
                </c:pt>
                <c:pt idx="3">
                  <c:v>Component 4</c:v>
                </c:pt>
                <c:pt idx="4">
                  <c:v>Component 5</c:v>
                </c:pt>
              </c:strCache>
            </c:strRef>
          </c:cat>
          <c:val>
            <c:numRef>
              <c:f>'4 Group PA'!$C$31:$G$31</c:f>
              <c:numCache>
                <c:formatCode>0.0000</c:formatCode>
                <c:ptCount val="5"/>
                <c:pt idx="0">
                  <c:v>-0.11445105</c:v>
                </c:pt>
                <c:pt idx="1">
                  <c:v>-6.2591999999999995E-2</c:v>
                </c:pt>
                <c:pt idx="2">
                  <c:v>0.13874594000000001</c:v>
                </c:pt>
                <c:pt idx="3">
                  <c:v>-0.23426271000000001</c:v>
                </c:pt>
                <c:pt idx="4">
                  <c:v>-1.1692360000000001E-2</c:v>
                </c:pt>
              </c:numCache>
            </c:numRef>
          </c:val>
          <c:smooth val="0"/>
        </c:ser>
        <c:ser>
          <c:idx val="3"/>
          <c:order val="3"/>
          <c:tx>
            <c:strRef>
              <c:f>'4 Group PA'!$B$32</c:f>
              <c:strCache>
                <c:ptCount val="1"/>
                <c:pt idx="0">
                  <c:v>Group = 4</c:v>
                </c:pt>
              </c:strCache>
            </c:strRef>
          </c:tx>
          <c:cat>
            <c:strRef>
              <c:f>'4 Group PA'!$C$28:$G$28</c:f>
              <c:strCache>
                <c:ptCount val="5"/>
                <c:pt idx="0">
                  <c:v>Component 1</c:v>
                </c:pt>
                <c:pt idx="1">
                  <c:v>Component 2</c:v>
                </c:pt>
                <c:pt idx="2">
                  <c:v>Component 3</c:v>
                </c:pt>
                <c:pt idx="3">
                  <c:v>Component 4</c:v>
                </c:pt>
                <c:pt idx="4">
                  <c:v>Component 5</c:v>
                </c:pt>
              </c:strCache>
            </c:strRef>
          </c:cat>
          <c:val>
            <c:numRef>
              <c:f>'4 Group PA'!$C$32:$G$32</c:f>
              <c:numCache>
                <c:formatCode>0.0000</c:formatCode>
                <c:ptCount val="5"/>
                <c:pt idx="0">
                  <c:v>-0.25140291999999997</c:v>
                </c:pt>
                <c:pt idx="1">
                  <c:v>-0.30814999999999998</c:v>
                </c:pt>
                <c:pt idx="2">
                  <c:v>-5.9322960000000001E-2</c:v>
                </c:pt>
                <c:pt idx="3">
                  <c:v>-0.10635327999999999</c:v>
                </c:pt>
                <c:pt idx="4">
                  <c:v>0.28864209000000002</c:v>
                </c:pt>
              </c:numCache>
            </c:numRef>
          </c:val>
          <c:smooth val="0"/>
        </c:ser>
        <c:dLbls>
          <c:showLegendKey val="0"/>
          <c:showVal val="0"/>
          <c:showCatName val="0"/>
          <c:showSerName val="0"/>
          <c:showPercent val="0"/>
          <c:showBubbleSize val="0"/>
        </c:dLbls>
        <c:marker val="1"/>
        <c:smooth val="0"/>
        <c:axId val="154240896"/>
        <c:axId val="154242432"/>
      </c:lineChart>
      <c:catAx>
        <c:axId val="154240896"/>
        <c:scaling>
          <c:orientation val="minMax"/>
        </c:scaling>
        <c:delete val="0"/>
        <c:axPos val="b"/>
        <c:majorTickMark val="none"/>
        <c:minorTickMark val="none"/>
        <c:tickLblPos val="nextTo"/>
        <c:crossAx val="154242432"/>
        <c:crosses val="autoZero"/>
        <c:auto val="1"/>
        <c:lblAlgn val="ctr"/>
        <c:lblOffset val="100"/>
        <c:noMultiLvlLbl val="0"/>
      </c:catAx>
      <c:valAx>
        <c:axId val="154242432"/>
        <c:scaling>
          <c:orientation val="minMax"/>
        </c:scaling>
        <c:delete val="0"/>
        <c:axPos val="l"/>
        <c:majorGridlines/>
        <c:title>
          <c:overlay val="0"/>
        </c:title>
        <c:numFmt formatCode="0.0000" sourceLinked="1"/>
        <c:majorTickMark val="none"/>
        <c:minorTickMark val="none"/>
        <c:tickLblPos val="nextTo"/>
        <c:crossAx val="154240896"/>
        <c:crosses val="autoZero"/>
        <c:crossBetween val="between"/>
      </c:valAx>
      <c:dTable>
        <c:showHorzBorder val="1"/>
        <c:showVertBorder val="1"/>
        <c:showOutline val="1"/>
        <c:showKeys val="1"/>
      </c:dTable>
      <c:spPr>
        <a:noFill/>
        <a:ln w="25400">
          <a:noFill/>
        </a:ln>
      </c:spPr>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Profile</a:t>
            </a:r>
            <a:r>
              <a:rPr lang="en-US" baseline="0"/>
              <a:t> Analysis -  CVLT Subtest by Group</a:t>
            </a:r>
            <a:endParaRPr lang="en-US"/>
          </a:p>
        </c:rich>
      </c:tx>
      <c:overlay val="0"/>
    </c:title>
    <c:autoTitleDeleted val="0"/>
    <c:plotArea>
      <c:layout/>
      <c:lineChart>
        <c:grouping val="standard"/>
        <c:varyColors val="0"/>
        <c:ser>
          <c:idx val="0"/>
          <c:order val="0"/>
          <c:tx>
            <c:strRef>
              <c:f>'CVLT PA'!$B$29</c:f>
              <c:strCache>
                <c:ptCount val="1"/>
                <c:pt idx="0">
                  <c:v>Group = 1</c:v>
                </c:pt>
              </c:strCache>
            </c:strRef>
          </c:tx>
          <c:cat>
            <c:strRef>
              <c:f>'CVLT PA'!$C$28:$H$28</c:f>
              <c:strCache>
                <c:ptCount val="6"/>
                <c:pt idx="0">
                  <c:v>ZC_TS</c:v>
                </c:pt>
                <c:pt idx="1">
                  <c:v>ZC_SDFR</c:v>
                </c:pt>
                <c:pt idx="2">
                  <c:v>ZC_SDCR</c:v>
                </c:pt>
                <c:pt idx="3">
                  <c:v>ZC_LDFR</c:v>
                </c:pt>
                <c:pt idx="4">
                  <c:v>ZC_LDFCR</c:v>
                </c:pt>
                <c:pt idx="5">
                  <c:v>ZC_REC</c:v>
                </c:pt>
              </c:strCache>
            </c:strRef>
          </c:cat>
          <c:val>
            <c:numRef>
              <c:f>'CVLT PA'!$C$29:$H$29</c:f>
              <c:numCache>
                <c:formatCode>0.0000</c:formatCode>
                <c:ptCount val="6"/>
                <c:pt idx="0">
                  <c:v>0.2112532</c:v>
                </c:pt>
                <c:pt idx="1">
                  <c:v>0.11921829</c:v>
                </c:pt>
                <c:pt idx="2">
                  <c:v>7.3534199999999994E-2</c:v>
                </c:pt>
                <c:pt idx="3">
                  <c:v>0.13159971000000001</c:v>
                </c:pt>
                <c:pt idx="4">
                  <c:v>0.11664505</c:v>
                </c:pt>
                <c:pt idx="5">
                  <c:v>0.19438810000000001</c:v>
                </c:pt>
              </c:numCache>
            </c:numRef>
          </c:val>
          <c:smooth val="0"/>
        </c:ser>
        <c:ser>
          <c:idx val="1"/>
          <c:order val="1"/>
          <c:tx>
            <c:strRef>
              <c:f>'CVLT PA'!$B$30</c:f>
              <c:strCache>
                <c:ptCount val="1"/>
                <c:pt idx="0">
                  <c:v>Group = 2</c:v>
                </c:pt>
              </c:strCache>
            </c:strRef>
          </c:tx>
          <c:cat>
            <c:strRef>
              <c:f>'CVLT PA'!$C$28:$H$28</c:f>
              <c:strCache>
                <c:ptCount val="6"/>
                <c:pt idx="0">
                  <c:v>ZC_TS</c:v>
                </c:pt>
                <c:pt idx="1">
                  <c:v>ZC_SDFR</c:v>
                </c:pt>
                <c:pt idx="2">
                  <c:v>ZC_SDCR</c:v>
                </c:pt>
                <c:pt idx="3">
                  <c:v>ZC_LDFR</c:v>
                </c:pt>
                <c:pt idx="4">
                  <c:v>ZC_LDFCR</c:v>
                </c:pt>
                <c:pt idx="5">
                  <c:v>ZC_REC</c:v>
                </c:pt>
              </c:strCache>
            </c:strRef>
          </c:cat>
          <c:val>
            <c:numRef>
              <c:f>'CVLT PA'!$C$30:$H$30</c:f>
              <c:numCache>
                <c:formatCode>0.0000</c:formatCode>
                <c:ptCount val="6"/>
                <c:pt idx="0">
                  <c:v>-0.18758994000000001</c:v>
                </c:pt>
                <c:pt idx="1">
                  <c:v>-0.23783799999999999</c:v>
                </c:pt>
                <c:pt idx="2">
                  <c:v>-0.12246239</c:v>
                </c:pt>
                <c:pt idx="3">
                  <c:v>-0.22647879000000001</c:v>
                </c:pt>
                <c:pt idx="4">
                  <c:v>-0.17200704</c:v>
                </c:pt>
                <c:pt idx="5">
                  <c:v>-0.11099708</c:v>
                </c:pt>
              </c:numCache>
            </c:numRef>
          </c:val>
          <c:smooth val="0"/>
        </c:ser>
        <c:ser>
          <c:idx val="2"/>
          <c:order val="2"/>
          <c:tx>
            <c:strRef>
              <c:f>'CVLT PA'!$B$31</c:f>
              <c:strCache>
                <c:ptCount val="1"/>
                <c:pt idx="0">
                  <c:v>Group = 3</c:v>
                </c:pt>
              </c:strCache>
            </c:strRef>
          </c:tx>
          <c:cat>
            <c:strRef>
              <c:f>'CVLT PA'!$C$28:$H$28</c:f>
              <c:strCache>
                <c:ptCount val="6"/>
                <c:pt idx="0">
                  <c:v>ZC_TS</c:v>
                </c:pt>
                <c:pt idx="1">
                  <c:v>ZC_SDFR</c:v>
                </c:pt>
                <c:pt idx="2">
                  <c:v>ZC_SDCR</c:v>
                </c:pt>
                <c:pt idx="3">
                  <c:v>ZC_LDFR</c:v>
                </c:pt>
                <c:pt idx="4">
                  <c:v>ZC_LDFCR</c:v>
                </c:pt>
                <c:pt idx="5">
                  <c:v>ZC_REC</c:v>
                </c:pt>
              </c:strCache>
            </c:strRef>
          </c:cat>
          <c:val>
            <c:numRef>
              <c:f>'CVLT PA'!$C$31:$H$31</c:f>
              <c:numCache>
                <c:formatCode>0.0000</c:formatCode>
                <c:ptCount val="6"/>
                <c:pt idx="0">
                  <c:v>-0.30769592000000001</c:v>
                </c:pt>
                <c:pt idx="1">
                  <c:v>-3.0780160000000001E-2</c:v>
                </c:pt>
                <c:pt idx="2">
                  <c:v>-3.878554E-2</c:v>
                </c:pt>
                <c:pt idx="3">
                  <c:v>-4.0768180000000001E-2</c:v>
                </c:pt>
                <c:pt idx="4">
                  <c:v>-8.5335480000000005E-2</c:v>
                </c:pt>
                <c:pt idx="5">
                  <c:v>-0.34281656999999999</c:v>
                </c:pt>
              </c:numCache>
            </c:numRef>
          </c:val>
          <c:smooth val="0"/>
        </c:ser>
        <c:ser>
          <c:idx val="3"/>
          <c:order val="3"/>
          <c:tx>
            <c:strRef>
              <c:f>'CVLT PA'!$B$32</c:f>
              <c:strCache>
                <c:ptCount val="1"/>
                <c:pt idx="0">
                  <c:v>Group = 4</c:v>
                </c:pt>
              </c:strCache>
            </c:strRef>
          </c:tx>
          <c:cat>
            <c:strRef>
              <c:f>'CVLT PA'!$C$28:$H$28</c:f>
              <c:strCache>
                <c:ptCount val="6"/>
                <c:pt idx="0">
                  <c:v>ZC_TS</c:v>
                </c:pt>
                <c:pt idx="1">
                  <c:v>ZC_SDFR</c:v>
                </c:pt>
                <c:pt idx="2">
                  <c:v>ZC_SDCR</c:v>
                </c:pt>
                <c:pt idx="3">
                  <c:v>ZC_LDFR</c:v>
                </c:pt>
                <c:pt idx="4">
                  <c:v>ZC_LDFCR</c:v>
                </c:pt>
                <c:pt idx="5">
                  <c:v>ZC_REC</c:v>
                </c:pt>
              </c:strCache>
            </c:strRef>
          </c:cat>
          <c:val>
            <c:numRef>
              <c:f>'CVLT PA'!$C$32:$H$32</c:f>
              <c:numCache>
                <c:formatCode>0.0000</c:formatCode>
                <c:ptCount val="6"/>
                <c:pt idx="0">
                  <c:v>-0.19666138999999999</c:v>
                </c:pt>
                <c:pt idx="1">
                  <c:v>-0.12533948</c:v>
                </c:pt>
                <c:pt idx="2">
                  <c:v>-0.15310851</c:v>
                </c:pt>
                <c:pt idx="3">
                  <c:v>-0.13663934</c:v>
                </c:pt>
                <c:pt idx="4">
                  <c:v>-0.14289341999999999</c:v>
                </c:pt>
                <c:pt idx="5">
                  <c:v>-0.30959105999999997</c:v>
                </c:pt>
              </c:numCache>
            </c:numRef>
          </c:val>
          <c:smooth val="0"/>
        </c:ser>
        <c:dLbls>
          <c:showLegendKey val="0"/>
          <c:showVal val="0"/>
          <c:showCatName val="0"/>
          <c:showSerName val="0"/>
          <c:showPercent val="0"/>
          <c:showBubbleSize val="0"/>
        </c:dLbls>
        <c:marker val="1"/>
        <c:smooth val="0"/>
        <c:axId val="147010688"/>
        <c:axId val="147012224"/>
      </c:lineChart>
      <c:catAx>
        <c:axId val="147010688"/>
        <c:scaling>
          <c:orientation val="minMax"/>
        </c:scaling>
        <c:delete val="0"/>
        <c:axPos val="b"/>
        <c:majorTickMark val="none"/>
        <c:minorTickMark val="none"/>
        <c:tickLblPos val="nextTo"/>
        <c:crossAx val="147012224"/>
        <c:crosses val="autoZero"/>
        <c:auto val="1"/>
        <c:lblAlgn val="ctr"/>
        <c:lblOffset val="100"/>
        <c:noMultiLvlLbl val="0"/>
      </c:catAx>
      <c:valAx>
        <c:axId val="147012224"/>
        <c:scaling>
          <c:orientation val="minMax"/>
        </c:scaling>
        <c:delete val="0"/>
        <c:axPos val="l"/>
        <c:majorGridlines/>
        <c:title>
          <c:overlay val="0"/>
        </c:title>
        <c:numFmt formatCode="0.0000" sourceLinked="1"/>
        <c:majorTickMark val="none"/>
        <c:minorTickMark val="none"/>
        <c:tickLblPos val="nextTo"/>
        <c:crossAx val="14701068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11C99-7AC9-49A2-9815-5800B8D70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10533</Words>
  <Characters>60043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70436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cp:revision>
  <cp:lastPrinted>2014-04-27T21:56:00Z</cp:lastPrinted>
  <dcterms:created xsi:type="dcterms:W3CDTF">2015-09-21T15:05:00Z</dcterms:created>
  <dcterms:modified xsi:type="dcterms:W3CDTF">2015-09-23T13:20:00Z</dcterms:modified>
</cp:coreProperties>
</file>