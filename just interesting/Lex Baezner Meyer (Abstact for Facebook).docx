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CD9" w:rsidRPr="001E4AF5" w:rsidRDefault="005D4CD9">
      <w:pPr>
        <w:rPr>
          <w:rFonts w:ascii="Verdana" w:hAnsi="Verdana"/>
        </w:rPr>
      </w:pPr>
    </w:p>
    <w:p w:rsidR="001E4AF5" w:rsidRPr="001E4AF5" w:rsidRDefault="001E4AF5">
      <w:pPr>
        <w:rPr>
          <w:rFonts w:ascii="Verdana" w:hAnsi="Verdana"/>
        </w:rPr>
      </w:pPr>
    </w:p>
    <w:p w:rsidR="001E4AF5" w:rsidRPr="001E4AF5" w:rsidRDefault="001E4AF5">
      <w:pPr>
        <w:rPr>
          <w:rFonts w:ascii="Verdana" w:hAnsi="Verdana"/>
        </w:rPr>
      </w:pPr>
    </w:p>
    <w:p w:rsidR="001E4AF5" w:rsidRPr="001E4AF5" w:rsidRDefault="00E4488D" w:rsidP="001E4AF5">
      <w:pPr>
        <w:spacing w:line="480" w:lineRule="auto"/>
        <w:ind w:firstLine="567"/>
        <w:rPr>
          <w:rFonts w:ascii="Verdana" w:hAnsi="Verdana"/>
          <w:szCs w:val="23"/>
          <w:lang w:val="en-US"/>
        </w:rPr>
      </w:pPr>
      <w:r>
        <w:rPr>
          <w:rFonts w:ascii="Verdana" w:hAnsi="Verdana"/>
          <w:szCs w:val="23"/>
          <w:lang w:val="en-US"/>
        </w:rPr>
        <w:t>Clinically it</w:t>
      </w:r>
      <w:ins w:id="0" w:author="Bauer, Isabelle E" w:date="2016-11-21T13:02:00Z">
        <w:r w:rsidR="00015FA3">
          <w:rPr>
            <w:rFonts w:ascii="Verdana" w:hAnsi="Verdana"/>
            <w:szCs w:val="23"/>
            <w:lang w:val="en-US"/>
          </w:rPr>
          <w:t xml:space="preserve"> (may seem?)</w:t>
        </w:r>
      </w:ins>
      <w:r>
        <w:rPr>
          <w:rFonts w:ascii="Verdana" w:hAnsi="Verdana"/>
          <w:szCs w:val="23"/>
          <w:lang w:val="en-US"/>
        </w:rPr>
        <w:t xml:space="preserve"> seems </w:t>
      </w:r>
      <w:r w:rsidR="001E4AF5">
        <w:rPr>
          <w:rFonts w:ascii="Verdana" w:hAnsi="Verdana"/>
          <w:szCs w:val="23"/>
          <w:lang w:val="en-US"/>
        </w:rPr>
        <w:t xml:space="preserve">obvious </w:t>
      </w:r>
      <w:ins w:id="1" w:author="Bauer, Isabelle E" w:date="2016-11-21T13:02:00Z">
        <w:r w:rsidR="00015FA3">
          <w:rPr>
            <w:rFonts w:ascii="Verdana" w:hAnsi="Verdana"/>
            <w:szCs w:val="23"/>
            <w:lang w:val="en-US"/>
          </w:rPr>
          <w:t xml:space="preserve">(intuitive?) </w:t>
        </w:r>
      </w:ins>
      <w:r w:rsidR="001E4AF5">
        <w:rPr>
          <w:rFonts w:ascii="Verdana" w:hAnsi="Verdana"/>
          <w:szCs w:val="23"/>
          <w:lang w:val="en-US"/>
        </w:rPr>
        <w:t xml:space="preserve">that </w:t>
      </w:r>
      <w:r w:rsidR="001E4AF5" w:rsidRPr="001E4AF5">
        <w:rPr>
          <w:rFonts w:ascii="Verdana" w:hAnsi="Verdana"/>
          <w:szCs w:val="23"/>
          <w:lang w:val="en-US"/>
        </w:rPr>
        <w:t>stress</w:t>
      </w:r>
      <w:r w:rsidR="001E4AF5">
        <w:rPr>
          <w:rFonts w:ascii="Verdana" w:hAnsi="Verdana"/>
          <w:szCs w:val="23"/>
          <w:lang w:val="en-US"/>
        </w:rPr>
        <w:t xml:space="preserve"> and critical </w:t>
      </w:r>
      <w:r w:rsidR="001E4AF5" w:rsidRPr="001E4AF5">
        <w:rPr>
          <w:rFonts w:ascii="Verdana" w:hAnsi="Verdana"/>
          <w:szCs w:val="23"/>
          <w:lang w:val="en-US"/>
        </w:rPr>
        <w:t xml:space="preserve">life events </w:t>
      </w:r>
      <w:r w:rsidR="001E4AF5">
        <w:rPr>
          <w:rFonts w:ascii="Verdana" w:hAnsi="Verdana"/>
          <w:szCs w:val="23"/>
          <w:lang w:val="en-US"/>
        </w:rPr>
        <w:t xml:space="preserve">(LE) </w:t>
      </w:r>
      <w:r w:rsidR="001E4AF5" w:rsidRPr="001E4AF5">
        <w:rPr>
          <w:rFonts w:ascii="Verdana" w:hAnsi="Verdana"/>
          <w:szCs w:val="23"/>
          <w:lang w:val="en-US"/>
        </w:rPr>
        <w:t>play a crucial role in the etiology</w:t>
      </w:r>
      <w:ins w:id="2" w:author="Bauer, Isabelle E" w:date="2016-11-21T13:03:00Z">
        <w:r w:rsidR="00015FA3">
          <w:rPr>
            <w:rFonts w:ascii="Verdana" w:hAnsi="Verdana"/>
            <w:szCs w:val="23"/>
            <w:lang w:val="en-US"/>
          </w:rPr>
          <w:t xml:space="preserve"> and clinical course?</w:t>
        </w:r>
      </w:ins>
      <w:r w:rsidR="001E4AF5" w:rsidRPr="001E4AF5">
        <w:rPr>
          <w:rFonts w:ascii="Verdana" w:hAnsi="Verdana"/>
          <w:szCs w:val="23"/>
          <w:lang w:val="en-US"/>
        </w:rPr>
        <w:t xml:space="preserve"> </w:t>
      </w:r>
      <w:proofErr w:type="gramStart"/>
      <w:r w:rsidR="001E4AF5" w:rsidRPr="001E4AF5">
        <w:rPr>
          <w:rFonts w:ascii="Verdana" w:hAnsi="Verdana"/>
          <w:szCs w:val="23"/>
          <w:lang w:val="en-US"/>
        </w:rPr>
        <w:t>of</w:t>
      </w:r>
      <w:proofErr w:type="gramEnd"/>
      <w:r w:rsidR="001E4AF5" w:rsidRPr="001E4AF5">
        <w:rPr>
          <w:rFonts w:ascii="Verdana" w:hAnsi="Verdana"/>
          <w:szCs w:val="23"/>
          <w:lang w:val="en-US"/>
        </w:rPr>
        <w:t xml:space="preserve"> bipolar disorder</w:t>
      </w:r>
      <w:ins w:id="3" w:author="Bauer, Isabelle E" w:date="2016-11-21T13:11:00Z">
        <w:r w:rsidR="00015FA3">
          <w:rPr>
            <w:rFonts w:ascii="Verdana" w:hAnsi="Verdana"/>
            <w:szCs w:val="23"/>
            <w:lang w:val="en-US"/>
          </w:rPr>
          <w:t xml:space="preserve"> (BD)</w:t>
        </w:r>
      </w:ins>
      <w:r w:rsidR="001E4AF5" w:rsidRPr="001E4AF5">
        <w:rPr>
          <w:rFonts w:ascii="Verdana" w:hAnsi="Verdana"/>
          <w:szCs w:val="23"/>
          <w:lang w:val="en-US"/>
        </w:rPr>
        <w:t xml:space="preserve"> </w:t>
      </w:r>
      <w:ins w:id="4" w:author="Bauer, Isabelle E" w:date="2016-11-21T13:11:00Z">
        <w:r w:rsidR="00015FA3">
          <w:rPr>
            <w:rFonts w:ascii="Verdana" w:hAnsi="Verdana"/>
            <w:szCs w:val="23"/>
            <w:lang w:val="en-US"/>
          </w:rPr>
          <w:t>(</w:t>
        </w:r>
      </w:ins>
      <w:r w:rsidR="001E4AF5">
        <w:rPr>
          <w:rFonts w:ascii="Verdana" w:hAnsi="Verdana"/>
          <w:szCs w:val="23"/>
          <w:lang w:val="en-US"/>
        </w:rPr>
        <w:t>and its course</w:t>
      </w:r>
      <w:ins w:id="5" w:author="Bauer, Isabelle E" w:date="2016-11-21T13:11:00Z">
        <w:r w:rsidR="00015FA3">
          <w:rPr>
            <w:rFonts w:ascii="Verdana" w:hAnsi="Verdana"/>
            <w:szCs w:val="23"/>
            <w:lang w:val="en-US"/>
          </w:rPr>
          <w:t>)</w:t>
        </w:r>
      </w:ins>
      <w:r w:rsidR="001E4AF5" w:rsidRPr="001E4AF5">
        <w:rPr>
          <w:rFonts w:ascii="Verdana" w:hAnsi="Verdana"/>
          <w:szCs w:val="23"/>
          <w:lang w:val="en-US"/>
        </w:rPr>
        <w:t xml:space="preserve">. </w:t>
      </w:r>
      <w:r w:rsidR="001E4AF5">
        <w:rPr>
          <w:rFonts w:ascii="Verdana" w:hAnsi="Verdana"/>
          <w:szCs w:val="23"/>
          <w:lang w:val="en-US"/>
        </w:rPr>
        <w:t>Surprisingly</w:t>
      </w:r>
      <w:r>
        <w:rPr>
          <w:rFonts w:ascii="Verdana" w:hAnsi="Verdana"/>
          <w:szCs w:val="23"/>
          <w:lang w:val="en-US"/>
        </w:rPr>
        <w:t>, so far</w:t>
      </w:r>
      <w:r w:rsidR="001E4AF5">
        <w:rPr>
          <w:rFonts w:ascii="Verdana" w:hAnsi="Verdana"/>
          <w:szCs w:val="23"/>
          <w:lang w:val="en-US"/>
        </w:rPr>
        <w:t xml:space="preserve"> </w:t>
      </w:r>
      <w:del w:id="6" w:author="Bauer, Isabelle E" w:date="2016-11-21T13:06:00Z">
        <w:r w:rsidR="001E4AF5" w:rsidDel="00015FA3">
          <w:rPr>
            <w:rFonts w:ascii="Verdana" w:hAnsi="Verdana"/>
            <w:szCs w:val="23"/>
            <w:lang w:val="en-US"/>
          </w:rPr>
          <w:delText xml:space="preserve">the </w:delText>
        </w:r>
      </w:del>
      <w:del w:id="7" w:author="Bauer, Isabelle E" w:date="2016-11-21T13:11:00Z">
        <w:r w:rsidR="001E4AF5" w:rsidDel="00015FA3">
          <w:rPr>
            <w:rFonts w:ascii="Verdana" w:hAnsi="Verdana"/>
            <w:szCs w:val="23"/>
            <w:lang w:val="en-US"/>
          </w:rPr>
          <w:delText xml:space="preserve">empirical </w:delText>
        </w:r>
      </w:del>
      <w:r w:rsidR="001E4AF5">
        <w:rPr>
          <w:rFonts w:ascii="Verdana" w:hAnsi="Verdana"/>
          <w:szCs w:val="23"/>
          <w:lang w:val="en-US"/>
        </w:rPr>
        <w:t xml:space="preserve">evidence </w:t>
      </w:r>
      <w:del w:id="8" w:author="Bauer, Isabelle E" w:date="2016-11-21T13:06:00Z">
        <w:r w:rsidR="001E4AF5" w:rsidDel="00015FA3">
          <w:rPr>
            <w:rFonts w:ascii="Verdana" w:hAnsi="Verdana"/>
            <w:szCs w:val="23"/>
            <w:lang w:val="en-US"/>
          </w:rPr>
          <w:delText xml:space="preserve">was </w:delText>
        </w:r>
      </w:del>
      <w:ins w:id="9" w:author="Bauer, Isabelle E" w:date="2016-11-21T13:06:00Z">
        <w:r w:rsidR="00015FA3">
          <w:rPr>
            <w:rFonts w:ascii="Verdana" w:hAnsi="Verdana"/>
            <w:szCs w:val="23"/>
            <w:lang w:val="en-US"/>
          </w:rPr>
          <w:t>has been</w:t>
        </w:r>
      </w:ins>
      <w:del w:id="10" w:author="Bauer, Isabelle E" w:date="2016-11-21T13:06:00Z">
        <w:r w:rsidR="001E4AF5" w:rsidDel="00015FA3">
          <w:rPr>
            <w:rFonts w:ascii="Verdana" w:hAnsi="Verdana"/>
            <w:szCs w:val="23"/>
            <w:lang w:val="en-US"/>
          </w:rPr>
          <w:delText>only</w:delText>
        </w:r>
      </w:del>
      <w:r w:rsidR="001E4AF5">
        <w:rPr>
          <w:rFonts w:ascii="Verdana" w:hAnsi="Verdana"/>
          <w:szCs w:val="23"/>
          <w:lang w:val="en-US"/>
        </w:rPr>
        <w:t xml:space="preserve"> summarized in </w:t>
      </w:r>
      <w:r>
        <w:rPr>
          <w:rFonts w:ascii="Verdana" w:hAnsi="Verdana"/>
          <w:szCs w:val="23"/>
          <w:lang w:val="en-US"/>
        </w:rPr>
        <w:t xml:space="preserve">form of </w:t>
      </w:r>
      <w:r w:rsidR="001E4AF5" w:rsidRPr="001E4AF5">
        <w:rPr>
          <w:rFonts w:ascii="Verdana" w:hAnsi="Verdana"/>
          <w:szCs w:val="23"/>
          <w:lang w:val="en-US"/>
        </w:rPr>
        <w:t xml:space="preserve">narrative </w:t>
      </w:r>
      <w:proofErr w:type="gramStart"/>
      <w:r w:rsidR="001E4AF5" w:rsidRPr="001E4AF5">
        <w:rPr>
          <w:rFonts w:ascii="Verdana" w:hAnsi="Verdana"/>
          <w:szCs w:val="23"/>
          <w:lang w:val="en-US"/>
        </w:rPr>
        <w:t>reviews,</w:t>
      </w:r>
      <w:proofErr w:type="gramEnd"/>
      <w:r w:rsidR="001E4AF5" w:rsidRPr="001E4AF5">
        <w:rPr>
          <w:rFonts w:ascii="Verdana" w:hAnsi="Verdana"/>
          <w:szCs w:val="23"/>
          <w:lang w:val="en-US"/>
        </w:rPr>
        <w:t xml:space="preserve"> </w:t>
      </w:r>
      <w:del w:id="11" w:author="Bauer, Isabelle E" w:date="2016-11-21T13:11:00Z">
        <w:r w:rsidR="001E4AF5" w:rsidDel="00015FA3">
          <w:rPr>
            <w:rFonts w:ascii="Verdana" w:hAnsi="Verdana"/>
            <w:szCs w:val="23"/>
            <w:lang w:val="en-US"/>
          </w:rPr>
          <w:delText xml:space="preserve">but </w:delText>
        </w:r>
      </w:del>
      <w:del w:id="12" w:author="Bauer, Isabelle E" w:date="2016-11-21T13:07:00Z">
        <w:r w:rsidR="001E4AF5" w:rsidDel="00015FA3">
          <w:rPr>
            <w:rFonts w:ascii="Verdana" w:hAnsi="Verdana"/>
            <w:szCs w:val="23"/>
            <w:lang w:val="en-US"/>
          </w:rPr>
          <w:delText xml:space="preserve">no one </w:delText>
        </w:r>
      </w:del>
      <w:del w:id="13" w:author="Bauer, Isabelle E" w:date="2016-11-21T13:11:00Z">
        <w:r w:rsidR="001E4AF5" w:rsidDel="00015FA3">
          <w:rPr>
            <w:rFonts w:ascii="Verdana" w:hAnsi="Verdana"/>
            <w:szCs w:val="23"/>
            <w:lang w:val="en-US"/>
          </w:rPr>
          <w:delText>had systematically analyzed the studies</w:delText>
        </w:r>
      </w:del>
      <w:ins w:id="14" w:author="Bauer, Isabelle E" w:date="2016-11-21T13:11:00Z">
        <w:r w:rsidR="00015FA3">
          <w:rPr>
            <w:rFonts w:ascii="Verdana" w:hAnsi="Verdana"/>
            <w:szCs w:val="23"/>
            <w:lang w:val="en-US"/>
          </w:rPr>
          <w:t xml:space="preserve">no study has evaluated the validity of prior data </w:t>
        </w:r>
        <w:r w:rsidR="00D1248C">
          <w:rPr>
            <w:rFonts w:ascii="Verdana" w:hAnsi="Verdana"/>
            <w:szCs w:val="23"/>
            <w:lang w:val="en-US"/>
          </w:rPr>
          <w:t>using a</w:t>
        </w:r>
      </w:ins>
      <w:ins w:id="15" w:author="Bauer, Isabelle E" w:date="2016-11-21T13:22:00Z">
        <w:r w:rsidR="00D1248C">
          <w:rPr>
            <w:rFonts w:ascii="Verdana" w:hAnsi="Verdana"/>
            <w:szCs w:val="23"/>
            <w:lang w:val="en-US"/>
          </w:rPr>
          <w:t xml:space="preserve"> </w:t>
        </w:r>
        <w:r w:rsidR="00D1248C" w:rsidRPr="00157860">
          <w:rPr>
            <w:rFonts w:ascii="Verdana" w:hAnsi="Verdana"/>
            <w:szCs w:val="23"/>
            <w:highlight w:val="yellow"/>
            <w:lang w:val="en-US"/>
            <w:rPrChange w:id="16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>more</w:t>
        </w:r>
      </w:ins>
      <w:ins w:id="17" w:author="Bauer, Isabelle E" w:date="2016-11-21T13:11:00Z">
        <w:r w:rsidR="00695531" w:rsidRPr="00157860">
          <w:rPr>
            <w:rFonts w:ascii="Verdana" w:hAnsi="Verdana"/>
            <w:szCs w:val="23"/>
            <w:highlight w:val="yellow"/>
            <w:lang w:val="en-US"/>
            <w:rPrChange w:id="18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 xml:space="preserve"> objective and </w:t>
        </w:r>
      </w:ins>
      <w:ins w:id="19" w:author="Bauer, Isabelle E" w:date="2016-11-21T13:21:00Z">
        <w:r w:rsidR="00695531" w:rsidRPr="00157860">
          <w:rPr>
            <w:rFonts w:ascii="Verdana" w:hAnsi="Verdana"/>
            <w:szCs w:val="23"/>
            <w:highlight w:val="yellow"/>
            <w:lang w:val="en-US"/>
            <w:rPrChange w:id="20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>analytical</w:t>
        </w:r>
      </w:ins>
      <w:ins w:id="21" w:author="Bauer, Isabelle E" w:date="2016-11-21T13:11:00Z">
        <w:r w:rsidR="00695531" w:rsidRPr="00157860">
          <w:rPr>
            <w:rFonts w:ascii="Verdana" w:hAnsi="Verdana"/>
            <w:szCs w:val="23"/>
            <w:highlight w:val="yellow"/>
            <w:lang w:val="en-US"/>
            <w:rPrChange w:id="22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 xml:space="preserve"> </w:t>
        </w:r>
      </w:ins>
      <w:ins w:id="23" w:author="Bauer, Isabelle E" w:date="2016-11-21T13:21:00Z">
        <w:r w:rsidR="00695531" w:rsidRPr="00157860">
          <w:rPr>
            <w:rFonts w:ascii="Verdana" w:hAnsi="Verdana"/>
            <w:szCs w:val="23"/>
            <w:highlight w:val="yellow"/>
            <w:lang w:val="en-US"/>
            <w:rPrChange w:id="24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>approach?</w:t>
        </w:r>
      </w:ins>
      <w:ins w:id="25" w:author="Bauer, Isabelle E" w:date="2016-11-21T13:22:00Z">
        <w:r w:rsidR="00955AB4" w:rsidRPr="00157860">
          <w:rPr>
            <w:rFonts w:ascii="Verdana" w:hAnsi="Verdana"/>
            <w:szCs w:val="23"/>
            <w:highlight w:val="yellow"/>
            <w:lang w:val="en-US"/>
            <w:rPrChange w:id="26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 xml:space="preserve"> (JUST AN IDEA</w:t>
        </w:r>
        <w:proofErr w:type="gramStart"/>
        <w:r w:rsidR="00955AB4">
          <w:rPr>
            <w:rFonts w:ascii="Verdana" w:hAnsi="Verdana"/>
            <w:szCs w:val="23"/>
            <w:lang w:val="en-US"/>
          </w:rPr>
          <w:t>)</w:t>
        </w:r>
      </w:ins>
      <w:ins w:id="27" w:author="Bauer, Isabelle E" w:date="2016-11-21T13:21:00Z">
        <w:r w:rsidR="00695531">
          <w:rPr>
            <w:rFonts w:ascii="Verdana" w:hAnsi="Verdana"/>
            <w:szCs w:val="23"/>
            <w:lang w:val="en-US"/>
          </w:rPr>
          <w:t xml:space="preserve"> </w:t>
        </w:r>
      </w:ins>
      <w:r>
        <w:rPr>
          <w:rFonts w:ascii="Verdana" w:hAnsi="Verdana"/>
          <w:szCs w:val="23"/>
          <w:lang w:val="en-US"/>
        </w:rPr>
        <w:t>.</w:t>
      </w:r>
      <w:proofErr w:type="gramEnd"/>
      <w:r w:rsidR="001E4AF5">
        <w:rPr>
          <w:rFonts w:ascii="Verdana" w:hAnsi="Verdana"/>
          <w:szCs w:val="23"/>
          <w:lang w:val="en-US"/>
        </w:rPr>
        <w:t xml:space="preserve"> </w:t>
      </w:r>
      <w:r>
        <w:rPr>
          <w:rFonts w:ascii="Verdana" w:hAnsi="Verdana"/>
          <w:szCs w:val="23"/>
          <w:lang w:val="en-US"/>
        </w:rPr>
        <w:t xml:space="preserve">Therefore </w:t>
      </w:r>
      <w:r w:rsidR="001E4AF5">
        <w:rPr>
          <w:rFonts w:ascii="Verdana" w:hAnsi="Verdana"/>
          <w:szCs w:val="23"/>
          <w:lang w:val="en-US"/>
        </w:rPr>
        <w:t xml:space="preserve">Drs. </w:t>
      </w:r>
      <w:proofErr w:type="spellStart"/>
      <w:r w:rsidR="001E4AF5">
        <w:rPr>
          <w:rFonts w:ascii="Verdana" w:hAnsi="Verdana"/>
          <w:szCs w:val="23"/>
          <w:lang w:val="en-US"/>
        </w:rPr>
        <w:t>Lec</w:t>
      </w:r>
      <w:proofErr w:type="spellEnd"/>
      <w:r w:rsidR="001E4AF5">
        <w:rPr>
          <w:rFonts w:ascii="Verdana" w:hAnsi="Verdana"/>
          <w:szCs w:val="23"/>
          <w:lang w:val="en-US"/>
        </w:rPr>
        <w:t xml:space="preserve">, </w:t>
      </w:r>
      <w:proofErr w:type="spellStart"/>
      <w:r w:rsidR="001E4AF5">
        <w:rPr>
          <w:rFonts w:ascii="Verdana" w:hAnsi="Verdana"/>
          <w:szCs w:val="23"/>
          <w:lang w:val="en-US"/>
        </w:rPr>
        <w:t>Baezner</w:t>
      </w:r>
      <w:proofErr w:type="spellEnd"/>
      <w:r w:rsidR="001E4AF5">
        <w:rPr>
          <w:rFonts w:ascii="Verdana" w:hAnsi="Verdana"/>
          <w:szCs w:val="23"/>
          <w:lang w:val="en-US"/>
        </w:rPr>
        <w:t xml:space="preserve"> and Meyer </w:t>
      </w:r>
      <w:del w:id="28" w:author="Bauer, Isabelle E" w:date="2016-11-21T13:12:00Z">
        <w:r w:rsidDel="00015FA3">
          <w:rPr>
            <w:rFonts w:ascii="Verdana" w:hAnsi="Verdana"/>
            <w:szCs w:val="23"/>
            <w:lang w:val="en-US"/>
          </w:rPr>
          <w:delText xml:space="preserve">decided to </w:delText>
        </w:r>
      </w:del>
      <w:del w:id="29" w:author="Bauer, Isabelle E" w:date="2016-11-21T13:08:00Z">
        <w:r w:rsidDel="00015FA3">
          <w:rPr>
            <w:rFonts w:ascii="Verdana" w:hAnsi="Verdana"/>
            <w:szCs w:val="23"/>
            <w:lang w:val="en-US"/>
          </w:rPr>
          <w:delText xml:space="preserve">do </w:delText>
        </w:r>
      </w:del>
      <w:ins w:id="30" w:author="Bauer, Isabelle E" w:date="2016-11-21T13:12:00Z">
        <w:r w:rsidR="00015FA3">
          <w:rPr>
            <w:rFonts w:ascii="Verdana" w:hAnsi="Verdana"/>
            <w:szCs w:val="23"/>
            <w:lang w:val="en-US"/>
          </w:rPr>
          <w:t>performed</w:t>
        </w:r>
      </w:ins>
      <w:ins w:id="31" w:author="Bauer, Isabelle E" w:date="2016-11-21T13:08:00Z">
        <w:r w:rsidR="00015FA3">
          <w:rPr>
            <w:rFonts w:ascii="Verdana" w:hAnsi="Verdana"/>
            <w:szCs w:val="23"/>
            <w:lang w:val="en-US"/>
          </w:rPr>
          <w:t xml:space="preserve"> </w:t>
        </w:r>
      </w:ins>
      <w:r w:rsidR="001E4AF5">
        <w:rPr>
          <w:rFonts w:ascii="Verdana" w:hAnsi="Verdana"/>
          <w:szCs w:val="23"/>
          <w:lang w:val="en-US"/>
        </w:rPr>
        <w:t>a systematic literature search and</w:t>
      </w:r>
      <w:r>
        <w:rPr>
          <w:rFonts w:ascii="Verdana" w:hAnsi="Verdana"/>
          <w:szCs w:val="23"/>
          <w:lang w:val="en-US"/>
        </w:rPr>
        <w:t xml:space="preserve"> </w:t>
      </w:r>
      <w:del w:id="32" w:author="Bauer, Isabelle E" w:date="2016-11-21T13:08:00Z">
        <w:r w:rsidDel="00015FA3">
          <w:rPr>
            <w:rFonts w:ascii="Verdana" w:hAnsi="Verdana"/>
            <w:szCs w:val="23"/>
            <w:lang w:val="en-US"/>
          </w:rPr>
          <w:delText>to provide the first</w:delText>
        </w:r>
      </w:del>
      <w:ins w:id="33" w:author="Bauer, Isabelle E" w:date="2016-11-21T13:08:00Z">
        <w:r w:rsidR="00015FA3">
          <w:rPr>
            <w:rFonts w:ascii="Verdana" w:hAnsi="Verdana"/>
            <w:szCs w:val="23"/>
            <w:lang w:val="en-US"/>
          </w:rPr>
          <w:t>use</w:t>
        </w:r>
      </w:ins>
      <w:ins w:id="34" w:author="Bauer, Isabelle E" w:date="2016-11-21T13:12:00Z">
        <w:r w:rsidR="00015FA3">
          <w:rPr>
            <w:rFonts w:ascii="Verdana" w:hAnsi="Verdana"/>
            <w:szCs w:val="23"/>
            <w:lang w:val="en-US"/>
          </w:rPr>
          <w:t>d</w:t>
        </w:r>
      </w:ins>
      <w:r>
        <w:rPr>
          <w:rFonts w:ascii="Verdana" w:hAnsi="Verdana"/>
          <w:szCs w:val="23"/>
          <w:lang w:val="en-US"/>
        </w:rPr>
        <w:t xml:space="preserve"> meta-analysis </w:t>
      </w:r>
      <w:ins w:id="35" w:author="Bauer, Isabelle E" w:date="2016-11-21T13:08:00Z">
        <w:r w:rsidR="00015FA3">
          <w:rPr>
            <w:rFonts w:ascii="Verdana" w:hAnsi="Verdana"/>
            <w:szCs w:val="23"/>
            <w:lang w:val="en-US"/>
          </w:rPr>
          <w:t xml:space="preserve">– a robust statistical procedure </w:t>
        </w:r>
      </w:ins>
      <w:ins w:id="36" w:author="Bauer, Isabelle E" w:date="2016-11-21T13:09:00Z">
        <w:r w:rsidR="00015FA3">
          <w:rPr>
            <w:rFonts w:ascii="Verdana" w:hAnsi="Verdana"/>
            <w:szCs w:val="23"/>
            <w:lang w:val="en-US"/>
          </w:rPr>
          <w:t>–</w:t>
        </w:r>
      </w:ins>
      <w:ins w:id="37" w:author="Bauer, Isabelle E" w:date="2016-11-21T13:08:00Z">
        <w:r w:rsidR="00015FA3">
          <w:rPr>
            <w:rFonts w:ascii="Verdana" w:hAnsi="Verdana"/>
            <w:szCs w:val="23"/>
            <w:lang w:val="en-US"/>
          </w:rPr>
          <w:t xml:space="preserve"> </w:t>
        </w:r>
      </w:ins>
      <w:ins w:id="38" w:author="Bauer, Isabelle E" w:date="2016-11-21T13:09:00Z">
        <w:r w:rsidR="00015FA3">
          <w:rPr>
            <w:rFonts w:ascii="Verdana" w:hAnsi="Verdana"/>
            <w:szCs w:val="23"/>
            <w:lang w:val="en-US"/>
          </w:rPr>
          <w:t xml:space="preserve">to determine the significance of current findings and outline </w:t>
        </w:r>
      </w:ins>
      <w:ins w:id="39" w:author="Bauer, Isabelle E" w:date="2016-11-21T13:13:00Z">
        <w:r w:rsidR="007302D4">
          <w:rPr>
            <w:rFonts w:ascii="Verdana" w:hAnsi="Verdana"/>
            <w:szCs w:val="23"/>
            <w:lang w:val="en-US"/>
          </w:rPr>
          <w:t xml:space="preserve">empirical </w:t>
        </w:r>
      </w:ins>
      <w:ins w:id="40" w:author="Bauer, Isabelle E" w:date="2016-11-21T13:09:00Z">
        <w:r w:rsidR="00015FA3">
          <w:rPr>
            <w:rFonts w:ascii="Verdana" w:hAnsi="Verdana"/>
            <w:szCs w:val="23"/>
            <w:lang w:val="en-US"/>
          </w:rPr>
          <w:t>questions that remai</w:t>
        </w:r>
      </w:ins>
      <w:ins w:id="41" w:author="Bauer, Isabelle E" w:date="2016-11-21T13:10:00Z">
        <w:r w:rsidR="00015FA3">
          <w:rPr>
            <w:rFonts w:ascii="Verdana" w:hAnsi="Verdana"/>
            <w:szCs w:val="23"/>
            <w:lang w:val="en-US"/>
          </w:rPr>
          <w:t xml:space="preserve">n to be answered. </w:t>
        </w:r>
      </w:ins>
      <w:del w:id="42" w:author="Bauer, Isabelle E" w:date="2016-11-21T13:09:00Z">
        <w:r w:rsidDel="00015FA3">
          <w:rPr>
            <w:rFonts w:ascii="Verdana" w:hAnsi="Verdana"/>
            <w:szCs w:val="23"/>
            <w:lang w:val="en-US"/>
          </w:rPr>
          <w:delText>about this topic</w:delText>
        </w:r>
      </w:del>
      <w:r>
        <w:rPr>
          <w:rFonts w:ascii="Verdana" w:hAnsi="Verdana"/>
          <w:szCs w:val="23"/>
          <w:lang w:val="en-US"/>
        </w:rPr>
        <w:t>.</w:t>
      </w:r>
      <w:r w:rsidR="001E4AF5">
        <w:rPr>
          <w:rFonts w:ascii="Verdana" w:hAnsi="Verdana"/>
          <w:szCs w:val="23"/>
          <w:lang w:val="en-US"/>
        </w:rPr>
        <w:t xml:space="preserve"> Aggregating </w:t>
      </w:r>
      <w:del w:id="43" w:author="Bauer, Isabelle E" w:date="2016-11-21T13:13:00Z">
        <w:r w:rsidR="001E4AF5" w:rsidDel="007302D4">
          <w:rPr>
            <w:rFonts w:ascii="Verdana" w:hAnsi="Verdana"/>
            <w:szCs w:val="23"/>
            <w:lang w:val="en-US"/>
          </w:rPr>
          <w:delText xml:space="preserve">the </w:delText>
        </w:r>
      </w:del>
      <w:r w:rsidR="001E4AF5">
        <w:rPr>
          <w:rFonts w:ascii="Verdana" w:hAnsi="Verdana"/>
          <w:szCs w:val="23"/>
          <w:lang w:val="en-US"/>
        </w:rPr>
        <w:t xml:space="preserve">data across </w:t>
      </w:r>
      <w:del w:id="44" w:author="Bauer, Isabelle E" w:date="2016-11-21T13:13:00Z">
        <w:r w:rsidR="001E4AF5" w:rsidDel="007302D4">
          <w:rPr>
            <w:rFonts w:ascii="Verdana" w:hAnsi="Verdana"/>
            <w:szCs w:val="23"/>
            <w:lang w:val="en-US"/>
          </w:rPr>
          <w:delText xml:space="preserve">studies </w:delText>
        </w:r>
        <w:r w:rsidDel="007302D4">
          <w:rPr>
            <w:rFonts w:ascii="Verdana" w:hAnsi="Verdana"/>
            <w:szCs w:val="23"/>
            <w:lang w:val="en-US"/>
          </w:rPr>
          <w:delText xml:space="preserve">the </w:delText>
        </w:r>
      </w:del>
      <w:r>
        <w:rPr>
          <w:rFonts w:ascii="Verdana" w:hAnsi="Verdana"/>
          <w:szCs w:val="23"/>
          <w:lang w:val="en-US"/>
        </w:rPr>
        <w:t xml:space="preserve">42 identified studies </w:t>
      </w:r>
      <w:r w:rsidR="001E4AF5">
        <w:rPr>
          <w:rFonts w:ascii="Verdana" w:hAnsi="Verdana"/>
          <w:szCs w:val="23"/>
          <w:lang w:val="en-US"/>
        </w:rPr>
        <w:t>showed that i</w:t>
      </w:r>
      <w:r w:rsidR="001E4AF5" w:rsidRPr="001E4AF5">
        <w:rPr>
          <w:rFonts w:ascii="Verdana" w:hAnsi="Verdana"/>
          <w:szCs w:val="23"/>
          <w:lang w:val="en-US"/>
        </w:rPr>
        <w:t xml:space="preserve">ndividuals diagnosed with BD reported </w:t>
      </w:r>
      <w:r w:rsidR="001E4AF5">
        <w:rPr>
          <w:rFonts w:ascii="Verdana" w:hAnsi="Verdana"/>
          <w:szCs w:val="23"/>
          <w:lang w:val="en-US"/>
        </w:rPr>
        <w:t xml:space="preserve">significantly </w:t>
      </w:r>
      <w:r w:rsidR="001E4AF5" w:rsidRPr="001E4AF5">
        <w:rPr>
          <w:rFonts w:ascii="Verdana" w:hAnsi="Verdana"/>
          <w:szCs w:val="23"/>
          <w:lang w:val="en-US"/>
        </w:rPr>
        <w:t xml:space="preserve">more LE before relapse when compared to euthymic phases. They also </w:t>
      </w:r>
      <w:r w:rsidR="001E4AF5">
        <w:rPr>
          <w:rFonts w:ascii="Verdana" w:hAnsi="Verdana"/>
          <w:szCs w:val="23"/>
          <w:lang w:val="en-US"/>
        </w:rPr>
        <w:t xml:space="preserve">reported </w:t>
      </w:r>
      <w:r w:rsidR="001E4AF5" w:rsidRPr="001E4AF5">
        <w:rPr>
          <w:rFonts w:ascii="Verdana" w:hAnsi="Verdana"/>
          <w:szCs w:val="23"/>
          <w:lang w:val="en-US"/>
        </w:rPr>
        <w:t>more LE relative to healthy individuals and to physically ill patients</w:t>
      </w:r>
      <w:r>
        <w:rPr>
          <w:rFonts w:ascii="Verdana" w:hAnsi="Verdana"/>
          <w:szCs w:val="23"/>
          <w:lang w:val="en-US"/>
        </w:rPr>
        <w:t xml:space="preserve"> but not compared to patients diagnosed with </w:t>
      </w:r>
      <w:r w:rsidR="001E4AF5" w:rsidRPr="001E4AF5">
        <w:rPr>
          <w:rFonts w:ascii="Verdana" w:hAnsi="Verdana"/>
          <w:szCs w:val="23"/>
          <w:lang w:val="en-US"/>
        </w:rPr>
        <w:t xml:space="preserve">unipolar depression </w:t>
      </w:r>
      <w:r>
        <w:rPr>
          <w:rFonts w:ascii="Verdana" w:hAnsi="Verdana"/>
          <w:szCs w:val="23"/>
          <w:lang w:val="en-US"/>
        </w:rPr>
        <w:t>or</w:t>
      </w:r>
      <w:r w:rsidR="001E4AF5" w:rsidRPr="001E4AF5">
        <w:rPr>
          <w:rFonts w:ascii="Verdana" w:hAnsi="Verdana"/>
          <w:szCs w:val="23"/>
          <w:lang w:val="en-US"/>
        </w:rPr>
        <w:t xml:space="preserve"> schizophrenia. </w:t>
      </w:r>
      <w:r>
        <w:rPr>
          <w:rFonts w:ascii="Verdana" w:hAnsi="Verdana"/>
          <w:szCs w:val="23"/>
          <w:lang w:val="en-US"/>
        </w:rPr>
        <w:t xml:space="preserve">In summary, </w:t>
      </w:r>
      <w:del w:id="45" w:author="Bauer, Isabelle E" w:date="2016-11-21T13:04:00Z">
        <w:r w:rsidDel="00015FA3">
          <w:rPr>
            <w:rFonts w:ascii="Verdana" w:hAnsi="Verdana"/>
            <w:szCs w:val="23"/>
            <w:lang w:val="en-US"/>
          </w:rPr>
          <w:delText>th3e</w:delText>
        </w:r>
      </w:del>
      <w:r>
        <w:rPr>
          <w:rFonts w:ascii="Verdana" w:hAnsi="Verdana"/>
          <w:szCs w:val="23"/>
          <w:lang w:val="en-US"/>
        </w:rPr>
        <w:t xml:space="preserve"> </w:t>
      </w:r>
      <w:del w:id="46" w:author="Bauer, Isabelle E" w:date="2016-11-21T13:14:00Z">
        <w:r w:rsidDel="007302D4">
          <w:rPr>
            <w:rFonts w:ascii="Verdana" w:hAnsi="Verdana"/>
            <w:szCs w:val="23"/>
            <w:lang w:val="en-US"/>
          </w:rPr>
          <w:delText>evidence</w:delText>
        </w:r>
      </w:del>
      <w:ins w:id="47" w:author="Bauer, Isabelle E" w:date="2016-11-21T13:14:00Z">
        <w:r w:rsidR="007302D4">
          <w:rPr>
            <w:rFonts w:ascii="Verdana" w:hAnsi="Verdana"/>
            <w:szCs w:val="23"/>
            <w:lang w:val="en-US"/>
          </w:rPr>
          <w:t>these findings provide evidence</w:t>
        </w:r>
      </w:ins>
      <w:ins w:id="48" w:author="Bauer, Isabelle E" w:date="2016-11-21T13:15:00Z">
        <w:r w:rsidR="007302D4">
          <w:rPr>
            <w:rFonts w:ascii="Verdana" w:hAnsi="Verdana"/>
            <w:szCs w:val="23"/>
            <w:lang w:val="en-US"/>
          </w:rPr>
          <w:t xml:space="preserve"> </w:t>
        </w:r>
      </w:ins>
      <w:del w:id="49" w:author="Bauer, Isabelle E" w:date="2016-11-21T13:14:00Z">
        <w:r w:rsidDel="007302D4">
          <w:rPr>
            <w:rFonts w:ascii="Verdana" w:hAnsi="Verdana"/>
            <w:szCs w:val="23"/>
            <w:lang w:val="en-US"/>
          </w:rPr>
          <w:delText xml:space="preserve"> clearly showed</w:delText>
        </w:r>
      </w:del>
      <w:del w:id="50" w:author="Bauer, Isabelle E" w:date="2016-11-21T13:15:00Z">
        <w:r w:rsidDel="007302D4">
          <w:rPr>
            <w:rFonts w:ascii="Verdana" w:hAnsi="Verdana"/>
            <w:szCs w:val="23"/>
            <w:lang w:val="en-US"/>
          </w:rPr>
          <w:delText xml:space="preserve"> that</w:delText>
        </w:r>
      </w:del>
      <w:ins w:id="51" w:author="Bauer, Isabelle E" w:date="2016-11-21T13:15:00Z">
        <w:r w:rsidR="007302D4">
          <w:rPr>
            <w:rFonts w:ascii="Verdana" w:hAnsi="Verdana"/>
            <w:szCs w:val="23"/>
            <w:lang w:val="en-US"/>
          </w:rPr>
          <w:t>of the negative effects of</w:t>
        </w:r>
      </w:ins>
      <w:r>
        <w:rPr>
          <w:rFonts w:ascii="Verdana" w:hAnsi="Verdana"/>
          <w:szCs w:val="23"/>
          <w:lang w:val="en-US"/>
        </w:rPr>
        <w:t xml:space="preserve"> stress </w:t>
      </w:r>
      <w:del w:id="52" w:author="Bauer, Isabelle E" w:date="2016-11-21T13:15:00Z">
        <w:r w:rsidDel="007302D4">
          <w:rPr>
            <w:rFonts w:ascii="Verdana" w:hAnsi="Verdana"/>
            <w:szCs w:val="23"/>
            <w:lang w:val="en-US"/>
          </w:rPr>
          <w:delText xml:space="preserve">affects </w:delText>
        </w:r>
      </w:del>
      <w:ins w:id="53" w:author="Bauer, Isabelle E" w:date="2016-11-21T13:15:00Z">
        <w:r w:rsidR="007302D4">
          <w:rPr>
            <w:rFonts w:ascii="Verdana" w:hAnsi="Verdana"/>
            <w:szCs w:val="23"/>
            <w:lang w:val="en-US"/>
          </w:rPr>
          <w:t>on</w:t>
        </w:r>
        <w:r w:rsidR="007302D4">
          <w:rPr>
            <w:rFonts w:ascii="Verdana" w:hAnsi="Verdana"/>
            <w:szCs w:val="23"/>
            <w:lang w:val="en-US"/>
          </w:rPr>
          <w:t xml:space="preserve"> </w:t>
        </w:r>
      </w:ins>
      <w:r>
        <w:rPr>
          <w:rFonts w:ascii="Verdana" w:hAnsi="Verdana"/>
          <w:szCs w:val="23"/>
          <w:lang w:val="en-US"/>
        </w:rPr>
        <w:t xml:space="preserve">the course of BD. There </w:t>
      </w:r>
      <w:del w:id="54" w:author="Bauer, Isabelle E" w:date="2016-11-21T13:15:00Z">
        <w:r w:rsidDel="007302D4">
          <w:rPr>
            <w:rFonts w:ascii="Verdana" w:hAnsi="Verdana"/>
            <w:szCs w:val="23"/>
            <w:lang w:val="en-US"/>
          </w:rPr>
          <w:delText xml:space="preserve">was </w:delText>
        </w:r>
      </w:del>
      <w:ins w:id="55" w:author="Bauer, Isabelle E" w:date="2016-11-21T13:15:00Z">
        <w:r w:rsidR="007302D4">
          <w:rPr>
            <w:rFonts w:ascii="Verdana" w:hAnsi="Verdana"/>
            <w:szCs w:val="23"/>
            <w:lang w:val="en-US"/>
          </w:rPr>
          <w:t>is also</w:t>
        </w:r>
        <w:r w:rsidR="007302D4">
          <w:rPr>
            <w:rFonts w:ascii="Verdana" w:hAnsi="Verdana"/>
            <w:szCs w:val="23"/>
            <w:lang w:val="en-US"/>
          </w:rPr>
          <w:t xml:space="preserve"> </w:t>
        </w:r>
      </w:ins>
      <w:r>
        <w:rPr>
          <w:rFonts w:ascii="Verdana" w:hAnsi="Verdana"/>
          <w:szCs w:val="23"/>
          <w:lang w:val="en-US"/>
        </w:rPr>
        <w:t xml:space="preserve">some indication that giving birth might be a </w:t>
      </w:r>
      <w:del w:id="56" w:author="Bauer, Isabelle E" w:date="2016-11-21T13:16:00Z">
        <w:r w:rsidDel="001470A8">
          <w:rPr>
            <w:rFonts w:ascii="Verdana" w:hAnsi="Verdana"/>
            <w:szCs w:val="23"/>
            <w:lang w:val="en-US"/>
          </w:rPr>
          <w:delText>life event</w:delText>
        </w:r>
      </w:del>
      <w:ins w:id="57" w:author="Bauer, Isabelle E" w:date="2016-11-21T13:16:00Z">
        <w:r w:rsidR="001470A8">
          <w:rPr>
            <w:rFonts w:ascii="Verdana" w:hAnsi="Verdana"/>
            <w:szCs w:val="23"/>
            <w:lang w:val="en-US"/>
          </w:rPr>
          <w:t>LE</w:t>
        </w:r>
      </w:ins>
      <w:r>
        <w:rPr>
          <w:rFonts w:ascii="Verdana" w:hAnsi="Verdana"/>
          <w:szCs w:val="23"/>
          <w:lang w:val="en-US"/>
        </w:rPr>
        <w:t xml:space="preserve"> that affects people with BD </w:t>
      </w:r>
      <w:del w:id="58" w:author="Bauer, Isabelle E" w:date="2016-11-21T13:17:00Z">
        <w:r w:rsidRPr="003239A5" w:rsidDel="005D3E2E">
          <w:rPr>
            <w:rFonts w:ascii="Verdana" w:hAnsi="Verdana"/>
            <w:szCs w:val="23"/>
            <w:highlight w:val="yellow"/>
            <w:lang w:val="en-US"/>
            <w:rPrChange w:id="59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delText xml:space="preserve">more </w:delText>
        </w:r>
      </w:del>
      <w:ins w:id="60" w:author="Bauer, Isabelle E" w:date="2016-11-21T13:17:00Z">
        <w:r w:rsidR="005D3E2E" w:rsidRPr="003239A5">
          <w:rPr>
            <w:rFonts w:ascii="Verdana" w:hAnsi="Verdana"/>
            <w:szCs w:val="23"/>
            <w:highlight w:val="yellow"/>
            <w:lang w:val="en-US"/>
            <w:rPrChange w:id="61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 xml:space="preserve">to a greater extent than </w:t>
        </w:r>
      </w:ins>
      <w:ins w:id="62" w:author="Bauer, Isabelle E" w:date="2016-11-21T13:18:00Z">
        <w:r w:rsidR="005D3E2E" w:rsidRPr="003239A5">
          <w:rPr>
            <w:rFonts w:ascii="Verdana" w:hAnsi="Verdana"/>
            <w:szCs w:val="23"/>
            <w:highlight w:val="yellow"/>
            <w:lang w:val="en-US"/>
            <w:rPrChange w:id="63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>other</w:t>
        </w:r>
      </w:ins>
      <w:ins w:id="64" w:author="Bauer, Isabelle E" w:date="2016-11-21T13:17:00Z">
        <w:r w:rsidR="005D3E2E" w:rsidRPr="003239A5">
          <w:rPr>
            <w:rFonts w:ascii="Verdana" w:hAnsi="Verdana"/>
            <w:szCs w:val="23"/>
            <w:highlight w:val="yellow"/>
            <w:lang w:val="en-US"/>
            <w:rPrChange w:id="65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 xml:space="preserve"> </w:t>
        </w:r>
      </w:ins>
      <w:ins w:id="66" w:author="Bauer, Isabelle E" w:date="2016-11-21T13:18:00Z">
        <w:r w:rsidR="005D3E2E" w:rsidRPr="003239A5">
          <w:rPr>
            <w:rFonts w:ascii="Verdana" w:hAnsi="Verdana"/>
            <w:szCs w:val="23"/>
            <w:highlight w:val="yellow"/>
            <w:lang w:val="en-US"/>
            <w:rPrChange w:id="67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>LE or in comparison to other groups</w:t>
        </w:r>
        <w:proofErr w:type="gramStart"/>
        <w:r w:rsidR="005D3E2E" w:rsidRPr="003239A5">
          <w:rPr>
            <w:rFonts w:ascii="Verdana" w:hAnsi="Verdana"/>
            <w:szCs w:val="23"/>
            <w:highlight w:val="yellow"/>
            <w:lang w:val="en-US"/>
            <w:rPrChange w:id="68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>?</w:t>
        </w:r>
        <w:bookmarkStart w:id="69" w:name="_GoBack"/>
        <w:bookmarkEnd w:id="69"/>
        <w:r w:rsidR="005D3E2E">
          <w:rPr>
            <w:rFonts w:ascii="Verdana" w:hAnsi="Verdana"/>
            <w:szCs w:val="23"/>
            <w:lang w:val="en-US"/>
          </w:rPr>
          <w:t>.</w:t>
        </w:r>
        <w:proofErr w:type="gramEnd"/>
        <w:r w:rsidR="005D3E2E">
          <w:rPr>
            <w:rFonts w:ascii="Verdana" w:hAnsi="Verdana"/>
            <w:szCs w:val="23"/>
            <w:lang w:val="en-US"/>
          </w:rPr>
          <w:t xml:space="preserve"> </w:t>
        </w:r>
      </w:ins>
      <w:del w:id="70" w:author="Bauer, Isabelle E" w:date="2016-11-21T13:18:00Z">
        <w:r w:rsidDel="005D3E2E">
          <w:rPr>
            <w:rFonts w:ascii="Verdana" w:hAnsi="Verdana"/>
            <w:szCs w:val="23"/>
            <w:lang w:val="en-US"/>
          </w:rPr>
          <w:delText>than others, but m</w:delText>
        </w:r>
      </w:del>
      <w:proofErr w:type="gramStart"/>
      <w:ins w:id="71" w:author="Bauer, Isabelle E" w:date="2016-11-21T13:18:00Z">
        <w:r w:rsidR="005D3E2E">
          <w:rPr>
            <w:rFonts w:ascii="Verdana" w:hAnsi="Verdana"/>
            <w:szCs w:val="23"/>
            <w:lang w:val="en-US"/>
          </w:rPr>
          <w:t xml:space="preserve">Additional research on </w:t>
        </w:r>
      </w:ins>
      <w:ins w:id="72" w:author="Bauer, Isabelle E" w:date="2016-11-21T13:19:00Z">
        <w:r w:rsidR="005D3E2E">
          <w:rPr>
            <w:rFonts w:ascii="Verdana" w:hAnsi="Verdana"/>
            <w:szCs w:val="23"/>
            <w:lang w:val="en-US"/>
          </w:rPr>
          <w:t>LE and BD?</w:t>
        </w:r>
        <w:proofErr w:type="gramEnd"/>
        <w:r w:rsidR="005D3E2E">
          <w:rPr>
            <w:rFonts w:ascii="Verdana" w:hAnsi="Verdana"/>
            <w:szCs w:val="23"/>
            <w:lang w:val="en-US"/>
          </w:rPr>
          <w:t xml:space="preserve"> </w:t>
        </w:r>
      </w:ins>
      <w:del w:id="73" w:author="Bauer, Isabelle E" w:date="2016-11-21T13:18:00Z">
        <w:r w:rsidDel="005D3E2E">
          <w:rPr>
            <w:rFonts w:ascii="Verdana" w:hAnsi="Verdana"/>
            <w:szCs w:val="23"/>
            <w:lang w:val="en-US"/>
          </w:rPr>
          <w:delText xml:space="preserve">ore </w:delText>
        </w:r>
        <w:r w:rsidDel="005D3E2E">
          <w:rPr>
            <w:rFonts w:ascii="Verdana" w:hAnsi="Verdana"/>
            <w:szCs w:val="23"/>
            <w:lang w:val="en-US"/>
          </w:rPr>
          <w:lastRenderedPageBreak/>
          <w:delText>research</w:delText>
        </w:r>
      </w:del>
      <w:r>
        <w:rPr>
          <w:rFonts w:ascii="Verdana" w:hAnsi="Verdana"/>
          <w:szCs w:val="23"/>
          <w:lang w:val="en-US"/>
        </w:rPr>
        <w:t xml:space="preserve"> </w:t>
      </w:r>
      <w:proofErr w:type="gramStart"/>
      <w:r>
        <w:rPr>
          <w:rFonts w:ascii="Verdana" w:hAnsi="Verdana"/>
          <w:szCs w:val="23"/>
          <w:lang w:val="en-US"/>
        </w:rPr>
        <w:t>is</w:t>
      </w:r>
      <w:proofErr w:type="gramEnd"/>
      <w:r>
        <w:rPr>
          <w:rFonts w:ascii="Verdana" w:hAnsi="Verdana"/>
          <w:szCs w:val="23"/>
          <w:lang w:val="en-US"/>
        </w:rPr>
        <w:t xml:space="preserve"> needed</w:t>
      </w:r>
      <w:r w:rsidRPr="00157860">
        <w:rPr>
          <w:rFonts w:ascii="Verdana" w:hAnsi="Verdana"/>
          <w:szCs w:val="23"/>
          <w:highlight w:val="yellow"/>
          <w:lang w:val="en-US"/>
          <w:rPrChange w:id="74" w:author="Bauer, Isabelle E" w:date="2016-11-21T13:22:00Z">
            <w:rPr>
              <w:rFonts w:ascii="Verdana" w:hAnsi="Verdana"/>
              <w:szCs w:val="23"/>
              <w:lang w:val="en-US"/>
            </w:rPr>
          </w:rPrChange>
        </w:rPr>
        <w:t>.</w:t>
      </w:r>
      <w:r w:rsidR="001E4AF5" w:rsidRPr="00157860">
        <w:rPr>
          <w:rFonts w:ascii="Verdana" w:hAnsi="Verdana"/>
          <w:szCs w:val="23"/>
          <w:highlight w:val="yellow"/>
          <w:lang w:val="en-US"/>
          <w:rPrChange w:id="75" w:author="Bauer, Isabelle E" w:date="2016-11-21T13:22:00Z">
            <w:rPr>
              <w:rFonts w:ascii="Verdana" w:hAnsi="Verdana"/>
              <w:szCs w:val="23"/>
              <w:lang w:val="en-US"/>
            </w:rPr>
          </w:rPrChange>
        </w:rPr>
        <w:t xml:space="preserve"> </w:t>
      </w:r>
      <w:ins w:id="76" w:author="Bauer, Isabelle E" w:date="2016-11-21T13:19:00Z">
        <w:r w:rsidR="00622987" w:rsidRPr="00157860">
          <w:rPr>
            <w:rFonts w:ascii="Verdana" w:hAnsi="Verdana"/>
            <w:szCs w:val="23"/>
            <w:highlight w:val="yellow"/>
            <w:lang w:val="en-US"/>
            <w:rPrChange w:id="77" w:author="Bauer, Isabelle E" w:date="2016-11-21T13:22:00Z">
              <w:rPr>
                <w:rFonts w:ascii="Verdana" w:hAnsi="Verdana"/>
                <w:szCs w:val="23"/>
                <w:lang w:val="en-US"/>
              </w:rPr>
            </w:rPrChange>
          </w:rPr>
          <w:t>Add something about using objective analyses to view data?</w:t>
        </w:r>
      </w:ins>
    </w:p>
    <w:p w:rsidR="001E4AF5" w:rsidRPr="001E4AF5" w:rsidRDefault="001E4AF5">
      <w:pPr>
        <w:rPr>
          <w:rFonts w:ascii="Verdana" w:hAnsi="Verdana"/>
        </w:rPr>
      </w:pPr>
    </w:p>
    <w:sectPr w:rsidR="001E4AF5" w:rsidRPr="001E4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F5"/>
    <w:rsid w:val="00015FA3"/>
    <w:rsid w:val="001470A8"/>
    <w:rsid w:val="00155B74"/>
    <w:rsid w:val="00157860"/>
    <w:rsid w:val="001C594F"/>
    <w:rsid w:val="001E4AF5"/>
    <w:rsid w:val="003239A5"/>
    <w:rsid w:val="005D3E2E"/>
    <w:rsid w:val="005D4CD9"/>
    <w:rsid w:val="00622987"/>
    <w:rsid w:val="00695531"/>
    <w:rsid w:val="007302D4"/>
    <w:rsid w:val="00777949"/>
    <w:rsid w:val="007C7AEC"/>
    <w:rsid w:val="008660A5"/>
    <w:rsid w:val="00955AB4"/>
    <w:rsid w:val="00A055EE"/>
    <w:rsid w:val="00AA06C0"/>
    <w:rsid w:val="00C314C9"/>
    <w:rsid w:val="00C65787"/>
    <w:rsid w:val="00CF56FD"/>
    <w:rsid w:val="00D1248C"/>
    <w:rsid w:val="00E4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60"/>
    <w:rPr>
      <w:rFonts w:ascii="Tahoma" w:eastAsia="Times New Roman" w:hAnsi="Tahoma" w:cs="Tahoma"/>
      <w:sz w:val="16"/>
      <w:szCs w:val="16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8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60"/>
    <w:rPr>
      <w:rFonts w:ascii="Tahoma" w:eastAsia="Times New Roman" w:hAnsi="Tahoma" w:cs="Tahoma"/>
      <w:sz w:val="16"/>
      <w:szCs w:val="16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Meyer, Thomas D</dc:creator>
  <cp:lastModifiedBy>Bauer, Isabelle E</cp:lastModifiedBy>
  <cp:revision>15</cp:revision>
  <dcterms:created xsi:type="dcterms:W3CDTF">2016-11-21T19:02:00Z</dcterms:created>
  <dcterms:modified xsi:type="dcterms:W3CDTF">2016-11-21T19:22:00Z</dcterms:modified>
</cp:coreProperties>
</file>