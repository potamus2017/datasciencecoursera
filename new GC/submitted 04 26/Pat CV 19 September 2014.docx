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C45990" w:rsidRDefault="001C0E4C" w:rsidP="001C0E4C">
      <w:pPr>
        <w:rPr>
          <w:rFonts w:ascii="Arial" w:hAnsi="Arial" w:cs="Arial"/>
        </w:rPr>
      </w:pPr>
    </w:p>
    <w:p w:rsidR="001C0E4C" w:rsidRPr="002E66F1" w:rsidRDefault="00C04E9E" w:rsidP="001C0E4C">
      <w:pPr>
        <w:jc w:val="center"/>
        <w:rPr>
          <w:rFonts w:ascii="Arial" w:hAnsi="Arial" w:cs="Arial"/>
          <w:b/>
          <w:bCs/>
          <w:sz w:val="48"/>
          <w:szCs w:val="48"/>
        </w:rPr>
      </w:pPr>
      <w:r w:rsidRPr="002E66F1">
        <w:rPr>
          <w:rFonts w:ascii="Arial" w:hAnsi="Arial" w:cs="Arial"/>
          <w:b/>
          <w:bCs/>
          <w:sz w:val="48"/>
          <w:szCs w:val="48"/>
        </w:rPr>
        <w:t xml:space="preserve">CURRICULUM </w:t>
      </w:r>
      <w:r w:rsidR="001C0E4C" w:rsidRPr="002E66F1">
        <w:rPr>
          <w:rFonts w:ascii="Arial" w:hAnsi="Arial" w:cs="Arial"/>
          <w:b/>
          <w:bCs/>
          <w:sz w:val="48"/>
          <w:szCs w:val="48"/>
        </w:rPr>
        <w:t>VITAE</w:t>
      </w: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jc w:val="center"/>
        <w:rPr>
          <w:rFonts w:ascii="Arial" w:hAnsi="Arial" w:cs="Arial"/>
          <w:sz w:val="44"/>
          <w:szCs w:val="44"/>
        </w:rPr>
      </w:pPr>
      <w:r w:rsidRPr="002E66F1">
        <w:rPr>
          <w:rFonts w:ascii="Arial" w:hAnsi="Arial" w:cs="Arial"/>
          <w:sz w:val="44"/>
          <w:szCs w:val="44"/>
        </w:rPr>
        <w:t>Patrick Dennistoun McG</w:t>
      </w:r>
      <w:r w:rsidR="00EA28E4" w:rsidRPr="002E66F1">
        <w:rPr>
          <w:rFonts w:ascii="Arial" w:hAnsi="Arial" w:cs="Arial"/>
          <w:sz w:val="44"/>
          <w:szCs w:val="44"/>
        </w:rPr>
        <w:t>orry</w:t>
      </w: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6187E">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Professor of Youth Mental Health, University of Melbourne, Australia</w:t>
      </w:r>
      <w:r w:rsidR="006F0D65" w:rsidRPr="002E66F1">
        <w:rPr>
          <w:rFonts w:ascii="Arial" w:hAnsi="Arial" w:cs="Arial"/>
          <w:sz w:val="22"/>
          <w:szCs w:val="22"/>
        </w:rPr>
        <w:t xml:space="preserve"> </w:t>
      </w:r>
      <w:r w:rsidR="006F0D65" w:rsidRPr="002E66F1">
        <w:rPr>
          <w:rFonts w:ascii="Arial" w:hAnsi="Arial" w:cs="Arial"/>
          <w:i/>
          <w:sz w:val="18"/>
          <w:szCs w:val="18"/>
        </w:rPr>
        <w:t>(1996 – present)</w:t>
      </w:r>
    </w:p>
    <w:p w:rsidR="001C0E4C" w:rsidRPr="002E66F1" w:rsidRDefault="001C0E4C"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 xml:space="preserve">Executive Director, </w:t>
      </w:r>
      <w:r w:rsidR="00F314DE" w:rsidRPr="002E66F1">
        <w:rPr>
          <w:rFonts w:ascii="Arial" w:hAnsi="Arial" w:cs="Arial"/>
          <w:sz w:val="22"/>
          <w:szCs w:val="22"/>
        </w:rPr>
        <w:t xml:space="preserve">Orygen Youth Health </w:t>
      </w:r>
      <w:r w:rsidRPr="002E66F1">
        <w:rPr>
          <w:rFonts w:ascii="Arial" w:hAnsi="Arial" w:cs="Arial"/>
          <w:sz w:val="22"/>
          <w:szCs w:val="22"/>
        </w:rPr>
        <w:t>Research Centre, Australia</w:t>
      </w:r>
      <w:r w:rsidR="006F0D65" w:rsidRPr="002E66F1">
        <w:rPr>
          <w:rFonts w:ascii="Arial" w:hAnsi="Arial" w:cs="Arial"/>
          <w:sz w:val="22"/>
          <w:szCs w:val="22"/>
        </w:rPr>
        <w:t xml:space="preserve"> </w:t>
      </w:r>
      <w:r w:rsidR="006F0D65" w:rsidRPr="002E66F1">
        <w:rPr>
          <w:rFonts w:ascii="Arial" w:hAnsi="Arial" w:cs="Arial"/>
          <w:i/>
          <w:sz w:val="18"/>
          <w:szCs w:val="18"/>
        </w:rPr>
        <w:t>(2002 – present)</w:t>
      </w:r>
    </w:p>
    <w:p w:rsidR="001C0E4C" w:rsidRPr="002E66F1" w:rsidRDefault="001C0E4C"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Editor in Chief, Early Intervention in Psychiatry Journal</w:t>
      </w:r>
      <w:r w:rsidR="00E80D9F" w:rsidRPr="002E66F1">
        <w:rPr>
          <w:rFonts w:ascii="Arial" w:hAnsi="Arial" w:cs="Arial"/>
          <w:sz w:val="22"/>
          <w:szCs w:val="22"/>
        </w:rPr>
        <w:t xml:space="preserve"> </w:t>
      </w:r>
      <w:r w:rsidR="00E80D9F" w:rsidRPr="002E66F1">
        <w:rPr>
          <w:rFonts w:ascii="Arial" w:hAnsi="Arial" w:cs="Arial"/>
          <w:i/>
          <w:sz w:val="18"/>
          <w:szCs w:val="18"/>
        </w:rPr>
        <w:t>(200</w:t>
      </w:r>
      <w:r w:rsidR="00CC3E6E" w:rsidRPr="002E66F1">
        <w:rPr>
          <w:rFonts w:ascii="Arial" w:hAnsi="Arial" w:cs="Arial"/>
          <w:i/>
          <w:sz w:val="18"/>
          <w:szCs w:val="18"/>
        </w:rPr>
        <w:t>7</w:t>
      </w:r>
      <w:r w:rsidR="00E80D9F" w:rsidRPr="002E66F1">
        <w:rPr>
          <w:rFonts w:ascii="Arial" w:hAnsi="Arial" w:cs="Arial"/>
          <w:i/>
          <w:sz w:val="18"/>
          <w:szCs w:val="18"/>
        </w:rPr>
        <w:t xml:space="preserve"> – present)</w:t>
      </w:r>
    </w:p>
    <w:p w:rsidR="001C0E4C" w:rsidRPr="002E66F1" w:rsidRDefault="00E00A8F"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Director</w:t>
      </w:r>
      <w:r w:rsidR="001C0E4C" w:rsidRPr="002E66F1">
        <w:rPr>
          <w:rFonts w:ascii="Arial" w:hAnsi="Arial" w:cs="Arial"/>
          <w:sz w:val="22"/>
          <w:szCs w:val="22"/>
        </w:rPr>
        <w:t xml:space="preserve">, </w:t>
      </w:r>
      <w:r w:rsidRPr="002E66F1">
        <w:rPr>
          <w:rFonts w:ascii="Arial" w:hAnsi="Arial" w:cs="Arial"/>
          <w:sz w:val="22"/>
          <w:szCs w:val="22"/>
        </w:rPr>
        <w:t>Board</w:t>
      </w:r>
      <w:r w:rsidR="001C0E4C" w:rsidRPr="002E66F1">
        <w:rPr>
          <w:rFonts w:ascii="Arial" w:hAnsi="Arial" w:cs="Arial"/>
          <w:sz w:val="22"/>
          <w:szCs w:val="22"/>
        </w:rPr>
        <w:t>, National Youth Mental Health Foundation (headspace)</w:t>
      </w:r>
      <w:r w:rsidR="007C46D9" w:rsidRPr="002E66F1">
        <w:rPr>
          <w:rFonts w:ascii="Arial" w:hAnsi="Arial" w:cs="Arial"/>
          <w:sz w:val="22"/>
          <w:szCs w:val="22"/>
        </w:rPr>
        <w:t xml:space="preserve"> </w:t>
      </w:r>
      <w:r w:rsidR="007C46D9" w:rsidRPr="002E66F1">
        <w:rPr>
          <w:rFonts w:ascii="Arial" w:hAnsi="Arial" w:cs="Arial"/>
          <w:i/>
          <w:sz w:val="18"/>
          <w:szCs w:val="18"/>
        </w:rPr>
        <w:t>(200</w:t>
      </w:r>
      <w:r w:rsidR="00440842" w:rsidRPr="002E66F1">
        <w:rPr>
          <w:rFonts w:ascii="Arial" w:hAnsi="Arial" w:cs="Arial"/>
          <w:i/>
          <w:sz w:val="18"/>
          <w:szCs w:val="18"/>
        </w:rPr>
        <w:t>9</w:t>
      </w:r>
      <w:r w:rsidR="007C46D9" w:rsidRPr="002E66F1">
        <w:rPr>
          <w:rFonts w:ascii="Arial" w:hAnsi="Arial" w:cs="Arial"/>
          <w:i/>
          <w:sz w:val="18"/>
          <w:szCs w:val="18"/>
        </w:rPr>
        <w:t xml:space="preserve"> – present)</w:t>
      </w:r>
    </w:p>
    <w:p w:rsidR="001C0E4C" w:rsidRPr="002E66F1" w:rsidRDefault="001C0E4C"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Treasurer, International Early Psychosis Association</w:t>
      </w:r>
      <w:r w:rsidR="00C347D9" w:rsidRPr="002E66F1">
        <w:rPr>
          <w:rFonts w:ascii="Arial" w:hAnsi="Arial" w:cs="Arial"/>
          <w:sz w:val="22"/>
          <w:szCs w:val="22"/>
        </w:rPr>
        <w:t xml:space="preserve"> </w:t>
      </w:r>
      <w:r w:rsidR="00C347D9" w:rsidRPr="002E66F1">
        <w:rPr>
          <w:rFonts w:ascii="Arial" w:hAnsi="Arial" w:cs="Arial"/>
          <w:i/>
          <w:sz w:val="18"/>
          <w:szCs w:val="18"/>
        </w:rPr>
        <w:t>(2007 – present)</w:t>
      </w:r>
    </w:p>
    <w:p w:rsidR="00F11D52" w:rsidRPr="000B1F48" w:rsidRDefault="001C0E4C" w:rsidP="001A06A1">
      <w:pPr>
        <w:numPr>
          <w:ilvl w:val="0"/>
          <w:numId w:val="1"/>
        </w:numPr>
        <w:spacing w:after="120"/>
        <w:rPr>
          <w:rFonts w:ascii="Arial" w:hAnsi="Arial" w:cs="Arial"/>
          <w:sz w:val="22"/>
          <w:szCs w:val="22"/>
        </w:rPr>
      </w:pPr>
      <w:r w:rsidRPr="002E66F1">
        <w:rPr>
          <w:rFonts w:ascii="Arial" w:hAnsi="Arial" w:cs="Arial"/>
          <w:sz w:val="22"/>
          <w:szCs w:val="22"/>
        </w:rPr>
        <w:t>Visiting Professor, University of Stavanger and Rogaland Psychiatric Services, Stavanger, Norway</w:t>
      </w:r>
      <w:r w:rsidR="00C347D9" w:rsidRPr="002E66F1">
        <w:rPr>
          <w:rFonts w:ascii="Arial" w:hAnsi="Arial" w:cs="Arial"/>
          <w:sz w:val="22"/>
          <w:szCs w:val="22"/>
        </w:rPr>
        <w:t xml:space="preserve"> </w:t>
      </w:r>
      <w:r w:rsidR="00C347D9" w:rsidRPr="002E66F1">
        <w:rPr>
          <w:rFonts w:ascii="Arial" w:hAnsi="Arial" w:cs="Arial"/>
          <w:i/>
          <w:sz w:val="18"/>
          <w:szCs w:val="18"/>
        </w:rPr>
        <w:t>(200</w:t>
      </w:r>
      <w:r w:rsidR="00640BF2" w:rsidRPr="002E66F1">
        <w:rPr>
          <w:rFonts w:ascii="Arial" w:hAnsi="Arial" w:cs="Arial"/>
          <w:i/>
          <w:sz w:val="18"/>
          <w:szCs w:val="18"/>
        </w:rPr>
        <w:t>7</w:t>
      </w:r>
      <w:r w:rsidR="00C347D9" w:rsidRPr="002E66F1">
        <w:rPr>
          <w:rFonts w:ascii="Arial" w:hAnsi="Arial" w:cs="Arial"/>
          <w:i/>
          <w:sz w:val="18"/>
          <w:szCs w:val="18"/>
        </w:rPr>
        <w:t xml:space="preserve"> – present)</w:t>
      </w:r>
    </w:p>
    <w:p w:rsidR="000B1F48" w:rsidRPr="000B1F48" w:rsidRDefault="000B1F48" w:rsidP="001A06A1">
      <w:pPr>
        <w:numPr>
          <w:ilvl w:val="0"/>
          <w:numId w:val="1"/>
        </w:numPr>
        <w:spacing w:after="120"/>
        <w:rPr>
          <w:rFonts w:ascii="Arial" w:hAnsi="Arial" w:cs="Arial"/>
          <w:i/>
          <w:sz w:val="18"/>
          <w:szCs w:val="18"/>
        </w:rPr>
      </w:pPr>
      <w:r w:rsidRPr="000B1F48">
        <w:rPr>
          <w:rFonts w:ascii="Arial" w:hAnsi="Arial" w:cs="Arial"/>
          <w:sz w:val="22"/>
          <w:szCs w:val="22"/>
        </w:rPr>
        <w:t>Visiting</w:t>
      </w:r>
      <w:r>
        <w:rPr>
          <w:rFonts w:ascii="Arial" w:hAnsi="Arial" w:cs="Arial"/>
          <w:sz w:val="22"/>
          <w:szCs w:val="22"/>
        </w:rPr>
        <w:t xml:space="preserve"> Professor, Royal College of Surgeons in Ireland </w:t>
      </w:r>
      <w:r w:rsidRPr="000B1F48">
        <w:rPr>
          <w:rFonts w:ascii="Arial" w:hAnsi="Arial" w:cs="Arial"/>
          <w:i/>
          <w:sz w:val="18"/>
          <w:szCs w:val="18"/>
        </w:rPr>
        <w:t>(2011- present)</w:t>
      </w:r>
    </w:p>
    <w:p w:rsidR="00826B24" w:rsidRPr="00826B24" w:rsidRDefault="00826B24" w:rsidP="00826B24">
      <w:pPr>
        <w:numPr>
          <w:ilvl w:val="0"/>
          <w:numId w:val="1"/>
        </w:numPr>
        <w:spacing w:after="120"/>
        <w:ind w:left="714" w:hanging="357"/>
        <w:rPr>
          <w:rFonts w:ascii="Arial" w:hAnsi="Arial" w:cs="Arial"/>
          <w:i/>
          <w:sz w:val="22"/>
          <w:szCs w:val="22"/>
        </w:rPr>
      </w:pPr>
      <w:r w:rsidRPr="00826B24">
        <w:rPr>
          <w:rFonts w:ascii="Arial" w:hAnsi="Arial" w:cs="Arial"/>
          <w:sz w:val="22"/>
          <w:szCs w:val="22"/>
        </w:rPr>
        <w:t>Founding Board of Directors, The Schizophrenia International Research Society (SIRS), (</w:t>
      </w:r>
      <w:r w:rsidRPr="00826B24">
        <w:rPr>
          <w:rFonts w:ascii="Arial" w:hAnsi="Arial" w:cs="Arial"/>
          <w:i/>
          <w:sz w:val="22"/>
          <w:szCs w:val="22"/>
        </w:rPr>
        <w:t>2006-present)</w:t>
      </w:r>
    </w:p>
    <w:p w:rsidR="00CF0C99" w:rsidRPr="002E66F1" w:rsidRDefault="00CF0C99"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Australian of The Year 2010</w:t>
      </w:r>
    </w:p>
    <w:p w:rsidR="0048003E" w:rsidRPr="002E66F1" w:rsidRDefault="00B56AE7" w:rsidP="001A06A1">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 xml:space="preserve">Officer of the Order of Australia (AO) </w:t>
      </w:r>
      <w:r w:rsidR="00F22D8F" w:rsidRPr="002E66F1">
        <w:rPr>
          <w:rFonts w:ascii="Arial" w:hAnsi="Arial" w:cs="Arial"/>
          <w:sz w:val="18"/>
          <w:szCs w:val="18"/>
        </w:rPr>
        <w:t>(</w:t>
      </w:r>
      <w:r w:rsidRPr="002E66F1">
        <w:rPr>
          <w:rFonts w:ascii="Arial" w:hAnsi="Arial" w:cs="Arial"/>
          <w:i/>
          <w:sz w:val="18"/>
          <w:szCs w:val="18"/>
        </w:rPr>
        <w:t>June 2010</w:t>
      </w:r>
      <w:r w:rsidR="00F22D8F" w:rsidRPr="002E66F1">
        <w:rPr>
          <w:rFonts w:ascii="Arial" w:hAnsi="Arial" w:cs="Arial"/>
          <w:sz w:val="18"/>
          <w:szCs w:val="18"/>
        </w:rPr>
        <w:t>)</w:t>
      </w:r>
    </w:p>
    <w:p w:rsidR="004038EB" w:rsidRPr="002E66F1" w:rsidRDefault="004038EB" w:rsidP="001A06A1">
      <w:pPr>
        <w:numPr>
          <w:ilvl w:val="0"/>
          <w:numId w:val="1"/>
        </w:numPr>
        <w:spacing w:after="120"/>
        <w:ind w:left="714" w:hanging="357"/>
        <w:rPr>
          <w:rFonts w:ascii="Arial" w:hAnsi="Arial" w:cs="Arial"/>
          <w:sz w:val="22"/>
          <w:szCs w:val="22"/>
        </w:rPr>
      </w:pPr>
      <w:r w:rsidRPr="002E66F1">
        <w:rPr>
          <w:rFonts w:ascii="Arial" w:hAnsi="Arial" w:cs="Arial"/>
          <w:sz w:val="22"/>
          <w:szCs w:val="22"/>
        </w:rPr>
        <w:t xml:space="preserve">Honorary Professorial Fellow, Department of Psychiatry, University of Melbourne, Australia </w:t>
      </w:r>
      <w:r w:rsidRPr="002E66F1">
        <w:rPr>
          <w:rFonts w:ascii="Arial" w:hAnsi="Arial" w:cs="Arial"/>
          <w:sz w:val="18"/>
          <w:szCs w:val="18"/>
        </w:rPr>
        <w:t>(</w:t>
      </w:r>
      <w:r w:rsidRPr="002E66F1">
        <w:rPr>
          <w:rFonts w:ascii="Arial" w:hAnsi="Arial" w:cs="Arial"/>
          <w:i/>
          <w:sz w:val="18"/>
          <w:szCs w:val="18"/>
        </w:rPr>
        <w:t>2011 – present</w:t>
      </w:r>
      <w:r w:rsidRPr="002E66F1">
        <w:rPr>
          <w:rFonts w:ascii="Arial" w:hAnsi="Arial" w:cs="Arial"/>
          <w:sz w:val="18"/>
          <w:szCs w:val="18"/>
        </w:rPr>
        <w:t>)</w:t>
      </w:r>
    </w:p>
    <w:p w:rsidR="00C875D1" w:rsidRDefault="001A06A1" w:rsidP="0016187E">
      <w:pPr>
        <w:numPr>
          <w:ilvl w:val="0"/>
          <w:numId w:val="1"/>
        </w:numPr>
        <w:spacing w:after="120" w:line="360" w:lineRule="auto"/>
        <w:ind w:left="714" w:hanging="357"/>
        <w:rPr>
          <w:rFonts w:ascii="Arial" w:hAnsi="Arial" w:cs="Arial"/>
          <w:sz w:val="22"/>
          <w:szCs w:val="22"/>
        </w:rPr>
      </w:pPr>
      <w:r w:rsidRPr="002E66F1">
        <w:rPr>
          <w:rFonts w:ascii="Arial" w:hAnsi="Arial" w:cs="Arial"/>
          <w:sz w:val="22"/>
          <w:szCs w:val="22"/>
        </w:rPr>
        <w:t>President, Australian Society for Psychiatric Research (</w:t>
      </w:r>
      <w:r w:rsidRPr="002E66F1">
        <w:rPr>
          <w:rFonts w:ascii="Arial" w:hAnsi="Arial" w:cs="Arial"/>
          <w:i/>
          <w:sz w:val="18"/>
          <w:szCs w:val="18"/>
        </w:rPr>
        <w:t xml:space="preserve">2013 – </w:t>
      </w:r>
      <w:r w:rsidR="002759A1">
        <w:rPr>
          <w:rFonts w:ascii="Arial" w:hAnsi="Arial" w:cs="Arial"/>
          <w:i/>
          <w:sz w:val="18"/>
          <w:szCs w:val="18"/>
        </w:rPr>
        <w:t>2015</w:t>
      </w:r>
      <w:r w:rsidRPr="002E66F1">
        <w:rPr>
          <w:rFonts w:ascii="Arial" w:hAnsi="Arial" w:cs="Arial"/>
          <w:i/>
          <w:sz w:val="18"/>
          <w:szCs w:val="18"/>
        </w:rPr>
        <w:t>)</w:t>
      </w:r>
    </w:p>
    <w:p w:rsidR="00C875D1" w:rsidRDefault="00C875D1" w:rsidP="0016187E">
      <w:pPr>
        <w:numPr>
          <w:ilvl w:val="0"/>
          <w:numId w:val="1"/>
        </w:numPr>
        <w:spacing w:after="120" w:line="360" w:lineRule="auto"/>
        <w:ind w:left="714" w:hanging="357"/>
        <w:rPr>
          <w:rFonts w:ascii="Arial" w:hAnsi="Arial" w:cs="Arial"/>
          <w:i/>
          <w:sz w:val="18"/>
          <w:szCs w:val="18"/>
        </w:rPr>
      </w:pPr>
      <w:r>
        <w:rPr>
          <w:rFonts w:ascii="Arial" w:hAnsi="Arial" w:cs="Arial"/>
          <w:sz w:val="22"/>
          <w:szCs w:val="22"/>
        </w:rPr>
        <w:t xml:space="preserve">Chair, Psychosis Australia Trust Research Advisory Council </w:t>
      </w:r>
      <w:r w:rsidRPr="00C875D1">
        <w:rPr>
          <w:rFonts w:ascii="Arial" w:hAnsi="Arial" w:cs="Arial"/>
          <w:i/>
          <w:sz w:val="18"/>
          <w:szCs w:val="18"/>
        </w:rPr>
        <w:t>(</w:t>
      </w:r>
      <w:r w:rsidRPr="002E66F1">
        <w:rPr>
          <w:rFonts w:ascii="Arial" w:hAnsi="Arial" w:cs="Arial"/>
          <w:i/>
          <w:sz w:val="18"/>
          <w:szCs w:val="18"/>
        </w:rPr>
        <w:t>2013 – present</w:t>
      </w:r>
      <w:r>
        <w:rPr>
          <w:rFonts w:ascii="Arial" w:hAnsi="Arial" w:cs="Arial"/>
          <w:i/>
          <w:sz w:val="18"/>
          <w:szCs w:val="18"/>
        </w:rPr>
        <w:t>)</w:t>
      </w:r>
    </w:p>
    <w:p w:rsidR="0016187E" w:rsidRPr="000B1F48" w:rsidRDefault="0016187E" w:rsidP="0016187E">
      <w:pPr>
        <w:numPr>
          <w:ilvl w:val="0"/>
          <w:numId w:val="1"/>
        </w:numPr>
        <w:spacing w:after="120" w:line="360" w:lineRule="auto"/>
        <w:ind w:left="714" w:hanging="357"/>
        <w:rPr>
          <w:rFonts w:ascii="Arial" w:hAnsi="Arial" w:cs="Arial"/>
          <w:sz w:val="22"/>
          <w:szCs w:val="22"/>
        </w:rPr>
      </w:pPr>
      <w:r w:rsidRPr="0016187E">
        <w:rPr>
          <w:rFonts w:ascii="Arial" w:hAnsi="Arial" w:cs="Arial"/>
          <w:sz w:val="22"/>
          <w:szCs w:val="22"/>
        </w:rPr>
        <w:t>President</w:t>
      </w:r>
      <w:r w:rsidR="008C7293">
        <w:rPr>
          <w:rFonts w:ascii="Arial" w:hAnsi="Arial" w:cs="Arial"/>
          <w:sz w:val="22"/>
          <w:szCs w:val="22"/>
        </w:rPr>
        <w:t xml:space="preserve"> Elect</w:t>
      </w:r>
      <w:r w:rsidRPr="0016187E">
        <w:rPr>
          <w:rFonts w:ascii="Arial" w:hAnsi="Arial" w:cs="Arial"/>
          <w:sz w:val="22"/>
          <w:szCs w:val="22"/>
        </w:rPr>
        <w:t>, S</w:t>
      </w:r>
      <w:r>
        <w:rPr>
          <w:rFonts w:ascii="Arial" w:hAnsi="Arial" w:cs="Arial"/>
          <w:sz w:val="22"/>
          <w:szCs w:val="22"/>
        </w:rPr>
        <w:t xml:space="preserve">chizophrenia International Research Society </w:t>
      </w:r>
      <w:r w:rsidR="008C7293">
        <w:rPr>
          <w:rFonts w:ascii="Arial" w:hAnsi="Arial" w:cs="Arial"/>
          <w:i/>
          <w:sz w:val="18"/>
          <w:szCs w:val="18"/>
        </w:rPr>
        <w:t>(2014, to take full office in 2016</w:t>
      </w:r>
      <w:r w:rsidRPr="0016187E">
        <w:rPr>
          <w:rFonts w:ascii="Arial" w:hAnsi="Arial" w:cs="Arial"/>
          <w:i/>
          <w:sz w:val="18"/>
          <w:szCs w:val="18"/>
        </w:rPr>
        <w:t>)</w:t>
      </w:r>
    </w:p>
    <w:p w:rsidR="000B1F48" w:rsidRPr="000B1F48" w:rsidRDefault="000B1F48" w:rsidP="0016187E">
      <w:pPr>
        <w:numPr>
          <w:ilvl w:val="0"/>
          <w:numId w:val="1"/>
        </w:numPr>
        <w:spacing w:after="120" w:line="360" w:lineRule="auto"/>
        <w:ind w:left="714" w:hanging="357"/>
        <w:rPr>
          <w:rFonts w:ascii="Arial" w:hAnsi="Arial" w:cs="Arial"/>
          <w:i/>
          <w:sz w:val="18"/>
          <w:szCs w:val="18"/>
        </w:rPr>
      </w:pPr>
      <w:r w:rsidRPr="000B1F48">
        <w:rPr>
          <w:rFonts w:ascii="Arial" w:hAnsi="Arial" w:cs="Arial"/>
          <w:color w:val="000000"/>
          <w:sz w:val="22"/>
          <w:szCs w:val="22"/>
        </w:rPr>
        <w:t xml:space="preserve">Chair, National Eating Disorders Collaboration </w:t>
      </w:r>
      <w:r w:rsidRPr="000B1F48">
        <w:rPr>
          <w:rFonts w:ascii="Arial" w:hAnsi="Arial" w:cs="Arial"/>
          <w:i/>
          <w:color w:val="000000"/>
          <w:sz w:val="18"/>
          <w:szCs w:val="18"/>
        </w:rPr>
        <w:t>(2012-)</w:t>
      </w:r>
    </w:p>
    <w:p w:rsidR="001C0E4C" w:rsidRDefault="001C0E4C" w:rsidP="00C875D1">
      <w:pPr>
        <w:rPr>
          <w:rFonts w:ascii="Arial" w:hAnsi="Arial" w:cs="Arial"/>
        </w:rPr>
      </w:pPr>
      <w:bookmarkStart w:id="0" w:name="_Toc163968353"/>
      <w:bookmarkStart w:id="1" w:name="_GoBack"/>
      <w:bookmarkEnd w:id="1"/>
    </w:p>
    <w:p w:rsidR="00826B24" w:rsidRDefault="00826B24" w:rsidP="00C875D1">
      <w:pPr>
        <w:rPr>
          <w:rFonts w:ascii="Arial" w:hAnsi="Arial" w:cs="Arial"/>
        </w:rPr>
      </w:pPr>
    </w:p>
    <w:p w:rsidR="00826B24" w:rsidRDefault="00826B24" w:rsidP="00C875D1">
      <w:pPr>
        <w:rPr>
          <w:rFonts w:ascii="Arial" w:hAnsi="Arial" w:cs="Arial"/>
        </w:rPr>
      </w:pPr>
    </w:p>
    <w:p w:rsidR="00826B24" w:rsidRPr="002E66F1" w:rsidRDefault="00826B24" w:rsidP="00C875D1">
      <w:pPr>
        <w:rPr>
          <w:rFonts w:ascii="Arial" w:hAnsi="Arial" w:cs="Arial"/>
        </w:rPr>
      </w:pPr>
    </w:p>
    <w:p w:rsidR="001C0E4C" w:rsidRPr="002E66F1" w:rsidRDefault="001C0E4C" w:rsidP="001C0E4C">
      <w:pPr>
        <w:jc w:val="center"/>
        <w:rPr>
          <w:rFonts w:ascii="Arial" w:hAnsi="Arial" w:cs="Arial"/>
        </w:rPr>
      </w:pPr>
      <w:r w:rsidRPr="002E66F1">
        <w:rPr>
          <w:rFonts w:ascii="Arial" w:hAnsi="Arial" w:cs="Arial"/>
        </w:rPr>
        <w:t xml:space="preserve">Updated: </w:t>
      </w:r>
      <w:r w:rsidR="00CA717E">
        <w:rPr>
          <w:rFonts w:ascii="Arial" w:hAnsi="Arial" w:cs="Arial"/>
        </w:rPr>
        <w:t>19</w:t>
      </w:r>
      <w:r w:rsidR="00611AAB">
        <w:rPr>
          <w:rFonts w:ascii="Arial" w:hAnsi="Arial" w:cs="Arial"/>
        </w:rPr>
        <w:t xml:space="preserve"> September</w:t>
      </w:r>
      <w:r w:rsidR="00ED026A">
        <w:rPr>
          <w:rFonts w:ascii="Arial" w:hAnsi="Arial" w:cs="Arial"/>
        </w:rPr>
        <w:t xml:space="preserve"> 2014</w:t>
      </w:r>
    </w:p>
    <w:p w:rsidR="001C0E4C" w:rsidRPr="002E66F1" w:rsidRDefault="001C0E4C" w:rsidP="001C0E4C">
      <w:pPr>
        <w:jc w:val="center"/>
        <w:rPr>
          <w:rFonts w:ascii="Arial" w:hAnsi="Arial" w:cs="Arial"/>
        </w:rPr>
      </w:pPr>
      <w:r w:rsidRPr="002E66F1">
        <w:rPr>
          <w:rFonts w:ascii="Arial" w:hAnsi="Arial" w:cs="Arial"/>
        </w:rPr>
        <w:br w:type="page"/>
      </w:r>
      <w:r w:rsidRPr="002E66F1">
        <w:rPr>
          <w:rFonts w:ascii="Arial" w:hAnsi="Arial" w:cs="Arial"/>
          <w:b/>
          <w:sz w:val="28"/>
          <w:szCs w:val="28"/>
        </w:rPr>
        <w:lastRenderedPageBreak/>
        <w:t>TABLE OF CONTENTS</w:t>
      </w:r>
    </w:p>
    <w:p w:rsidR="001C0E4C" w:rsidRPr="002E66F1" w:rsidRDefault="001C0E4C" w:rsidP="001C0E4C">
      <w:pPr>
        <w:jc w:val="center"/>
        <w:rPr>
          <w:rFonts w:ascii="Arial" w:hAnsi="Arial" w:cs="Arial"/>
          <w:b/>
          <w:sz w:val="18"/>
          <w:szCs w:val="18"/>
        </w:rPr>
      </w:pPr>
    </w:p>
    <w:p w:rsidR="006C6E36" w:rsidRPr="006C6E36" w:rsidRDefault="0028209F">
      <w:pPr>
        <w:pStyle w:val="TOC1"/>
        <w:tabs>
          <w:tab w:val="right" w:leader="dot" w:pos="9629"/>
        </w:tabs>
        <w:rPr>
          <w:rFonts w:ascii="Arial" w:eastAsiaTheme="minorEastAsia" w:hAnsi="Arial" w:cs="Arial"/>
          <w:b w:val="0"/>
          <w:bCs w:val="0"/>
          <w:i w:val="0"/>
          <w:iCs w:val="0"/>
          <w:noProof/>
          <w:sz w:val="22"/>
          <w:szCs w:val="22"/>
          <w:lang w:eastAsia="en-AU"/>
        </w:rPr>
      </w:pPr>
      <w:r w:rsidRPr="002E66F1">
        <w:rPr>
          <w:rFonts w:ascii="Arial" w:hAnsi="Arial" w:cs="Arial"/>
          <w:bCs w:val="0"/>
          <w:i w:val="0"/>
          <w:iCs w:val="0"/>
        </w:rPr>
        <w:fldChar w:fldCharType="begin"/>
      </w:r>
      <w:r w:rsidR="001C0E4C" w:rsidRPr="002E66F1">
        <w:rPr>
          <w:rFonts w:ascii="Arial" w:hAnsi="Arial" w:cs="Arial"/>
          <w:bCs w:val="0"/>
          <w:i w:val="0"/>
          <w:iCs w:val="0"/>
        </w:rPr>
        <w:instrText xml:space="preserve"> TOC \o "1-3" \h \z \u </w:instrText>
      </w:r>
      <w:r w:rsidRPr="002E66F1">
        <w:rPr>
          <w:rFonts w:ascii="Arial" w:hAnsi="Arial" w:cs="Arial"/>
          <w:bCs w:val="0"/>
          <w:i w:val="0"/>
          <w:iCs w:val="0"/>
        </w:rPr>
        <w:fldChar w:fldCharType="separate"/>
      </w:r>
      <w:hyperlink w:anchor="_Toc393284076" w:history="1">
        <w:r w:rsidR="006C6E36" w:rsidRPr="006C6E36">
          <w:rPr>
            <w:rStyle w:val="Hyperlink"/>
            <w:rFonts w:ascii="Arial" w:hAnsi="Arial" w:cs="Arial"/>
            <w:noProof/>
          </w:rPr>
          <w:t>PERSONAL INFORMATION</w:t>
        </w:r>
        <w:r w:rsidR="006C6E36" w:rsidRPr="006C6E36">
          <w:rPr>
            <w:rFonts w:ascii="Arial" w:hAnsi="Arial" w:cs="Arial"/>
            <w:noProof/>
            <w:webHidden/>
          </w:rPr>
          <w:tab/>
        </w:r>
        <w:r w:rsidRPr="006C6E36">
          <w:rPr>
            <w:rFonts w:ascii="Arial" w:hAnsi="Arial" w:cs="Arial"/>
            <w:noProof/>
            <w:webHidden/>
          </w:rPr>
          <w:fldChar w:fldCharType="begin"/>
        </w:r>
        <w:r w:rsidR="006C6E36" w:rsidRPr="006C6E36">
          <w:rPr>
            <w:rFonts w:ascii="Arial" w:hAnsi="Arial" w:cs="Arial"/>
            <w:noProof/>
            <w:webHidden/>
          </w:rPr>
          <w:instrText xml:space="preserve"> PAGEREF _Toc393284076 \h </w:instrText>
        </w:r>
        <w:r w:rsidRPr="006C6E36">
          <w:rPr>
            <w:rFonts w:ascii="Arial" w:hAnsi="Arial" w:cs="Arial"/>
            <w:noProof/>
            <w:webHidden/>
          </w:rPr>
        </w:r>
        <w:r w:rsidRPr="006C6E36">
          <w:rPr>
            <w:rFonts w:ascii="Arial" w:hAnsi="Arial" w:cs="Arial"/>
            <w:noProof/>
            <w:webHidden/>
          </w:rPr>
          <w:fldChar w:fldCharType="separate"/>
        </w:r>
        <w:r w:rsidR="006C6E36" w:rsidRPr="006C6E36">
          <w:rPr>
            <w:rFonts w:ascii="Arial" w:hAnsi="Arial" w:cs="Arial"/>
            <w:noProof/>
            <w:webHidden/>
          </w:rPr>
          <w:t>3</w:t>
        </w:r>
        <w:r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077" w:history="1">
        <w:r w:rsidR="006C6E36" w:rsidRPr="006C6E36">
          <w:rPr>
            <w:rStyle w:val="Hyperlink"/>
            <w:rFonts w:ascii="Arial" w:hAnsi="Arial" w:cs="Arial"/>
            <w:noProof/>
          </w:rPr>
          <w:t>QUALIFICATIONS, MEMBERSHIPS AND FELLOWSHIPS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_Toc393284077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3</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078" w:history="1">
        <w:r w:rsidR="006C6E36" w:rsidRPr="006C6E36">
          <w:rPr>
            <w:rStyle w:val="Hyperlink"/>
            <w:rFonts w:ascii="Arial" w:hAnsi="Arial" w:cs="Arial"/>
            <w:noProof/>
          </w:rPr>
          <w:t>POSITIONS HELD</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_Toc393284078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079" w:history="1">
        <w:r w:rsidR="006C6E36" w:rsidRPr="006C6E36">
          <w:rPr>
            <w:rStyle w:val="Hyperlink"/>
            <w:rFonts w:ascii="Arial" w:hAnsi="Arial" w:cs="Arial"/>
            <w:noProof/>
          </w:rPr>
          <w:t>AWARDS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_Toc393284079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6</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080" w:history="1">
        <w:r w:rsidR="006C6E36" w:rsidRPr="006C6E36">
          <w:rPr>
            <w:rStyle w:val="Hyperlink"/>
            <w:rFonts w:ascii="Arial" w:hAnsi="Arial" w:cs="Arial"/>
            <w:noProof/>
          </w:rPr>
          <w:t>PUBLICATIONS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_Toc393284080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081" w:history="1">
        <w:r w:rsidR="006C6E36" w:rsidRPr="006C6E36">
          <w:rPr>
            <w:rStyle w:val="Hyperlink"/>
            <w:rFonts w:ascii="Arial" w:hAnsi="Arial" w:cs="Arial"/>
            <w:noProof/>
          </w:rPr>
          <w:t>Rankings (Scopus; Essential Science Indicators)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_Toc393284081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082" w:history="1">
        <w:r w:rsidR="006C6E36" w:rsidRPr="006C6E36">
          <w:rPr>
            <w:rStyle w:val="Hyperlink"/>
            <w:rFonts w:ascii="Arial" w:hAnsi="Arial" w:cs="Arial"/>
            <w:noProof/>
          </w:rPr>
          <w:t>Refereed Research Publications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_Toc393284082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3" w:history="1">
        <w:r w:rsidR="006C6E36" w:rsidRPr="006C6E36">
          <w:rPr>
            <w:rStyle w:val="Hyperlink"/>
            <w:rFonts w:ascii="Arial" w:hAnsi="Arial" w:cs="Arial"/>
            <w:noProof/>
          </w:rPr>
          <w:t>1985–1989</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_Toc393284083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4" w:history="1">
        <w:r w:rsidR="006C6E36" w:rsidRPr="006C6E36">
          <w:rPr>
            <w:rStyle w:val="Hyperlink"/>
            <w:rFonts w:ascii="Arial" w:hAnsi="Arial" w:cs="Arial"/>
            <w:noProof/>
          </w:rPr>
          <w:t>1990–1994</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_Toc393284084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5" w:history="1">
        <w:r w:rsidR="006C6E36" w:rsidRPr="006C6E36">
          <w:rPr>
            <w:rStyle w:val="Hyperlink"/>
            <w:rFonts w:ascii="Arial" w:hAnsi="Arial" w:cs="Arial"/>
            <w:noProof/>
          </w:rPr>
          <w:t>1995–1999</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_Toc393284085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10</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6" w:history="1">
        <w:r w:rsidR="006C6E36" w:rsidRPr="006C6E36">
          <w:rPr>
            <w:rStyle w:val="Hyperlink"/>
            <w:rFonts w:ascii="Arial" w:hAnsi="Arial" w:cs="Arial"/>
            <w:noProof/>
          </w:rPr>
          <w:t>2000–2004</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_Toc393284086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13</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7" w:history="1">
        <w:r w:rsidR="006C6E36" w:rsidRPr="006C6E36">
          <w:rPr>
            <w:rStyle w:val="Hyperlink"/>
            <w:rFonts w:ascii="Arial" w:hAnsi="Arial" w:cs="Arial"/>
            <w:noProof/>
          </w:rPr>
          <w:t>2005</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_Toc393284087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16</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8" w:history="1">
        <w:r w:rsidR="006C6E36" w:rsidRPr="006C6E36">
          <w:rPr>
            <w:rStyle w:val="Hyperlink"/>
            <w:rFonts w:ascii="Arial" w:hAnsi="Arial" w:cs="Arial"/>
            <w:noProof/>
          </w:rPr>
          <w:t>2006</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_Toc393284088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18</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89" w:history="1">
        <w:r w:rsidR="006C6E36" w:rsidRPr="006C6E36">
          <w:rPr>
            <w:rStyle w:val="Hyperlink"/>
            <w:rFonts w:ascii="Arial" w:hAnsi="Arial" w:cs="Arial"/>
            <w:noProof/>
          </w:rPr>
          <w:t>2007</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_Toc393284089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19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0" w:history="1">
        <w:r w:rsidR="006C6E36" w:rsidRPr="006C6E36">
          <w:rPr>
            <w:rStyle w:val="Hyperlink"/>
            <w:rFonts w:ascii="Arial" w:hAnsi="Arial" w:cs="Arial"/>
            <w:noProof/>
          </w:rPr>
          <w:t>2008</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_Toc393284090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21</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1" w:history="1">
        <w:r w:rsidR="006C6E36" w:rsidRPr="006C6E36">
          <w:rPr>
            <w:rStyle w:val="Hyperlink"/>
            <w:rFonts w:ascii="Arial" w:hAnsi="Arial" w:cs="Arial"/>
            <w:noProof/>
          </w:rPr>
          <w:t>2009</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_Toc393284091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23</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2" w:history="1">
        <w:r w:rsidR="006C6E36" w:rsidRPr="006C6E36">
          <w:rPr>
            <w:rStyle w:val="Hyperlink"/>
            <w:rFonts w:ascii="Arial" w:hAnsi="Arial" w:cs="Arial"/>
            <w:noProof/>
          </w:rPr>
          <w:t>2010</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_Toc393284092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25</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3" w:history="1">
        <w:r w:rsidR="006C6E36" w:rsidRPr="006C6E36">
          <w:rPr>
            <w:rStyle w:val="Hyperlink"/>
            <w:rFonts w:ascii="Arial" w:hAnsi="Arial" w:cs="Arial"/>
            <w:noProof/>
          </w:rPr>
          <w:t>2011</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_Toc393284093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27</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4" w:history="1">
        <w:r w:rsidR="006C6E36" w:rsidRPr="006C6E36">
          <w:rPr>
            <w:rStyle w:val="Hyperlink"/>
            <w:rFonts w:ascii="Arial" w:hAnsi="Arial" w:cs="Arial"/>
            <w:noProof/>
          </w:rPr>
          <w:t>2012</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_Toc393284094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29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5" w:history="1">
        <w:r w:rsidR="006C6E36" w:rsidRPr="006C6E36">
          <w:rPr>
            <w:rStyle w:val="Hyperlink"/>
            <w:rFonts w:ascii="Arial" w:hAnsi="Arial" w:cs="Arial"/>
            <w:noProof/>
          </w:rPr>
          <w:t>2013</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_Toc393284095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32</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096" w:history="1">
        <w:r w:rsidR="006C6E36" w:rsidRPr="006C6E36">
          <w:rPr>
            <w:rStyle w:val="Hyperlink"/>
            <w:rFonts w:ascii="Arial" w:hAnsi="Arial" w:cs="Arial"/>
            <w:noProof/>
          </w:rPr>
          <w:t>2014</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_Toc393284096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35</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097" w:history="1">
        <w:r w:rsidR="006C6E36" w:rsidRPr="006C6E36">
          <w:rPr>
            <w:rStyle w:val="Hyperlink"/>
            <w:rFonts w:ascii="Arial" w:hAnsi="Arial" w:cs="Arial"/>
            <w:noProof/>
            <w:lang w:eastAsia="en-AU"/>
          </w:rPr>
          <w:t>In Press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_Toc393284097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36</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098" w:history="1">
        <w:r w:rsidR="006C6E36" w:rsidRPr="006C6E36">
          <w:rPr>
            <w:rStyle w:val="Hyperlink"/>
            <w:rFonts w:ascii="Arial" w:hAnsi="Arial" w:cs="Arial"/>
            <w:noProof/>
            <w:lang w:val="en-US"/>
          </w:rPr>
          <w:t>Reviews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_Toc393284098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36</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099" w:history="1">
        <w:r w:rsidR="006C6E36" w:rsidRPr="006C6E36">
          <w:rPr>
            <w:rStyle w:val="Hyperlink"/>
            <w:rFonts w:ascii="Arial" w:hAnsi="Arial" w:cs="Arial"/>
            <w:noProof/>
            <w:lang w:eastAsia="en-AU"/>
          </w:rPr>
          <w:t>Editorials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_Toc393284099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42</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0" w:history="1">
        <w:r w:rsidR="006C6E36" w:rsidRPr="006C6E36">
          <w:rPr>
            <w:rStyle w:val="Hyperlink"/>
            <w:rFonts w:ascii="Arial" w:hAnsi="Arial" w:cs="Arial"/>
            <w:noProof/>
            <w:lang w:eastAsia="en-AU"/>
          </w:rPr>
          <w:t>Commentary</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_Toc393284100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43</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1" w:history="1">
        <w:r w:rsidR="006C6E36" w:rsidRPr="006C6E36">
          <w:rPr>
            <w:rStyle w:val="Hyperlink"/>
            <w:rFonts w:ascii="Arial" w:hAnsi="Arial" w:cs="Arial"/>
            <w:noProof/>
          </w:rPr>
          <w:t>Research Books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_Toc393284101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44</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2" w:history="1">
        <w:r w:rsidR="006C6E36" w:rsidRPr="006C6E36">
          <w:rPr>
            <w:rStyle w:val="Hyperlink"/>
            <w:rFonts w:ascii="Arial" w:hAnsi="Arial" w:cs="Arial"/>
            <w:noProof/>
          </w:rPr>
          <w:t>Book Chapters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_Toc393284102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44</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3" w:history="1">
        <w:r w:rsidR="006C6E36" w:rsidRPr="006C6E36">
          <w:rPr>
            <w:rStyle w:val="Hyperlink"/>
            <w:rFonts w:ascii="Arial" w:hAnsi="Arial" w:cs="Arial"/>
            <w:noProof/>
          </w:rPr>
          <w:t>Letters and Book Reviews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_Toc393284103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48</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4" w:history="1">
        <w:r w:rsidR="006C6E36" w:rsidRPr="006C6E36">
          <w:rPr>
            <w:rStyle w:val="Hyperlink"/>
            <w:rFonts w:ascii="Arial" w:hAnsi="Arial" w:cs="Arial"/>
            <w:noProof/>
          </w:rPr>
          <w:t>Journal Supplements Edited</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_Toc393284104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50</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5" w:history="1">
        <w:r w:rsidR="006C6E36" w:rsidRPr="006C6E36">
          <w:rPr>
            <w:rStyle w:val="Hyperlink"/>
            <w:rFonts w:ascii="Arial" w:hAnsi="Arial" w:cs="Arial"/>
            <w:noProof/>
          </w:rPr>
          <w:t>Non-refereed Research Publications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_Toc393284105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50</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6" w:history="1">
        <w:r w:rsidR="006C6E36" w:rsidRPr="006C6E36">
          <w:rPr>
            <w:rStyle w:val="Hyperlink"/>
            <w:rFonts w:ascii="Arial" w:hAnsi="Arial" w:cs="Arial"/>
            <w:noProof/>
          </w:rPr>
          <w:t>Guidelines, Monographs and Manuals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_Toc393284106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51</w:t>
        </w:r>
        <w:r w:rsidR="0028209F" w:rsidRPr="006C6E36">
          <w:rPr>
            <w:rFonts w:ascii="Arial" w:hAnsi="Arial" w:cs="Arial"/>
            <w:noProof/>
            <w:webHidden/>
          </w:rPr>
          <w:fldChar w:fldCharType="end"/>
        </w:r>
      </w:hyperlink>
    </w:p>
    <w:p w:rsidR="006C6E36" w:rsidRPr="006C6E36" w:rsidRDefault="000B1F48">
      <w:pPr>
        <w:pStyle w:val="TOC2"/>
        <w:tabs>
          <w:tab w:val="right" w:leader="dot" w:pos="9629"/>
        </w:tabs>
        <w:rPr>
          <w:rFonts w:ascii="Arial" w:eastAsiaTheme="minorEastAsia" w:hAnsi="Arial" w:cs="Arial"/>
          <w:b w:val="0"/>
          <w:bCs w:val="0"/>
          <w:noProof/>
          <w:lang w:eastAsia="en-AU"/>
        </w:rPr>
      </w:pPr>
      <w:hyperlink w:anchor="_Toc393284107" w:history="1">
        <w:r w:rsidR="006C6E36" w:rsidRPr="006C6E36">
          <w:rPr>
            <w:rStyle w:val="Hyperlink"/>
            <w:rFonts w:ascii="Arial" w:hAnsi="Arial" w:cs="Arial"/>
            <w:noProof/>
            <w:lang w:eastAsia="en-AU"/>
          </w:rPr>
          <w:t>Patents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_Toc393284107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51</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108" w:history="1">
        <w:r w:rsidR="006C6E36" w:rsidRPr="006C6E36">
          <w:rPr>
            <w:rStyle w:val="Hyperlink"/>
            <w:rFonts w:ascii="Arial" w:hAnsi="Arial" w:cs="Arial"/>
            <w:noProof/>
          </w:rPr>
          <w:t>PRESENTATIONS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_Toc393284108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51</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109" w:history="1">
        <w:r w:rsidR="006C6E36" w:rsidRPr="006C6E36">
          <w:rPr>
            <w:rStyle w:val="Hyperlink"/>
            <w:rFonts w:ascii="Arial" w:hAnsi="Arial" w:cs="Arial"/>
            <w:noProof/>
          </w:rPr>
          <w:t>RESEARCH DEVELOPMENT AND GRANTS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_Toc393284109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59</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110" w:history="1">
        <w:r w:rsidR="006C6E36" w:rsidRPr="006C6E36">
          <w:rPr>
            <w:rStyle w:val="Hyperlink"/>
            <w:rFonts w:ascii="Arial" w:hAnsi="Arial" w:cs="Arial"/>
            <w:noProof/>
          </w:rPr>
          <w:t>OTHER PROFESSIONAL ACTIVITIES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_Toc393284110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77</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1" w:history="1">
        <w:r w:rsidR="006C6E36" w:rsidRPr="006C6E36">
          <w:rPr>
            <w:rStyle w:val="Hyperlink"/>
            <w:rFonts w:ascii="Arial" w:hAnsi="Arial" w:cs="Arial"/>
            <w:noProof/>
          </w:rPr>
          <w:t>Policy and Consultancy</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_Toc393284111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77</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2" w:history="1">
        <w:r w:rsidR="006C6E36" w:rsidRPr="006C6E36">
          <w:rPr>
            <w:rStyle w:val="Hyperlink"/>
            <w:rFonts w:ascii="Arial" w:hAnsi="Arial" w:cs="Arial"/>
            <w:noProof/>
          </w:rPr>
          <w:t>Advisory Board Memberships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_Toc393284112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78</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3" w:history="1">
        <w:r w:rsidR="006C6E36" w:rsidRPr="006C6E36">
          <w:rPr>
            <w:rStyle w:val="Hyperlink"/>
            <w:rFonts w:ascii="Arial" w:hAnsi="Arial" w:cs="Arial"/>
            <w:noProof/>
          </w:rPr>
          <w:t>Teaching/Workshops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_Toc393284113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78</w:t>
        </w:r>
        <w:r w:rsidR="0028209F" w:rsidRPr="006C6E36">
          <w:rPr>
            <w:rFonts w:ascii="Arial" w:hAnsi="Arial" w:cs="Arial"/>
            <w:noProof/>
            <w:webHidden/>
          </w:rPr>
          <w:fldChar w:fldCharType="end"/>
        </w:r>
      </w:hyperlink>
    </w:p>
    <w:p w:rsidR="006C6E36" w:rsidRPr="006C6E36" w:rsidRDefault="000B1F48">
      <w:pPr>
        <w:pStyle w:val="TOC1"/>
        <w:tabs>
          <w:tab w:val="right" w:leader="dot" w:pos="9629"/>
        </w:tabs>
        <w:rPr>
          <w:rFonts w:ascii="Arial" w:eastAsiaTheme="minorEastAsia" w:hAnsi="Arial" w:cs="Arial"/>
          <w:b w:val="0"/>
          <w:bCs w:val="0"/>
          <w:i w:val="0"/>
          <w:iCs w:val="0"/>
          <w:noProof/>
          <w:sz w:val="22"/>
          <w:szCs w:val="22"/>
          <w:lang w:eastAsia="en-AU"/>
        </w:rPr>
      </w:pPr>
      <w:hyperlink w:anchor="_Toc393284114" w:history="1">
        <w:r w:rsidR="006C6E36" w:rsidRPr="006C6E36">
          <w:rPr>
            <w:rStyle w:val="Hyperlink"/>
            <w:rFonts w:ascii="Arial" w:hAnsi="Arial" w:cs="Arial"/>
            <w:noProof/>
          </w:rPr>
          <w:t>OTHER SCIENTIFIC ACTIVITIES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_Toc393284114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5" w:history="1">
        <w:r w:rsidR="006C6E36" w:rsidRPr="006C6E36">
          <w:rPr>
            <w:rStyle w:val="Hyperlink"/>
            <w:rFonts w:ascii="Arial" w:hAnsi="Arial" w:cs="Arial"/>
            <w:noProof/>
          </w:rPr>
          <w:t>Editorial Boards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_Toc393284115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6" w:history="1">
        <w:r w:rsidR="006C6E36" w:rsidRPr="006C6E36">
          <w:rPr>
            <w:rStyle w:val="Hyperlink"/>
            <w:rFonts w:ascii="Arial" w:hAnsi="Arial" w:cs="Arial"/>
            <w:noProof/>
          </w:rPr>
          <w:t>Journal Reviewer</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_Toc393284116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7" w:history="1">
        <w:r w:rsidR="006C6E36" w:rsidRPr="006C6E36">
          <w:rPr>
            <w:rStyle w:val="Hyperlink"/>
            <w:rFonts w:ascii="Arial" w:hAnsi="Arial" w:cs="Arial"/>
            <w:noProof/>
          </w:rPr>
          <w:t>Grant Reviewer</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_Toc393284117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79</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8" w:history="1">
        <w:r w:rsidR="006C6E36" w:rsidRPr="006C6E36">
          <w:rPr>
            <w:rStyle w:val="Hyperlink"/>
            <w:rFonts w:ascii="Arial" w:hAnsi="Arial" w:cs="Arial"/>
            <w:noProof/>
          </w:rPr>
          <w:t>Conferences Convened</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_Toc393284118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80</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19" w:history="1">
        <w:r w:rsidR="006C6E36" w:rsidRPr="006C6E36">
          <w:rPr>
            <w:rStyle w:val="Hyperlink"/>
            <w:rFonts w:ascii="Arial" w:hAnsi="Arial" w:cs="Arial"/>
            <w:noProof/>
          </w:rPr>
          <w:t>International Diagnostic Field Trials</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_Toc393284119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81</w:t>
        </w:r>
        <w:r w:rsidR="0028209F" w:rsidRPr="006C6E36">
          <w:rPr>
            <w:rFonts w:ascii="Arial" w:hAnsi="Arial" w:cs="Arial"/>
            <w:noProof/>
            <w:webHidden/>
          </w:rPr>
          <w:fldChar w:fldCharType="end"/>
        </w:r>
      </w:hyperlink>
    </w:p>
    <w:p w:rsidR="006C6E36" w:rsidRPr="006C6E36" w:rsidRDefault="000B1F48">
      <w:pPr>
        <w:pStyle w:val="TOC3"/>
        <w:tabs>
          <w:tab w:val="right" w:leader="dot" w:pos="9629"/>
        </w:tabs>
        <w:rPr>
          <w:rFonts w:ascii="Arial" w:eastAsiaTheme="minorEastAsia" w:hAnsi="Arial" w:cs="Arial"/>
          <w:noProof/>
          <w:sz w:val="22"/>
          <w:szCs w:val="22"/>
          <w:lang w:eastAsia="en-AU"/>
        </w:rPr>
      </w:pPr>
      <w:hyperlink w:anchor="_Toc393284120" w:history="1">
        <w:r w:rsidR="006C6E36" w:rsidRPr="006C6E36">
          <w:rPr>
            <w:rStyle w:val="Hyperlink"/>
            <w:rFonts w:ascii="Arial" w:hAnsi="Arial" w:cs="Arial"/>
            <w:noProof/>
          </w:rPr>
          <w:t>Service Development</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_Toc393284120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81</w:t>
        </w:r>
        <w:r w:rsidR="0028209F" w:rsidRPr="006C6E36">
          <w:rPr>
            <w:rFonts w:ascii="Arial" w:hAnsi="Arial" w:cs="Arial"/>
            <w:noProof/>
            <w:webHidden/>
          </w:rPr>
          <w:fldChar w:fldCharType="end"/>
        </w:r>
      </w:hyperlink>
    </w:p>
    <w:p w:rsidR="006C6E36" w:rsidRDefault="000B1F48">
      <w:pPr>
        <w:pStyle w:val="TOC3"/>
        <w:tabs>
          <w:tab w:val="right" w:leader="dot" w:pos="9629"/>
        </w:tabs>
        <w:rPr>
          <w:rFonts w:asciiTheme="minorHAnsi" w:eastAsiaTheme="minorEastAsia" w:hAnsiTheme="minorHAnsi" w:cstheme="minorBidi"/>
          <w:noProof/>
          <w:sz w:val="22"/>
          <w:szCs w:val="22"/>
          <w:lang w:eastAsia="en-AU"/>
        </w:rPr>
      </w:pPr>
      <w:hyperlink w:anchor="_Toc393284121" w:history="1">
        <w:r w:rsidR="006C6E36" w:rsidRPr="006C6E36">
          <w:rPr>
            <w:rStyle w:val="Hyperlink"/>
            <w:rFonts w:ascii="Arial" w:hAnsi="Arial" w:cs="Arial"/>
            <w:noProof/>
          </w:rPr>
          <w:t>Supervision and Mentorship</w:t>
        </w:r>
        <w:r w:rsidR="006C6E36" w:rsidRPr="006C6E36">
          <w:rPr>
            <w:rFonts w:ascii="Arial" w:hAnsi="Arial" w:cs="Arial"/>
            <w:noProof/>
            <w:webHidden/>
          </w:rPr>
          <w:tab/>
        </w:r>
        <w:r w:rsidR="0028209F" w:rsidRPr="006C6E36">
          <w:rPr>
            <w:rFonts w:ascii="Arial" w:hAnsi="Arial" w:cs="Arial"/>
            <w:noProof/>
            <w:webHidden/>
          </w:rPr>
          <w:fldChar w:fldCharType="begin"/>
        </w:r>
        <w:r w:rsidR="006C6E36" w:rsidRPr="006C6E36">
          <w:rPr>
            <w:rFonts w:ascii="Arial" w:hAnsi="Arial" w:cs="Arial"/>
            <w:noProof/>
            <w:webHidden/>
          </w:rPr>
          <w:instrText xml:space="preserve"> PAGEREF _Toc393284121 \h </w:instrText>
        </w:r>
        <w:r w:rsidR="0028209F" w:rsidRPr="006C6E36">
          <w:rPr>
            <w:rFonts w:ascii="Arial" w:hAnsi="Arial" w:cs="Arial"/>
            <w:noProof/>
            <w:webHidden/>
          </w:rPr>
        </w:r>
        <w:r w:rsidR="0028209F" w:rsidRPr="006C6E36">
          <w:rPr>
            <w:rFonts w:ascii="Arial" w:hAnsi="Arial" w:cs="Arial"/>
            <w:noProof/>
            <w:webHidden/>
          </w:rPr>
          <w:fldChar w:fldCharType="separate"/>
        </w:r>
        <w:r w:rsidR="006C6E36" w:rsidRPr="006C6E36">
          <w:rPr>
            <w:rFonts w:ascii="Arial" w:hAnsi="Arial" w:cs="Arial"/>
            <w:noProof/>
            <w:webHidden/>
          </w:rPr>
          <w:t>82</w:t>
        </w:r>
        <w:r w:rsidR="0028209F" w:rsidRPr="006C6E36">
          <w:rPr>
            <w:rFonts w:ascii="Arial" w:hAnsi="Arial" w:cs="Arial"/>
            <w:noProof/>
            <w:webHidden/>
          </w:rPr>
          <w:fldChar w:fldCharType="end"/>
        </w:r>
      </w:hyperlink>
    </w:p>
    <w:p w:rsidR="001C0E4C" w:rsidRPr="002E66F1" w:rsidRDefault="0028209F" w:rsidP="001C0E4C">
      <w:pPr>
        <w:pStyle w:val="Heading1"/>
        <w:spacing w:line="360" w:lineRule="auto"/>
        <w:ind w:left="0" w:firstLine="0"/>
        <w:rPr>
          <w:rFonts w:ascii="Arial" w:hAnsi="Arial" w:cs="Arial"/>
        </w:rPr>
      </w:pPr>
      <w:r w:rsidRPr="002E66F1">
        <w:rPr>
          <w:rFonts w:ascii="Arial" w:eastAsia="Times" w:hAnsi="Arial" w:cs="Arial"/>
          <w:bCs/>
          <w:i/>
          <w:iCs/>
          <w:sz w:val="24"/>
          <w:szCs w:val="24"/>
        </w:rPr>
        <w:fldChar w:fldCharType="end"/>
      </w:r>
      <w:r w:rsidR="001C0E4C" w:rsidRPr="002E66F1">
        <w:rPr>
          <w:rFonts w:ascii="Arial" w:hAnsi="Arial" w:cs="Arial"/>
        </w:rPr>
        <w:br w:type="page"/>
      </w:r>
      <w:bookmarkStart w:id="2" w:name="_Toc393284076"/>
      <w:r w:rsidR="001C0E4C" w:rsidRPr="002E66F1">
        <w:rPr>
          <w:rFonts w:ascii="Arial" w:hAnsi="Arial" w:cs="Arial"/>
        </w:rPr>
        <w:lastRenderedPageBreak/>
        <w:t>PERSONAL INFORMATION</w:t>
      </w:r>
      <w:bookmarkEnd w:id="0"/>
      <w:bookmarkEnd w:id="2"/>
    </w:p>
    <w:p w:rsidR="001C0E4C" w:rsidRPr="002E66F1" w:rsidRDefault="001C0E4C" w:rsidP="001C0E4C">
      <w:pPr>
        <w:spacing w:line="360" w:lineRule="auto"/>
        <w:rPr>
          <w:rFonts w:ascii="Arial" w:hAnsi="Arial" w:cs="Arial"/>
          <w:sz w:val="22"/>
          <w:szCs w:val="22"/>
        </w:rPr>
      </w:pPr>
      <w:bookmarkStart w:id="3" w:name="_Toc163968354"/>
      <w:r w:rsidRPr="002E66F1">
        <w:rPr>
          <w:rFonts w:ascii="Arial" w:hAnsi="Arial" w:cs="Arial"/>
          <w:sz w:val="22"/>
          <w:szCs w:val="22"/>
        </w:rPr>
        <w:t>Name:</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Patrick Dennistoun McGorry</w:t>
      </w:r>
      <w:bookmarkEnd w:id="3"/>
    </w:p>
    <w:p w:rsidR="001C0E4C" w:rsidRPr="002E66F1" w:rsidRDefault="001C0E4C" w:rsidP="001C0E4C">
      <w:pPr>
        <w:spacing w:line="360" w:lineRule="auto"/>
        <w:rPr>
          <w:rFonts w:ascii="Arial" w:hAnsi="Arial" w:cs="Arial"/>
          <w:sz w:val="22"/>
          <w:szCs w:val="22"/>
        </w:rPr>
      </w:pPr>
      <w:r w:rsidRPr="002E66F1">
        <w:rPr>
          <w:rFonts w:ascii="Arial" w:hAnsi="Arial" w:cs="Arial"/>
          <w:sz w:val="22"/>
          <w:szCs w:val="22"/>
        </w:rPr>
        <w:t>Date of Birth:</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10</w:t>
      </w:r>
      <w:r w:rsidR="00FE0777" w:rsidRPr="002E66F1">
        <w:rPr>
          <w:rFonts w:ascii="Arial" w:hAnsi="Arial" w:cs="Arial"/>
          <w:sz w:val="22"/>
          <w:szCs w:val="22"/>
        </w:rPr>
        <w:t xml:space="preserve"> September</w:t>
      </w:r>
      <w:r w:rsidRPr="002E66F1">
        <w:rPr>
          <w:rFonts w:ascii="Arial" w:hAnsi="Arial" w:cs="Arial"/>
          <w:sz w:val="22"/>
          <w:szCs w:val="22"/>
        </w:rPr>
        <w:t xml:space="preserve"> 1952</w:t>
      </w:r>
    </w:p>
    <w:p w:rsidR="001C0E4C" w:rsidRPr="002E66F1" w:rsidRDefault="001C0E4C" w:rsidP="001C0E4C">
      <w:pPr>
        <w:spacing w:line="360" w:lineRule="auto"/>
        <w:rPr>
          <w:rFonts w:ascii="Arial" w:hAnsi="Arial" w:cs="Arial"/>
          <w:sz w:val="22"/>
          <w:szCs w:val="22"/>
        </w:rPr>
      </w:pPr>
      <w:r w:rsidRPr="002E66F1">
        <w:rPr>
          <w:rFonts w:ascii="Arial" w:hAnsi="Arial" w:cs="Arial"/>
          <w:sz w:val="22"/>
          <w:szCs w:val="22"/>
        </w:rPr>
        <w:t>Place of Birth:</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Dublin, Ireland</w:t>
      </w:r>
    </w:p>
    <w:p w:rsidR="001C0E4C" w:rsidRPr="002E66F1" w:rsidRDefault="001C0E4C" w:rsidP="001C0E4C">
      <w:pPr>
        <w:spacing w:line="360" w:lineRule="auto"/>
        <w:rPr>
          <w:rFonts w:ascii="Arial" w:hAnsi="Arial" w:cs="Arial"/>
          <w:sz w:val="22"/>
          <w:szCs w:val="22"/>
        </w:rPr>
      </w:pPr>
      <w:r w:rsidRPr="002E66F1">
        <w:rPr>
          <w:rFonts w:ascii="Arial" w:hAnsi="Arial" w:cs="Arial"/>
          <w:sz w:val="22"/>
          <w:szCs w:val="22"/>
        </w:rPr>
        <w:t>Citizenship:</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Australian, Irish</w:t>
      </w:r>
    </w:p>
    <w:p w:rsidR="001C0E4C" w:rsidRPr="002E66F1" w:rsidRDefault="001C0E4C" w:rsidP="001C0E4C">
      <w:pPr>
        <w:rPr>
          <w:rFonts w:ascii="Arial" w:hAnsi="Arial" w:cs="Arial"/>
        </w:rPr>
      </w:pPr>
    </w:p>
    <w:p w:rsidR="001C0E4C" w:rsidRPr="002E66F1" w:rsidRDefault="001C0E4C" w:rsidP="001C0E4C">
      <w:pPr>
        <w:rPr>
          <w:rFonts w:ascii="Arial" w:hAnsi="Arial" w:cs="Arial"/>
          <w:b/>
        </w:rPr>
      </w:pPr>
      <w:bookmarkStart w:id="4" w:name="_Toc163968355"/>
      <w:r w:rsidRPr="002E66F1">
        <w:rPr>
          <w:rFonts w:ascii="Arial" w:hAnsi="Arial" w:cs="Arial"/>
          <w:b/>
        </w:rPr>
        <w:t>Contact Details</w:t>
      </w:r>
      <w:bookmarkEnd w:id="4"/>
    </w:p>
    <w:p w:rsidR="001C0E4C" w:rsidRPr="002E66F1" w:rsidRDefault="001C0E4C" w:rsidP="001C0E4C">
      <w:pPr>
        <w:rPr>
          <w:rFonts w:ascii="Arial" w:hAnsi="Arial" w:cs="Arial"/>
          <w:szCs w:val="24"/>
        </w:rPr>
      </w:pPr>
    </w:p>
    <w:p w:rsidR="001C0E4C" w:rsidRPr="002E66F1" w:rsidRDefault="001C0E4C" w:rsidP="001C0E4C">
      <w:pPr>
        <w:rPr>
          <w:rFonts w:ascii="Arial" w:hAnsi="Arial" w:cs="Arial"/>
          <w:sz w:val="22"/>
          <w:szCs w:val="22"/>
        </w:rPr>
      </w:pPr>
      <w:r w:rsidRPr="002E66F1">
        <w:rPr>
          <w:rFonts w:ascii="Arial" w:hAnsi="Arial" w:cs="Arial"/>
          <w:sz w:val="22"/>
          <w:szCs w:val="22"/>
        </w:rPr>
        <w:t>Work Address:</w:t>
      </w:r>
      <w:r w:rsidRPr="002E66F1">
        <w:rPr>
          <w:rFonts w:ascii="Arial" w:hAnsi="Arial" w:cs="Arial"/>
          <w:sz w:val="22"/>
          <w:szCs w:val="22"/>
        </w:rPr>
        <w:tab/>
      </w:r>
      <w:r w:rsidRPr="002E66F1">
        <w:rPr>
          <w:rFonts w:ascii="Arial" w:hAnsi="Arial" w:cs="Arial"/>
          <w:sz w:val="22"/>
          <w:szCs w:val="22"/>
        </w:rPr>
        <w:tab/>
      </w:r>
      <w:r w:rsidR="00BB1B70" w:rsidRPr="002E66F1">
        <w:rPr>
          <w:rFonts w:ascii="Arial" w:hAnsi="Arial" w:cs="Arial"/>
          <w:sz w:val="22"/>
          <w:szCs w:val="22"/>
        </w:rPr>
        <w:t>Orygen</w:t>
      </w:r>
      <w:r w:rsidRPr="002E66F1">
        <w:rPr>
          <w:rFonts w:ascii="Arial" w:hAnsi="Arial" w:cs="Arial"/>
          <w:sz w:val="22"/>
          <w:szCs w:val="22"/>
        </w:rPr>
        <w:t xml:space="preserve"> Youth Health Research Centre </w:t>
      </w:r>
    </w:p>
    <w:p w:rsidR="001C0E4C" w:rsidRPr="002E66F1" w:rsidRDefault="001C0E4C" w:rsidP="001C0E4C">
      <w:pPr>
        <w:ind w:left="2160" w:firstLine="720"/>
        <w:rPr>
          <w:rFonts w:ascii="Arial" w:hAnsi="Arial" w:cs="Arial"/>
          <w:sz w:val="22"/>
          <w:szCs w:val="22"/>
        </w:rPr>
      </w:pPr>
      <w:r w:rsidRPr="002E66F1">
        <w:rPr>
          <w:rFonts w:ascii="Arial" w:hAnsi="Arial" w:cs="Arial"/>
          <w:sz w:val="22"/>
          <w:szCs w:val="22"/>
        </w:rPr>
        <w:t>35 Poplar Road (Locked Bag 10)</w:t>
      </w:r>
    </w:p>
    <w:p w:rsidR="001C0E4C" w:rsidRPr="002E66F1" w:rsidRDefault="001C0E4C" w:rsidP="001C0E4C">
      <w:pPr>
        <w:ind w:left="2160" w:firstLine="720"/>
        <w:rPr>
          <w:rFonts w:ascii="Arial" w:hAnsi="Arial" w:cs="Arial"/>
          <w:sz w:val="22"/>
          <w:szCs w:val="22"/>
        </w:rPr>
      </w:pPr>
      <w:r w:rsidRPr="002E66F1">
        <w:rPr>
          <w:rFonts w:ascii="Arial" w:hAnsi="Arial" w:cs="Arial"/>
          <w:sz w:val="22"/>
          <w:szCs w:val="22"/>
        </w:rPr>
        <w:t>Parkville, Victoria 3052 Australia</w:t>
      </w:r>
    </w:p>
    <w:p w:rsidR="001C0E4C" w:rsidRPr="002E66F1" w:rsidRDefault="001C0E4C" w:rsidP="001C0E4C">
      <w:pPr>
        <w:rPr>
          <w:rFonts w:ascii="Arial" w:hAnsi="Arial" w:cs="Arial"/>
          <w:sz w:val="22"/>
          <w:szCs w:val="22"/>
        </w:rPr>
      </w:pPr>
      <w:r w:rsidRPr="002E66F1">
        <w:rPr>
          <w:rFonts w:ascii="Arial" w:hAnsi="Arial" w:cs="Arial"/>
          <w:sz w:val="22"/>
          <w:szCs w:val="22"/>
        </w:rPr>
        <w:t>Work Telephone:</w:t>
      </w:r>
      <w:r w:rsidRPr="002E66F1">
        <w:rPr>
          <w:rFonts w:ascii="Arial" w:hAnsi="Arial" w:cs="Arial"/>
          <w:sz w:val="22"/>
          <w:szCs w:val="22"/>
        </w:rPr>
        <w:tab/>
      </w:r>
      <w:r w:rsidRPr="002E66F1">
        <w:rPr>
          <w:rFonts w:ascii="Arial" w:hAnsi="Arial" w:cs="Arial"/>
          <w:sz w:val="22"/>
          <w:szCs w:val="22"/>
        </w:rPr>
        <w:tab/>
        <w:t>+61 3 9342 2850</w:t>
      </w:r>
    </w:p>
    <w:p w:rsidR="001C0E4C" w:rsidRPr="002E66F1" w:rsidRDefault="001C0E4C" w:rsidP="001C0E4C">
      <w:pPr>
        <w:rPr>
          <w:rFonts w:ascii="Arial" w:hAnsi="Arial" w:cs="Arial"/>
          <w:sz w:val="22"/>
          <w:szCs w:val="22"/>
        </w:rPr>
      </w:pPr>
      <w:r w:rsidRPr="002E66F1">
        <w:rPr>
          <w:rFonts w:ascii="Arial" w:hAnsi="Arial" w:cs="Arial"/>
          <w:sz w:val="22"/>
          <w:szCs w:val="22"/>
        </w:rPr>
        <w:t>Work Fax:</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+61 3 9342 2948</w:t>
      </w:r>
    </w:p>
    <w:p w:rsidR="001C0E4C" w:rsidRPr="002E66F1" w:rsidRDefault="001C0E4C" w:rsidP="001C0E4C">
      <w:pPr>
        <w:rPr>
          <w:rFonts w:ascii="Arial" w:hAnsi="Arial" w:cs="Arial"/>
          <w:sz w:val="22"/>
          <w:szCs w:val="22"/>
        </w:rPr>
      </w:pPr>
      <w:bookmarkStart w:id="5" w:name="_Toc163968356"/>
      <w:r w:rsidRPr="002E66F1">
        <w:rPr>
          <w:rFonts w:ascii="Arial" w:hAnsi="Arial" w:cs="Arial"/>
          <w:sz w:val="22"/>
          <w:szCs w:val="22"/>
        </w:rPr>
        <w:t>Work Email:</w:t>
      </w:r>
      <w:r w:rsidRPr="002E66F1">
        <w:rPr>
          <w:rFonts w:ascii="Arial" w:hAnsi="Arial" w:cs="Arial"/>
          <w:sz w:val="22"/>
          <w:szCs w:val="22"/>
        </w:rPr>
        <w:tab/>
      </w:r>
      <w:r w:rsidRPr="002E66F1">
        <w:rPr>
          <w:rFonts w:ascii="Arial" w:hAnsi="Arial" w:cs="Arial"/>
          <w:sz w:val="22"/>
          <w:szCs w:val="22"/>
        </w:rPr>
        <w:tab/>
      </w:r>
      <w:r w:rsidRPr="002E66F1">
        <w:rPr>
          <w:rFonts w:ascii="Arial" w:hAnsi="Arial" w:cs="Arial"/>
          <w:sz w:val="22"/>
          <w:szCs w:val="22"/>
        </w:rPr>
        <w:tab/>
        <w:t>pmcgorry@unimelb.edu.au</w:t>
      </w:r>
      <w:bookmarkEnd w:id="5"/>
    </w:p>
    <w:p w:rsidR="001C0E4C" w:rsidRPr="002E66F1" w:rsidRDefault="001C0E4C" w:rsidP="001C0E4C">
      <w:pPr>
        <w:rPr>
          <w:rFonts w:ascii="Arial" w:hAnsi="Arial" w:cs="Arial"/>
        </w:rPr>
      </w:pPr>
    </w:p>
    <w:p w:rsidR="001C0E4C" w:rsidRPr="002E66F1" w:rsidRDefault="001C0E4C" w:rsidP="001C0E4C">
      <w:pPr>
        <w:rPr>
          <w:rFonts w:ascii="Arial" w:hAnsi="Arial" w:cs="Arial"/>
        </w:rPr>
      </w:pPr>
    </w:p>
    <w:p w:rsidR="001C0E4C" w:rsidRPr="002E66F1" w:rsidRDefault="001C0E4C" w:rsidP="001C0E4C">
      <w:pPr>
        <w:pStyle w:val="Heading1"/>
        <w:rPr>
          <w:rFonts w:ascii="Arial" w:hAnsi="Arial"/>
          <w:bCs/>
        </w:rPr>
      </w:pPr>
      <w:bookmarkStart w:id="6" w:name="_Toc163968357"/>
      <w:bookmarkStart w:id="7" w:name="_Toc393284077"/>
      <w:r w:rsidRPr="002E66F1">
        <w:rPr>
          <w:rFonts w:ascii="Arial" w:hAnsi="Arial"/>
          <w:bCs/>
        </w:rPr>
        <w:t>QUALIFICATIONS, MEMBERSHIPS AND FELLOWSHIPS</w:t>
      </w:r>
      <w:bookmarkEnd w:id="6"/>
      <w:bookmarkEnd w:id="7"/>
    </w:p>
    <w:p w:rsidR="001C0E4C" w:rsidRPr="002E66F1" w:rsidRDefault="001C0E4C" w:rsidP="001C0E4C">
      <w:pPr>
        <w:rPr>
          <w:rFonts w:ascii="Arial" w:hAnsi="Arial" w:cs="Arial"/>
        </w:rPr>
      </w:pPr>
    </w:p>
    <w:p w:rsidR="001C0E4C" w:rsidRPr="002E66F1" w:rsidRDefault="001C0E4C" w:rsidP="001C0E4C">
      <w:pPr>
        <w:rPr>
          <w:rFonts w:ascii="Arial" w:hAnsi="Arial"/>
          <w:sz w:val="22"/>
        </w:rPr>
      </w:pPr>
      <w:bookmarkStart w:id="8" w:name="_Toc163968358"/>
      <w:r w:rsidRPr="002E66F1">
        <w:rPr>
          <w:rFonts w:ascii="Arial" w:hAnsi="Arial" w:cs="Arial"/>
          <w:b/>
          <w:sz w:val="22"/>
          <w:szCs w:val="22"/>
        </w:rPr>
        <w:t>Qualifications</w:t>
      </w:r>
      <w:bookmarkEnd w:id="8"/>
    </w:p>
    <w:tbl>
      <w:tblPr>
        <w:tblW w:w="10261" w:type="dxa"/>
        <w:tblLayout w:type="fixed"/>
        <w:tblCellMar>
          <w:top w:w="57" w:type="dxa"/>
          <w:left w:w="57" w:type="dxa"/>
          <w:bottom w:w="57" w:type="dxa"/>
          <w:right w:w="57" w:type="dxa"/>
        </w:tblCellMar>
        <w:tblLook w:val="01E0" w:firstRow="1" w:lastRow="1" w:firstColumn="1" w:lastColumn="1" w:noHBand="0" w:noVBand="0"/>
      </w:tblPr>
      <w:tblGrid>
        <w:gridCol w:w="1242"/>
        <w:gridCol w:w="2552"/>
        <w:gridCol w:w="945"/>
        <w:gridCol w:w="2268"/>
        <w:gridCol w:w="1313"/>
        <w:gridCol w:w="1941"/>
      </w:tblGrid>
      <w:tr w:rsidR="001C0E4C" w:rsidRPr="002E66F1" w:rsidTr="00EA4BEA">
        <w:tc>
          <w:tcPr>
            <w:tcW w:w="1242" w:type="dxa"/>
            <w:shd w:val="clear" w:color="auto" w:fill="D9D9D9"/>
          </w:tcPr>
          <w:p w:rsidR="001C0E4C" w:rsidRPr="002E66F1" w:rsidRDefault="001C0E4C" w:rsidP="001C0E4C">
            <w:pPr>
              <w:rPr>
                <w:rFonts w:ascii="Arial" w:hAnsi="Arial" w:cs="Arial"/>
                <w:b/>
                <w:sz w:val="20"/>
              </w:rPr>
            </w:pPr>
          </w:p>
        </w:tc>
        <w:tc>
          <w:tcPr>
            <w:tcW w:w="2552"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In full</w:t>
            </w:r>
          </w:p>
        </w:tc>
        <w:tc>
          <w:tcPr>
            <w:tcW w:w="945"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Year</w:t>
            </w:r>
          </w:p>
        </w:tc>
        <w:tc>
          <w:tcPr>
            <w:tcW w:w="2268" w:type="dxa"/>
            <w:shd w:val="clear" w:color="auto" w:fill="D9D9D9"/>
          </w:tcPr>
          <w:p w:rsidR="001C0E4C" w:rsidRPr="002E66F1" w:rsidRDefault="001C0E4C" w:rsidP="001C0E4C">
            <w:pPr>
              <w:rPr>
                <w:rFonts w:ascii="Arial" w:hAnsi="Arial" w:cs="Arial"/>
                <w:b/>
                <w:sz w:val="18"/>
                <w:szCs w:val="18"/>
              </w:rPr>
            </w:pPr>
            <w:r w:rsidRPr="002E66F1">
              <w:rPr>
                <w:rFonts w:ascii="Arial" w:hAnsi="Arial" w:cs="Arial"/>
                <w:b/>
                <w:sz w:val="18"/>
                <w:szCs w:val="18"/>
              </w:rPr>
              <w:t>Conferring Institution</w:t>
            </w:r>
          </w:p>
        </w:tc>
        <w:tc>
          <w:tcPr>
            <w:tcW w:w="1313"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Country</w:t>
            </w:r>
          </w:p>
        </w:tc>
        <w:tc>
          <w:tcPr>
            <w:tcW w:w="1941" w:type="dxa"/>
            <w:shd w:val="clear" w:color="auto" w:fill="D9D9D9"/>
          </w:tcPr>
          <w:p w:rsidR="006B13B8" w:rsidRPr="002E66F1" w:rsidRDefault="001C0E4C" w:rsidP="001C0E4C">
            <w:pPr>
              <w:rPr>
                <w:rFonts w:ascii="Arial" w:hAnsi="Arial" w:cs="Arial"/>
                <w:b/>
                <w:sz w:val="20"/>
              </w:rPr>
            </w:pPr>
            <w:r w:rsidRPr="002E66F1">
              <w:rPr>
                <w:rFonts w:ascii="Arial" w:hAnsi="Arial" w:cs="Arial"/>
                <w:b/>
                <w:sz w:val="20"/>
              </w:rPr>
              <w:t>Detail</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MBBS</w:t>
            </w:r>
          </w:p>
        </w:tc>
        <w:tc>
          <w:tcPr>
            <w:tcW w:w="2552" w:type="dxa"/>
          </w:tcPr>
          <w:p w:rsidR="006B13B8" w:rsidRPr="00DC4DBE" w:rsidRDefault="001C0E4C" w:rsidP="00EA4BEA">
            <w:pPr>
              <w:rPr>
                <w:rFonts w:ascii="Arial" w:hAnsi="Arial" w:cs="Arial"/>
                <w:sz w:val="20"/>
              </w:rPr>
            </w:pPr>
            <w:r w:rsidRPr="00DC4DBE">
              <w:rPr>
                <w:rFonts w:ascii="Arial" w:hAnsi="Arial" w:cs="Arial"/>
                <w:sz w:val="20"/>
              </w:rPr>
              <w:t>Bachelor of Medicine, Bachelor of Surgery</w:t>
            </w:r>
          </w:p>
        </w:tc>
        <w:tc>
          <w:tcPr>
            <w:tcW w:w="945" w:type="dxa"/>
          </w:tcPr>
          <w:p w:rsidR="001C0E4C" w:rsidRPr="00DC4DBE" w:rsidRDefault="001C0E4C" w:rsidP="00EA4BEA">
            <w:pPr>
              <w:rPr>
                <w:rFonts w:ascii="Arial" w:hAnsi="Arial" w:cs="Arial"/>
                <w:sz w:val="20"/>
              </w:rPr>
            </w:pPr>
            <w:r w:rsidRPr="00DC4DBE">
              <w:rPr>
                <w:rFonts w:ascii="Arial" w:hAnsi="Arial" w:cs="Arial"/>
                <w:sz w:val="20"/>
              </w:rPr>
              <w:t>1977</w:t>
            </w:r>
          </w:p>
        </w:tc>
        <w:tc>
          <w:tcPr>
            <w:tcW w:w="2268" w:type="dxa"/>
          </w:tcPr>
          <w:p w:rsidR="001C0E4C" w:rsidRPr="00DC4DBE" w:rsidRDefault="001C0E4C" w:rsidP="00EA4BEA">
            <w:pPr>
              <w:rPr>
                <w:rFonts w:ascii="Arial" w:hAnsi="Arial" w:cs="Arial"/>
                <w:sz w:val="20"/>
              </w:rPr>
            </w:pPr>
            <w:r w:rsidRPr="00DC4DBE">
              <w:rPr>
                <w:rFonts w:ascii="Arial" w:hAnsi="Arial" w:cs="Arial"/>
                <w:sz w:val="20"/>
              </w:rPr>
              <w:t>University of Sydney</w:t>
            </w:r>
          </w:p>
        </w:tc>
        <w:tc>
          <w:tcPr>
            <w:tcW w:w="1313" w:type="dxa"/>
          </w:tcPr>
          <w:p w:rsidR="001C0E4C" w:rsidRPr="00DC4DBE" w:rsidRDefault="001C0E4C" w:rsidP="00EA4BEA">
            <w:pPr>
              <w:rPr>
                <w:rFonts w:ascii="Arial" w:hAnsi="Arial" w:cs="Arial"/>
                <w:sz w:val="20"/>
              </w:rPr>
            </w:pPr>
            <w:r w:rsidRPr="00DC4DBE">
              <w:rPr>
                <w:rFonts w:ascii="Arial" w:hAnsi="Arial" w:cs="Arial"/>
                <w:sz w:val="20"/>
              </w:rPr>
              <w:t>Australia</w:t>
            </w:r>
          </w:p>
        </w:tc>
        <w:tc>
          <w:tcPr>
            <w:tcW w:w="1941" w:type="dxa"/>
          </w:tcPr>
          <w:p w:rsidR="001C0E4C" w:rsidRPr="00DC4DBE" w:rsidRDefault="001C0E4C" w:rsidP="00EA4BEA">
            <w:pPr>
              <w:rPr>
                <w:rFonts w:ascii="Arial" w:hAnsi="Arial" w:cs="Arial"/>
                <w:sz w:val="20"/>
              </w:rPr>
            </w:pPr>
            <w:r w:rsidRPr="00DC4DBE">
              <w:rPr>
                <w:rFonts w:ascii="Arial" w:hAnsi="Arial" w:cs="Arial"/>
                <w:sz w:val="20"/>
              </w:rPr>
              <w:t>1st class honours</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MRCP</w:t>
            </w:r>
          </w:p>
        </w:tc>
        <w:tc>
          <w:tcPr>
            <w:tcW w:w="2552" w:type="dxa"/>
          </w:tcPr>
          <w:p w:rsidR="006B13B8" w:rsidRPr="00DC4DBE" w:rsidRDefault="001C0E4C" w:rsidP="00EA4BEA">
            <w:pPr>
              <w:rPr>
                <w:rFonts w:ascii="Arial" w:hAnsi="Arial" w:cs="Arial"/>
                <w:sz w:val="20"/>
              </w:rPr>
            </w:pPr>
            <w:r w:rsidRPr="00DC4DBE">
              <w:rPr>
                <w:rFonts w:ascii="Arial" w:hAnsi="Arial" w:cs="Arial"/>
                <w:sz w:val="20"/>
              </w:rPr>
              <w:t>Member Royal College of Physicians</w:t>
            </w:r>
          </w:p>
        </w:tc>
        <w:tc>
          <w:tcPr>
            <w:tcW w:w="945" w:type="dxa"/>
          </w:tcPr>
          <w:p w:rsidR="001C0E4C" w:rsidRPr="00DC4DBE" w:rsidRDefault="001C0E4C" w:rsidP="00EA4BEA">
            <w:pPr>
              <w:rPr>
                <w:rFonts w:ascii="Arial" w:hAnsi="Arial" w:cs="Arial"/>
                <w:sz w:val="20"/>
              </w:rPr>
            </w:pPr>
            <w:r w:rsidRPr="00DC4DBE">
              <w:rPr>
                <w:rFonts w:ascii="Arial" w:hAnsi="Arial" w:cs="Arial"/>
                <w:sz w:val="20"/>
              </w:rPr>
              <w:t>1979</w:t>
            </w:r>
          </w:p>
        </w:tc>
        <w:tc>
          <w:tcPr>
            <w:tcW w:w="2268" w:type="dxa"/>
          </w:tcPr>
          <w:p w:rsidR="001C0E4C" w:rsidRPr="00DC4DBE" w:rsidRDefault="001C0E4C" w:rsidP="00EA4BEA">
            <w:pPr>
              <w:rPr>
                <w:rFonts w:ascii="Arial" w:hAnsi="Arial" w:cs="Arial"/>
                <w:sz w:val="20"/>
              </w:rPr>
            </w:pPr>
            <w:r w:rsidRPr="00DC4DBE">
              <w:rPr>
                <w:rFonts w:ascii="Arial" w:hAnsi="Arial" w:cs="Arial"/>
                <w:sz w:val="20"/>
              </w:rPr>
              <w:t>Royal College of Physicians</w:t>
            </w:r>
          </w:p>
        </w:tc>
        <w:tc>
          <w:tcPr>
            <w:tcW w:w="1313" w:type="dxa"/>
          </w:tcPr>
          <w:p w:rsidR="001C0E4C" w:rsidRPr="00DC4DBE" w:rsidRDefault="001C0E4C" w:rsidP="00EA4BEA">
            <w:pPr>
              <w:rPr>
                <w:rFonts w:ascii="Arial" w:hAnsi="Arial" w:cs="Arial"/>
                <w:sz w:val="20"/>
              </w:rPr>
            </w:pPr>
            <w:r w:rsidRPr="00DC4DBE">
              <w:rPr>
                <w:rFonts w:ascii="Arial" w:hAnsi="Arial" w:cs="Arial"/>
                <w:sz w:val="20"/>
              </w:rPr>
              <w:t>London, UK</w:t>
            </w:r>
          </w:p>
        </w:tc>
        <w:tc>
          <w:tcPr>
            <w:tcW w:w="1941" w:type="dxa"/>
          </w:tcPr>
          <w:p w:rsidR="001C0E4C" w:rsidRPr="00DC4DBE" w:rsidRDefault="001C0E4C" w:rsidP="00EA4BEA">
            <w:pPr>
              <w:rPr>
                <w:rFonts w:ascii="Arial" w:hAnsi="Arial" w:cs="Arial"/>
                <w:sz w:val="20"/>
              </w:rPr>
            </w:pPr>
            <w:r w:rsidRPr="00DC4DBE">
              <w:rPr>
                <w:rFonts w:ascii="Arial" w:hAnsi="Arial" w:cs="Arial"/>
                <w:sz w:val="20"/>
              </w:rPr>
              <w:t>Part I: Feb 1979</w:t>
            </w:r>
          </w:p>
          <w:p w:rsidR="001C0E4C" w:rsidRPr="00DC4DBE" w:rsidRDefault="001C0E4C" w:rsidP="00EA4BEA">
            <w:pPr>
              <w:rPr>
                <w:rFonts w:ascii="Arial" w:hAnsi="Arial" w:cs="Arial"/>
                <w:sz w:val="20"/>
              </w:rPr>
            </w:pPr>
            <w:r w:rsidRPr="00DC4DBE">
              <w:rPr>
                <w:rFonts w:ascii="Arial" w:hAnsi="Arial" w:cs="Arial"/>
                <w:sz w:val="20"/>
              </w:rPr>
              <w:t>Part II: Oct 1979</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MRANZCP</w:t>
            </w:r>
          </w:p>
        </w:tc>
        <w:tc>
          <w:tcPr>
            <w:tcW w:w="2552" w:type="dxa"/>
          </w:tcPr>
          <w:p w:rsidR="006B13B8" w:rsidRPr="00DC4DBE" w:rsidRDefault="001C0E4C" w:rsidP="00EA4BEA">
            <w:pPr>
              <w:rPr>
                <w:rFonts w:ascii="Arial" w:hAnsi="Arial" w:cs="Arial"/>
                <w:sz w:val="20"/>
              </w:rPr>
            </w:pPr>
            <w:r w:rsidRPr="00DC4DBE" w:rsidDel="00AE3B65">
              <w:rPr>
                <w:rFonts w:ascii="Arial" w:hAnsi="Arial" w:cs="Arial"/>
                <w:sz w:val="20"/>
              </w:rPr>
              <w:t>Member Royal Australian and New Zealand College of Psychiatrists</w:t>
            </w:r>
          </w:p>
        </w:tc>
        <w:tc>
          <w:tcPr>
            <w:tcW w:w="945" w:type="dxa"/>
          </w:tcPr>
          <w:p w:rsidR="001C0E4C" w:rsidRPr="00DC4DBE" w:rsidRDefault="001C0E4C" w:rsidP="00EA4BEA">
            <w:pPr>
              <w:rPr>
                <w:rFonts w:ascii="Arial" w:hAnsi="Arial" w:cs="Arial"/>
                <w:sz w:val="20"/>
              </w:rPr>
            </w:pPr>
            <w:r w:rsidRPr="00DC4DBE">
              <w:rPr>
                <w:rFonts w:ascii="Arial" w:hAnsi="Arial" w:cs="Arial"/>
                <w:sz w:val="20"/>
              </w:rPr>
              <w:t>1986</w:t>
            </w:r>
          </w:p>
        </w:tc>
        <w:tc>
          <w:tcPr>
            <w:tcW w:w="2268" w:type="dxa"/>
          </w:tcPr>
          <w:p w:rsidR="001C0E4C" w:rsidRPr="00DC4DBE" w:rsidRDefault="001C0E4C" w:rsidP="00EA4BEA">
            <w:pPr>
              <w:rPr>
                <w:rFonts w:ascii="Arial" w:hAnsi="Arial" w:cs="Arial"/>
                <w:sz w:val="20"/>
              </w:rPr>
            </w:pPr>
            <w:r w:rsidRPr="00DC4DBE">
              <w:rPr>
                <w:rFonts w:ascii="Arial" w:hAnsi="Arial" w:cs="Arial"/>
                <w:sz w:val="20"/>
              </w:rPr>
              <w:t>Royal Australian and New Zealand College of Psychiatrists</w:t>
            </w:r>
          </w:p>
        </w:tc>
        <w:tc>
          <w:tcPr>
            <w:tcW w:w="1313" w:type="dxa"/>
          </w:tcPr>
          <w:p w:rsidR="001C0E4C" w:rsidRPr="00DC4DBE" w:rsidRDefault="001C0E4C" w:rsidP="00EA4BEA">
            <w:pPr>
              <w:rPr>
                <w:rFonts w:ascii="Arial" w:hAnsi="Arial" w:cs="Arial"/>
                <w:sz w:val="20"/>
              </w:rPr>
            </w:pPr>
            <w:r w:rsidRPr="00DC4DBE" w:rsidDel="00AE3B65">
              <w:rPr>
                <w:rFonts w:ascii="Arial" w:hAnsi="Arial" w:cs="Arial"/>
                <w:sz w:val="20"/>
              </w:rPr>
              <w:t>Australia</w:t>
            </w:r>
          </w:p>
        </w:tc>
        <w:tc>
          <w:tcPr>
            <w:tcW w:w="1941" w:type="dxa"/>
          </w:tcPr>
          <w:p w:rsidR="001C0E4C" w:rsidRPr="00DC4DBE" w:rsidRDefault="001C0E4C" w:rsidP="00EA4BEA">
            <w:pPr>
              <w:rPr>
                <w:rFonts w:ascii="Arial" w:hAnsi="Arial" w:cs="Arial"/>
                <w:sz w:val="20"/>
              </w:rPr>
            </w:pPr>
            <w:r w:rsidRPr="00DC4DBE">
              <w:rPr>
                <w:rFonts w:ascii="Arial" w:hAnsi="Arial" w:cs="Arial"/>
                <w:sz w:val="20"/>
              </w:rPr>
              <w:t>Part I: May 1984</w:t>
            </w:r>
          </w:p>
          <w:p w:rsidR="001C0E4C" w:rsidRPr="00DC4DBE" w:rsidRDefault="001C0E4C" w:rsidP="00EA4BEA">
            <w:pPr>
              <w:rPr>
                <w:rFonts w:ascii="Arial" w:hAnsi="Arial" w:cs="Arial"/>
                <w:sz w:val="20"/>
              </w:rPr>
            </w:pPr>
            <w:r w:rsidRPr="00DC4DBE">
              <w:rPr>
                <w:rFonts w:ascii="Arial" w:hAnsi="Arial" w:cs="Arial"/>
                <w:sz w:val="20"/>
              </w:rPr>
              <w:t>Part II: Jan 1986</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PhD</w:t>
            </w:r>
          </w:p>
        </w:tc>
        <w:tc>
          <w:tcPr>
            <w:tcW w:w="2552" w:type="dxa"/>
          </w:tcPr>
          <w:p w:rsidR="001C0E4C" w:rsidRPr="00DC4DBE" w:rsidRDefault="001C0E4C" w:rsidP="00EA4BEA">
            <w:pPr>
              <w:rPr>
                <w:rFonts w:ascii="Arial" w:hAnsi="Arial" w:cs="Arial"/>
                <w:sz w:val="20"/>
              </w:rPr>
            </w:pPr>
            <w:r w:rsidRPr="00DC4DBE">
              <w:rPr>
                <w:rFonts w:ascii="Arial" w:hAnsi="Arial" w:cs="Arial"/>
                <w:sz w:val="20"/>
              </w:rPr>
              <w:t>Doctor of Philosophy</w:t>
            </w:r>
          </w:p>
        </w:tc>
        <w:tc>
          <w:tcPr>
            <w:tcW w:w="945" w:type="dxa"/>
          </w:tcPr>
          <w:p w:rsidR="001C0E4C" w:rsidRPr="00DC4DBE" w:rsidRDefault="001C0E4C" w:rsidP="00EA4BEA">
            <w:pPr>
              <w:rPr>
                <w:rFonts w:ascii="Arial" w:hAnsi="Arial" w:cs="Arial"/>
                <w:sz w:val="20"/>
              </w:rPr>
            </w:pPr>
            <w:r w:rsidRPr="00DC4DBE">
              <w:rPr>
                <w:rFonts w:ascii="Arial" w:hAnsi="Arial" w:cs="Arial"/>
                <w:sz w:val="20"/>
              </w:rPr>
              <w:t>1991</w:t>
            </w:r>
          </w:p>
        </w:tc>
        <w:tc>
          <w:tcPr>
            <w:tcW w:w="2268" w:type="dxa"/>
          </w:tcPr>
          <w:p w:rsidR="001C0E4C" w:rsidRPr="00DC4DBE" w:rsidRDefault="001C0E4C" w:rsidP="00EA4BEA">
            <w:pPr>
              <w:rPr>
                <w:rFonts w:ascii="Arial" w:hAnsi="Arial" w:cs="Arial"/>
                <w:sz w:val="20"/>
              </w:rPr>
            </w:pPr>
            <w:r w:rsidRPr="00DC4DBE">
              <w:rPr>
                <w:rFonts w:ascii="Arial" w:hAnsi="Arial" w:cs="Arial"/>
                <w:sz w:val="20"/>
              </w:rPr>
              <w:t>Monash University</w:t>
            </w:r>
          </w:p>
        </w:tc>
        <w:tc>
          <w:tcPr>
            <w:tcW w:w="1313" w:type="dxa"/>
          </w:tcPr>
          <w:p w:rsidR="001C0E4C" w:rsidRPr="00DC4DBE" w:rsidRDefault="001C0E4C" w:rsidP="00EA4BEA">
            <w:pPr>
              <w:rPr>
                <w:rFonts w:ascii="Arial" w:hAnsi="Arial" w:cs="Arial"/>
                <w:sz w:val="20"/>
              </w:rPr>
            </w:pPr>
            <w:r w:rsidRPr="00DC4DBE">
              <w:rPr>
                <w:rFonts w:ascii="Arial" w:hAnsi="Arial" w:cs="Arial"/>
                <w:sz w:val="20"/>
              </w:rPr>
              <w:t>Australia</w:t>
            </w:r>
          </w:p>
        </w:tc>
        <w:tc>
          <w:tcPr>
            <w:tcW w:w="1941" w:type="dxa"/>
          </w:tcPr>
          <w:p w:rsidR="006B13B8" w:rsidRPr="00DC4DBE" w:rsidRDefault="001C0E4C" w:rsidP="00EA4BEA">
            <w:pPr>
              <w:rPr>
                <w:rFonts w:ascii="Arial" w:hAnsi="Arial" w:cs="Arial"/>
                <w:i/>
                <w:sz w:val="20"/>
              </w:rPr>
            </w:pPr>
            <w:r w:rsidRPr="00DC4DBE">
              <w:rPr>
                <w:rFonts w:ascii="Arial" w:hAnsi="Arial" w:cs="Arial"/>
                <w:sz w:val="20"/>
              </w:rPr>
              <w:t xml:space="preserve">Topic: </w:t>
            </w:r>
            <w:r w:rsidRPr="00DC4DBE" w:rsidDel="00AE3B65">
              <w:rPr>
                <w:rFonts w:ascii="Arial" w:hAnsi="Arial" w:cs="Arial"/>
                <w:i/>
                <w:sz w:val="20"/>
              </w:rPr>
              <w:t>Diagnosis and Classification in Psychotic D</w:t>
            </w:r>
            <w:r w:rsidRPr="00DC4DBE">
              <w:rPr>
                <w:rFonts w:ascii="Arial" w:hAnsi="Arial" w:cs="Arial"/>
                <w:i/>
                <w:sz w:val="20"/>
              </w:rPr>
              <w:t>i</w:t>
            </w:r>
            <w:r w:rsidRPr="00DC4DBE" w:rsidDel="00AE3B65">
              <w:rPr>
                <w:rFonts w:ascii="Arial" w:hAnsi="Arial" w:cs="Arial"/>
                <w:i/>
                <w:sz w:val="20"/>
              </w:rPr>
              <w:t>sorders</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MD</w:t>
            </w:r>
          </w:p>
        </w:tc>
        <w:tc>
          <w:tcPr>
            <w:tcW w:w="2552" w:type="dxa"/>
          </w:tcPr>
          <w:p w:rsidR="001C0E4C" w:rsidRPr="00DC4DBE" w:rsidRDefault="001C0E4C" w:rsidP="00EA4BEA">
            <w:pPr>
              <w:rPr>
                <w:rFonts w:ascii="Arial" w:hAnsi="Arial" w:cs="Arial"/>
                <w:sz w:val="20"/>
              </w:rPr>
            </w:pPr>
            <w:r w:rsidRPr="00DC4DBE" w:rsidDel="00AE3B65">
              <w:rPr>
                <w:rFonts w:ascii="Arial" w:hAnsi="Arial" w:cs="Arial"/>
                <w:sz w:val="20"/>
              </w:rPr>
              <w:t>Doctor of Medicine</w:t>
            </w:r>
          </w:p>
        </w:tc>
        <w:tc>
          <w:tcPr>
            <w:tcW w:w="945" w:type="dxa"/>
          </w:tcPr>
          <w:p w:rsidR="001C0E4C" w:rsidRPr="00DC4DBE" w:rsidRDefault="001C0E4C" w:rsidP="00EA4BEA">
            <w:pPr>
              <w:rPr>
                <w:rFonts w:ascii="Arial" w:hAnsi="Arial" w:cs="Arial"/>
                <w:sz w:val="20"/>
              </w:rPr>
            </w:pPr>
            <w:r w:rsidRPr="00DC4DBE">
              <w:rPr>
                <w:rFonts w:ascii="Arial" w:hAnsi="Arial" w:cs="Arial"/>
                <w:sz w:val="20"/>
              </w:rPr>
              <w:t>2002</w:t>
            </w:r>
          </w:p>
        </w:tc>
        <w:tc>
          <w:tcPr>
            <w:tcW w:w="2268" w:type="dxa"/>
          </w:tcPr>
          <w:p w:rsidR="001C0E4C" w:rsidRPr="00DC4DBE" w:rsidRDefault="001C0E4C" w:rsidP="00EA4BEA">
            <w:pPr>
              <w:rPr>
                <w:rFonts w:ascii="Arial" w:hAnsi="Arial" w:cs="Arial"/>
                <w:sz w:val="20"/>
              </w:rPr>
            </w:pPr>
            <w:r w:rsidRPr="00DC4DBE">
              <w:rPr>
                <w:rFonts w:ascii="Arial" w:hAnsi="Arial" w:cs="Arial"/>
                <w:sz w:val="20"/>
              </w:rPr>
              <w:t>University of Melbourne</w:t>
            </w:r>
          </w:p>
        </w:tc>
        <w:tc>
          <w:tcPr>
            <w:tcW w:w="1313" w:type="dxa"/>
          </w:tcPr>
          <w:p w:rsidR="001C0E4C" w:rsidRPr="00DC4DBE" w:rsidRDefault="001C0E4C" w:rsidP="00EA4BEA">
            <w:pPr>
              <w:rPr>
                <w:rFonts w:ascii="Arial" w:hAnsi="Arial" w:cs="Arial"/>
                <w:sz w:val="20"/>
              </w:rPr>
            </w:pPr>
            <w:r w:rsidRPr="00DC4DBE">
              <w:rPr>
                <w:rFonts w:ascii="Arial" w:hAnsi="Arial" w:cs="Arial"/>
                <w:sz w:val="20"/>
              </w:rPr>
              <w:t>Australia</w:t>
            </w:r>
          </w:p>
        </w:tc>
        <w:tc>
          <w:tcPr>
            <w:tcW w:w="1941" w:type="dxa"/>
          </w:tcPr>
          <w:p w:rsidR="001C0E4C" w:rsidRPr="00DC4DBE" w:rsidRDefault="001C0E4C" w:rsidP="00EA4BEA">
            <w:pPr>
              <w:rPr>
                <w:rFonts w:ascii="Arial" w:hAnsi="Arial" w:cs="Arial"/>
                <w:sz w:val="20"/>
              </w:rPr>
            </w:pPr>
            <w:r w:rsidRPr="00DC4DBE">
              <w:rPr>
                <w:rFonts w:ascii="Arial" w:hAnsi="Arial" w:cs="Arial"/>
                <w:sz w:val="20"/>
              </w:rPr>
              <w:t xml:space="preserve">Topic: </w:t>
            </w:r>
            <w:r w:rsidRPr="00DC4DBE" w:rsidDel="00AE3B65">
              <w:rPr>
                <w:rFonts w:ascii="Arial" w:hAnsi="Arial" w:cs="Arial"/>
                <w:i/>
                <w:sz w:val="20"/>
              </w:rPr>
              <w:t>The Recognition and Management of Early Psychosis</w:t>
            </w: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FRCP</w:t>
            </w:r>
          </w:p>
        </w:tc>
        <w:tc>
          <w:tcPr>
            <w:tcW w:w="2552" w:type="dxa"/>
          </w:tcPr>
          <w:p w:rsidR="006B13B8" w:rsidRPr="00DC4DBE" w:rsidRDefault="001C0E4C" w:rsidP="00EA4BEA">
            <w:pPr>
              <w:rPr>
                <w:rFonts w:ascii="Arial" w:hAnsi="Arial" w:cs="Arial"/>
                <w:sz w:val="20"/>
              </w:rPr>
            </w:pPr>
            <w:r w:rsidRPr="00DC4DBE">
              <w:rPr>
                <w:rFonts w:ascii="Arial" w:hAnsi="Arial" w:cs="Arial"/>
                <w:sz w:val="20"/>
              </w:rPr>
              <w:t>Fellow of the Royal College of Physicians</w:t>
            </w:r>
          </w:p>
        </w:tc>
        <w:tc>
          <w:tcPr>
            <w:tcW w:w="945" w:type="dxa"/>
          </w:tcPr>
          <w:p w:rsidR="001C0E4C" w:rsidRPr="00DC4DBE" w:rsidRDefault="001C0E4C" w:rsidP="00EA4BEA">
            <w:pPr>
              <w:rPr>
                <w:rFonts w:ascii="Arial" w:hAnsi="Arial" w:cs="Arial"/>
                <w:sz w:val="20"/>
              </w:rPr>
            </w:pPr>
            <w:r w:rsidRPr="00DC4DBE">
              <w:rPr>
                <w:rFonts w:ascii="Arial" w:hAnsi="Arial" w:cs="Arial"/>
                <w:sz w:val="20"/>
              </w:rPr>
              <w:t>2002</w:t>
            </w:r>
          </w:p>
        </w:tc>
        <w:tc>
          <w:tcPr>
            <w:tcW w:w="2268" w:type="dxa"/>
          </w:tcPr>
          <w:p w:rsidR="001C0E4C" w:rsidRPr="00DC4DBE" w:rsidRDefault="001C0E4C" w:rsidP="00EA4BEA">
            <w:pPr>
              <w:rPr>
                <w:rFonts w:ascii="Arial" w:hAnsi="Arial" w:cs="Arial"/>
                <w:sz w:val="20"/>
              </w:rPr>
            </w:pPr>
            <w:r w:rsidRPr="00DC4DBE">
              <w:rPr>
                <w:rFonts w:ascii="Arial" w:hAnsi="Arial" w:cs="Arial"/>
                <w:sz w:val="20"/>
              </w:rPr>
              <w:t>Royal College of Physicians</w:t>
            </w:r>
          </w:p>
        </w:tc>
        <w:tc>
          <w:tcPr>
            <w:tcW w:w="1313" w:type="dxa"/>
          </w:tcPr>
          <w:p w:rsidR="001C0E4C" w:rsidRPr="00DC4DBE" w:rsidRDefault="001C0E4C" w:rsidP="00EA4BEA">
            <w:pPr>
              <w:rPr>
                <w:rFonts w:ascii="Arial" w:hAnsi="Arial" w:cs="Arial"/>
                <w:sz w:val="20"/>
              </w:rPr>
            </w:pPr>
            <w:r w:rsidRPr="00DC4DBE">
              <w:rPr>
                <w:rFonts w:ascii="Arial" w:hAnsi="Arial" w:cs="Arial"/>
                <w:sz w:val="20"/>
              </w:rPr>
              <w:t>London, UK</w:t>
            </w:r>
          </w:p>
        </w:tc>
        <w:tc>
          <w:tcPr>
            <w:tcW w:w="1941" w:type="dxa"/>
          </w:tcPr>
          <w:p w:rsidR="001C0E4C" w:rsidRPr="00DC4DBE" w:rsidDel="00AE3B65" w:rsidRDefault="001C0E4C" w:rsidP="00EA4BEA">
            <w:pPr>
              <w:rPr>
                <w:rFonts w:ascii="Arial" w:hAnsi="Arial" w:cs="Arial"/>
                <w:sz w:val="20"/>
              </w:rPr>
            </w:pPr>
          </w:p>
        </w:tc>
      </w:tr>
      <w:tr w:rsidR="001C0E4C" w:rsidRPr="002E66F1" w:rsidTr="00EA4BEA">
        <w:tc>
          <w:tcPr>
            <w:tcW w:w="1242" w:type="dxa"/>
          </w:tcPr>
          <w:p w:rsidR="001C0E4C" w:rsidRPr="00DC4DBE" w:rsidRDefault="001C0E4C" w:rsidP="00EA4BEA">
            <w:pPr>
              <w:rPr>
                <w:rFonts w:ascii="Arial" w:hAnsi="Arial" w:cs="Arial"/>
                <w:sz w:val="20"/>
              </w:rPr>
            </w:pPr>
            <w:r w:rsidRPr="00DC4DBE">
              <w:rPr>
                <w:rFonts w:ascii="Arial" w:hAnsi="Arial" w:cs="Arial"/>
                <w:sz w:val="20"/>
              </w:rPr>
              <w:t>FRANZCP</w:t>
            </w:r>
          </w:p>
        </w:tc>
        <w:tc>
          <w:tcPr>
            <w:tcW w:w="2552" w:type="dxa"/>
          </w:tcPr>
          <w:p w:rsidR="001C0E4C" w:rsidRPr="00DC4DBE" w:rsidRDefault="001C0E4C" w:rsidP="00EA4BEA">
            <w:pPr>
              <w:rPr>
                <w:rFonts w:ascii="Arial" w:hAnsi="Arial" w:cs="Arial"/>
                <w:sz w:val="20"/>
              </w:rPr>
            </w:pPr>
            <w:r w:rsidRPr="00DC4DBE">
              <w:rPr>
                <w:rFonts w:ascii="Arial" w:hAnsi="Arial" w:cs="Arial"/>
                <w:sz w:val="20"/>
              </w:rPr>
              <w:t>Fellow of the Royal Australian and New Zealand College of Psychiatrists</w:t>
            </w:r>
          </w:p>
        </w:tc>
        <w:tc>
          <w:tcPr>
            <w:tcW w:w="945" w:type="dxa"/>
          </w:tcPr>
          <w:p w:rsidR="001C0E4C" w:rsidRPr="00DC4DBE" w:rsidRDefault="001C0E4C" w:rsidP="00EA4BEA">
            <w:pPr>
              <w:rPr>
                <w:rFonts w:ascii="Arial" w:hAnsi="Arial" w:cs="Arial"/>
                <w:sz w:val="20"/>
              </w:rPr>
            </w:pPr>
            <w:r w:rsidRPr="00DC4DBE">
              <w:rPr>
                <w:rFonts w:ascii="Arial" w:hAnsi="Arial" w:cs="Arial"/>
                <w:sz w:val="20"/>
              </w:rPr>
              <w:t>1986</w:t>
            </w:r>
          </w:p>
        </w:tc>
        <w:tc>
          <w:tcPr>
            <w:tcW w:w="2268" w:type="dxa"/>
          </w:tcPr>
          <w:p w:rsidR="001C0E4C" w:rsidRPr="00DC4DBE" w:rsidRDefault="001C0E4C" w:rsidP="00EA4BEA">
            <w:pPr>
              <w:rPr>
                <w:rFonts w:ascii="Arial" w:hAnsi="Arial" w:cs="Arial"/>
                <w:sz w:val="20"/>
              </w:rPr>
            </w:pPr>
            <w:r w:rsidRPr="00DC4DBE">
              <w:rPr>
                <w:rFonts w:ascii="Arial" w:hAnsi="Arial" w:cs="Arial"/>
                <w:sz w:val="20"/>
              </w:rPr>
              <w:t>Royal Australian and New Zealand College of Psychiatrists</w:t>
            </w:r>
          </w:p>
        </w:tc>
        <w:tc>
          <w:tcPr>
            <w:tcW w:w="1313" w:type="dxa"/>
          </w:tcPr>
          <w:p w:rsidR="001C0E4C" w:rsidRPr="00DC4DBE" w:rsidRDefault="001C0E4C" w:rsidP="00EA4BEA">
            <w:pPr>
              <w:rPr>
                <w:rFonts w:ascii="Arial" w:hAnsi="Arial" w:cs="Arial"/>
                <w:sz w:val="20"/>
              </w:rPr>
            </w:pPr>
            <w:r w:rsidRPr="00DC4DBE">
              <w:rPr>
                <w:rFonts w:ascii="Arial" w:hAnsi="Arial" w:cs="Arial"/>
                <w:sz w:val="20"/>
              </w:rPr>
              <w:t>Australia</w:t>
            </w:r>
          </w:p>
        </w:tc>
        <w:tc>
          <w:tcPr>
            <w:tcW w:w="1941" w:type="dxa"/>
          </w:tcPr>
          <w:p w:rsidR="001C0E4C" w:rsidRPr="00DC4DBE" w:rsidDel="00AE3B65" w:rsidRDefault="001C0E4C" w:rsidP="00EA4BEA">
            <w:pPr>
              <w:rPr>
                <w:rFonts w:ascii="Arial" w:hAnsi="Arial" w:cs="Arial"/>
                <w:sz w:val="20"/>
              </w:rPr>
            </w:pPr>
          </w:p>
        </w:tc>
      </w:tr>
      <w:tr w:rsidR="00F43898" w:rsidRPr="002E66F1" w:rsidTr="00EA4BEA">
        <w:tc>
          <w:tcPr>
            <w:tcW w:w="1242" w:type="dxa"/>
          </w:tcPr>
          <w:p w:rsidR="00F11D52" w:rsidRPr="00DC4DBE" w:rsidRDefault="00F43898" w:rsidP="00EA4BEA">
            <w:pPr>
              <w:rPr>
                <w:rFonts w:ascii="Arial" w:hAnsi="Arial" w:cs="Arial"/>
                <w:sz w:val="20"/>
              </w:rPr>
            </w:pPr>
            <w:r w:rsidRPr="00DC4DBE">
              <w:rPr>
                <w:rFonts w:ascii="Arial" w:hAnsi="Arial" w:cs="Arial"/>
                <w:sz w:val="20"/>
              </w:rPr>
              <w:t>Hon LLD</w:t>
            </w:r>
          </w:p>
        </w:tc>
        <w:tc>
          <w:tcPr>
            <w:tcW w:w="2552" w:type="dxa"/>
          </w:tcPr>
          <w:p w:rsidR="00F11D52" w:rsidRPr="00DC4DBE" w:rsidRDefault="00F43898" w:rsidP="00EA4BEA">
            <w:pPr>
              <w:rPr>
                <w:rFonts w:ascii="Arial" w:hAnsi="Arial" w:cs="Arial"/>
                <w:sz w:val="20"/>
              </w:rPr>
            </w:pPr>
            <w:r w:rsidRPr="00DC4DBE">
              <w:rPr>
                <w:rFonts w:ascii="Arial" w:hAnsi="Arial" w:cs="Arial"/>
                <w:sz w:val="20"/>
              </w:rPr>
              <w:t>Doctor of Laws (</w:t>
            </w:r>
            <w:r w:rsidRPr="00DC4DBE">
              <w:rPr>
                <w:rFonts w:ascii="Arial" w:hAnsi="Arial" w:cs="Arial"/>
                <w:i/>
                <w:sz w:val="20"/>
              </w:rPr>
              <w:t>Honoris Causa</w:t>
            </w:r>
            <w:r w:rsidRPr="00DC4DBE">
              <w:rPr>
                <w:rFonts w:ascii="Arial" w:hAnsi="Arial" w:cs="Arial"/>
                <w:sz w:val="20"/>
              </w:rPr>
              <w:t>)</w:t>
            </w:r>
          </w:p>
        </w:tc>
        <w:tc>
          <w:tcPr>
            <w:tcW w:w="945" w:type="dxa"/>
          </w:tcPr>
          <w:p w:rsidR="00F11D52" w:rsidRPr="00DC4DBE" w:rsidRDefault="00F43898" w:rsidP="00EA4BEA">
            <w:pPr>
              <w:rPr>
                <w:rFonts w:ascii="Arial" w:hAnsi="Arial" w:cs="Arial"/>
                <w:sz w:val="20"/>
              </w:rPr>
            </w:pPr>
            <w:r w:rsidRPr="00DC4DBE">
              <w:rPr>
                <w:rFonts w:ascii="Arial" w:hAnsi="Arial" w:cs="Arial"/>
                <w:sz w:val="20"/>
              </w:rPr>
              <w:t>201</w:t>
            </w:r>
            <w:r w:rsidR="00EA4BEA" w:rsidRPr="00DC4DBE">
              <w:rPr>
                <w:rFonts w:ascii="Arial" w:hAnsi="Arial" w:cs="Arial"/>
                <w:sz w:val="20"/>
              </w:rPr>
              <w:t>1</w:t>
            </w:r>
          </w:p>
        </w:tc>
        <w:tc>
          <w:tcPr>
            <w:tcW w:w="2268" w:type="dxa"/>
          </w:tcPr>
          <w:p w:rsidR="00F11D52" w:rsidRPr="00DC4DBE" w:rsidRDefault="00F43898" w:rsidP="00EA4BEA">
            <w:pPr>
              <w:rPr>
                <w:rFonts w:ascii="Arial" w:hAnsi="Arial" w:cs="Arial"/>
                <w:sz w:val="20"/>
              </w:rPr>
            </w:pPr>
            <w:r w:rsidRPr="00DC4DBE">
              <w:rPr>
                <w:rFonts w:ascii="Arial" w:hAnsi="Arial" w:cs="Arial"/>
                <w:sz w:val="20"/>
              </w:rPr>
              <w:t>Monash University</w:t>
            </w:r>
          </w:p>
        </w:tc>
        <w:tc>
          <w:tcPr>
            <w:tcW w:w="1313" w:type="dxa"/>
          </w:tcPr>
          <w:p w:rsidR="00F11D52" w:rsidRPr="00DC4DBE" w:rsidRDefault="00F43898" w:rsidP="00EA4BEA">
            <w:pPr>
              <w:rPr>
                <w:rFonts w:ascii="Arial" w:hAnsi="Arial" w:cs="Arial"/>
                <w:sz w:val="20"/>
              </w:rPr>
            </w:pPr>
            <w:r w:rsidRPr="00DC4DBE">
              <w:rPr>
                <w:rFonts w:ascii="Arial" w:hAnsi="Arial" w:cs="Arial"/>
                <w:sz w:val="20"/>
              </w:rPr>
              <w:t>Australia</w:t>
            </w:r>
          </w:p>
        </w:tc>
        <w:tc>
          <w:tcPr>
            <w:tcW w:w="1941" w:type="dxa"/>
          </w:tcPr>
          <w:p w:rsidR="00F43898" w:rsidRPr="00DC4DBE" w:rsidDel="00AE3B65" w:rsidRDefault="00F43898" w:rsidP="00EA4BEA">
            <w:pPr>
              <w:rPr>
                <w:rFonts w:ascii="Arial" w:hAnsi="Arial" w:cs="Arial"/>
                <w:sz w:val="20"/>
              </w:rPr>
            </w:pPr>
          </w:p>
        </w:tc>
      </w:tr>
      <w:tr w:rsidR="00EA4BEA" w:rsidRPr="002E66F1" w:rsidTr="00EA4BEA">
        <w:tc>
          <w:tcPr>
            <w:tcW w:w="1242" w:type="dxa"/>
          </w:tcPr>
          <w:p w:rsidR="00EA4BEA" w:rsidRPr="00DC4DBE" w:rsidRDefault="00EA4BEA" w:rsidP="00EA4BEA">
            <w:pPr>
              <w:rPr>
                <w:rFonts w:ascii="Arial" w:hAnsi="Arial" w:cs="Arial"/>
                <w:sz w:val="20"/>
              </w:rPr>
            </w:pPr>
            <w:r w:rsidRPr="00DC4DBE">
              <w:rPr>
                <w:rFonts w:ascii="Arial" w:hAnsi="Arial" w:cs="Arial"/>
                <w:sz w:val="20"/>
              </w:rPr>
              <w:t>Hon MD</w:t>
            </w:r>
          </w:p>
        </w:tc>
        <w:tc>
          <w:tcPr>
            <w:tcW w:w="2552" w:type="dxa"/>
          </w:tcPr>
          <w:p w:rsidR="00EA4BEA" w:rsidRPr="00DC4DBE" w:rsidRDefault="00EA4BEA" w:rsidP="00EA4BEA">
            <w:pPr>
              <w:rPr>
                <w:rFonts w:ascii="Arial" w:hAnsi="Arial" w:cs="Arial"/>
                <w:i/>
                <w:sz w:val="20"/>
              </w:rPr>
            </w:pPr>
            <w:r w:rsidRPr="00DC4DBE">
              <w:rPr>
                <w:rFonts w:ascii="Arial" w:hAnsi="Arial" w:cs="Arial"/>
                <w:sz w:val="20"/>
              </w:rPr>
              <w:t xml:space="preserve">Doctor of Medicine </w:t>
            </w:r>
            <w:r w:rsidRPr="00DC4DBE">
              <w:rPr>
                <w:rFonts w:ascii="Arial" w:hAnsi="Arial" w:cs="Arial"/>
                <w:i/>
                <w:sz w:val="20"/>
              </w:rPr>
              <w:t>(Honoris Causa)</w:t>
            </w:r>
          </w:p>
        </w:tc>
        <w:tc>
          <w:tcPr>
            <w:tcW w:w="945" w:type="dxa"/>
          </w:tcPr>
          <w:p w:rsidR="00EA4BEA" w:rsidRPr="00DC4DBE" w:rsidRDefault="00EA4BEA" w:rsidP="00EA4BEA">
            <w:pPr>
              <w:rPr>
                <w:rFonts w:ascii="Arial" w:hAnsi="Arial" w:cs="Arial"/>
                <w:sz w:val="20"/>
              </w:rPr>
            </w:pPr>
            <w:r w:rsidRPr="00DC4DBE">
              <w:rPr>
                <w:rFonts w:ascii="Arial" w:hAnsi="Arial" w:cs="Arial"/>
                <w:sz w:val="20"/>
              </w:rPr>
              <w:t>2011</w:t>
            </w:r>
          </w:p>
        </w:tc>
        <w:tc>
          <w:tcPr>
            <w:tcW w:w="2268" w:type="dxa"/>
          </w:tcPr>
          <w:p w:rsidR="00EA4BEA" w:rsidRPr="00DC4DBE" w:rsidRDefault="00EA4BEA" w:rsidP="00EA4BEA">
            <w:pPr>
              <w:rPr>
                <w:rFonts w:ascii="Arial" w:hAnsi="Arial" w:cs="Arial"/>
                <w:sz w:val="20"/>
              </w:rPr>
            </w:pPr>
            <w:r w:rsidRPr="00DC4DBE">
              <w:rPr>
                <w:rFonts w:ascii="Arial" w:hAnsi="Arial" w:cs="Arial"/>
                <w:sz w:val="20"/>
              </w:rPr>
              <w:t>University of Newcastle</w:t>
            </w:r>
          </w:p>
        </w:tc>
        <w:tc>
          <w:tcPr>
            <w:tcW w:w="1313" w:type="dxa"/>
          </w:tcPr>
          <w:p w:rsidR="00EA4BEA" w:rsidRPr="00DC4DBE" w:rsidRDefault="00EA4BEA" w:rsidP="00EA4BEA">
            <w:pPr>
              <w:rPr>
                <w:rFonts w:ascii="Arial" w:hAnsi="Arial" w:cs="Arial"/>
                <w:sz w:val="20"/>
              </w:rPr>
            </w:pPr>
            <w:r w:rsidRPr="00DC4DBE">
              <w:rPr>
                <w:rFonts w:ascii="Arial" w:hAnsi="Arial" w:cs="Arial"/>
                <w:sz w:val="20"/>
              </w:rPr>
              <w:t>Australia</w:t>
            </w:r>
          </w:p>
        </w:tc>
        <w:tc>
          <w:tcPr>
            <w:tcW w:w="1941" w:type="dxa"/>
          </w:tcPr>
          <w:p w:rsidR="00EA4BEA" w:rsidRPr="00DC4DBE" w:rsidDel="00AE3B65" w:rsidRDefault="00EA4BEA" w:rsidP="00EA4BEA">
            <w:pPr>
              <w:rPr>
                <w:rFonts w:ascii="Arial" w:hAnsi="Arial" w:cs="Arial"/>
                <w:sz w:val="20"/>
              </w:rPr>
            </w:pPr>
          </w:p>
        </w:tc>
      </w:tr>
      <w:tr w:rsidR="00F43898" w:rsidRPr="002E66F1" w:rsidTr="00EA4BEA">
        <w:tc>
          <w:tcPr>
            <w:tcW w:w="1242" w:type="dxa"/>
          </w:tcPr>
          <w:p w:rsidR="00F43898" w:rsidRPr="00DC4DBE" w:rsidRDefault="00F43898" w:rsidP="00EA4BEA">
            <w:pPr>
              <w:rPr>
                <w:rFonts w:ascii="Arial" w:hAnsi="Arial" w:cs="Arial"/>
                <w:sz w:val="20"/>
              </w:rPr>
            </w:pPr>
            <w:r w:rsidRPr="00DC4DBE">
              <w:rPr>
                <w:rFonts w:ascii="Arial" w:hAnsi="Arial" w:cs="Arial"/>
                <w:sz w:val="20"/>
              </w:rPr>
              <w:t>Hon PhD</w:t>
            </w:r>
          </w:p>
        </w:tc>
        <w:tc>
          <w:tcPr>
            <w:tcW w:w="2552" w:type="dxa"/>
          </w:tcPr>
          <w:p w:rsidR="00F43898" w:rsidRPr="00DC4DBE" w:rsidRDefault="00F43898" w:rsidP="00EA4BEA">
            <w:pPr>
              <w:rPr>
                <w:rFonts w:ascii="Arial" w:hAnsi="Arial" w:cs="Arial"/>
                <w:sz w:val="20"/>
              </w:rPr>
            </w:pPr>
            <w:r w:rsidRPr="00DC4DBE">
              <w:rPr>
                <w:rFonts w:ascii="Arial" w:hAnsi="Arial" w:cs="Arial"/>
                <w:sz w:val="20"/>
              </w:rPr>
              <w:t>Doctor of Philosophy (</w:t>
            </w:r>
            <w:r w:rsidRPr="00DC4DBE">
              <w:rPr>
                <w:rFonts w:ascii="Arial" w:hAnsi="Arial" w:cs="Arial"/>
                <w:i/>
                <w:sz w:val="20"/>
              </w:rPr>
              <w:t>Honoris Causa</w:t>
            </w:r>
            <w:r w:rsidRPr="00DC4DBE">
              <w:rPr>
                <w:rFonts w:ascii="Arial" w:hAnsi="Arial" w:cs="Arial"/>
                <w:sz w:val="20"/>
              </w:rPr>
              <w:t>)</w:t>
            </w:r>
          </w:p>
          <w:p w:rsidR="00F11D52" w:rsidRPr="00DC4DBE" w:rsidRDefault="00F11D52" w:rsidP="00EA4BEA">
            <w:pPr>
              <w:rPr>
                <w:rFonts w:ascii="Arial" w:hAnsi="Arial" w:cs="Arial"/>
                <w:sz w:val="20"/>
              </w:rPr>
            </w:pPr>
          </w:p>
        </w:tc>
        <w:tc>
          <w:tcPr>
            <w:tcW w:w="945" w:type="dxa"/>
          </w:tcPr>
          <w:p w:rsidR="00F43898" w:rsidRPr="00DC4DBE" w:rsidRDefault="00F43898" w:rsidP="00EA4BEA">
            <w:pPr>
              <w:rPr>
                <w:rFonts w:ascii="Arial" w:hAnsi="Arial" w:cs="Arial"/>
                <w:sz w:val="20"/>
              </w:rPr>
            </w:pPr>
            <w:r w:rsidRPr="00DC4DBE">
              <w:rPr>
                <w:rFonts w:ascii="Arial" w:hAnsi="Arial" w:cs="Arial"/>
                <w:sz w:val="20"/>
              </w:rPr>
              <w:t>2012</w:t>
            </w:r>
          </w:p>
        </w:tc>
        <w:tc>
          <w:tcPr>
            <w:tcW w:w="2268" w:type="dxa"/>
          </w:tcPr>
          <w:p w:rsidR="00F43898" w:rsidRPr="00DC4DBE" w:rsidRDefault="00F43898" w:rsidP="00EA4BEA">
            <w:pPr>
              <w:rPr>
                <w:rFonts w:ascii="Arial" w:hAnsi="Arial" w:cs="Arial"/>
                <w:sz w:val="20"/>
              </w:rPr>
            </w:pPr>
            <w:r w:rsidRPr="00DC4DBE">
              <w:rPr>
                <w:rFonts w:ascii="Arial" w:hAnsi="Arial" w:cs="Arial"/>
                <w:sz w:val="20"/>
              </w:rPr>
              <w:t>University of Haifa</w:t>
            </w:r>
          </w:p>
        </w:tc>
        <w:tc>
          <w:tcPr>
            <w:tcW w:w="1313" w:type="dxa"/>
          </w:tcPr>
          <w:p w:rsidR="00F43898" w:rsidRPr="00DC4DBE" w:rsidRDefault="00F43898" w:rsidP="00EA4BEA">
            <w:pPr>
              <w:rPr>
                <w:rFonts w:ascii="Arial" w:hAnsi="Arial" w:cs="Arial"/>
                <w:sz w:val="20"/>
              </w:rPr>
            </w:pPr>
            <w:r w:rsidRPr="00DC4DBE">
              <w:rPr>
                <w:rFonts w:ascii="Arial" w:hAnsi="Arial" w:cs="Arial"/>
                <w:sz w:val="20"/>
              </w:rPr>
              <w:t>Israel</w:t>
            </w:r>
          </w:p>
        </w:tc>
        <w:tc>
          <w:tcPr>
            <w:tcW w:w="1941" w:type="dxa"/>
          </w:tcPr>
          <w:p w:rsidR="00F43898" w:rsidRPr="00DC4DBE" w:rsidDel="00AE3B65" w:rsidRDefault="00F43898" w:rsidP="00EA4BEA">
            <w:pPr>
              <w:rPr>
                <w:rFonts w:ascii="Arial" w:hAnsi="Arial" w:cs="Arial"/>
                <w:sz w:val="20"/>
              </w:rPr>
            </w:pPr>
          </w:p>
        </w:tc>
      </w:tr>
    </w:tbl>
    <w:p w:rsidR="006B13B8" w:rsidRPr="002E66F1" w:rsidRDefault="006B13B8" w:rsidP="001C0E4C">
      <w:pPr>
        <w:rPr>
          <w:rFonts w:ascii="Arial" w:hAnsi="Arial" w:cs="Arial"/>
        </w:rPr>
      </w:pPr>
    </w:p>
    <w:p w:rsidR="00EA4BEA" w:rsidRPr="002E66F1" w:rsidRDefault="00EA4BEA">
      <w:pPr>
        <w:rPr>
          <w:rFonts w:ascii="Arial" w:hAnsi="Arial" w:cs="Arial"/>
          <w:b/>
          <w:sz w:val="22"/>
          <w:szCs w:val="22"/>
        </w:rPr>
      </w:pPr>
      <w:bookmarkStart w:id="9" w:name="_Toc163968360"/>
      <w:r w:rsidRPr="002E66F1">
        <w:rPr>
          <w:rFonts w:ascii="Arial" w:hAnsi="Arial" w:cs="Arial"/>
          <w:b/>
          <w:sz w:val="22"/>
          <w:szCs w:val="22"/>
        </w:rPr>
        <w:br w:type="page"/>
      </w:r>
    </w:p>
    <w:p w:rsidR="001C0E4C" w:rsidRPr="002E66F1" w:rsidRDefault="001C0E4C" w:rsidP="001C0E4C">
      <w:pPr>
        <w:rPr>
          <w:rFonts w:ascii="Arial" w:hAnsi="Arial" w:cs="Arial"/>
          <w:b/>
          <w:sz w:val="22"/>
          <w:szCs w:val="22"/>
        </w:rPr>
      </w:pPr>
      <w:r w:rsidRPr="002E66F1">
        <w:rPr>
          <w:rFonts w:ascii="Arial" w:hAnsi="Arial" w:cs="Arial"/>
          <w:b/>
          <w:sz w:val="22"/>
          <w:szCs w:val="22"/>
        </w:rPr>
        <w:lastRenderedPageBreak/>
        <w:t>Fellowships</w:t>
      </w:r>
      <w:bookmarkEnd w:id="9"/>
      <w:r w:rsidRPr="002E66F1">
        <w:rPr>
          <w:rFonts w:ascii="Arial" w:hAnsi="Arial" w:cs="Arial"/>
          <w:b/>
          <w:sz w:val="22"/>
          <w:szCs w:val="22"/>
        </w:rPr>
        <w:t xml:space="preserve"> &amp; Memberships</w:t>
      </w:r>
    </w:p>
    <w:p w:rsidR="001C0E4C" w:rsidRPr="002E66F1" w:rsidRDefault="001C0E4C" w:rsidP="001C0E4C">
      <w:pPr>
        <w:rPr>
          <w:rFonts w:ascii="Arial" w:hAnsi="Arial" w:cs="Arial"/>
          <w:b/>
          <w:sz w:val="22"/>
          <w:szCs w:val="22"/>
        </w:rPr>
      </w:pPr>
    </w:p>
    <w:p w:rsidR="001C0E4C" w:rsidRPr="002E66F1" w:rsidRDefault="001C0E4C" w:rsidP="00486190">
      <w:pPr>
        <w:numPr>
          <w:ilvl w:val="0"/>
          <w:numId w:val="9"/>
        </w:numPr>
        <w:rPr>
          <w:rFonts w:ascii="Arial" w:hAnsi="Arial"/>
          <w:bCs/>
          <w:sz w:val="22"/>
        </w:rPr>
      </w:pPr>
      <w:r w:rsidRPr="002E66F1">
        <w:rPr>
          <w:rFonts w:ascii="Arial" w:hAnsi="Arial"/>
          <w:bCs/>
          <w:sz w:val="20"/>
        </w:rPr>
        <w:t>FASSA</w:t>
      </w:r>
      <w:r w:rsidRPr="002E66F1">
        <w:rPr>
          <w:rFonts w:ascii="Arial" w:hAnsi="Arial"/>
          <w:bCs/>
          <w:sz w:val="22"/>
        </w:rPr>
        <w:t xml:space="preserve"> (</w:t>
      </w:r>
      <w:r w:rsidRPr="002E66F1">
        <w:rPr>
          <w:rFonts w:ascii="Arial" w:hAnsi="Arial" w:cs="Arial"/>
          <w:sz w:val="20"/>
        </w:rPr>
        <w:t xml:space="preserve">Fellow of the Academy of Social Sciences, Australia), </w:t>
      </w:r>
      <w:r w:rsidR="00485B87" w:rsidRPr="002E66F1">
        <w:rPr>
          <w:rFonts w:ascii="Arial" w:hAnsi="Arial" w:cs="Arial"/>
          <w:sz w:val="20"/>
        </w:rPr>
        <w:t>(</w:t>
      </w:r>
      <w:r w:rsidRPr="002E66F1">
        <w:rPr>
          <w:rFonts w:ascii="Arial" w:hAnsi="Arial" w:cs="Arial"/>
          <w:i/>
          <w:sz w:val="18"/>
          <w:szCs w:val="18"/>
        </w:rPr>
        <w:t>2006</w:t>
      </w:r>
      <w:r w:rsidR="00485B87" w:rsidRPr="002E66F1">
        <w:rPr>
          <w:rFonts w:ascii="Arial" w:hAnsi="Arial" w:cs="Arial"/>
          <w:i/>
          <w:sz w:val="18"/>
          <w:szCs w:val="18"/>
        </w:rPr>
        <w:t>)</w:t>
      </w:r>
    </w:p>
    <w:p w:rsidR="001C0E4C" w:rsidRPr="002E66F1" w:rsidRDefault="001C0E4C" w:rsidP="00486190">
      <w:pPr>
        <w:numPr>
          <w:ilvl w:val="0"/>
          <w:numId w:val="8"/>
        </w:numPr>
        <w:rPr>
          <w:rFonts w:ascii="Arial" w:hAnsi="Arial" w:cs="Arial"/>
          <w:sz w:val="20"/>
        </w:rPr>
      </w:pPr>
      <w:r w:rsidRPr="002E66F1">
        <w:rPr>
          <w:rFonts w:ascii="Arial" w:hAnsi="Arial" w:cs="Arial"/>
          <w:sz w:val="20"/>
        </w:rPr>
        <w:t>RANZCP Faculty of Child and Adolescent Psychiatry</w:t>
      </w:r>
      <w:r w:rsidR="006C2988" w:rsidRPr="002E66F1">
        <w:rPr>
          <w:rFonts w:ascii="Arial" w:hAnsi="Arial" w:cs="Arial"/>
          <w:sz w:val="20"/>
        </w:rPr>
        <w:t xml:space="preserve">, </w:t>
      </w:r>
      <w:r w:rsidR="00485B87" w:rsidRPr="002E66F1">
        <w:rPr>
          <w:rFonts w:ascii="Arial" w:hAnsi="Arial" w:cs="Arial"/>
          <w:sz w:val="20"/>
        </w:rPr>
        <w:t>(</w:t>
      </w:r>
      <w:r w:rsidR="006C2988" w:rsidRPr="002E66F1">
        <w:rPr>
          <w:rFonts w:ascii="Arial" w:hAnsi="Arial" w:cs="Arial"/>
          <w:i/>
          <w:sz w:val="18"/>
          <w:szCs w:val="18"/>
        </w:rPr>
        <w:t>19</w:t>
      </w:r>
      <w:r w:rsidR="00485B87" w:rsidRPr="002E66F1">
        <w:rPr>
          <w:rFonts w:ascii="Arial" w:hAnsi="Arial" w:cs="Arial"/>
          <w:i/>
          <w:sz w:val="18"/>
          <w:szCs w:val="18"/>
        </w:rPr>
        <w:t>9</w:t>
      </w:r>
      <w:r w:rsidR="006C2988" w:rsidRPr="002E66F1">
        <w:rPr>
          <w:rFonts w:ascii="Arial" w:hAnsi="Arial" w:cs="Arial"/>
          <w:i/>
          <w:sz w:val="18"/>
          <w:szCs w:val="18"/>
        </w:rPr>
        <w:t>6</w:t>
      </w:r>
      <w:r w:rsidR="00485B87" w:rsidRPr="002E66F1">
        <w:rPr>
          <w:rFonts w:ascii="Arial" w:hAnsi="Arial" w:cs="Arial"/>
          <w:i/>
          <w:sz w:val="18"/>
          <w:szCs w:val="18"/>
        </w:rPr>
        <w:t xml:space="preserve"> – present)</w:t>
      </w:r>
    </w:p>
    <w:p w:rsidR="001C0E4C" w:rsidRPr="002E66F1" w:rsidRDefault="001C0E4C" w:rsidP="00486190">
      <w:pPr>
        <w:numPr>
          <w:ilvl w:val="0"/>
          <w:numId w:val="8"/>
        </w:numPr>
        <w:rPr>
          <w:rFonts w:ascii="Arial" w:hAnsi="Arial" w:cs="Arial"/>
          <w:sz w:val="20"/>
        </w:rPr>
      </w:pPr>
      <w:r w:rsidRPr="002E66F1">
        <w:rPr>
          <w:rFonts w:ascii="Arial" w:hAnsi="Arial" w:cs="Arial"/>
          <w:sz w:val="20"/>
        </w:rPr>
        <w:t>Australian Society for Psychiatric Research (ASPR)</w:t>
      </w:r>
      <w:r w:rsidR="00485B87" w:rsidRPr="002E66F1">
        <w:rPr>
          <w:rFonts w:ascii="Arial" w:hAnsi="Arial" w:cs="Arial"/>
          <w:sz w:val="20"/>
        </w:rPr>
        <w:t xml:space="preserve"> </w:t>
      </w:r>
      <w:r w:rsidR="00485B87" w:rsidRPr="002E66F1">
        <w:rPr>
          <w:rFonts w:ascii="Arial" w:hAnsi="Arial" w:cs="Arial"/>
          <w:i/>
          <w:sz w:val="18"/>
          <w:szCs w:val="18"/>
        </w:rPr>
        <w:t>(1986-present)</w:t>
      </w:r>
    </w:p>
    <w:p w:rsidR="001C0E4C" w:rsidRPr="002E66F1" w:rsidRDefault="001C0E4C" w:rsidP="00486190">
      <w:pPr>
        <w:numPr>
          <w:ilvl w:val="0"/>
          <w:numId w:val="8"/>
        </w:numPr>
        <w:rPr>
          <w:rFonts w:ascii="Arial" w:hAnsi="Arial" w:cs="Arial"/>
          <w:sz w:val="20"/>
        </w:rPr>
      </w:pPr>
      <w:r w:rsidRPr="002E66F1">
        <w:rPr>
          <w:rFonts w:ascii="Arial" w:hAnsi="Arial" w:cs="Arial"/>
          <w:sz w:val="20"/>
        </w:rPr>
        <w:t xml:space="preserve">International Society for Psychological Treatments in Schizophrenia &amp; Related Psychosis (ISPS) </w:t>
      </w:r>
      <w:r w:rsidRPr="002E66F1">
        <w:rPr>
          <w:rFonts w:ascii="Arial" w:hAnsi="Arial" w:cs="Arial"/>
          <w:i/>
          <w:sz w:val="18"/>
          <w:szCs w:val="18"/>
        </w:rPr>
        <w:t>(Including E</w:t>
      </w:r>
      <w:r w:rsidR="00576CE7" w:rsidRPr="002E66F1">
        <w:rPr>
          <w:rFonts w:ascii="Arial" w:hAnsi="Arial" w:cs="Arial"/>
          <w:i/>
          <w:sz w:val="18"/>
          <w:szCs w:val="18"/>
        </w:rPr>
        <w:t xml:space="preserve">xecutive Board Member from 1998 – </w:t>
      </w:r>
      <w:r w:rsidRPr="002E66F1">
        <w:rPr>
          <w:rFonts w:ascii="Arial" w:hAnsi="Arial" w:cs="Arial"/>
          <w:i/>
          <w:sz w:val="18"/>
          <w:szCs w:val="18"/>
        </w:rPr>
        <w:t>2006)</w:t>
      </w:r>
    </w:p>
    <w:p w:rsidR="001C0E4C" w:rsidRPr="002E66F1" w:rsidRDefault="001C0E4C" w:rsidP="00486190">
      <w:pPr>
        <w:numPr>
          <w:ilvl w:val="0"/>
          <w:numId w:val="8"/>
        </w:numPr>
        <w:rPr>
          <w:rFonts w:ascii="Arial" w:hAnsi="Arial" w:cs="Arial"/>
          <w:sz w:val="20"/>
        </w:rPr>
      </w:pPr>
      <w:r w:rsidRPr="002E66F1">
        <w:rPr>
          <w:rFonts w:ascii="Arial" w:hAnsi="Arial" w:cs="Arial"/>
          <w:sz w:val="20"/>
        </w:rPr>
        <w:t>Committee for Section on Schizophrenia, World Psychiatric Association (WPA)</w:t>
      </w:r>
      <w:r w:rsidR="00E80D9F" w:rsidRPr="002E66F1">
        <w:rPr>
          <w:rFonts w:ascii="Arial" w:hAnsi="Arial" w:cs="Arial"/>
          <w:sz w:val="20"/>
        </w:rPr>
        <w:t xml:space="preserve"> </w:t>
      </w:r>
      <w:r w:rsidR="00E80D9F" w:rsidRPr="002E66F1">
        <w:rPr>
          <w:rFonts w:ascii="Arial" w:hAnsi="Arial" w:cs="Arial"/>
          <w:i/>
          <w:sz w:val="18"/>
          <w:szCs w:val="18"/>
        </w:rPr>
        <w:t>(1990 – present)</w:t>
      </w:r>
    </w:p>
    <w:p w:rsidR="001C0E4C" w:rsidRPr="002E66F1" w:rsidRDefault="001C0E4C" w:rsidP="00486190">
      <w:pPr>
        <w:numPr>
          <w:ilvl w:val="0"/>
          <w:numId w:val="8"/>
        </w:numPr>
        <w:rPr>
          <w:rFonts w:ascii="Arial" w:hAnsi="Arial" w:cs="Arial"/>
          <w:sz w:val="20"/>
        </w:rPr>
      </w:pPr>
      <w:r w:rsidRPr="002E66F1">
        <w:rPr>
          <w:rFonts w:ascii="Arial" w:hAnsi="Arial" w:cs="Arial"/>
          <w:sz w:val="20"/>
        </w:rPr>
        <w:t>International Early Psychosis Association (IEPA) (Including Founding Member and Current Treasurer)</w:t>
      </w:r>
      <w:r w:rsidR="0049773B" w:rsidRPr="002E66F1">
        <w:rPr>
          <w:rFonts w:ascii="Arial" w:hAnsi="Arial" w:cs="Arial"/>
          <w:sz w:val="20"/>
        </w:rPr>
        <w:t xml:space="preserve">, </w:t>
      </w:r>
      <w:r w:rsidR="00485B87" w:rsidRPr="002E66F1">
        <w:rPr>
          <w:rFonts w:ascii="Arial" w:hAnsi="Arial" w:cs="Arial"/>
          <w:sz w:val="20"/>
        </w:rPr>
        <w:t>(</w:t>
      </w:r>
      <w:r w:rsidR="0049773B" w:rsidRPr="002E66F1">
        <w:rPr>
          <w:rFonts w:ascii="Arial" w:hAnsi="Arial" w:cs="Arial"/>
          <w:i/>
          <w:sz w:val="18"/>
          <w:szCs w:val="18"/>
        </w:rPr>
        <w:t>1997-present</w:t>
      </w:r>
      <w:r w:rsidR="00485B87" w:rsidRPr="002E66F1">
        <w:rPr>
          <w:rFonts w:ascii="Arial" w:hAnsi="Arial" w:cs="Arial"/>
          <w:i/>
          <w:sz w:val="18"/>
          <w:szCs w:val="18"/>
        </w:rPr>
        <w:t>)</w:t>
      </w:r>
    </w:p>
    <w:p w:rsidR="001C0E4C" w:rsidRPr="002E66F1" w:rsidRDefault="001C0E4C" w:rsidP="00486190">
      <w:pPr>
        <w:numPr>
          <w:ilvl w:val="0"/>
          <w:numId w:val="8"/>
        </w:numPr>
        <w:rPr>
          <w:rFonts w:ascii="Arial" w:hAnsi="Arial" w:cs="Arial"/>
          <w:sz w:val="20"/>
        </w:rPr>
      </w:pPr>
      <w:r w:rsidRPr="002E66F1">
        <w:rPr>
          <w:rFonts w:ascii="Arial" w:hAnsi="Arial" w:cs="Arial"/>
          <w:sz w:val="20"/>
        </w:rPr>
        <w:t xml:space="preserve">Australian Academy of Science National Committee for Brain and Mind </w:t>
      </w:r>
      <w:r w:rsidRPr="002E66F1">
        <w:rPr>
          <w:rFonts w:ascii="Arial" w:hAnsi="Arial" w:cs="Arial"/>
          <w:i/>
          <w:sz w:val="18"/>
          <w:szCs w:val="18"/>
        </w:rPr>
        <w:t>(from Oct</w:t>
      </w:r>
      <w:r w:rsidR="00572692" w:rsidRPr="002E66F1">
        <w:rPr>
          <w:rFonts w:ascii="Arial" w:hAnsi="Arial" w:cs="Arial"/>
          <w:i/>
          <w:sz w:val="18"/>
          <w:szCs w:val="18"/>
        </w:rPr>
        <w:t>ober</w:t>
      </w:r>
      <w:r w:rsidRPr="002E66F1">
        <w:rPr>
          <w:rFonts w:ascii="Arial" w:hAnsi="Arial" w:cs="Arial"/>
          <w:i/>
          <w:sz w:val="18"/>
          <w:szCs w:val="18"/>
        </w:rPr>
        <w:t xml:space="preserve"> 2007)</w:t>
      </w:r>
    </w:p>
    <w:p w:rsidR="001C0E4C" w:rsidRPr="002E66F1" w:rsidRDefault="001C0E4C" w:rsidP="00486190">
      <w:pPr>
        <w:numPr>
          <w:ilvl w:val="0"/>
          <w:numId w:val="8"/>
        </w:numPr>
        <w:rPr>
          <w:rFonts w:ascii="Arial" w:hAnsi="Arial" w:cs="Arial"/>
          <w:sz w:val="20"/>
        </w:rPr>
      </w:pPr>
      <w:r w:rsidRPr="002E66F1">
        <w:rPr>
          <w:rFonts w:ascii="Arial" w:hAnsi="Arial" w:cs="Arial"/>
          <w:sz w:val="20"/>
        </w:rPr>
        <w:t>Jury for the selection of the World Psychiatric Associ</w:t>
      </w:r>
      <w:r w:rsidR="000B1F48">
        <w:rPr>
          <w:rFonts w:ascii="Arial" w:hAnsi="Arial" w:cs="Arial"/>
          <w:sz w:val="20"/>
        </w:rPr>
        <w:t xml:space="preserve">ation’s Jean Delay Prize, </w:t>
      </w:r>
      <w:r w:rsidRPr="002E66F1">
        <w:rPr>
          <w:rFonts w:ascii="Arial" w:hAnsi="Arial" w:cs="Arial"/>
          <w:sz w:val="20"/>
        </w:rPr>
        <w:t xml:space="preserve">awarded at the XIV World Congress of Psychiatry </w:t>
      </w:r>
      <w:r w:rsidRPr="002E66F1">
        <w:rPr>
          <w:rFonts w:ascii="Arial" w:hAnsi="Arial" w:cs="Arial"/>
          <w:i/>
          <w:sz w:val="18"/>
          <w:szCs w:val="18"/>
        </w:rPr>
        <w:t>(Prague, September 2008).</w:t>
      </w:r>
      <w:r w:rsidRPr="002E66F1">
        <w:rPr>
          <w:rFonts w:ascii="Arial" w:hAnsi="Arial" w:cs="Arial"/>
          <w:sz w:val="20"/>
        </w:rPr>
        <w:t xml:space="preserve"> </w:t>
      </w:r>
    </w:p>
    <w:p w:rsidR="00572692" w:rsidRPr="002E66F1" w:rsidRDefault="00572692" w:rsidP="00486190">
      <w:pPr>
        <w:numPr>
          <w:ilvl w:val="0"/>
          <w:numId w:val="8"/>
        </w:numPr>
        <w:rPr>
          <w:rFonts w:ascii="Arial" w:hAnsi="Arial" w:cs="Arial"/>
          <w:color w:val="000000"/>
          <w:sz w:val="20"/>
        </w:rPr>
      </w:pPr>
      <w:r w:rsidRPr="002E66F1">
        <w:rPr>
          <w:rFonts w:ascii="Arial" w:hAnsi="Arial" w:cs="Arial"/>
          <w:color w:val="000000"/>
          <w:sz w:val="20"/>
          <w:lang w:val="en-US"/>
        </w:rPr>
        <w:t xml:space="preserve">Member, Melbourne Neuropsychiatry Centre Scientific Advisory Committee </w:t>
      </w:r>
      <w:r w:rsidRPr="002E66F1">
        <w:rPr>
          <w:rFonts w:ascii="Arial" w:hAnsi="Arial" w:cs="Arial"/>
          <w:i/>
          <w:color w:val="000000"/>
          <w:sz w:val="18"/>
          <w:szCs w:val="18"/>
          <w:lang w:val="en-US"/>
        </w:rPr>
        <w:t>(from 2009)</w:t>
      </w:r>
    </w:p>
    <w:p w:rsidR="00D4769B" w:rsidRPr="002E66F1" w:rsidRDefault="00D4769B" w:rsidP="00486190">
      <w:pPr>
        <w:numPr>
          <w:ilvl w:val="0"/>
          <w:numId w:val="8"/>
        </w:numPr>
        <w:rPr>
          <w:rFonts w:ascii="Arial" w:hAnsi="Arial" w:cs="Arial"/>
          <w:color w:val="000000"/>
          <w:sz w:val="20"/>
        </w:rPr>
      </w:pPr>
      <w:r w:rsidRPr="002E66F1">
        <w:rPr>
          <w:rFonts w:ascii="Arial" w:hAnsi="Arial" w:cs="Arial"/>
          <w:color w:val="000000"/>
          <w:sz w:val="20"/>
          <w:lang w:val="en-US"/>
        </w:rPr>
        <w:t xml:space="preserve">Visiting fellowship, Royal Newcastle Hospital Heritage Oration </w:t>
      </w:r>
      <w:r w:rsidRPr="002E66F1">
        <w:rPr>
          <w:rFonts w:ascii="Arial" w:hAnsi="Arial" w:cs="Arial"/>
          <w:i/>
          <w:color w:val="000000"/>
          <w:sz w:val="18"/>
          <w:szCs w:val="18"/>
          <w:lang w:val="en-US"/>
        </w:rPr>
        <w:t>(2011)</w:t>
      </w:r>
    </w:p>
    <w:p w:rsidR="00C26487" w:rsidRPr="000B1F48" w:rsidRDefault="00C26487" w:rsidP="000B1F48">
      <w:pPr>
        <w:numPr>
          <w:ilvl w:val="0"/>
          <w:numId w:val="8"/>
        </w:numPr>
        <w:rPr>
          <w:rFonts w:ascii="Arial" w:hAnsi="Arial" w:cs="Arial"/>
          <w:color w:val="000000"/>
          <w:sz w:val="20"/>
        </w:rPr>
      </w:pPr>
      <w:r w:rsidRPr="000B1F48">
        <w:rPr>
          <w:rFonts w:ascii="Arial" w:hAnsi="Arial" w:cs="Arial"/>
          <w:color w:val="000000"/>
          <w:sz w:val="20"/>
          <w:lang w:val="en-US"/>
        </w:rPr>
        <w:t xml:space="preserve">Member, The Lighthouse Foundation Board </w:t>
      </w:r>
      <w:r w:rsidRPr="000B1F48">
        <w:rPr>
          <w:rFonts w:ascii="Arial" w:hAnsi="Arial" w:cs="Arial"/>
          <w:i/>
          <w:color w:val="000000"/>
          <w:sz w:val="20"/>
          <w:lang w:val="en-US"/>
        </w:rPr>
        <w:t>(2012</w:t>
      </w:r>
      <w:r w:rsidR="002759A1" w:rsidRPr="000B1F48">
        <w:rPr>
          <w:rFonts w:ascii="Arial" w:hAnsi="Arial" w:cs="Arial"/>
          <w:i/>
          <w:color w:val="000000"/>
          <w:sz w:val="20"/>
          <w:lang w:val="en-US"/>
        </w:rPr>
        <w:t>-</w:t>
      </w:r>
      <w:r w:rsidR="000B1F48" w:rsidRPr="000B1F48">
        <w:rPr>
          <w:rFonts w:ascii="Arial" w:hAnsi="Arial" w:cs="Arial"/>
          <w:i/>
          <w:color w:val="000000"/>
          <w:sz w:val="20"/>
          <w:lang w:val="en-US"/>
        </w:rPr>
        <w:t>14</w:t>
      </w:r>
      <w:r w:rsidRPr="000B1F48">
        <w:rPr>
          <w:rFonts w:ascii="Arial" w:hAnsi="Arial" w:cs="Arial"/>
          <w:i/>
          <w:color w:val="000000"/>
          <w:sz w:val="20"/>
          <w:lang w:val="en-US"/>
        </w:rPr>
        <w:t>)</w:t>
      </w:r>
    </w:p>
    <w:p w:rsidR="00422FCD" w:rsidRPr="002E66F1" w:rsidRDefault="00422FCD" w:rsidP="00486190">
      <w:pPr>
        <w:numPr>
          <w:ilvl w:val="0"/>
          <w:numId w:val="8"/>
        </w:numPr>
        <w:rPr>
          <w:rFonts w:ascii="Arial" w:hAnsi="Arial" w:cs="Arial"/>
          <w:color w:val="000000"/>
          <w:sz w:val="20"/>
        </w:rPr>
      </w:pPr>
      <w:r w:rsidRPr="002E66F1">
        <w:rPr>
          <w:rFonts w:ascii="Arial" w:hAnsi="Arial" w:cs="Arial"/>
          <w:color w:val="000000"/>
          <w:sz w:val="20"/>
        </w:rPr>
        <w:t xml:space="preserve">Member, International Advisory Committee on Clinical Transformation and Redesign, Hinks-Dellcrest Centre for Children and Families, Toronto, Canada </w:t>
      </w:r>
      <w:r w:rsidRPr="002E66F1">
        <w:rPr>
          <w:rFonts w:ascii="Arial" w:hAnsi="Arial" w:cs="Arial"/>
          <w:i/>
          <w:color w:val="000000"/>
          <w:sz w:val="20"/>
        </w:rPr>
        <w:t>(2013</w:t>
      </w:r>
      <w:r w:rsidR="002759A1">
        <w:rPr>
          <w:rFonts w:ascii="Arial" w:hAnsi="Arial" w:cs="Arial"/>
          <w:i/>
          <w:color w:val="000000"/>
          <w:sz w:val="20"/>
        </w:rPr>
        <w:t>-</w:t>
      </w:r>
      <w:r w:rsidRPr="002E66F1">
        <w:rPr>
          <w:rFonts w:ascii="Arial" w:hAnsi="Arial" w:cs="Arial"/>
          <w:i/>
          <w:color w:val="000000"/>
          <w:sz w:val="20"/>
        </w:rPr>
        <w:t>)</w:t>
      </w:r>
    </w:p>
    <w:p w:rsidR="001C0E4C" w:rsidRPr="002E66F1" w:rsidRDefault="001C0E4C" w:rsidP="001C0E4C">
      <w:pPr>
        <w:rPr>
          <w:rFonts w:ascii="Arial" w:hAnsi="Arial" w:cs="Arial"/>
        </w:rPr>
      </w:pPr>
    </w:p>
    <w:p w:rsidR="001C0E4C" w:rsidRPr="002E66F1" w:rsidRDefault="001C0E4C" w:rsidP="001C0E4C">
      <w:pPr>
        <w:pStyle w:val="Heading1"/>
        <w:ind w:left="0" w:firstLine="0"/>
        <w:rPr>
          <w:rFonts w:ascii="Arial" w:hAnsi="Arial"/>
          <w:bCs/>
        </w:rPr>
      </w:pPr>
      <w:bookmarkStart w:id="10" w:name="_Toc163968361"/>
      <w:bookmarkStart w:id="11" w:name="_Toc393284078"/>
      <w:r w:rsidRPr="002E66F1">
        <w:rPr>
          <w:rFonts w:ascii="Arial" w:hAnsi="Arial"/>
          <w:bCs/>
        </w:rPr>
        <w:t>POSITIONS HELD</w:t>
      </w:r>
      <w:bookmarkEnd w:id="10"/>
      <w:bookmarkEnd w:id="11"/>
    </w:p>
    <w:p w:rsidR="001C0E4C" w:rsidRPr="002E66F1" w:rsidRDefault="001C0E4C" w:rsidP="001C0E4C">
      <w:pPr>
        <w:rPr>
          <w:rFonts w:ascii="Arial" w:hAnsi="Arial" w:cs="Arial"/>
        </w:rPr>
      </w:pPr>
    </w:p>
    <w:p w:rsidR="001C0E4C" w:rsidRPr="002E66F1" w:rsidRDefault="001C0E4C" w:rsidP="001C0E4C">
      <w:pPr>
        <w:pStyle w:val="BodyText2"/>
        <w:rPr>
          <w:rFonts w:ascii="Arial" w:hAnsi="Arial"/>
          <w:b/>
          <w:bCs/>
          <w:szCs w:val="22"/>
        </w:rPr>
      </w:pPr>
      <w:bookmarkStart w:id="12" w:name="_Toc163968362"/>
      <w:r w:rsidRPr="002E66F1">
        <w:rPr>
          <w:rFonts w:ascii="Arial" w:hAnsi="Arial"/>
          <w:b/>
          <w:bCs/>
          <w:szCs w:val="22"/>
        </w:rPr>
        <w:t>Current Appointments</w:t>
      </w:r>
      <w:bookmarkEnd w:id="12"/>
      <w:r w:rsidRPr="002E66F1">
        <w:rPr>
          <w:rFonts w:ascii="Arial" w:hAnsi="Arial"/>
          <w:b/>
          <w:bCs/>
          <w:szCs w:val="22"/>
        </w:rPr>
        <w:t xml:space="preserve"> </w:t>
      </w:r>
      <w:r w:rsidRPr="002E66F1">
        <w:rPr>
          <w:rFonts w:ascii="Arial" w:hAnsi="Arial"/>
          <w:bCs/>
          <w:szCs w:val="22"/>
        </w:rPr>
        <w:t>– see cover of this document</w:t>
      </w:r>
    </w:p>
    <w:p w:rsidR="001C0E4C" w:rsidRPr="002E66F1" w:rsidRDefault="001C0E4C" w:rsidP="00042F7E">
      <w:pPr>
        <w:rPr>
          <w:rFonts w:ascii="Arial" w:hAnsi="Arial" w:cs="Arial"/>
          <w:szCs w:val="24"/>
        </w:rPr>
      </w:pPr>
    </w:p>
    <w:p w:rsidR="001C0E4C" w:rsidRPr="002E66F1" w:rsidRDefault="001C0E4C" w:rsidP="001C0E4C">
      <w:pPr>
        <w:pStyle w:val="BodyText2"/>
        <w:rPr>
          <w:rFonts w:ascii="Arial" w:hAnsi="Arial"/>
          <w:b/>
          <w:bCs/>
        </w:rPr>
      </w:pPr>
      <w:bookmarkStart w:id="13" w:name="_Toc163968365"/>
      <w:r w:rsidRPr="002E66F1">
        <w:rPr>
          <w:rFonts w:ascii="Arial" w:hAnsi="Arial"/>
          <w:b/>
          <w:bCs/>
        </w:rPr>
        <w:t>Past Appointments</w:t>
      </w:r>
      <w:bookmarkEnd w:id="13"/>
    </w:p>
    <w:p w:rsidR="001C0E4C" w:rsidRPr="002E66F1" w:rsidRDefault="001C0E4C" w:rsidP="001C0E4C">
      <w:pPr>
        <w:pStyle w:val="BodyText2"/>
        <w:rPr>
          <w:rFonts w:ascii="Arial" w:hAnsi="Arial"/>
          <w:b/>
          <w:bCs/>
        </w:rPr>
      </w:pPr>
    </w:p>
    <w:p w:rsidR="001C0E4C" w:rsidRPr="002E66F1" w:rsidRDefault="001C0E4C" w:rsidP="001C0E4C">
      <w:bookmarkStart w:id="14" w:name="_Toc163968366"/>
      <w:r w:rsidRPr="002E66F1">
        <w:tab/>
      </w:r>
      <w:r w:rsidRPr="002E66F1">
        <w:rPr>
          <w:rFonts w:ascii="Arial" w:hAnsi="Arial" w:cs="Arial"/>
          <w:b/>
          <w:sz w:val="22"/>
          <w:szCs w:val="22"/>
        </w:rPr>
        <w:t>Medical</w:t>
      </w:r>
      <w:bookmarkEnd w:id="14"/>
    </w:p>
    <w:p w:rsidR="001C0E4C" w:rsidRPr="002E66F1" w:rsidRDefault="001C0E4C" w:rsidP="001C0E4C">
      <w:pPr>
        <w:rPr>
          <w:rFonts w:ascii="Arial" w:hAnsi="Arial" w:cs="Arial"/>
          <w:szCs w:val="24"/>
        </w:rPr>
      </w:pPr>
    </w:p>
    <w:tbl>
      <w:tblPr>
        <w:tblpPr w:leftFromText="180" w:rightFromText="180" w:vertAnchor="text" w:horzAnchor="margin" w:tblpYSpec="center"/>
        <w:tblW w:w="0" w:type="auto"/>
        <w:tblCellMar>
          <w:top w:w="57" w:type="dxa"/>
          <w:left w:w="57" w:type="dxa"/>
          <w:bottom w:w="57" w:type="dxa"/>
          <w:right w:w="57" w:type="dxa"/>
        </w:tblCellMar>
        <w:tblLook w:val="01E0" w:firstRow="1" w:lastRow="1" w:firstColumn="1" w:lastColumn="1" w:noHBand="0" w:noVBand="0"/>
      </w:tblPr>
      <w:tblGrid>
        <w:gridCol w:w="943"/>
        <w:gridCol w:w="2756"/>
        <w:gridCol w:w="2897"/>
        <w:gridCol w:w="3157"/>
      </w:tblGrid>
      <w:tr w:rsidR="001C0E4C" w:rsidRPr="002E66F1" w:rsidTr="00CE1EDA">
        <w:tc>
          <w:tcPr>
            <w:tcW w:w="959" w:type="dxa"/>
            <w:shd w:val="clear" w:color="auto" w:fill="D9D9D9"/>
          </w:tcPr>
          <w:p w:rsidR="001C0E4C" w:rsidRPr="00DC4DBE" w:rsidRDefault="001C0E4C" w:rsidP="007658EF">
            <w:pPr>
              <w:rPr>
                <w:rFonts w:ascii="Arial" w:hAnsi="Arial" w:cs="Arial"/>
                <w:b/>
                <w:sz w:val="20"/>
              </w:rPr>
            </w:pPr>
            <w:r w:rsidRPr="00DC4DBE">
              <w:rPr>
                <w:rFonts w:ascii="Arial" w:hAnsi="Arial" w:cs="Arial"/>
                <w:b/>
                <w:sz w:val="20"/>
              </w:rPr>
              <w:t>Date</w:t>
            </w:r>
          </w:p>
        </w:tc>
        <w:tc>
          <w:tcPr>
            <w:tcW w:w="2835" w:type="dxa"/>
            <w:shd w:val="clear" w:color="auto" w:fill="D9D9D9"/>
          </w:tcPr>
          <w:p w:rsidR="001C0E4C" w:rsidRPr="00DC4DBE" w:rsidRDefault="001C0E4C" w:rsidP="007658EF">
            <w:pPr>
              <w:rPr>
                <w:rFonts w:ascii="Arial" w:hAnsi="Arial" w:cs="Arial"/>
                <w:b/>
                <w:sz w:val="20"/>
              </w:rPr>
            </w:pPr>
            <w:r w:rsidRPr="00DC4DBE">
              <w:rPr>
                <w:rFonts w:ascii="Arial" w:hAnsi="Arial" w:cs="Arial"/>
                <w:b/>
                <w:sz w:val="20"/>
              </w:rPr>
              <w:t>Position</w:t>
            </w:r>
          </w:p>
        </w:tc>
        <w:tc>
          <w:tcPr>
            <w:tcW w:w="2977" w:type="dxa"/>
            <w:shd w:val="clear" w:color="auto" w:fill="D9D9D9"/>
          </w:tcPr>
          <w:p w:rsidR="001C0E4C" w:rsidRPr="00DC4DBE" w:rsidRDefault="001C0E4C" w:rsidP="007658EF">
            <w:pPr>
              <w:rPr>
                <w:rFonts w:ascii="Arial" w:hAnsi="Arial" w:cs="Arial"/>
                <w:b/>
                <w:sz w:val="20"/>
              </w:rPr>
            </w:pPr>
            <w:r w:rsidRPr="00DC4DBE">
              <w:rPr>
                <w:rFonts w:ascii="Arial" w:hAnsi="Arial" w:cs="Arial"/>
                <w:b/>
                <w:sz w:val="20"/>
              </w:rPr>
              <w:t>Service</w:t>
            </w:r>
          </w:p>
        </w:tc>
        <w:tc>
          <w:tcPr>
            <w:tcW w:w="3254" w:type="dxa"/>
            <w:shd w:val="clear" w:color="auto" w:fill="D9D9D9"/>
          </w:tcPr>
          <w:p w:rsidR="001C0E4C" w:rsidRPr="00DC4DBE" w:rsidRDefault="001C0E4C" w:rsidP="007658EF">
            <w:pPr>
              <w:rPr>
                <w:rFonts w:ascii="Arial" w:hAnsi="Arial" w:cs="Arial"/>
                <w:b/>
                <w:sz w:val="20"/>
              </w:rPr>
            </w:pPr>
            <w:r w:rsidRPr="00DC4DBE">
              <w:rPr>
                <w:rFonts w:ascii="Arial" w:hAnsi="Arial" w:cs="Arial"/>
                <w:b/>
                <w:sz w:val="20"/>
              </w:rPr>
              <w:t>Country</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1977</w:t>
            </w:r>
          </w:p>
        </w:tc>
        <w:tc>
          <w:tcPr>
            <w:tcW w:w="2835" w:type="dxa"/>
          </w:tcPr>
          <w:p w:rsidR="00B51217" w:rsidRPr="00DC4DBE" w:rsidRDefault="001C0E4C" w:rsidP="007658EF">
            <w:pPr>
              <w:rPr>
                <w:rFonts w:ascii="Arial" w:hAnsi="Arial" w:cs="Arial"/>
                <w:sz w:val="18"/>
                <w:szCs w:val="18"/>
              </w:rPr>
            </w:pPr>
            <w:r w:rsidRPr="00DC4DBE">
              <w:rPr>
                <w:rFonts w:ascii="Arial" w:hAnsi="Arial" w:cs="Arial"/>
                <w:sz w:val="18"/>
                <w:szCs w:val="18"/>
              </w:rPr>
              <w:t>Intern</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Royal Newcastle Hospital</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Australia</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1978</w:t>
            </w:r>
          </w:p>
        </w:tc>
        <w:tc>
          <w:tcPr>
            <w:tcW w:w="2835" w:type="dxa"/>
          </w:tcPr>
          <w:p w:rsidR="00B51217" w:rsidRPr="00DC4DBE" w:rsidRDefault="001C0E4C" w:rsidP="007658EF">
            <w:pPr>
              <w:rPr>
                <w:rFonts w:ascii="Arial" w:hAnsi="Arial" w:cs="Arial"/>
                <w:sz w:val="18"/>
                <w:szCs w:val="18"/>
              </w:rPr>
            </w:pPr>
            <w:r w:rsidRPr="00DC4DBE">
              <w:rPr>
                <w:rFonts w:ascii="Arial" w:hAnsi="Arial" w:cs="Arial"/>
                <w:sz w:val="18"/>
                <w:szCs w:val="18"/>
              </w:rPr>
              <w:t>General Practice</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Various</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Australia</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1978</w:t>
            </w:r>
          </w:p>
        </w:tc>
        <w:tc>
          <w:tcPr>
            <w:tcW w:w="2835" w:type="dxa"/>
          </w:tcPr>
          <w:p w:rsidR="00B51217" w:rsidRPr="00DC4DBE" w:rsidRDefault="001C0E4C" w:rsidP="007658EF">
            <w:pPr>
              <w:rPr>
                <w:rFonts w:ascii="Arial" w:hAnsi="Arial" w:cs="Arial"/>
                <w:sz w:val="18"/>
                <w:szCs w:val="18"/>
              </w:rPr>
            </w:pPr>
            <w:r w:rsidRPr="00DC4DBE">
              <w:rPr>
                <w:rFonts w:ascii="Arial" w:hAnsi="Arial" w:cs="Arial"/>
                <w:sz w:val="18"/>
                <w:szCs w:val="18"/>
              </w:rPr>
              <w:t>Senior House Officer</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 xml:space="preserve">Epsom District Hospital </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UK</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1978</w:t>
            </w:r>
          </w:p>
        </w:tc>
        <w:tc>
          <w:tcPr>
            <w:tcW w:w="2835" w:type="dxa"/>
          </w:tcPr>
          <w:p w:rsidR="00B51217" w:rsidRPr="00DC4DBE" w:rsidRDefault="001C0E4C" w:rsidP="007658EF">
            <w:pPr>
              <w:rPr>
                <w:rFonts w:ascii="Arial" w:hAnsi="Arial" w:cs="Arial"/>
                <w:sz w:val="18"/>
                <w:szCs w:val="18"/>
              </w:rPr>
            </w:pPr>
            <w:r w:rsidRPr="00DC4DBE">
              <w:rPr>
                <w:rFonts w:ascii="Arial" w:hAnsi="Arial" w:cs="Arial"/>
                <w:sz w:val="18"/>
                <w:szCs w:val="18"/>
              </w:rPr>
              <w:t>Senior House Officer</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Singleton Hospital</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Wales, UK</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1979</w:t>
            </w:r>
          </w:p>
        </w:tc>
        <w:tc>
          <w:tcPr>
            <w:tcW w:w="2835" w:type="dxa"/>
          </w:tcPr>
          <w:p w:rsidR="00B51217" w:rsidRPr="00DC4DBE" w:rsidRDefault="001C0E4C" w:rsidP="007658EF">
            <w:pPr>
              <w:rPr>
                <w:rFonts w:ascii="Arial" w:hAnsi="Arial" w:cs="Arial"/>
                <w:sz w:val="18"/>
                <w:szCs w:val="18"/>
              </w:rPr>
            </w:pPr>
            <w:r w:rsidRPr="00DC4DBE">
              <w:rPr>
                <w:rFonts w:ascii="Arial" w:hAnsi="Arial" w:cs="Arial"/>
                <w:sz w:val="18"/>
                <w:szCs w:val="18"/>
              </w:rPr>
              <w:t>Locum Registrar</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Whittington Hospital</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London, UK</w:t>
            </w:r>
          </w:p>
        </w:tc>
      </w:tr>
      <w:tr w:rsidR="001C0E4C" w:rsidRPr="002E66F1" w:rsidTr="00CE1EDA">
        <w:tc>
          <w:tcPr>
            <w:tcW w:w="959" w:type="dxa"/>
          </w:tcPr>
          <w:p w:rsidR="001C0E4C" w:rsidRPr="00DC4DBE" w:rsidRDefault="001C0E4C" w:rsidP="007658EF">
            <w:pPr>
              <w:rPr>
                <w:rFonts w:ascii="Arial" w:hAnsi="Arial" w:cs="Arial"/>
                <w:sz w:val="18"/>
                <w:szCs w:val="18"/>
              </w:rPr>
            </w:pPr>
            <w:r w:rsidRPr="00DC4DBE">
              <w:rPr>
                <w:rFonts w:ascii="Arial" w:hAnsi="Arial" w:cs="Arial"/>
                <w:sz w:val="18"/>
                <w:szCs w:val="18"/>
              </w:rPr>
              <w:t>1980</w:t>
            </w:r>
          </w:p>
        </w:tc>
        <w:tc>
          <w:tcPr>
            <w:tcW w:w="2835" w:type="dxa"/>
          </w:tcPr>
          <w:p w:rsidR="001C0E4C" w:rsidRPr="00DC4DBE" w:rsidRDefault="001C0E4C" w:rsidP="007658EF">
            <w:pPr>
              <w:rPr>
                <w:rFonts w:ascii="Arial" w:hAnsi="Arial" w:cs="Arial"/>
                <w:sz w:val="18"/>
                <w:szCs w:val="18"/>
              </w:rPr>
            </w:pPr>
            <w:r w:rsidRPr="00DC4DBE">
              <w:rPr>
                <w:rFonts w:ascii="Arial" w:hAnsi="Arial" w:cs="Arial"/>
                <w:sz w:val="18"/>
                <w:szCs w:val="18"/>
              </w:rPr>
              <w:t>Medical Registrar</w:t>
            </w:r>
          </w:p>
        </w:tc>
        <w:tc>
          <w:tcPr>
            <w:tcW w:w="2977" w:type="dxa"/>
          </w:tcPr>
          <w:p w:rsidR="001C0E4C" w:rsidRPr="00DC4DBE" w:rsidRDefault="001C0E4C" w:rsidP="007658EF">
            <w:pPr>
              <w:rPr>
                <w:rFonts w:ascii="Arial" w:hAnsi="Arial" w:cs="Arial"/>
                <w:sz w:val="18"/>
                <w:szCs w:val="18"/>
              </w:rPr>
            </w:pPr>
            <w:r w:rsidRPr="00DC4DBE">
              <w:rPr>
                <w:rFonts w:ascii="Arial" w:hAnsi="Arial" w:cs="Arial"/>
                <w:sz w:val="18"/>
                <w:szCs w:val="18"/>
              </w:rPr>
              <w:t>Royal Newcastle Hospital</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Australia</w:t>
            </w:r>
          </w:p>
        </w:tc>
      </w:tr>
    </w:tbl>
    <w:p w:rsidR="001C0E4C" w:rsidRPr="002E66F1" w:rsidRDefault="001C0E4C" w:rsidP="001C0E4C">
      <w:pPr>
        <w:rPr>
          <w:rFonts w:ascii="Arial" w:hAnsi="Arial"/>
          <w:bCs/>
        </w:rPr>
      </w:pPr>
      <w:r w:rsidRPr="002E66F1">
        <w:rPr>
          <w:rFonts w:ascii="Arial" w:hAnsi="Arial"/>
          <w:bCs/>
        </w:rPr>
        <w:tab/>
      </w:r>
      <w:r w:rsidRPr="002E66F1">
        <w:rPr>
          <w:rFonts w:ascii="Arial" w:hAnsi="Arial" w:cs="Arial"/>
          <w:b/>
          <w:sz w:val="22"/>
          <w:szCs w:val="22"/>
        </w:rPr>
        <w:t>Psychiatric Training</w:t>
      </w:r>
    </w:p>
    <w:tbl>
      <w:tblPr>
        <w:tblpPr w:leftFromText="180" w:rightFromText="180" w:vertAnchor="text" w:horzAnchor="margin" w:tblpY="162"/>
        <w:tblW w:w="0" w:type="auto"/>
        <w:tblCellMar>
          <w:top w:w="57" w:type="dxa"/>
          <w:left w:w="57" w:type="dxa"/>
          <w:bottom w:w="57" w:type="dxa"/>
          <w:right w:w="57" w:type="dxa"/>
        </w:tblCellMar>
        <w:tblLook w:val="01E0" w:firstRow="1" w:lastRow="1" w:firstColumn="1" w:lastColumn="1" w:noHBand="0" w:noVBand="0"/>
      </w:tblPr>
      <w:tblGrid>
        <w:gridCol w:w="1159"/>
        <w:gridCol w:w="2620"/>
        <w:gridCol w:w="2816"/>
        <w:gridCol w:w="3158"/>
      </w:tblGrid>
      <w:tr w:rsidR="001C0E4C" w:rsidRPr="00DC4DBE" w:rsidTr="00CE1EDA">
        <w:tc>
          <w:tcPr>
            <w:tcW w:w="1188" w:type="dxa"/>
            <w:shd w:val="clear" w:color="auto" w:fill="E0E0E0"/>
          </w:tcPr>
          <w:p w:rsidR="001C0E4C" w:rsidRPr="00DC4DBE" w:rsidRDefault="001C0E4C" w:rsidP="007658EF">
            <w:pPr>
              <w:rPr>
                <w:rFonts w:ascii="Arial" w:hAnsi="Arial" w:cs="Arial"/>
                <w:b/>
                <w:sz w:val="20"/>
              </w:rPr>
            </w:pPr>
            <w:r w:rsidRPr="00DC4DBE">
              <w:rPr>
                <w:rFonts w:ascii="Arial" w:hAnsi="Arial" w:cs="Arial"/>
                <w:b/>
                <w:sz w:val="20"/>
              </w:rPr>
              <w:t>Date</w:t>
            </w:r>
          </w:p>
        </w:tc>
        <w:tc>
          <w:tcPr>
            <w:tcW w:w="2700" w:type="dxa"/>
            <w:shd w:val="clear" w:color="auto" w:fill="E0E0E0"/>
          </w:tcPr>
          <w:p w:rsidR="001C0E4C" w:rsidRPr="00DC4DBE" w:rsidRDefault="001C0E4C" w:rsidP="007658EF">
            <w:pPr>
              <w:rPr>
                <w:rFonts w:ascii="Arial" w:hAnsi="Arial" w:cs="Arial"/>
                <w:b/>
                <w:sz w:val="20"/>
              </w:rPr>
            </w:pPr>
            <w:r w:rsidRPr="00DC4DBE">
              <w:rPr>
                <w:rFonts w:ascii="Arial" w:hAnsi="Arial" w:cs="Arial"/>
                <w:b/>
                <w:sz w:val="20"/>
              </w:rPr>
              <w:t>Position</w:t>
            </w:r>
          </w:p>
        </w:tc>
        <w:tc>
          <w:tcPr>
            <w:tcW w:w="2883" w:type="dxa"/>
            <w:shd w:val="clear" w:color="auto" w:fill="E0E0E0"/>
          </w:tcPr>
          <w:p w:rsidR="001C0E4C" w:rsidRPr="00DC4DBE" w:rsidRDefault="001C0E4C" w:rsidP="007658EF">
            <w:pPr>
              <w:rPr>
                <w:rFonts w:ascii="Arial" w:hAnsi="Arial" w:cs="Arial"/>
                <w:b/>
                <w:sz w:val="20"/>
              </w:rPr>
            </w:pPr>
            <w:r w:rsidRPr="00DC4DBE">
              <w:rPr>
                <w:rFonts w:ascii="Arial" w:hAnsi="Arial" w:cs="Arial"/>
                <w:b/>
                <w:sz w:val="20"/>
              </w:rPr>
              <w:t>Area</w:t>
            </w:r>
          </w:p>
        </w:tc>
        <w:tc>
          <w:tcPr>
            <w:tcW w:w="3254" w:type="dxa"/>
            <w:shd w:val="clear" w:color="auto" w:fill="E0E0E0"/>
          </w:tcPr>
          <w:p w:rsidR="001C0E4C" w:rsidRPr="00DC4DBE" w:rsidRDefault="001C0E4C" w:rsidP="007658EF">
            <w:pPr>
              <w:rPr>
                <w:rFonts w:ascii="Arial" w:hAnsi="Arial" w:cs="Arial"/>
                <w:b/>
                <w:sz w:val="20"/>
              </w:rPr>
            </w:pPr>
            <w:r w:rsidRPr="00DC4DBE">
              <w:rPr>
                <w:rFonts w:ascii="Arial" w:hAnsi="Arial" w:cs="Arial"/>
                <w:b/>
                <w:sz w:val="20"/>
              </w:rPr>
              <w:t>Service</w:t>
            </w:r>
          </w:p>
        </w:tc>
      </w:tr>
      <w:tr w:rsidR="001C0E4C" w:rsidRPr="002E66F1" w:rsidTr="00CE1EDA">
        <w:tc>
          <w:tcPr>
            <w:tcW w:w="1188" w:type="dxa"/>
          </w:tcPr>
          <w:p w:rsidR="001C0E4C" w:rsidRPr="00DC4DBE" w:rsidRDefault="001C0E4C" w:rsidP="007658EF">
            <w:pPr>
              <w:rPr>
                <w:rFonts w:ascii="Arial" w:hAnsi="Arial" w:cs="Arial"/>
                <w:sz w:val="18"/>
                <w:szCs w:val="18"/>
              </w:rPr>
            </w:pPr>
            <w:r w:rsidRPr="00DC4DBE">
              <w:rPr>
                <w:rFonts w:ascii="Arial" w:hAnsi="Arial" w:cs="Arial"/>
                <w:sz w:val="18"/>
                <w:szCs w:val="18"/>
              </w:rPr>
              <w:t>1981</w:t>
            </w:r>
          </w:p>
        </w:tc>
        <w:tc>
          <w:tcPr>
            <w:tcW w:w="2700" w:type="dxa"/>
          </w:tcPr>
          <w:p w:rsidR="001C0E4C" w:rsidRPr="00DC4DBE" w:rsidRDefault="001C0E4C" w:rsidP="007658EF">
            <w:pPr>
              <w:rPr>
                <w:rFonts w:ascii="Arial" w:hAnsi="Arial" w:cs="Arial"/>
                <w:sz w:val="18"/>
                <w:szCs w:val="18"/>
              </w:rPr>
            </w:pPr>
            <w:r w:rsidRPr="00DC4DBE">
              <w:rPr>
                <w:rFonts w:ascii="Arial" w:hAnsi="Arial" w:cs="Arial"/>
                <w:sz w:val="18"/>
                <w:szCs w:val="18"/>
              </w:rPr>
              <w:t>Psychiatric Registrar</w:t>
            </w:r>
          </w:p>
        </w:tc>
        <w:tc>
          <w:tcPr>
            <w:tcW w:w="2883" w:type="dxa"/>
          </w:tcPr>
          <w:p w:rsidR="001C0E4C" w:rsidRPr="00DC4DBE" w:rsidRDefault="001C0E4C" w:rsidP="007658EF">
            <w:pPr>
              <w:rPr>
                <w:rFonts w:ascii="Arial" w:hAnsi="Arial" w:cs="Arial"/>
                <w:sz w:val="18"/>
                <w:szCs w:val="18"/>
              </w:rPr>
            </w:pPr>
            <w:r w:rsidRPr="00DC4DBE">
              <w:rPr>
                <w:rFonts w:ascii="Arial" w:hAnsi="Arial" w:cs="Arial"/>
                <w:sz w:val="18"/>
                <w:szCs w:val="18"/>
              </w:rPr>
              <w:t>Adult General Psychiatry</w:t>
            </w:r>
          </w:p>
        </w:tc>
        <w:tc>
          <w:tcPr>
            <w:tcW w:w="3254" w:type="dxa"/>
          </w:tcPr>
          <w:p w:rsidR="00B51217" w:rsidRPr="00DC4DBE" w:rsidRDefault="001C0E4C" w:rsidP="007658EF">
            <w:pPr>
              <w:rPr>
                <w:rFonts w:ascii="Arial" w:hAnsi="Arial" w:cs="Arial"/>
                <w:sz w:val="18"/>
                <w:szCs w:val="18"/>
              </w:rPr>
            </w:pPr>
            <w:r w:rsidRPr="00DC4DBE">
              <w:rPr>
                <w:rFonts w:ascii="Arial" w:hAnsi="Arial" w:cs="Arial"/>
                <w:sz w:val="18"/>
                <w:szCs w:val="18"/>
              </w:rPr>
              <w:t>Newcastle Psychiatric Centre (NPC)</w:t>
            </w:r>
          </w:p>
        </w:tc>
      </w:tr>
      <w:tr w:rsidR="001C0E4C" w:rsidRPr="002E66F1" w:rsidTr="00CE1EDA">
        <w:tc>
          <w:tcPr>
            <w:tcW w:w="1188" w:type="dxa"/>
          </w:tcPr>
          <w:p w:rsidR="001C0E4C" w:rsidRPr="00DC4DBE" w:rsidRDefault="001C0E4C" w:rsidP="007658EF">
            <w:pPr>
              <w:rPr>
                <w:rFonts w:ascii="Arial" w:hAnsi="Arial" w:cs="Arial"/>
                <w:sz w:val="18"/>
                <w:szCs w:val="18"/>
              </w:rPr>
            </w:pPr>
            <w:r w:rsidRPr="00DC4DBE">
              <w:rPr>
                <w:rFonts w:ascii="Arial" w:hAnsi="Arial" w:cs="Arial"/>
                <w:sz w:val="18"/>
                <w:szCs w:val="18"/>
              </w:rPr>
              <w:t>1982</w:t>
            </w:r>
          </w:p>
        </w:tc>
        <w:tc>
          <w:tcPr>
            <w:tcW w:w="2700" w:type="dxa"/>
          </w:tcPr>
          <w:p w:rsidR="001C0E4C" w:rsidRPr="00DC4DBE" w:rsidRDefault="001C0E4C" w:rsidP="007658EF">
            <w:pPr>
              <w:rPr>
                <w:rFonts w:ascii="Arial" w:hAnsi="Arial" w:cs="Arial"/>
                <w:sz w:val="18"/>
                <w:szCs w:val="18"/>
              </w:rPr>
            </w:pPr>
            <w:r w:rsidRPr="00DC4DBE">
              <w:rPr>
                <w:rFonts w:ascii="Arial" w:hAnsi="Arial" w:cs="Arial"/>
                <w:sz w:val="18"/>
                <w:szCs w:val="18"/>
              </w:rPr>
              <w:t>Psychiatric Registrar</w:t>
            </w:r>
          </w:p>
        </w:tc>
        <w:tc>
          <w:tcPr>
            <w:tcW w:w="2883" w:type="dxa"/>
          </w:tcPr>
          <w:p w:rsidR="001C0E4C" w:rsidRPr="00DC4DBE" w:rsidRDefault="001C0E4C" w:rsidP="007658EF">
            <w:pPr>
              <w:rPr>
                <w:rFonts w:ascii="Arial" w:hAnsi="Arial" w:cs="Arial"/>
                <w:sz w:val="18"/>
                <w:szCs w:val="18"/>
              </w:rPr>
            </w:pPr>
            <w:r w:rsidRPr="00DC4DBE">
              <w:rPr>
                <w:rFonts w:ascii="Arial" w:hAnsi="Arial" w:cs="Arial"/>
                <w:sz w:val="18"/>
                <w:szCs w:val="18"/>
              </w:rPr>
              <w:t>Consultation-Liaison Service, Adult and Child</w:t>
            </w:r>
          </w:p>
        </w:tc>
        <w:tc>
          <w:tcPr>
            <w:tcW w:w="3254" w:type="dxa"/>
          </w:tcPr>
          <w:p w:rsidR="00B51217" w:rsidRPr="00DC4DBE" w:rsidRDefault="001C0E4C" w:rsidP="007658EF">
            <w:pPr>
              <w:rPr>
                <w:rFonts w:ascii="Arial" w:hAnsi="Arial" w:cs="Arial"/>
                <w:sz w:val="18"/>
                <w:szCs w:val="18"/>
              </w:rPr>
            </w:pPr>
            <w:r w:rsidRPr="00DC4DBE">
              <w:rPr>
                <w:rFonts w:ascii="Arial" w:hAnsi="Arial" w:cs="Arial"/>
                <w:sz w:val="18"/>
                <w:szCs w:val="18"/>
              </w:rPr>
              <w:t>Mater Misericordiae Hospital, Newcastle</w:t>
            </w:r>
          </w:p>
        </w:tc>
      </w:tr>
      <w:tr w:rsidR="001C0E4C" w:rsidRPr="002E66F1" w:rsidTr="00CE1EDA">
        <w:tc>
          <w:tcPr>
            <w:tcW w:w="1188" w:type="dxa"/>
          </w:tcPr>
          <w:p w:rsidR="001C0E4C" w:rsidRPr="00DC4DBE" w:rsidRDefault="001C0E4C" w:rsidP="00CF3188">
            <w:pPr>
              <w:rPr>
                <w:rFonts w:ascii="Arial" w:hAnsi="Arial" w:cs="Arial"/>
                <w:sz w:val="18"/>
                <w:szCs w:val="18"/>
              </w:rPr>
            </w:pPr>
            <w:r w:rsidRPr="00DC4DBE">
              <w:rPr>
                <w:rFonts w:ascii="Arial" w:hAnsi="Arial" w:cs="Arial"/>
                <w:sz w:val="18"/>
                <w:szCs w:val="18"/>
              </w:rPr>
              <w:t>1982-</w:t>
            </w:r>
            <w:r w:rsidR="00CF3188" w:rsidRPr="00DC4DBE">
              <w:rPr>
                <w:rFonts w:ascii="Arial" w:hAnsi="Arial" w:cs="Arial"/>
                <w:sz w:val="18"/>
                <w:szCs w:val="18"/>
              </w:rPr>
              <w:t>1983</w:t>
            </w:r>
          </w:p>
        </w:tc>
        <w:tc>
          <w:tcPr>
            <w:tcW w:w="2700" w:type="dxa"/>
          </w:tcPr>
          <w:p w:rsidR="001C0E4C" w:rsidRPr="00DC4DBE" w:rsidRDefault="001C0E4C" w:rsidP="007658EF">
            <w:pPr>
              <w:rPr>
                <w:rFonts w:ascii="Arial" w:hAnsi="Arial" w:cs="Arial"/>
                <w:sz w:val="18"/>
                <w:szCs w:val="18"/>
              </w:rPr>
            </w:pPr>
            <w:r w:rsidRPr="00DC4DBE">
              <w:rPr>
                <w:rFonts w:ascii="Arial" w:hAnsi="Arial" w:cs="Arial"/>
                <w:sz w:val="18"/>
                <w:szCs w:val="18"/>
              </w:rPr>
              <w:t>Psychiatric Registrar</w:t>
            </w:r>
          </w:p>
        </w:tc>
        <w:tc>
          <w:tcPr>
            <w:tcW w:w="2883" w:type="dxa"/>
          </w:tcPr>
          <w:p w:rsidR="00B51217" w:rsidRPr="00DC4DBE" w:rsidRDefault="001C0E4C" w:rsidP="007658EF">
            <w:pPr>
              <w:rPr>
                <w:rFonts w:ascii="Arial" w:hAnsi="Arial" w:cs="Arial"/>
                <w:sz w:val="18"/>
                <w:szCs w:val="18"/>
              </w:rPr>
            </w:pPr>
            <w:r w:rsidRPr="00DC4DBE">
              <w:rPr>
                <w:rFonts w:ascii="Arial" w:hAnsi="Arial" w:cs="Arial"/>
                <w:sz w:val="18"/>
                <w:szCs w:val="18"/>
              </w:rPr>
              <w:t>Psychogeriatrics and Rehabilitation</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Newcastle Psychiatric Centre (NPC)</w:t>
            </w:r>
          </w:p>
        </w:tc>
      </w:tr>
      <w:tr w:rsidR="001C0E4C" w:rsidRPr="002E66F1" w:rsidTr="00CE1EDA">
        <w:tc>
          <w:tcPr>
            <w:tcW w:w="1188" w:type="dxa"/>
          </w:tcPr>
          <w:p w:rsidR="001C0E4C" w:rsidRPr="00DC4DBE" w:rsidRDefault="001C0E4C" w:rsidP="007658EF">
            <w:pPr>
              <w:rPr>
                <w:rFonts w:ascii="Arial" w:hAnsi="Arial" w:cs="Arial"/>
                <w:sz w:val="18"/>
                <w:szCs w:val="18"/>
              </w:rPr>
            </w:pPr>
            <w:r w:rsidRPr="00DC4DBE">
              <w:rPr>
                <w:rFonts w:ascii="Arial" w:hAnsi="Arial" w:cs="Arial"/>
                <w:sz w:val="18"/>
                <w:szCs w:val="18"/>
              </w:rPr>
              <w:t>1984</w:t>
            </w:r>
          </w:p>
        </w:tc>
        <w:tc>
          <w:tcPr>
            <w:tcW w:w="2700" w:type="dxa"/>
          </w:tcPr>
          <w:p w:rsidR="001C0E4C" w:rsidRPr="00DC4DBE" w:rsidRDefault="001C0E4C" w:rsidP="007658EF">
            <w:pPr>
              <w:rPr>
                <w:rFonts w:ascii="Arial" w:hAnsi="Arial" w:cs="Arial"/>
                <w:sz w:val="18"/>
                <w:szCs w:val="18"/>
              </w:rPr>
            </w:pPr>
            <w:r w:rsidRPr="00DC4DBE">
              <w:rPr>
                <w:rFonts w:ascii="Arial" w:hAnsi="Arial" w:cs="Arial"/>
                <w:sz w:val="18"/>
                <w:szCs w:val="18"/>
              </w:rPr>
              <w:t>Psychiatric Registrar</w:t>
            </w:r>
          </w:p>
        </w:tc>
        <w:tc>
          <w:tcPr>
            <w:tcW w:w="2883" w:type="dxa"/>
          </w:tcPr>
          <w:p w:rsidR="001C0E4C" w:rsidRPr="00DC4DBE" w:rsidRDefault="001C0E4C" w:rsidP="007658EF">
            <w:pPr>
              <w:rPr>
                <w:rFonts w:ascii="Arial" w:hAnsi="Arial" w:cs="Arial"/>
                <w:sz w:val="18"/>
                <w:szCs w:val="18"/>
              </w:rPr>
            </w:pPr>
            <w:r w:rsidRPr="00DC4DBE">
              <w:rPr>
                <w:rFonts w:ascii="Arial" w:hAnsi="Arial" w:cs="Arial"/>
                <w:sz w:val="18"/>
                <w:szCs w:val="18"/>
              </w:rPr>
              <w:t>Adult General Psychiatry</w:t>
            </w:r>
          </w:p>
        </w:tc>
        <w:tc>
          <w:tcPr>
            <w:tcW w:w="3254" w:type="dxa"/>
          </w:tcPr>
          <w:p w:rsidR="00D04C3A" w:rsidRPr="00DC4DBE" w:rsidRDefault="001C0E4C" w:rsidP="007658EF">
            <w:pPr>
              <w:rPr>
                <w:rFonts w:ascii="Arial" w:hAnsi="Arial" w:cs="Arial"/>
                <w:sz w:val="18"/>
                <w:szCs w:val="18"/>
              </w:rPr>
            </w:pPr>
            <w:r w:rsidRPr="00DC4DBE">
              <w:rPr>
                <w:rFonts w:ascii="Arial" w:hAnsi="Arial" w:cs="Arial"/>
                <w:sz w:val="18"/>
                <w:szCs w:val="18"/>
              </w:rPr>
              <w:t>Newcastle Psychiatric Centre (NPC)</w:t>
            </w:r>
          </w:p>
        </w:tc>
      </w:tr>
      <w:tr w:rsidR="001C0E4C" w:rsidRPr="002E66F1" w:rsidTr="00CE1EDA">
        <w:tc>
          <w:tcPr>
            <w:tcW w:w="1188" w:type="dxa"/>
          </w:tcPr>
          <w:p w:rsidR="001C0E4C" w:rsidRPr="00DC4DBE" w:rsidRDefault="001C0E4C" w:rsidP="003829DF">
            <w:pPr>
              <w:rPr>
                <w:rFonts w:ascii="Arial" w:hAnsi="Arial" w:cs="Arial"/>
                <w:sz w:val="18"/>
                <w:szCs w:val="18"/>
              </w:rPr>
            </w:pPr>
            <w:r w:rsidRPr="00DC4DBE">
              <w:rPr>
                <w:rFonts w:ascii="Arial" w:hAnsi="Arial" w:cs="Arial"/>
                <w:sz w:val="18"/>
                <w:szCs w:val="18"/>
              </w:rPr>
              <w:t>1984-</w:t>
            </w:r>
            <w:r w:rsidR="003829DF" w:rsidRPr="00DC4DBE">
              <w:rPr>
                <w:rFonts w:ascii="Arial" w:hAnsi="Arial" w:cs="Arial"/>
                <w:sz w:val="18"/>
                <w:szCs w:val="18"/>
              </w:rPr>
              <w:t>1985</w:t>
            </w:r>
          </w:p>
        </w:tc>
        <w:tc>
          <w:tcPr>
            <w:tcW w:w="2700" w:type="dxa"/>
          </w:tcPr>
          <w:p w:rsidR="001C0E4C" w:rsidRPr="00DC4DBE" w:rsidRDefault="001C0E4C" w:rsidP="007658EF">
            <w:pPr>
              <w:rPr>
                <w:rFonts w:ascii="Arial" w:hAnsi="Arial" w:cs="Arial"/>
                <w:sz w:val="18"/>
                <w:szCs w:val="18"/>
              </w:rPr>
            </w:pPr>
            <w:r w:rsidRPr="00DC4DBE">
              <w:rPr>
                <w:rFonts w:ascii="Arial" w:hAnsi="Arial" w:cs="Arial"/>
                <w:sz w:val="18"/>
                <w:szCs w:val="18"/>
              </w:rPr>
              <w:t>Senior Psychiatric Registrar</w:t>
            </w:r>
          </w:p>
        </w:tc>
        <w:tc>
          <w:tcPr>
            <w:tcW w:w="2883" w:type="dxa"/>
          </w:tcPr>
          <w:p w:rsidR="001C0E4C" w:rsidRPr="00DC4DBE" w:rsidRDefault="001C0E4C" w:rsidP="007658EF">
            <w:pPr>
              <w:rPr>
                <w:rFonts w:ascii="Arial" w:hAnsi="Arial" w:cs="Arial"/>
                <w:sz w:val="18"/>
                <w:szCs w:val="18"/>
              </w:rPr>
            </w:pPr>
            <w:r w:rsidRPr="00DC4DBE">
              <w:rPr>
                <w:rFonts w:ascii="Arial" w:hAnsi="Arial" w:cs="Arial"/>
                <w:sz w:val="18"/>
                <w:szCs w:val="18"/>
              </w:rPr>
              <w:t>Professorial Unit</w:t>
            </w:r>
          </w:p>
        </w:tc>
        <w:tc>
          <w:tcPr>
            <w:tcW w:w="3254" w:type="dxa"/>
          </w:tcPr>
          <w:p w:rsidR="001C0E4C" w:rsidRPr="00DC4DBE" w:rsidRDefault="001C0E4C" w:rsidP="007658EF">
            <w:pPr>
              <w:rPr>
                <w:rFonts w:ascii="Arial" w:hAnsi="Arial" w:cs="Arial"/>
                <w:sz w:val="18"/>
                <w:szCs w:val="18"/>
              </w:rPr>
            </w:pPr>
            <w:r w:rsidRPr="00DC4DBE">
              <w:rPr>
                <w:rFonts w:ascii="Arial" w:hAnsi="Arial" w:cs="Arial"/>
                <w:sz w:val="18"/>
                <w:szCs w:val="18"/>
              </w:rPr>
              <w:t>Royal Park Hospital</w:t>
            </w:r>
          </w:p>
        </w:tc>
      </w:tr>
    </w:tbl>
    <w:p w:rsidR="001C0E4C" w:rsidRPr="002E66F1" w:rsidRDefault="001C0E4C" w:rsidP="001C0E4C">
      <w:pPr>
        <w:ind w:firstLine="720"/>
        <w:rPr>
          <w:rFonts w:ascii="Arial" w:hAnsi="Arial" w:cs="Arial"/>
          <w:b/>
          <w:sz w:val="22"/>
          <w:szCs w:val="22"/>
        </w:rPr>
      </w:pPr>
    </w:p>
    <w:p w:rsidR="001A06A1" w:rsidRPr="002E66F1" w:rsidRDefault="001A06A1">
      <w:pPr>
        <w:rPr>
          <w:rFonts w:ascii="Arial" w:hAnsi="Arial" w:cs="Arial"/>
          <w:b/>
          <w:sz w:val="22"/>
          <w:szCs w:val="22"/>
        </w:rPr>
      </w:pPr>
      <w:r w:rsidRPr="002E66F1">
        <w:rPr>
          <w:rFonts w:ascii="Arial" w:hAnsi="Arial" w:cs="Arial"/>
          <w:b/>
          <w:sz w:val="22"/>
          <w:szCs w:val="22"/>
        </w:rPr>
        <w:br w:type="page"/>
      </w:r>
    </w:p>
    <w:p w:rsidR="001C0E4C" w:rsidRPr="002E66F1" w:rsidRDefault="001C0E4C" w:rsidP="001C0E4C">
      <w:pPr>
        <w:ind w:firstLine="720"/>
        <w:rPr>
          <w:rFonts w:ascii="Arial" w:hAnsi="Arial" w:cs="Arial"/>
          <w:b/>
          <w:sz w:val="22"/>
          <w:szCs w:val="22"/>
        </w:rPr>
      </w:pPr>
      <w:r w:rsidRPr="002E66F1">
        <w:rPr>
          <w:rFonts w:ascii="Arial" w:hAnsi="Arial" w:cs="Arial"/>
          <w:b/>
          <w:sz w:val="22"/>
          <w:szCs w:val="22"/>
        </w:rPr>
        <w:lastRenderedPageBreak/>
        <w:t>Psychiatry Clinical, Teaching and Research</w:t>
      </w:r>
    </w:p>
    <w:p w:rsidR="001C0E4C" w:rsidRPr="002E66F1" w:rsidRDefault="001C0E4C" w:rsidP="001C0E4C">
      <w:pPr>
        <w:ind w:firstLine="720"/>
        <w:rPr>
          <w:rFonts w:ascii="Arial" w:hAnsi="Arial" w:cs="Arial"/>
          <w:b/>
          <w:sz w:val="22"/>
          <w:szCs w:val="22"/>
        </w:rPr>
      </w:pPr>
    </w:p>
    <w:tbl>
      <w:tblPr>
        <w:tblW w:w="10031" w:type="dxa"/>
        <w:tblCellMar>
          <w:top w:w="57" w:type="dxa"/>
          <w:left w:w="57" w:type="dxa"/>
          <w:bottom w:w="57" w:type="dxa"/>
          <w:right w:w="57" w:type="dxa"/>
        </w:tblCellMar>
        <w:tblLook w:val="01E0" w:firstRow="1" w:lastRow="1" w:firstColumn="1" w:lastColumn="1" w:noHBand="0" w:noVBand="0"/>
      </w:tblPr>
      <w:tblGrid>
        <w:gridCol w:w="1242"/>
        <w:gridCol w:w="2127"/>
        <w:gridCol w:w="6662"/>
      </w:tblGrid>
      <w:tr w:rsidR="002759A1" w:rsidRPr="00DC4DBE" w:rsidTr="002759A1">
        <w:tc>
          <w:tcPr>
            <w:tcW w:w="1242" w:type="dxa"/>
            <w:shd w:val="clear" w:color="auto" w:fill="E0E0E0"/>
          </w:tcPr>
          <w:p w:rsidR="002759A1" w:rsidRPr="00DC4DBE" w:rsidRDefault="002759A1" w:rsidP="007658EF">
            <w:pPr>
              <w:tabs>
                <w:tab w:val="left" w:pos="945"/>
              </w:tabs>
              <w:rPr>
                <w:rFonts w:ascii="Arial" w:hAnsi="Arial" w:cs="Arial"/>
                <w:b/>
                <w:sz w:val="20"/>
              </w:rPr>
            </w:pPr>
            <w:r w:rsidRPr="00DC4DBE">
              <w:rPr>
                <w:rFonts w:ascii="Arial" w:hAnsi="Arial" w:cs="Arial"/>
                <w:b/>
                <w:sz w:val="20"/>
              </w:rPr>
              <w:t>Date</w:t>
            </w:r>
            <w:r w:rsidRPr="00DC4DBE">
              <w:rPr>
                <w:rFonts w:ascii="Arial" w:hAnsi="Arial" w:cs="Arial"/>
                <w:b/>
                <w:sz w:val="20"/>
              </w:rPr>
              <w:tab/>
            </w:r>
          </w:p>
        </w:tc>
        <w:tc>
          <w:tcPr>
            <w:tcW w:w="2127" w:type="dxa"/>
            <w:shd w:val="clear" w:color="auto" w:fill="E0E0E0"/>
          </w:tcPr>
          <w:p w:rsidR="002759A1" w:rsidRPr="00DC4DBE" w:rsidRDefault="002759A1" w:rsidP="001C0E4C">
            <w:pPr>
              <w:rPr>
                <w:rFonts w:ascii="Arial" w:hAnsi="Arial" w:cs="Arial"/>
                <w:b/>
                <w:sz w:val="20"/>
              </w:rPr>
            </w:pPr>
            <w:r w:rsidRPr="00DC4DBE">
              <w:rPr>
                <w:rFonts w:ascii="Arial" w:hAnsi="Arial" w:cs="Arial"/>
                <w:b/>
                <w:sz w:val="20"/>
              </w:rPr>
              <w:t>Position</w:t>
            </w:r>
          </w:p>
        </w:tc>
        <w:tc>
          <w:tcPr>
            <w:tcW w:w="6662" w:type="dxa"/>
            <w:shd w:val="clear" w:color="auto" w:fill="E0E0E0"/>
          </w:tcPr>
          <w:p w:rsidR="002759A1" w:rsidRPr="00DC4DBE" w:rsidRDefault="002759A1" w:rsidP="001C0E4C">
            <w:pPr>
              <w:rPr>
                <w:rFonts w:ascii="Arial" w:hAnsi="Arial" w:cs="Arial"/>
                <w:b/>
                <w:sz w:val="20"/>
              </w:rPr>
            </w:pPr>
            <w:r>
              <w:rPr>
                <w:rFonts w:ascii="Arial" w:hAnsi="Arial" w:cs="Arial"/>
                <w:b/>
                <w:sz w:val="20"/>
              </w:rPr>
              <w:t>Organisation</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1986-1987</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Lecturer (0.5)</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Department of Psychological Medicine</w:t>
            </w:r>
            <w:r>
              <w:rPr>
                <w:rFonts w:ascii="Arial" w:hAnsi="Arial" w:cs="Arial"/>
                <w:sz w:val="18"/>
                <w:szCs w:val="18"/>
              </w:rPr>
              <w:t xml:space="preserve">, </w:t>
            </w:r>
            <w:r w:rsidRPr="00DC4DBE">
              <w:rPr>
                <w:rFonts w:ascii="Arial" w:hAnsi="Arial" w:cs="Arial"/>
                <w:sz w:val="18"/>
                <w:szCs w:val="18"/>
              </w:rPr>
              <w:t>Monash University</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1986-1987</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Psychiatrist (0.5)</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Royal Park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1986-1987</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Clinical Assistant (Hon)</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Adult Psychiatry Department</w:t>
            </w:r>
          </w:p>
          <w:p w:rsidR="002759A1" w:rsidRPr="00DC4DBE" w:rsidRDefault="002759A1" w:rsidP="001A06A1">
            <w:pPr>
              <w:rPr>
                <w:rFonts w:ascii="Arial" w:hAnsi="Arial" w:cs="Arial"/>
                <w:sz w:val="18"/>
                <w:szCs w:val="18"/>
              </w:rPr>
            </w:pPr>
            <w:r w:rsidRPr="00DC4DBE">
              <w:rPr>
                <w:rFonts w:ascii="Arial" w:hAnsi="Arial" w:cs="Arial"/>
                <w:sz w:val="18"/>
                <w:szCs w:val="18"/>
              </w:rPr>
              <w:t>Queen Victoria Medical Centre</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1987-1992</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Associate Investigator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NHMRC Schizophrenia Research Unit</w:t>
            </w:r>
            <w:r>
              <w:rPr>
                <w:rFonts w:ascii="Arial" w:hAnsi="Arial" w:cs="Arial"/>
                <w:sz w:val="18"/>
                <w:szCs w:val="18"/>
              </w:rPr>
              <w:t xml:space="preserve">, </w:t>
            </w:r>
            <w:r w:rsidRPr="00DC4DBE">
              <w:rPr>
                <w:rFonts w:ascii="Arial" w:hAnsi="Arial" w:cs="Arial"/>
                <w:sz w:val="18"/>
                <w:szCs w:val="18"/>
              </w:rPr>
              <w:t>Royal Park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1987-1992</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Affiliate</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Mental Health Research Institute of Victoria</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1987-1996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Consultant Psychiatrist</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Victorian Foundation for Survivors of Torture</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1988-1989</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Consultant In Charge</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Aubrey Lewis/Nightingale wards, NHMRC Schizophrenia Research Unit</w:t>
            </w:r>
            <w:r>
              <w:rPr>
                <w:rFonts w:ascii="Arial" w:hAnsi="Arial" w:cs="Arial"/>
                <w:sz w:val="18"/>
                <w:szCs w:val="18"/>
              </w:rPr>
              <w:t xml:space="preserve">, </w:t>
            </w:r>
            <w:r w:rsidRPr="00DC4DBE">
              <w:rPr>
                <w:rFonts w:ascii="Arial" w:hAnsi="Arial" w:cs="Arial"/>
                <w:sz w:val="18"/>
                <w:szCs w:val="18"/>
              </w:rPr>
              <w:t>Royal Park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1988-1991</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Senior Lecturer (Hon)</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Department of Psychological Medicine</w:t>
            </w:r>
            <w:r>
              <w:rPr>
                <w:rFonts w:ascii="Arial" w:hAnsi="Arial" w:cs="Arial"/>
                <w:sz w:val="18"/>
                <w:szCs w:val="18"/>
              </w:rPr>
              <w:t xml:space="preserve">, </w:t>
            </w:r>
            <w:r w:rsidRPr="00DC4DBE">
              <w:rPr>
                <w:rFonts w:ascii="Arial" w:hAnsi="Arial" w:cs="Arial"/>
                <w:sz w:val="18"/>
                <w:szCs w:val="18"/>
              </w:rPr>
              <w:t>Monash University</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1990</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Staff Specialist in Psychiatry</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Consultation/Liaison Psychiatry</w:t>
            </w:r>
            <w:r>
              <w:rPr>
                <w:rFonts w:ascii="Arial" w:hAnsi="Arial" w:cs="Arial"/>
                <w:sz w:val="18"/>
                <w:szCs w:val="18"/>
              </w:rPr>
              <w:t xml:space="preserve">, </w:t>
            </w:r>
            <w:r w:rsidRPr="00DC4DBE">
              <w:rPr>
                <w:rFonts w:ascii="Arial" w:hAnsi="Arial" w:cs="Arial"/>
                <w:sz w:val="18"/>
                <w:szCs w:val="18"/>
              </w:rPr>
              <w:t>Mater Misericordiae Hospital, Newcastle</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1990-1991</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Consultant In Charge</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Aubrey Lewis Unit, NHMRC Schizophrenia Research Unit</w:t>
            </w:r>
            <w:r>
              <w:rPr>
                <w:rFonts w:ascii="Arial" w:hAnsi="Arial" w:cs="Arial"/>
                <w:sz w:val="18"/>
                <w:szCs w:val="18"/>
              </w:rPr>
              <w:t xml:space="preserve">, </w:t>
            </w:r>
            <w:r w:rsidRPr="00DC4DBE">
              <w:rPr>
                <w:rFonts w:ascii="Arial" w:hAnsi="Arial" w:cs="Arial"/>
                <w:sz w:val="18"/>
                <w:szCs w:val="18"/>
              </w:rPr>
              <w:t>Royal Park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1990-1991</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Consultant Psychiatrist</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Victorian Transcultural Psychiatry Unit</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1991-1992</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Associate Professor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Department of Psychological Medicine</w:t>
            </w:r>
            <w:r>
              <w:rPr>
                <w:rFonts w:ascii="Arial" w:hAnsi="Arial" w:cs="Arial"/>
                <w:sz w:val="18"/>
                <w:szCs w:val="18"/>
              </w:rPr>
              <w:t xml:space="preserve">, </w:t>
            </w:r>
            <w:r w:rsidRPr="00DC4DBE">
              <w:rPr>
                <w:rFonts w:ascii="Arial" w:hAnsi="Arial" w:cs="Arial"/>
                <w:sz w:val="18"/>
                <w:szCs w:val="18"/>
              </w:rPr>
              <w:t>Monash University</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1992-1996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Associate Professor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Department of Psychiatry</w:t>
            </w:r>
            <w:r>
              <w:rPr>
                <w:rFonts w:ascii="Arial" w:hAnsi="Arial" w:cs="Arial"/>
                <w:sz w:val="18"/>
                <w:szCs w:val="18"/>
              </w:rPr>
              <w:t xml:space="preserve">, </w:t>
            </w:r>
            <w:r w:rsidRPr="00DC4DBE">
              <w:rPr>
                <w:rFonts w:ascii="Arial" w:hAnsi="Arial" w:cs="Arial"/>
                <w:bCs/>
                <w:sz w:val="18"/>
                <w:szCs w:val="18"/>
              </w:rPr>
              <w:t>The University of Melbourne</w:t>
            </w:r>
            <w:r w:rsidRPr="00DC4DBE">
              <w:rPr>
                <w:rFonts w:ascii="Arial" w:hAnsi="Arial" w:cs="Arial"/>
                <w:sz w:val="18"/>
                <w:szCs w:val="18"/>
              </w:rPr>
              <w:t xml:space="preserve"> </w:t>
            </w:r>
          </w:p>
        </w:tc>
      </w:tr>
      <w:tr w:rsidR="002759A1" w:rsidRPr="002E66F1" w:rsidTr="002759A1">
        <w:trPr>
          <w:trHeight w:val="370"/>
        </w:trPr>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1992-1996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Head</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University of Melbourne Academic Unit</w:t>
            </w:r>
            <w:r>
              <w:rPr>
                <w:rFonts w:ascii="Arial" w:hAnsi="Arial" w:cs="Arial"/>
                <w:sz w:val="18"/>
                <w:szCs w:val="18"/>
              </w:rPr>
              <w:t xml:space="preserve">, </w:t>
            </w:r>
            <w:r w:rsidRPr="00DC4DBE">
              <w:rPr>
                <w:rFonts w:ascii="Arial" w:hAnsi="Arial" w:cs="Arial"/>
                <w:sz w:val="18"/>
                <w:szCs w:val="18"/>
              </w:rPr>
              <w:t>Royal Park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1992-1996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Director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EPPIC (Early Psychosis Prevention and Intervention Centre)</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1992-1996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Honorary Psychiatrist</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Mental Health Service</w:t>
            </w:r>
            <w:r>
              <w:rPr>
                <w:rFonts w:ascii="Arial" w:hAnsi="Arial" w:cs="Arial"/>
                <w:sz w:val="18"/>
                <w:szCs w:val="18"/>
              </w:rPr>
              <w:t xml:space="preserve">, </w:t>
            </w:r>
            <w:r w:rsidRPr="00DC4DBE">
              <w:rPr>
                <w:rFonts w:ascii="Arial" w:hAnsi="Arial" w:cs="Arial"/>
                <w:sz w:val="18"/>
                <w:szCs w:val="18"/>
              </w:rPr>
              <w:t>Royal Children’s Hospital</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1997-2006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President</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International Early Psychosis Association (IEPA)</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1996-2006</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Professor/Director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Centre for Young People’s Mental Health (renamed MH-SKY from 1998-2002)</w:t>
            </w:r>
          </w:p>
        </w:tc>
      </w:tr>
      <w:tr w:rsidR="002759A1" w:rsidRPr="002E66F1" w:rsidTr="002759A1">
        <w:tc>
          <w:tcPr>
            <w:tcW w:w="1242" w:type="dxa"/>
          </w:tcPr>
          <w:p w:rsidR="002759A1" w:rsidRPr="00DC4DBE" w:rsidRDefault="002759A1" w:rsidP="001A06A1">
            <w:pPr>
              <w:rPr>
                <w:rFonts w:ascii="Arial" w:hAnsi="Arial" w:cs="Arial"/>
                <w:sz w:val="18"/>
                <w:szCs w:val="18"/>
              </w:rPr>
            </w:pPr>
            <w:r w:rsidRPr="00DC4DBE">
              <w:rPr>
                <w:rFonts w:ascii="Arial" w:hAnsi="Arial" w:cs="Arial"/>
                <w:sz w:val="18"/>
                <w:szCs w:val="18"/>
              </w:rPr>
              <w:t>2002-2012</w:t>
            </w:r>
          </w:p>
        </w:tc>
        <w:tc>
          <w:tcPr>
            <w:tcW w:w="2127" w:type="dxa"/>
          </w:tcPr>
          <w:p w:rsidR="002759A1" w:rsidRPr="00DC4DBE" w:rsidRDefault="002759A1" w:rsidP="001A06A1">
            <w:pPr>
              <w:rPr>
                <w:rFonts w:ascii="Arial" w:hAnsi="Arial" w:cs="Arial"/>
                <w:sz w:val="18"/>
                <w:szCs w:val="18"/>
              </w:rPr>
            </w:pPr>
            <w:r w:rsidRPr="00DC4DBE">
              <w:rPr>
                <w:rFonts w:ascii="Arial" w:hAnsi="Arial" w:cs="Arial"/>
                <w:sz w:val="18"/>
                <w:szCs w:val="18"/>
              </w:rPr>
              <w:t>Clinical Director</w:t>
            </w:r>
          </w:p>
        </w:tc>
        <w:tc>
          <w:tcPr>
            <w:tcW w:w="6662" w:type="dxa"/>
          </w:tcPr>
          <w:p w:rsidR="002759A1" w:rsidRPr="00DC4DBE" w:rsidRDefault="002759A1" w:rsidP="001A06A1">
            <w:pPr>
              <w:rPr>
                <w:rFonts w:ascii="Arial" w:hAnsi="Arial" w:cs="Arial"/>
                <w:sz w:val="18"/>
                <w:szCs w:val="18"/>
              </w:rPr>
            </w:pPr>
            <w:r w:rsidRPr="00DC4DBE">
              <w:rPr>
                <w:rFonts w:ascii="Arial" w:hAnsi="Arial" w:cs="Arial"/>
                <w:sz w:val="18"/>
                <w:szCs w:val="18"/>
              </w:rPr>
              <w:t>Orygen Youth Health, Australia</w:t>
            </w:r>
          </w:p>
        </w:tc>
      </w:tr>
      <w:tr w:rsidR="002759A1" w:rsidRPr="002E66F1" w:rsidTr="002759A1">
        <w:tc>
          <w:tcPr>
            <w:tcW w:w="1242" w:type="dxa"/>
          </w:tcPr>
          <w:p w:rsidR="002759A1" w:rsidRPr="00DC4DBE" w:rsidRDefault="002759A1" w:rsidP="001A06A1">
            <w:pPr>
              <w:rPr>
                <w:rFonts w:ascii="Arial" w:hAnsi="Arial" w:cs="Arial"/>
                <w:sz w:val="18"/>
                <w:szCs w:val="18"/>
              </w:rPr>
            </w:pPr>
            <w:r>
              <w:rPr>
                <w:rFonts w:ascii="Arial" w:hAnsi="Arial" w:cs="Arial"/>
                <w:sz w:val="18"/>
                <w:szCs w:val="18"/>
              </w:rPr>
              <w:t>2007-2012</w:t>
            </w:r>
          </w:p>
        </w:tc>
        <w:tc>
          <w:tcPr>
            <w:tcW w:w="2127" w:type="dxa"/>
          </w:tcPr>
          <w:p w:rsidR="002759A1" w:rsidRPr="002759A1" w:rsidRDefault="002759A1" w:rsidP="001A06A1">
            <w:pPr>
              <w:rPr>
                <w:rFonts w:ascii="Arial" w:hAnsi="Arial" w:cs="Arial"/>
                <w:sz w:val="18"/>
                <w:szCs w:val="18"/>
              </w:rPr>
            </w:pPr>
            <w:r w:rsidRPr="002759A1">
              <w:rPr>
                <w:rFonts w:ascii="Arial" w:hAnsi="Arial" w:cs="Arial"/>
                <w:sz w:val="18"/>
                <w:szCs w:val="18"/>
              </w:rPr>
              <w:t>Director</w:t>
            </w:r>
          </w:p>
        </w:tc>
        <w:tc>
          <w:tcPr>
            <w:tcW w:w="6662" w:type="dxa"/>
          </w:tcPr>
          <w:p w:rsidR="002759A1" w:rsidRPr="00DC4DBE" w:rsidRDefault="002759A1" w:rsidP="001A06A1">
            <w:pPr>
              <w:rPr>
                <w:rFonts w:ascii="Arial" w:hAnsi="Arial" w:cs="Arial"/>
                <w:sz w:val="18"/>
                <w:szCs w:val="18"/>
              </w:rPr>
            </w:pPr>
            <w:r w:rsidRPr="002759A1">
              <w:rPr>
                <w:rFonts w:ascii="Arial" w:hAnsi="Arial" w:cs="Arial"/>
                <w:sz w:val="18"/>
                <w:szCs w:val="18"/>
              </w:rPr>
              <w:t>Board National Youth Mental Health Foundation of Ireland (headstrong)</w:t>
            </w:r>
          </w:p>
        </w:tc>
      </w:tr>
      <w:tr w:rsidR="002759A1" w:rsidRPr="002E66F1" w:rsidTr="002759A1">
        <w:tc>
          <w:tcPr>
            <w:tcW w:w="1242" w:type="dxa"/>
          </w:tcPr>
          <w:p w:rsidR="002759A1" w:rsidRDefault="002759A1" w:rsidP="001A06A1">
            <w:pPr>
              <w:rPr>
                <w:rFonts w:ascii="Arial" w:hAnsi="Arial" w:cs="Arial"/>
                <w:sz w:val="18"/>
                <w:szCs w:val="18"/>
              </w:rPr>
            </w:pPr>
            <w:r>
              <w:rPr>
                <w:rFonts w:ascii="Arial" w:hAnsi="Arial" w:cs="Arial"/>
                <w:sz w:val="18"/>
                <w:szCs w:val="18"/>
              </w:rPr>
              <w:t>2009</w:t>
            </w:r>
          </w:p>
        </w:tc>
        <w:tc>
          <w:tcPr>
            <w:tcW w:w="2127" w:type="dxa"/>
          </w:tcPr>
          <w:p w:rsidR="002759A1" w:rsidRPr="002759A1" w:rsidRDefault="002759A1" w:rsidP="001A06A1">
            <w:pPr>
              <w:rPr>
                <w:rFonts w:ascii="Arial" w:hAnsi="Arial" w:cs="Arial"/>
                <w:sz w:val="18"/>
                <w:szCs w:val="18"/>
              </w:rPr>
            </w:pPr>
            <w:r w:rsidRPr="002759A1">
              <w:rPr>
                <w:rFonts w:ascii="Arial" w:hAnsi="Arial" w:cs="Arial"/>
                <w:sz w:val="18"/>
                <w:szCs w:val="18"/>
              </w:rPr>
              <w:t>Visiting Professor</w:t>
            </w:r>
          </w:p>
        </w:tc>
        <w:tc>
          <w:tcPr>
            <w:tcW w:w="6662" w:type="dxa"/>
          </w:tcPr>
          <w:p w:rsidR="002759A1" w:rsidRPr="002759A1" w:rsidRDefault="002759A1" w:rsidP="001A06A1">
            <w:pPr>
              <w:rPr>
                <w:rFonts w:ascii="Arial" w:hAnsi="Arial" w:cs="Arial"/>
                <w:sz w:val="18"/>
                <w:szCs w:val="18"/>
              </w:rPr>
            </w:pPr>
            <w:r w:rsidRPr="002759A1">
              <w:rPr>
                <w:rFonts w:ascii="Arial" w:hAnsi="Arial" w:cs="Arial"/>
                <w:sz w:val="18"/>
                <w:szCs w:val="18"/>
              </w:rPr>
              <w:t>University College Dublin, National University of Ireland</w:t>
            </w:r>
          </w:p>
        </w:tc>
      </w:tr>
    </w:tbl>
    <w:p w:rsidR="001C0E4C" w:rsidRDefault="001C0E4C" w:rsidP="008A0EFF">
      <w:pPr>
        <w:rPr>
          <w:bCs/>
        </w:rPr>
      </w:pPr>
    </w:p>
    <w:p w:rsidR="002759A1" w:rsidRDefault="002759A1" w:rsidP="008A0EFF">
      <w:pPr>
        <w:rPr>
          <w:bCs/>
        </w:rPr>
      </w:pPr>
    </w:p>
    <w:p w:rsidR="002759A1" w:rsidRPr="002E66F1" w:rsidRDefault="002759A1" w:rsidP="008A0EFF">
      <w:pPr>
        <w:rPr>
          <w:bCs/>
        </w:rPr>
      </w:pPr>
    </w:p>
    <w:p w:rsidR="002759A1" w:rsidRPr="002E66F1" w:rsidRDefault="00CE1EDA" w:rsidP="002759A1">
      <w:pPr>
        <w:spacing w:after="120"/>
        <w:ind w:left="720" w:right="-142"/>
        <w:rPr>
          <w:rFonts w:ascii="Arial" w:hAnsi="Arial" w:cs="Arial"/>
          <w:sz w:val="22"/>
          <w:szCs w:val="22"/>
        </w:rPr>
      </w:pPr>
      <w:bookmarkStart w:id="15" w:name="_Toc163968368"/>
      <w:r w:rsidRPr="002E66F1">
        <w:br w:type="page"/>
      </w:r>
    </w:p>
    <w:p w:rsidR="00CE1EDA" w:rsidRPr="002E66F1" w:rsidRDefault="00CE1EDA"/>
    <w:p w:rsidR="001C0E4C" w:rsidRPr="002E66F1" w:rsidRDefault="001C0E4C" w:rsidP="001C0E4C">
      <w:pPr>
        <w:pStyle w:val="Heading1"/>
        <w:rPr>
          <w:rFonts w:ascii="Arial" w:hAnsi="Arial"/>
          <w:bCs/>
        </w:rPr>
      </w:pPr>
      <w:bookmarkStart w:id="16" w:name="_Toc393284079"/>
      <w:r w:rsidRPr="002E66F1">
        <w:rPr>
          <w:rFonts w:ascii="Arial" w:hAnsi="Arial"/>
          <w:bCs/>
        </w:rPr>
        <w:t>AWARDS</w:t>
      </w:r>
      <w:bookmarkEnd w:id="15"/>
      <w:bookmarkEnd w:id="16"/>
    </w:p>
    <w:p w:rsidR="000F1A58" w:rsidRPr="002E66F1" w:rsidRDefault="000F1A58" w:rsidP="001C0E4C">
      <w:pPr>
        <w:rPr>
          <w:rFonts w:ascii="Arial" w:hAnsi="Arial" w:cs="Arial"/>
          <w:b/>
          <w:sz w:val="22"/>
          <w:szCs w:val="22"/>
        </w:rPr>
      </w:pPr>
    </w:p>
    <w:p w:rsidR="001C0E4C" w:rsidRPr="002E66F1" w:rsidRDefault="001C0E4C" w:rsidP="001C0E4C">
      <w:pPr>
        <w:rPr>
          <w:rFonts w:ascii="Arial" w:hAnsi="Arial" w:cs="Arial"/>
          <w:b/>
          <w:sz w:val="22"/>
          <w:szCs w:val="22"/>
        </w:rPr>
      </w:pPr>
      <w:r w:rsidRPr="002E66F1">
        <w:rPr>
          <w:rFonts w:ascii="Arial" w:hAnsi="Arial" w:cs="Arial"/>
          <w:b/>
          <w:sz w:val="22"/>
          <w:szCs w:val="22"/>
        </w:rPr>
        <w:t>Individual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942"/>
        <w:gridCol w:w="3630"/>
        <w:gridCol w:w="5181"/>
      </w:tblGrid>
      <w:tr w:rsidR="001C0E4C" w:rsidRPr="00DC4DBE" w:rsidTr="008D58D3">
        <w:trPr>
          <w:cantSplit/>
        </w:trPr>
        <w:tc>
          <w:tcPr>
            <w:tcW w:w="949" w:type="dxa"/>
            <w:shd w:val="clear" w:color="auto" w:fill="D9D9D9"/>
          </w:tcPr>
          <w:p w:rsidR="001C0E4C" w:rsidRPr="00DC4DBE" w:rsidRDefault="001C0E4C" w:rsidP="001C0E4C">
            <w:pPr>
              <w:rPr>
                <w:rFonts w:ascii="Arial" w:hAnsi="Arial" w:cs="Arial"/>
                <w:b/>
                <w:sz w:val="20"/>
              </w:rPr>
            </w:pPr>
            <w:r w:rsidRPr="00DC4DBE">
              <w:rPr>
                <w:rFonts w:ascii="Arial" w:hAnsi="Arial" w:cs="Arial"/>
                <w:b/>
                <w:sz w:val="20"/>
              </w:rPr>
              <w:t>Year</w:t>
            </w:r>
          </w:p>
        </w:tc>
        <w:tc>
          <w:tcPr>
            <w:tcW w:w="3653" w:type="dxa"/>
            <w:shd w:val="clear" w:color="auto" w:fill="D9D9D9"/>
          </w:tcPr>
          <w:p w:rsidR="004A1F75" w:rsidRPr="00DC4DBE" w:rsidRDefault="001C0E4C" w:rsidP="001C0E4C">
            <w:pPr>
              <w:rPr>
                <w:rFonts w:ascii="Arial" w:hAnsi="Arial" w:cs="Arial"/>
                <w:b/>
                <w:sz w:val="20"/>
              </w:rPr>
            </w:pPr>
            <w:r w:rsidRPr="00DC4DBE">
              <w:rPr>
                <w:rFonts w:ascii="Arial" w:hAnsi="Arial" w:cs="Arial"/>
                <w:b/>
                <w:sz w:val="20"/>
              </w:rPr>
              <w:t>Award</w:t>
            </w:r>
          </w:p>
        </w:tc>
        <w:tc>
          <w:tcPr>
            <w:tcW w:w="5253" w:type="dxa"/>
            <w:shd w:val="clear" w:color="auto" w:fill="D9D9D9"/>
          </w:tcPr>
          <w:p w:rsidR="001C0E4C" w:rsidRPr="00DC4DBE" w:rsidRDefault="001C0E4C" w:rsidP="001C0E4C">
            <w:pPr>
              <w:rPr>
                <w:rFonts w:ascii="Arial" w:hAnsi="Arial" w:cs="Arial"/>
                <w:b/>
                <w:sz w:val="20"/>
              </w:rPr>
            </w:pPr>
            <w:r w:rsidRPr="00DC4DBE">
              <w:rPr>
                <w:rFonts w:ascii="Arial" w:hAnsi="Arial" w:cs="Arial"/>
                <w:b/>
                <w:sz w:val="20"/>
              </w:rPr>
              <w:t>Details</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1991</w:t>
            </w:r>
          </w:p>
        </w:tc>
        <w:tc>
          <w:tcPr>
            <w:tcW w:w="3653" w:type="dxa"/>
          </w:tcPr>
          <w:p w:rsidR="001C0E4C" w:rsidRPr="00DC4DBE" w:rsidRDefault="001C0E4C" w:rsidP="001C0E4C">
            <w:pPr>
              <w:rPr>
                <w:rFonts w:ascii="Arial" w:hAnsi="Arial" w:cs="Arial"/>
                <w:sz w:val="20"/>
              </w:rPr>
            </w:pPr>
            <w:r w:rsidRPr="00DC4DBE">
              <w:rPr>
                <w:rFonts w:ascii="Arial" w:hAnsi="Arial" w:cs="Arial"/>
                <w:sz w:val="20"/>
              </w:rPr>
              <w:t>Organon Junior Research Award</w:t>
            </w:r>
          </w:p>
        </w:tc>
        <w:tc>
          <w:tcPr>
            <w:tcW w:w="5253" w:type="dxa"/>
          </w:tcPr>
          <w:p w:rsidR="001C0E4C" w:rsidRPr="00DC4DBE" w:rsidRDefault="001C0E4C" w:rsidP="001C0E4C">
            <w:pPr>
              <w:rPr>
                <w:rFonts w:ascii="Arial" w:hAnsi="Arial" w:cs="Arial"/>
                <w:sz w:val="20"/>
              </w:rPr>
            </w:pPr>
            <w:r w:rsidRPr="00DC4DBE">
              <w:rPr>
                <w:rFonts w:ascii="Arial" w:hAnsi="Arial" w:cs="Arial"/>
                <w:sz w:val="20"/>
              </w:rPr>
              <w:t>Awarded to Fellow of RANZCP who, in that year, is judged to have made the most significant research contribution (within five years of having become a Fellow)</w:t>
            </w:r>
          </w:p>
          <w:p w:rsidR="004A1F75" w:rsidRPr="00DC4DBE" w:rsidRDefault="001C0E4C" w:rsidP="001C0E4C">
            <w:pPr>
              <w:rPr>
                <w:rFonts w:ascii="Arial" w:hAnsi="Arial" w:cs="Arial"/>
                <w:sz w:val="20"/>
              </w:rPr>
            </w:pPr>
            <w:r w:rsidRPr="00DC4DBE">
              <w:rPr>
                <w:rFonts w:ascii="Arial" w:hAnsi="Arial" w:cs="Arial"/>
                <w:sz w:val="20"/>
              </w:rPr>
              <w:t>Presented 19.5.1991 at the 26</w:t>
            </w:r>
            <w:r w:rsidRPr="00DC4DBE">
              <w:rPr>
                <w:rFonts w:ascii="Arial" w:hAnsi="Arial" w:cs="Arial"/>
                <w:sz w:val="20"/>
                <w:vertAlign w:val="superscript"/>
              </w:rPr>
              <w:t>th</w:t>
            </w:r>
            <w:r w:rsidRPr="00DC4DBE">
              <w:rPr>
                <w:rFonts w:ascii="Arial" w:hAnsi="Arial" w:cs="Arial"/>
                <w:sz w:val="20"/>
              </w:rPr>
              <w:t xml:space="preserve"> Annual RANZCP Congress, Adelaide</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1995</w:t>
            </w:r>
          </w:p>
        </w:tc>
        <w:tc>
          <w:tcPr>
            <w:tcW w:w="3653" w:type="dxa"/>
          </w:tcPr>
          <w:p w:rsidR="001C0E4C" w:rsidRPr="00DC4DBE" w:rsidRDefault="001C0E4C" w:rsidP="001C0E4C">
            <w:pPr>
              <w:rPr>
                <w:rFonts w:ascii="Arial" w:hAnsi="Arial" w:cs="Arial"/>
                <w:sz w:val="20"/>
              </w:rPr>
            </w:pPr>
            <w:r w:rsidRPr="00DC4DBE">
              <w:rPr>
                <w:rFonts w:ascii="Arial" w:hAnsi="Arial" w:cs="Arial"/>
                <w:sz w:val="20"/>
              </w:rPr>
              <w:t>Ian Simpson Award</w:t>
            </w:r>
          </w:p>
        </w:tc>
        <w:tc>
          <w:tcPr>
            <w:tcW w:w="5253" w:type="dxa"/>
          </w:tcPr>
          <w:p w:rsidR="001C0E4C" w:rsidRPr="00DC4DBE" w:rsidRDefault="001C0E4C" w:rsidP="001C0E4C">
            <w:pPr>
              <w:rPr>
                <w:rFonts w:ascii="Arial" w:hAnsi="Arial" w:cs="Arial"/>
                <w:sz w:val="20"/>
              </w:rPr>
            </w:pPr>
            <w:r w:rsidRPr="00DC4DBE">
              <w:rPr>
                <w:rFonts w:ascii="Arial" w:hAnsi="Arial" w:cs="Arial"/>
                <w:sz w:val="20"/>
              </w:rPr>
              <w:t xml:space="preserve">Awarded </w:t>
            </w:r>
            <w:r w:rsidR="008915D2" w:rsidRPr="00DC4DBE">
              <w:rPr>
                <w:rFonts w:ascii="Arial" w:hAnsi="Arial" w:cs="Arial"/>
                <w:sz w:val="20"/>
              </w:rPr>
              <w:t>to fellow of RANZCP i</w:t>
            </w:r>
            <w:r w:rsidRPr="00DC4DBE">
              <w:rPr>
                <w:rFonts w:ascii="Arial" w:hAnsi="Arial" w:cs="Arial"/>
                <w:sz w:val="20"/>
              </w:rPr>
              <w:t>n recognition of contribution to the research work related to EPPIC and the Victorian Foundation of Survivors of Torture</w:t>
            </w:r>
          </w:p>
          <w:p w:rsidR="004A1F75" w:rsidRPr="00DC4DBE" w:rsidRDefault="001C0E4C" w:rsidP="001C0E4C">
            <w:pPr>
              <w:rPr>
                <w:rFonts w:ascii="Arial" w:hAnsi="Arial" w:cs="Arial"/>
                <w:sz w:val="20"/>
              </w:rPr>
            </w:pPr>
            <w:r w:rsidRPr="00DC4DBE">
              <w:rPr>
                <w:rFonts w:ascii="Arial" w:hAnsi="Arial" w:cs="Arial"/>
                <w:sz w:val="20"/>
              </w:rPr>
              <w:t>Presented 8.5.1995 at the 30</w:t>
            </w:r>
            <w:r w:rsidRPr="00DC4DBE">
              <w:rPr>
                <w:rFonts w:ascii="Arial" w:hAnsi="Arial" w:cs="Arial"/>
                <w:sz w:val="20"/>
                <w:vertAlign w:val="superscript"/>
              </w:rPr>
              <w:t>th</w:t>
            </w:r>
            <w:r w:rsidRPr="00DC4DBE">
              <w:rPr>
                <w:rFonts w:ascii="Arial" w:hAnsi="Arial" w:cs="Arial"/>
                <w:sz w:val="20"/>
              </w:rPr>
              <w:t xml:space="preserve"> Annual RANZCP Congress, Cairns</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1995</w:t>
            </w:r>
          </w:p>
        </w:tc>
        <w:tc>
          <w:tcPr>
            <w:tcW w:w="3653" w:type="dxa"/>
          </w:tcPr>
          <w:p w:rsidR="004A1F75" w:rsidRPr="00DC4DBE" w:rsidRDefault="001C0E4C" w:rsidP="001C0E4C">
            <w:pPr>
              <w:rPr>
                <w:rFonts w:ascii="Arial" w:hAnsi="Arial" w:cs="Arial"/>
                <w:sz w:val="20"/>
              </w:rPr>
            </w:pPr>
            <w:r w:rsidRPr="00DC4DBE">
              <w:rPr>
                <w:rFonts w:ascii="Arial" w:hAnsi="Arial" w:cs="Arial"/>
                <w:sz w:val="20"/>
              </w:rPr>
              <w:t>Australia and New Zealand Mental Health Services Individual Award For an outstanding contribution to theory/education/practice: Gold</w:t>
            </w:r>
          </w:p>
        </w:tc>
        <w:tc>
          <w:tcPr>
            <w:tcW w:w="5253" w:type="dxa"/>
          </w:tcPr>
          <w:p w:rsidR="001C0E4C" w:rsidRPr="00DC4DBE" w:rsidRDefault="001C0E4C" w:rsidP="001C0E4C">
            <w:pPr>
              <w:rPr>
                <w:rFonts w:ascii="Arial" w:hAnsi="Arial" w:cs="Arial"/>
                <w:sz w:val="20"/>
              </w:rPr>
            </w:pPr>
            <w:r w:rsidRPr="00DC4DBE">
              <w:rPr>
                <w:rFonts w:ascii="Arial" w:hAnsi="Arial" w:cs="Arial"/>
                <w:sz w:val="20"/>
              </w:rPr>
              <w:t>Presented 5.9.1995 at The Mental Health services Conference (TheMHS), Auckland, New Zealand</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1998</w:t>
            </w:r>
          </w:p>
        </w:tc>
        <w:tc>
          <w:tcPr>
            <w:tcW w:w="3653" w:type="dxa"/>
          </w:tcPr>
          <w:p w:rsidR="001C0E4C" w:rsidRPr="00DC4DBE" w:rsidRDefault="001C0E4C" w:rsidP="001C0E4C">
            <w:pPr>
              <w:rPr>
                <w:rFonts w:ascii="Arial" w:hAnsi="Arial" w:cs="Arial"/>
                <w:sz w:val="20"/>
              </w:rPr>
            </w:pPr>
            <w:r w:rsidRPr="00DC4DBE">
              <w:rPr>
                <w:rFonts w:ascii="Arial" w:hAnsi="Arial" w:cs="Arial"/>
                <w:sz w:val="20"/>
              </w:rPr>
              <w:t>Organon Senior Research Award</w:t>
            </w:r>
          </w:p>
        </w:tc>
        <w:tc>
          <w:tcPr>
            <w:tcW w:w="5253" w:type="dxa"/>
          </w:tcPr>
          <w:p w:rsidR="001C0E4C" w:rsidRPr="00DC4DBE" w:rsidRDefault="001C0E4C" w:rsidP="001C0E4C">
            <w:pPr>
              <w:rPr>
                <w:rFonts w:ascii="Arial" w:hAnsi="Arial" w:cs="Arial"/>
                <w:sz w:val="20"/>
              </w:rPr>
            </w:pPr>
            <w:r w:rsidRPr="00DC4DBE">
              <w:rPr>
                <w:rFonts w:ascii="Arial" w:hAnsi="Arial" w:cs="Arial"/>
                <w:sz w:val="20"/>
              </w:rPr>
              <w:t>Awarded to the Fellow of the RANZCP who is judged to have made the most significant contribution to psychiatric research in Australia and New Zealand over the preceding two years.</w:t>
            </w:r>
          </w:p>
          <w:p w:rsidR="004A1F75" w:rsidRPr="00DC4DBE" w:rsidRDefault="001C0E4C" w:rsidP="001C0E4C">
            <w:pPr>
              <w:rPr>
                <w:rFonts w:ascii="Arial" w:hAnsi="Arial" w:cs="Arial"/>
                <w:sz w:val="20"/>
              </w:rPr>
            </w:pPr>
            <w:r w:rsidRPr="00DC4DBE">
              <w:rPr>
                <w:rFonts w:ascii="Arial" w:hAnsi="Arial" w:cs="Arial"/>
                <w:sz w:val="20"/>
              </w:rPr>
              <w:t>Presented 28.5.1998 at the 33</w:t>
            </w:r>
            <w:r w:rsidRPr="00DC4DBE">
              <w:rPr>
                <w:rFonts w:ascii="Arial" w:hAnsi="Arial" w:cs="Arial"/>
                <w:sz w:val="20"/>
                <w:vertAlign w:val="superscript"/>
              </w:rPr>
              <w:t>rd</w:t>
            </w:r>
            <w:r w:rsidRPr="00DC4DBE">
              <w:rPr>
                <w:rFonts w:ascii="Arial" w:hAnsi="Arial" w:cs="Arial"/>
                <w:sz w:val="20"/>
              </w:rPr>
              <w:t xml:space="preserve"> Annual RANZCP congress, Melbourne</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2001</w:t>
            </w:r>
          </w:p>
        </w:tc>
        <w:tc>
          <w:tcPr>
            <w:tcW w:w="3653" w:type="dxa"/>
          </w:tcPr>
          <w:p w:rsidR="001C0E4C" w:rsidRPr="00DC4DBE" w:rsidRDefault="001C0E4C" w:rsidP="001C0E4C">
            <w:pPr>
              <w:rPr>
                <w:rFonts w:ascii="Arial" w:hAnsi="Arial" w:cs="Arial"/>
                <w:sz w:val="20"/>
              </w:rPr>
            </w:pPr>
            <w:r w:rsidRPr="00DC4DBE">
              <w:rPr>
                <w:rFonts w:ascii="Arial" w:hAnsi="Arial" w:cs="Arial"/>
                <w:sz w:val="20"/>
              </w:rPr>
              <w:t>Founders Medal of the Australasian Society for Psychiatric Research (ASPR)</w:t>
            </w:r>
          </w:p>
        </w:tc>
        <w:tc>
          <w:tcPr>
            <w:tcW w:w="5253" w:type="dxa"/>
          </w:tcPr>
          <w:p w:rsidR="001C0E4C" w:rsidRPr="00DC4DBE" w:rsidRDefault="001C0E4C" w:rsidP="001C0E4C">
            <w:pPr>
              <w:rPr>
                <w:rFonts w:ascii="Arial" w:hAnsi="Arial" w:cs="Arial"/>
                <w:sz w:val="20"/>
              </w:rPr>
            </w:pPr>
            <w:r w:rsidRPr="00DC4DBE">
              <w:rPr>
                <w:rFonts w:ascii="Arial" w:hAnsi="Arial" w:cs="Arial"/>
                <w:sz w:val="20"/>
              </w:rPr>
              <w:t>Third time presented</w:t>
            </w:r>
          </w:p>
          <w:p w:rsidR="004A1F75" w:rsidRPr="00DC4DBE" w:rsidRDefault="001C0E4C" w:rsidP="001C0E4C">
            <w:pPr>
              <w:rPr>
                <w:rFonts w:ascii="Arial" w:hAnsi="Arial" w:cs="Arial"/>
                <w:sz w:val="20"/>
              </w:rPr>
            </w:pPr>
            <w:r w:rsidRPr="00DC4DBE">
              <w:rPr>
                <w:rFonts w:ascii="Arial" w:hAnsi="Arial" w:cs="Arial"/>
                <w:sz w:val="20"/>
              </w:rPr>
              <w:t>Presented 7.12.2001 at the Australasian Society for Psychiatric Resea</w:t>
            </w:r>
            <w:r w:rsidR="00DE0432" w:rsidRPr="00DC4DBE">
              <w:rPr>
                <w:rFonts w:ascii="Arial" w:hAnsi="Arial" w:cs="Arial"/>
                <w:sz w:val="20"/>
              </w:rPr>
              <w:t xml:space="preserve">rch Annual Scientific Meeting, </w:t>
            </w:r>
            <w:r w:rsidRPr="00DC4DBE">
              <w:rPr>
                <w:rFonts w:ascii="Arial" w:hAnsi="Arial" w:cs="Arial"/>
                <w:sz w:val="20"/>
              </w:rPr>
              <w:t>Melbourne</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2001</w:t>
            </w:r>
          </w:p>
        </w:tc>
        <w:tc>
          <w:tcPr>
            <w:tcW w:w="3653" w:type="dxa"/>
          </w:tcPr>
          <w:p w:rsidR="001C0E4C" w:rsidRPr="00DC4DBE" w:rsidRDefault="001C0E4C" w:rsidP="001C0E4C">
            <w:pPr>
              <w:rPr>
                <w:rFonts w:ascii="Arial" w:hAnsi="Arial" w:cs="Arial"/>
                <w:sz w:val="20"/>
              </w:rPr>
            </w:pPr>
            <w:r w:rsidRPr="00DC4DBE">
              <w:rPr>
                <w:rFonts w:ascii="Arial" w:hAnsi="Arial" w:cs="Arial"/>
                <w:sz w:val="20"/>
              </w:rPr>
              <w:t>Centenary Medal</w:t>
            </w:r>
          </w:p>
        </w:tc>
        <w:tc>
          <w:tcPr>
            <w:tcW w:w="5253" w:type="dxa"/>
          </w:tcPr>
          <w:p w:rsidR="004A1F75" w:rsidRPr="00DC4DBE" w:rsidRDefault="001C0E4C" w:rsidP="001C0E4C">
            <w:pPr>
              <w:rPr>
                <w:rFonts w:ascii="Arial" w:hAnsi="Arial" w:cs="Arial"/>
                <w:sz w:val="20"/>
              </w:rPr>
            </w:pPr>
            <w:r w:rsidRPr="00DC4DBE">
              <w:rPr>
                <w:rFonts w:ascii="Arial" w:hAnsi="Arial" w:cs="Arial"/>
                <w:sz w:val="20"/>
              </w:rPr>
              <w:t>Awarded by the Australian Federal Government in recognition of the development of the EPPIC program</w:t>
            </w:r>
          </w:p>
        </w:tc>
      </w:tr>
      <w:tr w:rsidR="001C0E4C" w:rsidRPr="002E66F1" w:rsidTr="008D58D3">
        <w:trPr>
          <w:cantSplit/>
        </w:trPr>
        <w:tc>
          <w:tcPr>
            <w:tcW w:w="949" w:type="dxa"/>
          </w:tcPr>
          <w:p w:rsidR="001C0E4C" w:rsidRPr="00DC4DBE" w:rsidRDefault="001C0E4C" w:rsidP="001C0E4C">
            <w:pPr>
              <w:rPr>
                <w:rFonts w:ascii="Arial" w:hAnsi="Arial" w:cs="Arial"/>
                <w:sz w:val="20"/>
              </w:rPr>
            </w:pPr>
            <w:r w:rsidRPr="00DC4DBE">
              <w:rPr>
                <w:rFonts w:ascii="Arial" w:hAnsi="Arial" w:cs="Arial"/>
                <w:sz w:val="20"/>
              </w:rPr>
              <w:t>2004</w:t>
            </w:r>
          </w:p>
        </w:tc>
        <w:tc>
          <w:tcPr>
            <w:tcW w:w="3653" w:type="dxa"/>
          </w:tcPr>
          <w:p w:rsidR="001C0E4C" w:rsidRPr="00DC4DBE" w:rsidRDefault="001C0E4C" w:rsidP="001C0E4C">
            <w:pPr>
              <w:rPr>
                <w:rFonts w:ascii="Arial" w:hAnsi="Arial" w:cs="Arial"/>
                <w:sz w:val="20"/>
              </w:rPr>
            </w:pPr>
            <w:r w:rsidRPr="00DC4DBE">
              <w:rPr>
                <w:rFonts w:ascii="Arial" w:hAnsi="Arial" w:cs="Arial"/>
                <w:sz w:val="20"/>
              </w:rPr>
              <w:t>Richard J Wyatt Award</w:t>
            </w:r>
          </w:p>
        </w:tc>
        <w:tc>
          <w:tcPr>
            <w:tcW w:w="5253" w:type="dxa"/>
          </w:tcPr>
          <w:p w:rsidR="00767D36" w:rsidRPr="00DC4DBE" w:rsidRDefault="001C0E4C" w:rsidP="001C0E4C">
            <w:pPr>
              <w:rPr>
                <w:rFonts w:ascii="Arial" w:hAnsi="Arial" w:cs="Arial"/>
                <w:sz w:val="20"/>
              </w:rPr>
            </w:pPr>
            <w:r w:rsidRPr="00DC4DBE">
              <w:rPr>
                <w:rFonts w:ascii="Arial" w:hAnsi="Arial" w:cs="Arial"/>
                <w:sz w:val="20"/>
              </w:rPr>
              <w:t>Awarded by the International Early Psychosis Association (IEPA) in recognition of a significant contribution to the field of early psychosis and its ongoing development</w:t>
            </w:r>
          </w:p>
        </w:tc>
      </w:tr>
      <w:tr w:rsidR="00767D36" w:rsidRPr="002E66F1" w:rsidTr="008D58D3">
        <w:trPr>
          <w:cantSplit/>
        </w:trPr>
        <w:tc>
          <w:tcPr>
            <w:tcW w:w="949" w:type="dxa"/>
          </w:tcPr>
          <w:p w:rsidR="00767D36" w:rsidRPr="00DC4DBE" w:rsidRDefault="00767D36" w:rsidP="001C0E4C">
            <w:pPr>
              <w:rPr>
                <w:rFonts w:ascii="Arial" w:hAnsi="Arial" w:cs="Arial"/>
                <w:sz w:val="20"/>
              </w:rPr>
            </w:pPr>
            <w:r w:rsidRPr="00DC4DBE">
              <w:rPr>
                <w:rFonts w:ascii="Arial" w:hAnsi="Arial" w:cs="Arial"/>
                <w:sz w:val="20"/>
              </w:rPr>
              <w:t>2009</w:t>
            </w:r>
          </w:p>
        </w:tc>
        <w:tc>
          <w:tcPr>
            <w:tcW w:w="3653" w:type="dxa"/>
          </w:tcPr>
          <w:p w:rsidR="00767D36" w:rsidRPr="00DC4DBE" w:rsidRDefault="00767D36" w:rsidP="006141BD">
            <w:pPr>
              <w:rPr>
                <w:rFonts w:ascii="Arial" w:hAnsi="Arial" w:cs="Arial"/>
                <w:sz w:val="20"/>
              </w:rPr>
            </w:pPr>
            <w:r w:rsidRPr="00DC4DBE">
              <w:rPr>
                <w:rFonts w:ascii="Arial" w:hAnsi="Arial" w:cs="Arial"/>
                <w:sz w:val="20"/>
              </w:rPr>
              <w:t>Ca</w:t>
            </w:r>
            <w:r w:rsidR="009231F5" w:rsidRPr="00DC4DBE">
              <w:rPr>
                <w:rFonts w:ascii="Arial" w:hAnsi="Arial" w:cs="Arial"/>
                <w:sz w:val="20"/>
              </w:rPr>
              <w:t>s</w:t>
            </w:r>
            <w:r w:rsidRPr="00DC4DBE">
              <w:rPr>
                <w:rFonts w:ascii="Arial" w:hAnsi="Arial" w:cs="Arial"/>
                <w:sz w:val="20"/>
              </w:rPr>
              <w:t xml:space="preserve">tilla </w:t>
            </w:r>
            <w:r w:rsidR="006141BD" w:rsidRPr="00DC4DBE">
              <w:rPr>
                <w:rFonts w:ascii="Arial" w:hAnsi="Arial" w:cs="Arial"/>
                <w:sz w:val="20"/>
              </w:rPr>
              <w:t>D</w:t>
            </w:r>
            <w:r w:rsidRPr="00DC4DBE">
              <w:rPr>
                <w:rFonts w:ascii="Arial" w:hAnsi="Arial" w:cs="Arial"/>
                <w:sz w:val="20"/>
              </w:rPr>
              <w:t>el Pino Award</w:t>
            </w:r>
          </w:p>
        </w:tc>
        <w:tc>
          <w:tcPr>
            <w:tcW w:w="5253" w:type="dxa"/>
          </w:tcPr>
          <w:p w:rsidR="009C53DF" w:rsidRPr="00DC4DBE" w:rsidRDefault="00767D36" w:rsidP="00E94406">
            <w:pPr>
              <w:rPr>
                <w:rFonts w:ascii="Arial" w:hAnsi="Arial" w:cs="Arial"/>
                <w:sz w:val="20"/>
              </w:rPr>
            </w:pPr>
            <w:r w:rsidRPr="00DC4DBE">
              <w:rPr>
                <w:rFonts w:ascii="Arial" w:hAnsi="Arial" w:cs="Arial"/>
                <w:sz w:val="20"/>
              </w:rPr>
              <w:t xml:space="preserve">Awarded by the Castilla Del Pino Foundation (Spain) in recognition of </w:t>
            </w:r>
            <w:r w:rsidR="00E95132" w:rsidRPr="00DC4DBE">
              <w:rPr>
                <w:rFonts w:ascii="Arial" w:hAnsi="Arial" w:cs="Arial"/>
                <w:sz w:val="20"/>
              </w:rPr>
              <w:t xml:space="preserve">a </w:t>
            </w:r>
            <w:r w:rsidRPr="00DC4DBE">
              <w:rPr>
                <w:rFonts w:ascii="Arial" w:hAnsi="Arial" w:cs="Arial"/>
                <w:sz w:val="20"/>
              </w:rPr>
              <w:t>significant contribution to the field of Psychiatry in Spanish-speaking countries</w:t>
            </w:r>
          </w:p>
        </w:tc>
      </w:tr>
      <w:tr w:rsidR="00E94406" w:rsidRPr="002E66F1" w:rsidTr="008D58D3">
        <w:trPr>
          <w:cantSplit/>
        </w:trPr>
        <w:tc>
          <w:tcPr>
            <w:tcW w:w="949" w:type="dxa"/>
          </w:tcPr>
          <w:p w:rsidR="00F9587F" w:rsidRPr="00DC4DBE" w:rsidRDefault="00E94406" w:rsidP="001C0E4C">
            <w:pPr>
              <w:rPr>
                <w:rFonts w:ascii="Arial" w:hAnsi="Arial" w:cs="Arial"/>
                <w:sz w:val="20"/>
              </w:rPr>
            </w:pPr>
            <w:r w:rsidRPr="00DC4DBE">
              <w:rPr>
                <w:rFonts w:ascii="Arial" w:hAnsi="Arial" w:cs="Arial"/>
                <w:sz w:val="20"/>
              </w:rPr>
              <w:t>2009</w:t>
            </w:r>
          </w:p>
        </w:tc>
        <w:tc>
          <w:tcPr>
            <w:tcW w:w="3653" w:type="dxa"/>
          </w:tcPr>
          <w:p w:rsidR="004277F9" w:rsidRPr="00DC4DBE" w:rsidRDefault="00E94406" w:rsidP="006141BD">
            <w:pPr>
              <w:rPr>
                <w:rFonts w:ascii="Arial" w:hAnsi="Arial" w:cs="Arial"/>
                <w:sz w:val="20"/>
              </w:rPr>
            </w:pPr>
            <w:r w:rsidRPr="00DC4DBE">
              <w:rPr>
                <w:rFonts w:ascii="Arial" w:hAnsi="Arial" w:cs="Arial"/>
                <w:sz w:val="20"/>
              </w:rPr>
              <w:t>Melbourne Award</w:t>
            </w:r>
            <w:r w:rsidR="004277F9" w:rsidRPr="00DC4DBE">
              <w:rPr>
                <w:rFonts w:ascii="Arial" w:hAnsi="Arial" w:cs="Arial"/>
                <w:sz w:val="20"/>
              </w:rPr>
              <w:t xml:space="preserve"> </w:t>
            </w:r>
          </w:p>
          <w:p w:rsidR="00F9587F" w:rsidRPr="00DC4DBE" w:rsidRDefault="004277F9" w:rsidP="006141BD">
            <w:pPr>
              <w:rPr>
                <w:rFonts w:ascii="Arial" w:hAnsi="Arial" w:cs="Arial"/>
                <w:sz w:val="20"/>
              </w:rPr>
            </w:pPr>
            <w:r w:rsidRPr="00DC4DBE">
              <w:rPr>
                <w:rFonts w:ascii="Arial" w:hAnsi="Arial" w:cs="Arial"/>
                <w:sz w:val="20"/>
              </w:rPr>
              <w:t>(Contribution to Community – Individual Division)</w:t>
            </w:r>
          </w:p>
        </w:tc>
        <w:tc>
          <w:tcPr>
            <w:tcW w:w="5253" w:type="dxa"/>
          </w:tcPr>
          <w:p w:rsidR="004A57AB" w:rsidRPr="00DC4DBE" w:rsidRDefault="00E94406" w:rsidP="009C53DF">
            <w:pPr>
              <w:rPr>
                <w:rFonts w:ascii="Arial" w:hAnsi="Arial" w:cs="Arial"/>
                <w:sz w:val="20"/>
              </w:rPr>
            </w:pPr>
            <w:r w:rsidRPr="00DC4DBE">
              <w:rPr>
                <w:rFonts w:ascii="Arial" w:hAnsi="Arial" w:cs="Arial"/>
                <w:sz w:val="20"/>
              </w:rPr>
              <w:t xml:space="preserve">Awarded by the City of Melbourne to </w:t>
            </w:r>
            <w:r w:rsidR="00DE0432" w:rsidRPr="00DC4DBE">
              <w:rPr>
                <w:rFonts w:ascii="Arial" w:hAnsi="Arial" w:cs="Arial"/>
                <w:sz w:val="20"/>
              </w:rPr>
              <w:t xml:space="preserve">individuals </w:t>
            </w:r>
            <w:r w:rsidR="006F473E" w:rsidRPr="00DC4DBE">
              <w:rPr>
                <w:rFonts w:ascii="Arial" w:hAnsi="Arial" w:cs="Arial"/>
                <w:sz w:val="20"/>
              </w:rPr>
              <w:t>and organisations who go above and beyond the call of duty</w:t>
            </w:r>
          </w:p>
        </w:tc>
      </w:tr>
      <w:tr w:rsidR="009C53DF" w:rsidRPr="002E66F1" w:rsidTr="008D58D3">
        <w:trPr>
          <w:cantSplit/>
        </w:trPr>
        <w:tc>
          <w:tcPr>
            <w:tcW w:w="949" w:type="dxa"/>
          </w:tcPr>
          <w:p w:rsidR="009C53DF" w:rsidRPr="00DC4DBE" w:rsidRDefault="009C53DF" w:rsidP="001C0E4C">
            <w:pPr>
              <w:rPr>
                <w:rFonts w:ascii="Arial" w:hAnsi="Arial" w:cs="Arial"/>
                <w:sz w:val="20"/>
              </w:rPr>
            </w:pPr>
            <w:r w:rsidRPr="00DC4DBE">
              <w:rPr>
                <w:rFonts w:ascii="Arial" w:hAnsi="Arial" w:cs="Arial"/>
                <w:sz w:val="20"/>
              </w:rPr>
              <w:t>2009</w:t>
            </w:r>
          </w:p>
        </w:tc>
        <w:tc>
          <w:tcPr>
            <w:tcW w:w="3653" w:type="dxa"/>
          </w:tcPr>
          <w:p w:rsidR="009C53DF" w:rsidRPr="00DC4DBE" w:rsidRDefault="009C53DF" w:rsidP="009C53DF">
            <w:pPr>
              <w:rPr>
                <w:rFonts w:ascii="Arial" w:hAnsi="Arial" w:cs="Arial"/>
                <w:sz w:val="20"/>
              </w:rPr>
            </w:pPr>
            <w:r w:rsidRPr="00DC4DBE">
              <w:rPr>
                <w:rFonts w:ascii="Arial" w:hAnsi="Arial" w:cs="Arial"/>
                <w:sz w:val="20"/>
              </w:rPr>
              <w:t>Victorian Australian of the Year</w:t>
            </w:r>
            <w:r w:rsidR="001E2AAA" w:rsidRPr="00DC4DBE">
              <w:rPr>
                <w:rFonts w:ascii="Arial" w:hAnsi="Arial" w:cs="Arial"/>
                <w:sz w:val="20"/>
              </w:rPr>
              <w:t xml:space="preserve"> 2</w:t>
            </w:r>
            <w:r w:rsidRPr="00DC4DBE">
              <w:rPr>
                <w:rFonts w:ascii="Arial" w:hAnsi="Arial" w:cs="Arial"/>
                <w:sz w:val="20"/>
              </w:rPr>
              <w:t>010 Award</w:t>
            </w:r>
          </w:p>
        </w:tc>
        <w:tc>
          <w:tcPr>
            <w:tcW w:w="5253" w:type="dxa"/>
          </w:tcPr>
          <w:p w:rsidR="009C53DF" w:rsidRPr="00DC4DBE" w:rsidRDefault="009C53DF" w:rsidP="008F37DA">
            <w:pPr>
              <w:rPr>
                <w:rFonts w:ascii="Arial" w:hAnsi="Arial" w:cs="Arial"/>
                <w:sz w:val="20"/>
              </w:rPr>
            </w:pPr>
            <w:r w:rsidRPr="00DC4DBE">
              <w:rPr>
                <w:rFonts w:ascii="Arial" w:hAnsi="Arial" w:cs="Arial"/>
                <w:sz w:val="20"/>
              </w:rPr>
              <w:t xml:space="preserve">Awarded by the National Australia Day Council and supported by the Australian Government, this prize recognises Australians who have a consistent record of excellence and achievements in their field and </w:t>
            </w:r>
            <w:r w:rsidR="00DE0432" w:rsidRPr="00DC4DBE">
              <w:rPr>
                <w:rFonts w:ascii="Arial" w:hAnsi="Arial" w:cs="Arial"/>
                <w:sz w:val="20"/>
              </w:rPr>
              <w:t xml:space="preserve">have </w:t>
            </w:r>
            <w:r w:rsidRPr="00DC4DBE">
              <w:rPr>
                <w:rFonts w:ascii="Arial" w:hAnsi="Arial" w:cs="Arial"/>
                <w:sz w:val="20"/>
              </w:rPr>
              <w:t xml:space="preserve">contributed in a </w:t>
            </w:r>
            <w:r w:rsidR="00DE0432" w:rsidRPr="00DC4DBE">
              <w:rPr>
                <w:rFonts w:ascii="Arial" w:hAnsi="Arial" w:cs="Arial"/>
                <w:sz w:val="20"/>
              </w:rPr>
              <w:t>significant way to the nation at</w:t>
            </w:r>
            <w:r w:rsidRPr="00DC4DBE">
              <w:rPr>
                <w:rFonts w:ascii="Arial" w:hAnsi="Arial" w:cs="Arial"/>
                <w:sz w:val="20"/>
              </w:rPr>
              <w:t xml:space="preserve"> a state/territory level</w:t>
            </w:r>
          </w:p>
        </w:tc>
      </w:tr>
      <w:tr w:rsidR="004A57AB" w:rsidRPr="002E66F1" w:rsidTr="008D58D3">
        <w:trPr>
          <w:cantSplit/>
        </w:trPr>
        <w:tc>
          <w:tcPr>
            <w:tcW w:w="949" w:type="dxa"/>
          </w:tcPr>
          <w:p w:rsidR="004A57AB" w:rsidRPr="00DC4DBE" w:rsidRDefault="004A57AB" w:rsidP="001C0E4C">
            <w:pPr>
              <w:rPr>
                <w:rFonts w:ascii="Arial" w:hAnsi="Arial" w:cs="Arial"/>
                <w:sz w:val="20"/>
              </w:rPr>
            </w:pPr>
            <w:r w:rsidRPr="00DC4DBE">
              <w:rPr>
                <w:rFonts w:ascii="Arial" w:hAnsi="Arial" w:cs="Arial"/>
                <w:sz w:val="20"/>
              </w:rPr>
              <w:t>2010</w:t>
            </w:r>
          </w:p>
        </w:tc>
        <w:tc>
          <w:tcPr>
            <w:tcW w:w="3653" w:type="dxa"/>
          </w:tcPr>
          <w:p w:rsidR="004A57AB" w:rsidRPr="00DC4DBE" w:rsidRDefault="004A57AB" w:rsidP="006141BD">
            <w:pPr>
              <w:rPr>
                <w:rFonts w:ascii="Arial" w:hAnsi="Arial" w:cs="Arial"/>
                <w:sz w:val="20"/>
              </w:rPr>
            </w:pPr>
            <w:r w:rsidRPr="00DC4DBE">
              <w:rPr>
                <w:rFonts w:ascii="Arial" w:hAnsi="Arial" w:cs="Arial"/>
                <w:sz w:val="20"/>
              </w:rPr>
              <w:t>Australian of the Year Award</w:t>
            </w:r>
          </w:p>
        </w:tc>
        <w:tc>
          <w:tcPr>
            <w:tcW w:w="5253" w:type="dxa"/>
          </w:tcPr>
          <w:p w:rsidR="004A57AB" w:rsidRPr="00DC4DBE" w:rsidRDefault="004A57AB" w:rsidP="008F37DA">
            <w:pPr>
              <w:rPr>
                <w:rFonts w:ascii="Arial" w:hAnsi="Arial" w:cs="Arial"/>
                <w:sz w:val="20"/>
              </w:rPr>
            </w:pPr>
            <w:r w:rsidRPr="00DC4DBE">
              <w:rPr>
                <w:rFonts w:ascii="Arial" w:hAnsi="Arial" w:cs="Arial"/>
                <w:sz w:val="20"/>
              </w:rPr>
              <w:t xml:space="preserve">Awarded by the National Australia Day Council and supported by the Australian Government, this prize recognises Australians who have a consistent record of excellence and achievements in their field and </w:t>
            </w:r>
            <w:r w:rsidR="00DE0432" w:rsidRPr="00DC4DBE">
              <w:rPr>
                <w:rFonts w:ascii="Arial" w:hAnsi="Arial" w:cs="Arial"/>
                <w:sz w:val="20"/>
              </w:rPr>
              <w:t xml:space="preserve">have </w:t>
            </w:r>
            <w:r w:rsidRPr="00DC4DBE">
              <w:rPr>
                <w:rFonts w:ascii="Arial" w:hAnsi="Arial" w:cs="Arial"/>
                <w:sz w:val="20"/>
              </w:rPr>
              <w:t xml:space="preserve">contributed in a </w:t>
            </w:r>
            <w:r w:rsidR="00DE0432" w:rsidRPr="00DC4DBE">
              <w:rPr>
                <w:rFonts w:ascii="Arial" w:hAnsi="Arial" w:cs="Arial"/>
                <w:sz w:val="20"/>
              </w:rPr>
              <w:t>significant way to the nation at</w:t>
            </w:r>
            <w:r w:rsidRPr="00DC4DBE">
              <w:rPr>
                <w:rFonts w:ascii="Arial" w:hAnsi="Arial" w:cs="Arial"/>
                <w:sz w:val="20"/>
              </w:rPr>
              <w:t xml:space="preserve"> a national level</w:t>
            </w:r>
          </w:p>
        </w:tc>
      </w:tr>
      <w:tr w:rsidR="007653D1" w:rsidRPr="002E66F1" w:rsidTr="008D58D3">
        <w:trPr>
          <w:cantSplit/>
        </w:trPr>
        <w:tc>
          <w:tcPr>
            <w:tcW w:w="949" w:type="dxa"/>
          </w:tcPr>
          <w:p w:rsidR="007653D1" w:rsidRPr="00DC4DBE" w:rsidRDefault="007653D1" w:rsidP="00E115BA">
            <w:pPr>
              <w:rPr>
                <w:rFonts w:ascii="Arial" w:hAnsi="Arial" w:cs="Arial"/>
                <w:sz w:val="20"/>
              </w:rPr>
            </w:pPr>
            <w:r w:rsidRPr="00DC4DBE">
              <w:rPr>
                <w:rFonts w:ascii="Arial" w:hAnsi="Arial" w:cs="Arial"/>
                <w:sz w:val="20"/>
              </w:rPr>
              <w:lastRenderedPageBreak/>
              <w:t>2010</w:t>
            </w:r>
          </w:p>
        </w:tc>
        <w:tc>
          <w:tcPr>
            <w:tcW w:w="3653" w:type="dxa"/>
          </w:tcPr>
          <w:p w:rsidR="007653D1" w:rsidRPr="00DC4DBE" w:rsidRDefault="007653D1" w:rsidP="00E115BA">
            <w:pPr>
              <w:rPr>
                <w:rFonts w:ascii="Arial" w:hAnsi="Arial" w:cs="Arial"/>
                <w:sz w:val="20"/>
              </w:rPr>
            </w:pPr>
            <w:r w:rsidRPr="00DC4DBE">
              <w:rPr>
                <w:rFonts w:ascii="Arial" w:hAnsi="Arial" w:cs="Arial"/>
                <w:sz w:val="20"/>
              </w:rPr>
              <w:t>Officer of the Order of Australia (AO)</w:t>
            </w:r>
          </w:p>
        </w:tc>
        <w:tc>
          <w:tcPr>
            <w:tcW w:w="5253" w:type="dxa"/>
          </w:tcPr>
          <w:p w:rsidR="009C53DF" w:rsidRPr="00DC4DBE" w:rsidRDefault="007653D1" w:rsidP="00E115BA">
            <w:pPr>
              <w:rPr>
                <w:rFonts w:ascii="Arial" w:hAnsi="Arial" w:cs="Arial"/>
                <w:sz w:val="20"/>
              </w:rPr>
            </w:pPr>
            <w:r w:rsidRPr="00DC4DBE">
              <w:rPr>
                <w:rFonts w:ascii="Arial" w:hAnsi="Arial" w:cs="Arial"/>
                <w:sz w:val="20"/>
              </w:rPr>
              <w:t>The Officer of the Order of Australia is awarded for distinguished service of a high degree to Australia or humanity at large.</w:t>
            </w:r>
          </w:p>
        </w:tc>
      </w:tr>
      <w:tr w:rsidR="00247C33" w:rsidRPr="002E66F1" w:rsidTr="008D58D3">
        <w:trPr>
          <w:cantSplit/>
        </w:trPr>
        <w:tc>
          <w:tcPr>
            <w:tcW w:w="949" w:type="dxa"/>
          </w:tcPr>
          <w:p w:rsidR="00247C33" w:rsidRPr="00DC4DBE" w:rsidRDefault="00247C33" w:rsidP="00E115BA">
            <w:pPr>
              <w:rPr>
                <w:rFonts w:ascii="Arial" w:hAnsi="Arial" w:cs="Arial"/>
                <w:sz w:val="20"/>
              </w:rPr>
            </w:pPr>
            <w:r w:rsidRPr="00DC4DBE">
              <w:rPr>
                <w:rFonts w:ascii="Arial" w:hAnsi="Arial" w:cs="Arial"/>
                <w:sz w:val="20"/>
              </w:rPr>
              <w:t>2010</w:t>
            </w:r>
          </w:p>
        </w:tc>
        <w:tc>
          <w:tcPr>
            <w:tcW w:w="3653" w:type="dxa"/>
          </w:tcPr>
          <w:p w:rsidR="00247C33" w:rsidRPr="00DC4DBE" w:rsidRDefault="008915D2" w:rsidP="00E115BA">
            <w:pPr>
              <w:rPr>
                <w:rFonts w:ascii="Arial" w:hAnsi="Arial" w:cs="Arial"/>
                <w:sz w:val="20"/>
              </w:rPr>
            </w:pPr>
            <w:r w:rsidRPr="00DC4DBE">
              <w:rPr>
                <w:rFonts w:ascii="Arial" w:hAnsi="Arial" w:cs="Arial"/>
                <w:sz w:val="20"/>
                <w:lang w:val="en-US"/>
              </w:rPr>
              <w:t xml:space="preserve">Victorian Government </w:t>
            </w:r>
            <w:r w:rsidR="00247C33" w:rsidRPr="00DC4DBE">
              <w:rPr>
                <w:rFonts w:ascii="Arial" w:hAnsi="Arial" w:cs="Arial"/>
                <w:sz w:val="20"/>
                <w:lang w:val="en-US"/>
              </w:rPr>
              <w:t>Minister</w:t>
            </w:r>
            <w:r w:rsidRPr="00DC4DBE">
              <w:rPr>
                <w:rFonts w:ascii="Arial" w:hAnsi="Arial" w:cs="Arial"/>
                <w:sz w:val="20"/>
                <w:lang w:val="en-US"/>
              </w:rPr>
              <w:t xml:space="preserve"> of Health</w:t>
            </w:r>
            <w:r w:rsidR="00247C33" w:rsidRPr="00DC4DBE">
              <w:rPr>
                <w:rFonts w:ascii="Arial" w:hAnsi="Arial" w:cs="Arial"/>
                <w:sz w:val="20"/>
                <w:lang w:val="en-US"/>
              </w:rPr>
              <w:t>’s Award for Outstanding Individual Achievement in Mental Health</w:t>
            </w:r>
          </w:p>
        </w:tc>
        <w:tc>
          <w:tcPr>
            <w:tcW w:w="5253" w:type="dxa"/>
          </w:tcPr>
          <w:p w:rsidR="009C53DF" w:rsidRPr="00DC4DBE" w:rsidRDefault="009C53DF" w:rsidP="009C53DF">
            <w:pPr>
              <w:rPr>
                <w:rFonts w:ascii="Arial" w:hAnsi="Arial" w:cs="Arial"/>
                <w:sz w:val="20"/>
              </w:rPr>
            </w:pPr>
            <w:r w:rsidRPr="00DC4DBE">
              <w:rPr>
                <w:rFonts w:ascii="Arial" w:hAnsi="Arial" w:cs="Arial"/>
                <w:sz w:val="20"/>
              </w:rPr>
              <w:t>The Minister’s Awards recognise exceptional dedication to delivering the best possible care for consumers and communities and excellence and innovation in public health initiatives and research.</w:t>
            </w:r>
          </w:p>
        </w:tc>
      </w:tr>
      <w:tr w:rsidR="00275C4A" w:rsidRPr="002E66F1" w:rsidTr="008D58D3">
        <w:trPr>
          <w:cantSplit/>
        </w:trPr>
        <w:tc>
          <w:tcPr>
            <w:tcW w:w="949" w:type="dxa"/>
          </w:tcPr>
          <w:p w:rsidR="00275C4A" w:rsidRPr="00DC4DBE" w:rsidRDefault="00275C4A" w:rsidP="00E115BA">
            <w:pPr>
              <w:rPr>
                <w:rFonts w:ascii="Arial" w:hAnsi="Arial" w:cs="Arial"/>
                <w:sz w:val="20"/>
              </w:rPr>
            </w:pPr>
            <w:r w:rsidRPr="00DC4DBE">
              <w:rPr>
                <w:rFonts w:ascii="Arial" w:hAnsi="Arial" w:cs="Arial"/>
                <w:sz w:val="20"/>
              </w:rPr>
              <w:t>2010</w:t>
            </w:r>
          </w:p>
        </w:tc>
        <w:tc>
          <w:tcPr>
            <w:tcW w:w="3653" w:type="dxa"/>
          </w:tcPr>
          <w:p w:rsidR="00275C4A" w:rsidRPr="00DC4DBE" w:rsidRDefault="00275C4A" w:rsidP="00E115BA">
            <w:pPr>
              <w:rPr>
                <w:rFonts w:ascii="Arial" w:hAnsi="Arial" w:cs="Arial"/>
                <w:color w:val="000000"/>
                <w:sz w:val="20"/>
                <w:lang w:val="en-US"/>
              </w:rPr>
            </w:pPr>
            <w:r w:rsidRPr="00DC4DBE">
              <w:rPr>
                <w:rFonts w:ascii="Arial" w:hAnsi="Arial" w:cs="Arial"/>
                <w:bCs/>
                <w:color w:val="000000"/>
                <w:sz w:val="20"/>
                <w:lang w:val="en-GB"/>
              </w:rPr>
              <w:t xml:space="preserve">Doctor of Laws </w:t>
            </w:r>
            <w:r w:rsidR="00DA1961" w:rsidRPr="00DC4DBE">
              <w:rPr>
                <w:rFonts w:ascii="Arial" w:hAnsi="Arial" w:cs="Arial"/>
                <w:bCs/>
                <w:i/>
                <w:iCs/>
                <w:color w:val="000000"/>
                <w:sz w:val="20"/>
                <w:lang w:val="en-GB"/>
              </w:rPr>
              <w:t>Honoris C</w:t>
            </w:r>
            <w:r w:rsidRPr="00DC4DBE">
              <w:rPr>
                <w:rFonts w:ascii="Arial" w:hAnsi="Arial" w:cs="Arial"/>
                <w:bCs/>
                <w:i/>
                <w:iCs/>
                <w:color w:val="000000"/>
                <w:sz w:val="20"/>
                <w:lang w:val="en-GB"/>
              </w:rPr>
              <w:t>ausa</w:t>
            </w:r>
          </w:p>
        </w:tc>
        <w:tc>
          <w:tcPr>
            <w:tcW w:w="5253" w:type="dxa"/>
          </w:tcPr>
          <w:p w:rsidR="00275C4A" w:rsidRPr="00DC4DBE" w:rsidRDefault="002E3390" w:rsidP="001E2AAA">
            <w:pPr>
              <w:jc w:val="both"/>
            </w:pPr>
            <w:r w:rsidRPr="00DC4DBE">
              <w:rPr>
                <w:rFonts w:ascii="Arial" w:hAnsi="Arial" w:cs="Arial"/>
                <w:sz w:val="20"/>
              </w:rPr>
              <w:t>Awarded by Monash University in recognition of significant contribution to research and clinical care in youth mental health.</w:t>
            </w:r>
          </w:p>
        </w:tc>
      </w:tr>
      <w:tr w:rsidR="00F11D52" w:rsidRPr="002E66F1" w:rsidTr="008D58D3">
        <w:trPr>
          <w:cantSplit/>
        </w:trPr>
        <w:tc>
          <w:tcPr>
            <w:tcW w:w="949" w:type="dxa"/>
          </w:tcPr>
          <w:p w:rsidR="00F11D52" w:rsidRPr="00DC4DBE" w:rsidRDefault="00F11D52" w:rsidP="00E115BA">
            <w:pPr>
              <w:rPr>
                <w:rFonts w:ascii="Arial" w:hAnsi="Arial" w:cs="Arial"/>
                <w:sz w:val="20"/>
              </w:rPr>
            </w:pPr>
            <w:r w:rsidRPr="00DC4DBE">
              <w:rPr>
                <w:rFonts w:ascii="Arial" w:hAnsi="Arial" w:cs="Arial"/>
                <w:sz w:val="20"/>
              </w:rPr>
              <w:t>2011</w:t>
            </w:r>
          </w:p>
        </w:tc>
        <w:tc>
          <w:tcPr>
            <w:tcW w:w="3653" w:type="dxa"/>
          </w:tcPr>
          <w:p w:rsidR="00F11D52" w:rsidRPr="00DC4DBE" w:rsidRDefault="00F11D52" w:rsidP="00E115BA">
            <w:pPr>
              <w:rPr>
                <w:rFonts w:ascii="Arial" w:hAnsi="Arial" w:cs="Arial"/>
                <w:bCs/>
                <w:color w:val="000000"/>
                <w:sz w:val="20"/>
                <w:lang w:val="en-GB"/>
              </w:rPr>
            </w:pPr>
            <w:r w:rsidRPr="00DC4DBE">
              <w:rPr>
                <w:rFonts w:ascii="Arial" w:hAnsi="Arial" w:cs="Arial"/>
                <w:bCs/>
                <w:color w:val="000000"/>
                <w:sz w:val="20"/>
                <w:lang w:val="en-GB"/>
              </w:rPr>
              <w:t xml:space="preserve">Doctor of Medicine </w:t>
            </w:r>
            <w:r w:rsidRPr="00DC4DBE">
              <w:rPr>
                <w:rFonts w:ascii="Arial" w:hAnsi="Arial" w:cs="Arial"/>
                <w:bCs/>
                <w:i/>
                <w:color w:val="000000"/>
                <w:sz w:val="20"/>
                <w:lang w:val="en-GB"/>
              </w:rPr>
              <w:t>Honoris Causa</w:t>
            </w:r>
          </w:p>
        </w:tc>
        <w:tc>
          <w:tcPr>
            <w:tcW w:w="5253" w:type="dxa"/>
          </w:tcPr>
          <w:p w:rsidR="00F11D52" w:rsidRPr="00DC4DBE" w:rsidRDefault="00F11D52" w:rsidP="002E3390">
            <w:pPr>
              <w:jc w:val="both"/>
              <w:rPr>
                <w:rFonts w:ascii="Arial" w:hAnsi="Arial" w:cs="Arial"/>
                <w:sz w:val="20"/>
              </w:rPr>
            </w:pPr>
            <w:r w:rsidRPr="00DC4DBE">
              <w:rPr>
                <w:rFonts w:ascii="Arial" w:hAnsi="Arial" w:cs="Arial"/>
                <w:sz w:val="20"/>
              </w:rPr>
              <w:t>Awarded by the University of Newcastle in recognition of significant contribution to early intervention in psychiatry and youth mental health</w:t>
            </w:r>
          </w:p>
        </w:tc>
      </w:tr>
      <w:tr w:rsidR="00DA1961" w:rsidRPr="002E66F1" w:rsidTr="008D58D3">
        <w:trPr>
          <w:cantSplit/>
        </w:trPr>
        <w:tc>
          <w:tcPr>
            <w:tcW w:w="949" w:type="dxa"/>
          </w:tcPr>
          <w:p w:rsidR="00DA1961" w:rsidRPr="00DC4DBE" w:rsidRDefault="00DA1961" w:rsidP="00E115BA">
            <w:pPr>
              <w:rPr>
                <w:rFonts w:ascii="Arial" w:hAnsi="Arial" w:cs="Arial"/>
                <w:sz w:val="20"/>
              </w:rPr>
            </w:pPr>
            <w:r w:rsidRPr="00DC4DBE">
              <w:rPr>
                <w:rFonts w:ascii="Arial" w:hAnsi="Arial" w:cs="Arial"/>
                <w:sz w:val="20"/>
              </w:rPr>
              <w:t>2012</w:t>
            </w:r>
          </w:p>
        </w:tc>
        <w:tc>
          <w:tcPr>
            <w:tcW w:w="3653" w:type="dxa"/>
          </w:tcPr>
          <w:p w:rsidR="00DA1961" w:rsidRPr="00DC4DBE" w:rsidRDefault="00DA1961" w:rsidP="00E115BA">
            <w:pPr>
              <w:rPr>
                <w:rFonts w:ascii="Arial" w:hAnsi="Arial" w:cs="Arial"/>
                <w:bCs/>
                <w:color w:val="000000"/>
                <w:sz w:val="20"/>
                <w:lang w:val="en-GB"/>
              </w:rPr>
            </w:pPr>
            <w:r w:rsidRPr="00DC4DBE">
              <w:rPr>
                <w:rFonts w:ascii="Arial" w:hAnsi="Arial" w:cs="Arial"/>
                <w:bCs/>
                <w:color w:val="000000"/>
                <w:sz w:val="20"/>
                <w:lang w:val="en-GB"/>
              </w:rPr>
              <w:t xml:space="preserve">Doctor of Philosophy </w:t>
            </w:r>
            <w:r w:rsidRPr="00DC4DBE">
              <w:rPr>
                <w:rFonts w:ascii="Arial" w:hAnsi="Arial" w:cs="Arial"/>
                <w:bCs/>
                <w:i/>
                <w:color w:val="000000"/>
                <w:sz w:val="20"/>
                <w:lang w:val="en-GB"/>
              </w:rPr>
              <w:t>Honoris Causa</w:t>
            </w:r>
          </w:p>
        </w:tc>
        <w:tc>
          <w:tcPr>
            <w:tcW w:w="5253" w:type="dxa"/>
          </w:tcPr>
          <w:p w:rsidR="00DA1961" w:rsidRPr="00DC4DBE" w:rsidRDefault="00DA1961" w:rsidP="002E3390">
            <w:pPr>
              <w:jc w:val="both"/>
              <w:rPr>
                <w:rFonts w:ascii="Arial" w:hAnsi="Arial" w:cs="Arial"/>
                <w:sz w:val="20"/>
              </w:rPr>
            </w:pPr>
            <w:r w:rsidRPr="00DC4DBE">
              <w:rPr>
                <w:rFonts w:ascii="Arial" w:hAnsi="Arial" w:cs="Arial"/>
                <w:sz w:val="20"/>
              </w:rPr>
              <w:t>Awarded by the University of Haifa, Israel, in recognition of significant contributions to research and reform in youth mental health care world-wide.</w:t>
            </w:r>
          </w:p>
        </w:tc>
      </w:tr>
      <w:tr w:rsidR="009D14FA" w:rsidRPr="002E66F1" w:rsidTr="008D58D3">
        <w:trPr>
          <w:cantSplit/>
        </w:trPr>
        <w:tc>
          <w:tcPr>
            <w:tcW w:w="949" w:type="dxa"/>
          </w:tcPr>
          <w:p w:rsidR="009D14FA" w:rsidRPr="00DC4DBE" w:rsidRDefault="009D14FA" w:rsidP="00E115BA">
            <w:pPr>
              <w:rPr>
                <w:rFonts w:ascii="Arial" w:hAnsi="Arial" w:cs="Arial"/>
                <w:sz w:val="20"/>
              </w:rPr>
            </w:pPr>
            <w:r w:rsidRPr="00DC4DBE">
              <w:rPr>
                <w:rFonts w:ascii="Arial" w:hAnsi="Arial" w:cs="Arial"/>
                <w:sz w:val="20"/>
              </w:rPr>
              <w:t>2012</w:t>
            </w:r>
          </w:p>
        </w:tc>
        <w:tc>
          <w:tcPr>
            <w:tcW w:w="3653" w:type="dxa"/>
          </w:tcPr>
          <w:p w:rsidR="009D14FA" w:rsidRPr="00DC4DBE" w:rsidRDefault="009D14FA" w:rsidP="00E115BA">
            <w:pPr>
              <w:rPr>
                <w:rFonts w:ascii="Arial" w:hAnsi="Arial" w:cs="Arial"/>
                <w:bCs/>
                <w:color w:val="000000"/>
                <w:sz w:val="20"/>
                <w:lang w:val="en-GB"/>
              </w:rPr>
            </w:pPr>
            <w:r w:rsidRPr="00DC4DBE">
              <w:rPr>
                <w:rFonts w:ascii="Arial" w:hAnsi="Arial" w:cs="Arial"/>
                <w:bCs/>
                <w:color w:val="000000"/>
                <w:sz w:val="20"/>
                <w:lang w:val="en-GB"/>
              </w:rPr>
              <w:t>Dublin Prize</w:t>
            </w:r>
          </w:p>
        </w:tc>
        <w:tc>
          <w:tcPr>
            <w:tcW w:w="5253" w:type="dxa"/>
          </w:tcPr>
          <w:p w:rsidR="009D14FA" w:rsidRPr="00DC4DBE" w:rsidRDefault="009D14FA" w:rsidP="009D14FA">
            <w:pPr>
              <w:jc w:val="both"/>
              <w:rPr>
                <w:rFonts w:ascii="Arial" w:hAnsi="Arial" w:cs="Arial"/>
                <w:sz w:val="20"/>
              </w:rPr>
            </w:pPr>
            <w:r w:rsidRPr="00DC4DBE">
              <w:rPr>
                <w:rFonts w:ascii="Arial" w:hAnsi="Arial" w:cs="Arial"/>
                <w:sz w:val="20"/>
              </w:rPr>
              <w:t>Awarded by the University of Melbourne in recognition of a significant contribution to advancing youth mental health nationally and internationally.</w:t>
            </w:r>
          </w:p>
        </w:tc>
      </w:tr>
      <w:tr w:rsidR="002F50D0" w:rsidRPr="002E66F1" w:rsidTr="008D58D3">
        <w:trPr>
          <w:cantSplit/>
        </w:trPr>
        <w:tc>
          <w:tcPr>
            <w:tcW w:w="949" w:type="dxa"/>
          </w:tcPr>
          <w:p w:rsidR="002F50D0" w:rsidRPr="00DC4DBE" w:rsidRDefault="002F50D0" w:rsidP="00E115BA">
            <w:pPr>
              <w:rPr>
                <w:rFonts w:ascii="Arial" w:hAnsi="Arial" w:cs="Arial"/>
                <w:sz w:val="20"/>
              </w:rPr>
            </w:pPr>
            <w:r>
              <w:rPr>
                <w:rFonts w:ascii="Arial" w:hAnsi="Arial" w:cs="Arial"/>
                <w:sz w:val="20"/>
              </w:rPr>
              <w:t>2013</w:t>
            </w:r>
          </w:p>
        </w:tc>
        <w:tc>
          <w:tcPr>
            <w:tcW w:w="3653" w:type="dxa"/>
          </w:tcPr>
          <w:p w:rsidR="002F50D0" w:rsidRPr="00DC4DBE" w:rsidRDefault="002F50D0" w:rsidP="002F50D0">
            <w:pPr>
              <w:rPr>
                <w:rFonts w:ascii="Arial" w:hAnsi="Arial" w:cs="Arial"/>
                <w:bCs/>
                <w:color w:val="000000"/>
                <w:sz w:val="20"/>
                <w:lang w:val="en-GB"/>
              </w:rPr>
            </w:pPr>
            <w:r>
              <w:rPr>
                <w:rFonts w:ascii="ArialMT" w:eastAsia="Times New Roman" w:hAnsi="ArialMT" w:cs="ArialMT"/>
                <w:sz w:val="20"/>
                <w:lang w:eastAsia="en-GB"/>
              </w:rPr>
              <w:t>National Alliance for the Mentally Ill (NAMI) Research Award</w:t>
            </w:r>
          </w:p>
        </w:tc>
        <w:tc>
          <w:tcPr>
            <w:tcW w:w="5253" w:type="dxa"/>
          </w:tcPr>
          <w:p w:rsidR="002F50D0" w:rsidRPr="002F50D0" w:rsidRDefault="002F50D0" w:rsidP="002F50D0">
            <w:pPr>
              <w:autoSpaceDE w:val="0"/>
              <w:autoSpaceDN w:val="0"/>
              <w:adjustRightInd w:val="0"/>
              <w:rPr>
                <w:rFonts w:ascii="ArialMT" w:eastAsia="Times New Roman" w:hAnsi="ArialMT" w:cs="ArialMT"/>
                <w:sz w:val="20"/>
                <w:lang w:eastAsia="en-GB"/>
              </w:rPr>
            </w:pPr>
            <w:r>
              <w:rPr>
                <w:rFonts w:ascii="ArialMT" w:eastAsia="Times New Roman" w:hAnsi="ArialMT" w:cs="ArialMT"/>
                <w:sz w:val="20"/>
                <w:lang w:eastAsia="en-GB"/>
              </w:rPr>
              <w:t>Awarded by NAMI, the peak consumer and carer organization in the USA, presented in Washington DC.</w:t>
            </w:r>
          </w:p>
        </w:tc>
      </w:tr>
    </w:tbl>
    <w:p w:rsidR="009C53DF" w:rsidRPr="002E66F1" w:rsidRDefault="009C53DF" w:rsidP="001C0E4C">
      <w:pPr>
        <w:rPr>
          <w:rFonts w:ascii="Arial" w:hAnsi="Arial" w:cs="Arial"/>
        </w:rPr>
      </w:pPr>
    </w:p>
    <w:p w:rsidR="001C0E4C" w:rsidRPr="002E66F1" w:rsidRDefault="001C0E4C" w:rsidP="001C0E4C">
      <w:pPr>
        <w:rPr>
          <w:rFonts w:ascii="Arial" w:hAnsi="Arial" w:cs="Arial"/>
          <w:b/>
          <w:sz w:val="22"/>
          <w:szCs w:val="22"/>
        </w:rPr>
      </w:pPr>
      <w:r w:rsidRPr="002E66F1">
        <w:rPr>
          <w:rFonts w:ascii="Arial" w:hAnsi="Arial" w:cs="Arial"/>
          <w:b/>
          <w:sz w:val="22"/>
          <w:szCs w:val="22"/>
        </w:rPr>
        <w:t>Organisational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945"/>
        <w:gridCol w:w="3591"/>
        <w:gridCol w:w="5217"/>
      </w:tblGrid>
      <w:tr w:rsidR="001C0E4C" w:rsidRPr="00DC4DBE" w:rsidTr="008D58D3">
        <w:tc>
          <w:tcPr>
            <w:tcW w:w="951" w:type="dxa"/>
            <w:shd w:val="clear" w:color="auto" w:fill="D9D9D9"/>
          </w:tcPr>
          <w:p w:rsidR="001C0E4C" w:rsidRPr="00DC4DBE" w:rsidRDefault="001C0E4C" w:rsidP="001C0E4C">
            <w:pPr>
              <w:rPr>
                <w:rFonts w:ascii="Arial" w:hAnsi="Arial" w:cs="Arial"/>
                <w:b/>
                <w:sz w:val="20"/>
              </w:rPr>
            </w:pPr>
            <w:r w:rsidRPr="00DC4DBE">
              <w:rPr>
                <w:rFonts w:ascii="Arial" w:hAnsi="Arial" w:cs="Arial"/>
                <w:b/>
                <w:sz w:val="20"/>
              </w:rPr>
              <w:t>Year</w:t>
            </w:r>
          </w:p>
        </w:tc>
        <w:tc>
          <w:tcPr>
            <w:tcW w:w="3627" w:type="dxa"/>
            <w:shd w:val="clear" w:color="auto" w:fill="D9D9D9"/>
          </w:tcPr>
          <w:p w:rsidR="004A1F75" w:rsidRPr="00DC4DBE" w:rsidRDefault="001C0E4C" w:rsidP="001C0E4C">
            <w:pPr>
              <w:rPr>
                <w:rFonts w:ascii="Arial" w:hAnsi="Arial" w:cs="Arial"/>
                <w:b/>
                <w:sz w:val="20"/>
              </w:rPr>
            </w:pPr>
            <w:r w:rsidRPr="00DC4DBE">
              <w:rPr>
                <w:rFonts w:ascii="Arial" w:hAnsi="Arial" w:cs="Arial"/>
                <w:b/>
                <w:sz w:val="20"/>
              </w:rPr>
              <w:t>Award</w:t>
            </w:r>
          </w:p>
        </w:tc>
        <w:tc>
          <w:tcPr>
            <w:tcW w:w="5277" w:type="dxa"/>
            <w:shd w:val="clear" w:color="auto" w:fill="D9D9D9"/>
          </w:tcPr>
          <w:p w:rsidR="001C0E4C" w:rsidRPr="00DC4DBE" w:rsidRDefault="001C0E4C" w:rsidP="001C0E4C">
            <w:pPr>
              <w:rPr>
                <w:rFonts w:ascii="Arial" w:hAnsi="Arial" w:cs="Arial"/>
                <w:b/>
                <w:sz w:val="20"/>
              </w:rPr>
            </w:pPr>
            <w:r w:rsidRPr="00DC4DBE">
              <w:rPr>
                <w:rFonts w:ascii="Arial" w:hAnsi="Arial" w:cs="Arial"/>
                <w:b/>
                <w:sz w:val="20"/>
              </w:rPr>
              <w:t>Details</w:t>
            </w:r>
          </w:p>
        </w:tc>
      </w:tr>
      <w:tr w:rsidR="001C0E4C" w:rsidRPr="002E66F1" w:rsidTr="008D58D3">
        <w:tc>
          <w:tcPr>
            <w:tcW w:w="951" w:type="dxa"/>
          </w:tcPr>
          <w:p w:rsidR="001C0E4C" w:rsidRPr="00DC4DBE" w:rsidRDefault="001C0E4C" w:rsidP="001C0E4C">
            <w:pPr>
              <w:rPr>
                <w:rFonts w:ascii="Arial" w:hAnsi="Arial" w:cs="Arial"/>
                <w:sz w:val="20"/>
              </w:rPr>
            </w:pPr>
            <w:r w:rsidRPr="00DC4DBE">
              <w:rPr>
                <w:rFonts w:ascii="Arial" w:hAnsi="Arial" w:cs="Arial"/>
                <w:sz w:val="20"/>
              </w:rPr>
              <w:t>1994</w:t>
            </w:r>
          </w:p>
        </w:tc>
        <w:tc>
          <w:tcPr>
            <w:tcW w:w="3627" w:type="dxa"/>
          </w:tcPr>
          <w:p w:rsidR="001C0E4C" w:rsidRPr="00DC4DBE" w:rsidRDefault="001C0E4C" w:rsidP="001C0E4C">
            <w:pPr>
              <w:rPr>
                <w:rFonts w:ascii="Arial" w:hAnsi="Arial" w:cs="Arial"/>
                <w:sz w:val="20"/>
              </w:rPr>
            </w:pPr>
            <w:r w:rsidRPr="00DC4DBE">
              <w:rPr>
                <w:rFonts w:ascii="Arial" w:hAnsi="Arial" w:cs="Arial"/>
                <w:sz w:val="20"/>
              </w:rPr>
              <w:t>Australia and New Zealand Mental Health Services Achievement Award: Gold</w:t>
            </w:r>
          </w:p>
        </w:tc>
        <w:tc>
          <w:tcPr>
            <w:tcW w:w="5277" w:type="dxa"/>
          </w:tcPr>
          <w:p w:rsidR="004A1F75" w:rsidRPr="00DC4DBE" w:rsidRDefault="001C0E4C" w:rsidP="001C0E4C">
            <w:pPr>
              <w:rPr>
                <w:rFonts w:ascii="Arial" w:hAnsi="Arial" w:cs="Arial"/>
                <w:sz w:val="20"/>
              </w:rPr>
            </w:pPr>
            <w:r w:rsidRPr="00DC4DBE">
              <w:rPr>
                <w:rFonts w:ascii="Arial" w:hAnsi="Arial" w:cs="Arial"/>
                <w:sz w:val="20"/>
              </w:rPr>
              <w:t>Awarded to EPPIC, Western Region Psychiatric Services</w:t>
            </w:r>
            <w:r w:rsidR="008D58D3" w:rsidRPr="00DC4DBE">
              <w:rPr>
                <w:rFonts w:ascii="Arial" w:hAnsi="Arial" w:cs="Arial"/>
                <w:sz w:val="20"/>
              </w:rPr>
              <w:t xml:space="preserve">. </w:t>
            </w:r>
            <w:r w:rsidRPr="00DC4DBE">
              <w:rPr>
                <w:rFonts w:ascii="Arial" w:hAnsi="Arial" w:cs="Arial"/>
                <w:sz w:val="20"/>
              </w:rPr>
              <w:t>Presented Sep</w:t>
            </w:r>
            <w:r w:rsidR="008D58D3" w:rsidRPr="00DC4DBE">
              <w:rPr>
                <w:rFonts w:ascii="Arial" w:hAnsi="Arial" w:cs="Arial"/>
                <w:sz w:val="20"/>
              </w:rPr>
              <w:t xml:space="preserve">t 1994 at the The Mental Health </w:t>
            </w:r>
            <w:r w:rsidRPr="00DC4DBE">
              <w:rPr>
                <w:rFonts w:ascii="Arial" w:hAnsi="Arial" w:cs="Arial"/>
                <w:sz w:val="20"/>
              </w:rPr>
              <w:t>Services Conference (TheMHS), Melbourne</w:t>
            </w:r>
          </w:p>
        </w:tc>
      </w:tr>
      <w:tr w:rsidR="001C0E4C" w:rsidRPr="002E66F1" w:rsidTr="008D58D3">
        <w:tc>
          <w:tcPr>
            <w:tcW w:w="951" w:type="dxa"/>
          </w:tcPr>
          <w:p w:rsidR="001C0E4C" w:rsidRPr="00DC4DBE" w:rsidRDefault="001C0E4C" w:rsidP="001C0E4C">
            <w:pPr>
              <w:rPr>
                <w:rFonts w:ascii="Arial" w:hAnsi="Arial" w:cs="Arial"/>
                <w:sz w:val="20"/>
              </w:rPr>
            </w:pPr>
            <w:r w:rsidRPr="00DC4DBE">
              <w:rPr>
                <w:rFonts w:ascii="Arial" w:hAnsi="Arial" w:cs="Arial"/>
                <w:sz w:val="20"/>
              </w:rPr>
              <w:t>1995</w:t>
            </w:r>
          </w:p>
        </w:tc>
        <w:tc>
          <w:tcPr>
            <w:tcW w:w="3627" w:type="dxa"/>
          </w:tcPr>
          <w:p w:rsidR="000F1A58" w:rsidRPr="00DC4DBE" w:rsidRDefault="001C0E4C" w:rsidP="001C0E4C">
            <w:pPr>
              <w:rPr>
                <w:rFonts w:ascii="Arial" w:hAnsi="Arial" w:cs="Arial"/>
                <w:sz w:val="20"/>
              </w:rPr>
            </w:pPr>
            <w:r w:rsidRPr="00DC4DBE">
              <w:rPr>
                <w:rFonts w:ascii="Arial" w:hAnsi="Arial" w:cs="Arial"/>
                <w:sz w:val="20"/>
              </w:rPr>
              <w:t>SAPMEA (South Australian Postgraduate Medical Education Association) Award: Best Program</w:t>
            </w:r>
          </w:p>
        </w:tc>
        <w:tc>
          <w:tcPr>
            <w:tcW w:w="5277" w:type="dxa"/>
          </w:tcPr>
          <w:p w:rsidR="001C0E4C" w:rsidRPr="00DC4DBE" w:rsidRDefault="001C0E4C" w:rsidP="001C0E4C">
            <w:pPr>
              <w:rPr>
                <w:rFonts w:ascii="Arial" w:hAnsi="Arial" w:cs="Arial"/>
                <w:sz w:val="20"/>
              </w:rPr>
            </w:pPr>
            <w:r w:rsidRPr="00DC4DBE">
              <w:rPr>
                <w:rFonts w:ascii="Arial" w:hAnsi="Arial" w:cs="Arial"/>
                <w:sz w:val="20"/>
              </w:rPr>
              <w:t>Awarded to the PACE Clinic</w:t>
            </w:r>
          </w:p>
        </w:tc>
      </w:tr>
      <w:tr w:rsidR="001C0E4C" w:rsidRPr="002E66F1" w:rsidTr="008D58D3">
        <w:tc>
          <w:tcPr>
            <w:tcW w:w="951" w:type="dxa"/>
          </w:tcPr>
          <w:p w:rsidR="001C0E4C" w:rsidRPr="00DC4DBE" w:rsidRDefault="001C0E4C" w:rsidP="001C0E4C">
            <w:pPr>
              <w:rPr>
                <w:rFonts w:ascii="Arial" w:hAnsi="Arial" w:cs="Arial"/>
                <w:sz w:val="20"/>
              </w:rPr>
            </w:pPr>
            <w:r w:rsidRPr="00DC4DBE">
              <w:rPr>
                <w:rFonts w:ascii="Arial" w:hAnsi="Arial" w:cs="Arial"/>
                <w:sz w:val="20"/>
              </w:rPr>
              <w:t>1997</w:t>
            </w:r>
          </w:p>
        </w:tc>
        <w:tc>
          <w:tcPr>
            <w:tcW w:w="3627" w:type="dxa"/>
          </w:tcPr>
          <w:p w:rsidR="004A1F75" w:rsidRPr="00DC4DBE" w:rsidRDefault="001C0E4C" w:rsidP="001C0E4C">
            <w:pPr>
              <w:rPr>
                <w:rFonts w:ascii="Arial" w:hAnsi="Arial" w:cs="Arial"/>
                <w:sz w:val="20"/>
              </w:rPr>
            </w:pPr>
            <w:r w:rsidRPr="00DC4DBE">
              <w:rPr>
                <w:rFonts w:ascii="Arial" w:hAnsi="Arial" w:cs="Arial"/>
                <w:sz w:val="20"/>
              </w:rPr>
              <w:t>Australia and New Zealand Mental Health Service Achievement Award: Child and Adolescent Services: Silver</w:t>
            </w:r>
          </w:p>
        </w:tc>
        <w:tc>
          <w:tcPr>
            <w:tcW w:w="5277" w:type="dxa"/>
          </w:tcPr>
          <w:p w:rsidR="001C0E4C" w:rsidRPr="00DC4DBE" w:rsidRDefault="001C0E4C" w:rsidP="001C0E4C">
            <w:pPr>
              <w:rPr>
                <w:rFonts w:ascii="Arial" w:hAnsi="Arial" w:cs="Arial"/>
                <w:sz w:val="20"/>
              </w:rPr>
            </w:pPr>
            <w:r w:rsidRPr="00DC4DBE">
              <w:rPr>
                <w:rFonts w:ascii="Arial" w:hAnsi="Arial" w:cs="Arial"/>
                <w:sz w:val="20"/>
              </w:rPr>
              <w:t>Awarded to the PACE Clinic</w:t>
            </w:r>
          </w:p>
        </w:tc>
      </w:tr>
      <w:tr w:rsidR="001C0E4C" w:rsidRPr="002E66F1" w:rsidTr="008D58D3">
        <w:tc>
          <w:tcPr>
            <w:tcW w:w="951" w:type="dxa"/>
          </w:tcPr>
          <w:p w:rsidR="001C0E4C" w:rsidRPr="00DC4DBE" w:rsidRDefault="001C0E4C" w:rsidP="001C0E4C">
            <w:pPr>
              <w:rPr>
                <w:rFonts w:ascii="Arial" w:hAnsi="Arial" w:cs="Arial"/>
                <w:sz w:val="20"/>
              </w:rPr>
            </w:pPr>
            <w:r w:rsidRPr="00DC4DBE">
              <w:rPr>
                <w:rFonts w:ascii="Arial" w:hAnsi="Arial" w:cs="Arial"/>
                <w:sz w:val="20"/>
              </w:rPr>
              <w:t>1997</w:t>
            </w:r>
          </w:p>
        </w:tc>
        <w:tc>
          <w:tcPr>
            <w:tcW w:w="3627" w:type="dxa"/>
          </w:tcPr>
          <w:p w:rsidR="004A1F75" w:rsidRPr="00DC4DBE" w:rsidRDefault="001C0E4C" w:rsidP="001C0E4C">
            <w:pPr>
              <w:rPr>
                <w:rFonts w:ascii="Arial" w:hAnsi="Arial" w:cs="Arial"/>
                <w:sz w:val="20"/>
              </w:rPr>
            </w:pPr>
            <w:r w:rsidRPr="00DC4DBE">
              <w:rPr>
                <w:rFonts w:ascii="Arial" w:hAnsi="Arial" w:cs="Arial"/>
                <w:sz w:val="20"/>
              </w:rPr>
              <w:t xml:space="preserve">Australia and New Zealand Mental Health Service </w:t>
            </w:r>
            <w:r w:rsidR="00DE0432" w:rsidRPr="00DC4DBE">
              <w:rPr>
                <w:rFonts w:ascii="Arial" w:hAnsi="Arial" w:cs="Arial"/>
                <w:sz w:val="20"/>
              </w:rPr>
              <w:t>Achievement Award: Prevention, H</w:t>
            </w:r>
            <w:r w:rsidRPr="00DC4DBE">
              <w:rPr>
                <w:rFonts w:ascii="Arial" w:hAnsi="Arial" w:cs="Arial"/>
                <w:sz w:val="20"/>
              </w:rPr>
              <w:t xml:space="preserve">ealth </w:t>
            </w:r>
            <w:r w:rsidR="00DE0432" w:rsidRPr="00DC4DBE">
              <w:rPr>
                <w:rFonts w:ascii="Arial" w:hAnsi="Arial" w:cs="Arial"/>
                <w:sz w:val="20"/>
              </w:rPr>
              <w:t>Promotion or Health E</w:t>
            </w:r>
            <w:r w:rsidRPr="00DC4DBE">
              <w:rPr>
                <w:rFonts w:ascii="Arial" w:hAnsi="Arial" w:cs="Arial"/>
                <w:sz w:val="20"/>
              </w:rPr>
              <w:t>ducation services or projects: Silver</w:t>
            </w:r>
          </w:p>
        </w:tc>
        <w:tc>
          <w:tcPr>
            <w:tcW w:w="5277" w:type="dxa"/>
          </w:tcPr>
          <w:p w:rsidR="001C0E4C" w:rsidRPr="00DC4DBE" w:rsidRDefault="001C0E4C" w:rsidP="001C0E4C">
            <w:pPr>
              <w:rPr>
                <w:rFonts w:ascii="Arial" w:hAnsi="Arial" w:cs="Arial"/>
                <w:sz w:val="20"/>
              </w:rPr>
            </w:pPr>
            <w:r w:rsidRPr="00DC4DBE">
              <w:rPr>
                <w:rFonts w:ascii="Arial" w:hAnsi="Arial" w:cs="Arial"/>
                <w:sz w:val="20"/>
              </w:rPr>
              <w:t>Awarded to the PACE Clinic</w:t>
            </w:r>
          </w:p>
        </w:tc>
      </w:tr>
      <w:tr w:rsidR="001C0E4C" w:rsidRPr="002E66F1" w:rsidTr="008D58D3">
        <w:tc>
          <w:tcPr>
            <w:tcW w:w="951" w:type="dxa"/>
          </w:tcPr>
          <w:p w:rsidR="001C0E4C" w:rsidRPr="00DC4DBE" w:rsidRDefault="001C0E4C" w:rsidP="001C0E4C">
            <w:pPr>
              <w:rPr>
                <w:rFonts w:ascii="Arial" w:hAnsi="Arial" w:cs="Arial"/>
                <w:sz w:val="20"/>
              </w:rPr>
            </w:pPr>
            <w:r w:rsidRPr="00DC4DBE">
              <w:rPr>
                <w:rFonts w:ascii="Arial" w:hAnsi="Arial" w:cs="Arial"/>
                <w:sz w:val="20"/>
              </w:rPr>
              <w:t>2008</w:t>
            </w:r>
          </w:p>
        </w:tc>
        <w:tc>
          <w:tcPr>
            <w:tcW w:w="3627" w:type="dxa"/>
          </w:tcPr>
          <w:p w:rsidR="001C0E4C" w:rsidRPr="00DC4DBE" w:rsidRDefault="001C0E4C" w:rsidP="001C0E4C">
            <w:pPr>
              <w:rPr>
                <w:rFonts w:ascii="Arial" w:hAnsi="Arial" w:cs="Arial"/>
                <w:sz w:val="20"/>
              </w:rPr>
            </w:pPr>
            <w:r w:rsidRPr="00DC4DBE">
              <w:rPr>
                <w:rFonts w:ascii="Arial" w:hAnsi="Arial" w:cs="Arial"/>
                <w:sz w:val="20"/>
              </w:rPr>
              <w:t xml:space="preserve">Australia and New Zealand Mental Health Service Achievement Award: </w:t>
            </w:r>
            <w:r w:rsidR="00390E9E" w:rsidRPr="00DC4DBE">
              <w:rPr>
                <w:rFonts w:ascii="Arial" w:hAnsi="Arial" w:cs="Arial"/>
                <w:sz w:val="20"/>
                <w:lang w:val="en-US"/>
              </w:rPr>
              <w:t>Child &amp; Adolescent Services</w:t>
            </w:r>
            <w:r w:rsidR="008D58D3" w:rsidRPr="00DC4DBE">
              <w:rPr>
                <w:rFonts w:ascii="Arial" w:hAnsi="Arial" w:cs="Arial"/>
                <w:sz w:val="20"/>
              </w:rPr>
              <w:t>: Gold</w:t>
            </w:r>
          </w:p>
        </w:tc>
        <w:tc>
          <w:tcPr>
            <w:tcW w:w="5277" w:type="dxa"/>
          </w:tcPr>
          <w:p w:rsidR="001C0E4C" w:rsidRPr="00DC4DBE" w:rsidRDefault="001C0E4C" w:rsidP="007F5C1F">
            <w:pPr>
              <w:rPr>
                <w:rFonts w:ascii="Arial" w:hAnsi="Arial" w:cs="Arial"/>
                <w:sz w:val="20"/>
              </w:rPr>
            </w:pPr>
            <w:r w:rsidRPr="00DC4DBE">
              <w:rPr>
                <w:rFonts w:ascii="Arial" w:hAnsi="Arial" w:cs="Arial"/>
                <w:sz w:val="20"/>
              </w:rPr>
              <w:t xml:space="preserve">Awarded to </w:t>
            </w:r>
            <w:r w:rsidR="007F5C1F" w:rsidRPr="00DC4DBE">
              <w:rPr>
                <w:rFonts w:ascii="Arial" w:hAnsi="Arial" w:cs="Arial"/>
                <w:sz w:val="20"/>
              </w:rPr>
              <w:t>Orygen Youth Health</w:t>
            </w:r>
            <w:r w:rsidRPr="00DC4DBE">
              <w:rPr>
                <w:rFonts w:ascii="Arial" w:hAnsi="Arial" w:cs="Arial"/>
                <w:sz w:val="20"/>
              </w:rPr>
              <w:t xml:space="preserve"> Research Centre</w:t>
            </w:r>
          </w:p>
        </w:tc>
      </w:tr>
      <w:tr w:rsidR="00DF4445" w:rsidRPr="002E66F1" w:rsidTr="008D58D3">
        <w:tc>
          <w:tcPr>
            <w:tcW w:w="951" w:type="dxa"/>
          </w:tcPr>
          <w:p w:rsidR="00DF4445" w:rsidRPr="00DC4DBE" w:rsidRDefault="00DF4445" w:rsidP="001C0E4C">
            <w:pPr>
              <w:rPr>
                <w:rFonts w:ascii="Arial" w:hAnsi="Arial" w:cs="Arial"/>
                <w:sz w:val="20"/>
              </w:rPr>
            </w:pPr>
            <w:r w:rsidRPr="00DC4DBE">
              <w:rPr>
                <w:rFonts w:ascii="Arial" w:hAnsi="Arial" w:cs="Arial"/>
                <w:sz w:val="20"/>
              </w:rPr>
              <w:t>2009</w:t>
            </w:r>
          </w:p>
        </w:tc>
        <w:tc>
          <w:tcPr>
            <w:tcW w:w="3627" w:type="dxa"/>
          </w:tcPr>
          <w:p w:rsidR="00C95828" w:rsidRPr="00DC4DBE" w:rsidRDefault="00DF4445" w:rsidP="009E3F35">
            <w:pPr>
              <w:rPr>
                <w:rFonts w:ascii="Arial" w:hAnsi="Arial" w:cs="Arial"/>
                <w:sz w:val="20"/>
              </w:rPr>
            </w:pPr>
            <w:r w:rsidRPr="00DC4DBE">
              <w:rPr>
                <w:rFonts w:ascii="Arial" w:hAnsi="Arial" w:cs="Arial"/>
                <w:sz w:val="20"/>
              </w:rPr>
              <w:t>Victoria Public Healthcare Awards, Minister’s Award for Outstanding Team Achievement in Mental Healthcare</w:t>
            </w:r>
          </w:p>
        </w:tc>
        <w:tc>
          <w:tcPr>
            <w:tcW w:w="5277" w:type="dxa"/>
          </w:tcPr>
          <w:p w:rsidR="00DF4445" w:rsidRPr="00DC4DBE" w:rsidRDefault="00DF4445" w:rsidP="007F5C1F">
            <w:pPr>
              <w:rPr>
                <w:rFonts w:ascii="Arial" w:hAnsi="Arial" w:cs="Arial"/>
                <w:sz w:val="20"/>
              </w:rPr>
            </w:pPr>
            <w:r w:rsidRPr="00DC4DBE">
              <w:rPr>
                <w:rFonts w:ascii="Arial" w:hAnsi="Arial" w:cs="Arial"/>
                <w:sz w:val="20"/>
              </w:rPr>
              <w:t xml:space="preserve">Awarded to Orygen Youth Health Recovery Team </w:t>
            </w:r>
            <w:r w:rsidR="009E3F35" w:rsidRPr="00DC4DBE">
              <w:rPr>
                <w:rFonts w:ascii="Arial" w:hAnsi="Arial" w:cs="Arial"/>
                <w:sz w:val="20"/>
              </w:rPr>
              <w:t>(Highly Commended)</w:t>
            </w:r>
          </w:p>
        </w:tc>
      </w:tr>
      <w:tr w:rsidR="00C95828" w:rsidRPr="002E66F1" w:rsidTr="008D58D3">
        <w:tc>
          <w:tcPr>
            <w:tcW w:w="951" w:type="dxa"/>
          </w:tcPr>
          <w:p w:rsidR="00C95828" w:rsidRPr="00DC4DBE" w:rsidRDefault="00C95828" w:rsidP="001C0E4C">
            <w:pPr>
              <w:rPr>
                <w:rFonts w:ascii="Arial" w:hAnsi="Arial" w:cs="Arial"/>
                <w:sz w:val="20"/>
              </w:rPr>
            </w:pPr>
            <w:r w:rsidRPr="00DC4DBE">
              <w:rPr>
                <w:rFonts w:ascii="Arial" w:hAnsi="Arial" w:cs="Arial"/>
                <w:sz w:val="20"/>
              </w:rPr>
              <w:t>2010</w:t>
            </w:r>
          </w:p>
        </w:tc>
        <w:tc>
          <w:tcPr>
            <w:tcW w:w="3627" w:type="dxa"/>
          </w:tcPr>
          <w:p w:rsidR="00C95828" w:rsidRPr="00DC4DBE" w:rsidRDefault="00C95828" w:rsidP="009E3F35">
            <w:pPr>
              <w:rPr>
                <w:rFonts w:ascii="Arial" w:hAnsi="Arial" w:cs="Arial"/>
                <w:sz w:val="20"/>
              </w:rPr>
            </w:pPr>
            <w:r w:rsidRPr="00DC4DBE">
              <w:rPr>
                <w:rFonts w:ascii="Arial" w:hAnsi="Arial" w:cs="Arial"/>
                <w:sz w:val="20"/>
              </w:rPr>
              <w:t>Australia and New Zealand Mental Health Service Achievement Award: Mental Health Promotion: Silver</w:t>
            </w:r>
          </w:p>
        </w:tc>
        <w:tc>
          <w:tcPr>
            <w:tcW w:w="5277" w:type="dxa"/>
          </w:tcPr>
          <w:p w:rsidR="00C95828" w:rsidRPr="00DC4DBE" w:rsidRDefault="00C95828" w:rsidP="007F5C1F">
            <w:pPr>
              <w:rPr>
                <w:rFonts w:ascii="Arial" w:hAnsi="Arial" w:cs="Arial"/>
                <w:sz w:val="20"/>
              </w:rPr>
            </w:pPr>
            <w:r w:rsidRPr="00DC4DBE">
              <w:rPr>
                <w:rFonts w:ascii="Arial" w:hAnsi="Arial" w:cs="Arial"/>
                <w:sz w:val="20"/>
              </w:rPr>
              <w:t>Awarded to the MHFA (Mental Health First Aid) program</w:t>
            </w:r>
          </w:p>
        </w:tc>
      </w:tr>
      <w:tr w:rsidR="00C95828" w:rsidRPr="002E66F1" w:rsidTr="008D58D3">
        <w:tc>
          <w:tcPr>
            <w:tcW w:w="951" w:type="dxa"/>
          </w:tcPr>
          <w:p w:rsidR="00C95828" w:rsidRPr="00DC4DBE" w:rsidRDefault="00C95828" w:rsidP="001C0E4C">
            <w:pPr>
              <w:rPr>
                <w:rFonts w:ascii="Arial" w:hAnsi="Arial" w:cs="Arial"/>
                <w:sz w:val="20"/>
              </w:rPr>
            </w:pPr>
            <w:r w:rsidRPr="00DC4DBE">
              <w:rPr>
                <w:rFonts w:ascii="Arial" w:hAnsi="Arial" w:cs="Arial"/>
                <w:sz w:val="20"/>
              </w:rPr>
              <w:t>2010</w:t>
            </w:r>
          </w:p>
        </w:tc>
        <w:tc>
          <w:tcPr>
            <w:tcW w:w="3627" w:type="dxa"/>
          </w:tcPr>
          <w:p w:rsidR="00C95828" w:rsidRPr="00DC4DBE" w:rsidRDefault="00C95828" w:rsidP="00AA50B1">
            <w:pPr>
              <w:rPr>
                <w:rFonts w:ascii="Arial" w:hAnsi="Arial" w:cs="Arial"/>
                <w:sz w:val="20"/>
              </w:rPr>
            </w:pPr>
            <w:r w:rsidRPr="00DC4DBE">
              <w:rPr>
                <w:rFonts w:ascii="Arial" w:hAnsi="Arial" w:cs="Arial"/>
                <w:sz w:val="20"/>
              </w:rPr>
              <w:t>Australia and New Zealand Mental Health Service Achievement Award: Specialist Service: Gold</w:t>
            </w:r>
          </w:p>
        </w:tc>
        <w:tc>
          <w:tcPr>
            <w:tcW w:w="5277" w:type="dxa"/>
          </w:tcPr>
          <w:p w:rsidR="00C95828" w:rsidRPr="00DC4DBE" w:rsidRDefault="00C95828" w:rsidP="007F5C1F">
            <w:pPr>
              <w:rPr>
                <w:rFonts w:ascii="Arial" w:hAnsi="Arial" w:cs="Arial"/>
                <w:sz w:val="20"/>
              </w:rPr>
            </w:pPr>
            <w:r w:rsidRPr="00DC4DBE">
              <w:rPr>
                <w:rFonts w:ascii="Arial" w:hAnsi="Arial" w:cs="Arial"/>
                <w:sz w:val="20"/>
              </w:rPr>
              <w:t>Awarded to the HYPE Program</w:t>
            </w:r>
            <w:r w:rsidR="00976B21" w:rsidRPr="00DC4DBE">
              <w:rPr>
                <w:rFonts w:ascii="Arial" w:hAnsi="Arial" w:cs="Arial"/>
                <w:sz w:val="20"/>
              </w:rPr>
              <w:t xml:space="preserve"> for young people with borderline personality disorder</w:t>
            </w:r>
          </w:p>
        </w:tc>
      </w:tr>
    </w:tbl>
    <w:p w:rsidR="001C0E4C" w:rsidRPr="002E66F1" w:rsidRDefault="001C0E4C" w:rsidP="001C0E4C">
      <w:pPr>
        <w:rPr>
          <w:rFonts w:ascii="Arial" w:hAnsi="Arial" w:cs="Arial"/>
        </w:rPr>
      </w:pPr>
    </w:p>
    <w:p w:rsidR="001C0E4C" w:rsidRPr="002E66F1" w:rsidRDefault="001C0E4C" w:rsidP="001C0E4C">
      <w:pPr>
        <w:pStyle w:val="Heading1"/>
        <w:rPr>
          <w:rFonts w:ascii="Arial" w:hAnsi="Arial" w:cs="Arial"/>
          <w:bCs/>
        </w:rPr>
      </w:pPr>
      <w:r w:rsidRPr="002E66F1">
        <w:rPr>
          <w:rFonts w:cs="Arial"/>
        </w:rPr>
        <w:br w:type="page"/>
      </w:r>
      <w:bookmarkStart w:id="17" w:name="_Toc163968369"/>
      <w:bookmarkStart w:id="18" w:name="_Toc393284080"/>
      <w:r w:rsidRPr="002E66F1">
        <w:rPr>
          <w:rFonts w:ascii="Arial" w:hAnsi="Arial"/>
          <w:bCs/>
        </w:rPr>
        <w:lastRenderedPageBreak/>
        <w:t>PUBLICATIONS</w:t>
      </w:r>
      <w:bookmarkEnd w:id="17"/>
      <w:bookmarkEnd w:id="18"/>
    </w:p>
    <w:p w:rsidR="001C0E4C" w:rsidRPr="002E66F1" w:rsidRDefault="001C0E4C" w:rsidP="001C0E4C">
      <w:pPr>
        <w:rPr>
          <w:rFonts w:ascii="Arial" w:hAnsi="Arial" w:cs="Arial"/>
        </w:rPr>
      </w:pPr>
    </w:p>
    <w:p w:rsidR="001C0E4C" w:rsidRPr="002E66F1" w:rsidRDefault="001C0E4C" w:rsidP="001C0E4C">
      <w:pPr>
        <w:pStyle w:val="Heading2"/>
        <w:rPr>
          <w:rFonts w:ascii="Arial" w:hAnsi="Arial"/>
          <w:bCs/>
        </w:rPr>
      </w:pPr>
      <w:bookmarkStart w:id="19" w:name="_Toc393284081"/>
      <w:r w:rsidRPr="002E66F1">
        <w:rPr>
          <w:rFonts w:ascii="Arial" w:hAnsi="Arial"/>
          <w:bCs/>
        </w:rPr>
        <w:t>Rankings</w:t>
      </w:r>
      <w:r w:rsidR="00C31156" w:rsidRPr="002E66F1">
        <w:rPr>
          <w:rFonts w:ascii="Arial" w:hAnsi="Arial"/>
          <w:bCs/>
        </w:rPr>
        <w:t xml:space="preserve"> (</w:t>
      </w:r>
      <w:r w:rsidR="003C7A5E" w:rsidRPr="002E66F1">
        <w:rPr>
          <w:rFonts w:ascii="Arial" w:hAnsi="Arial"/>
          <w:bCs/>
        </w:rPr>
        <w:t>Scopus</w:t>
      </w:r>
      <w:r w:rsidR="00700B00" w:rsidRPr="002E66F1">
        <w:rPr>
          <w:rFonts w:ascii="Arial" w:hAnsi="Arial"/>
          <w:bCs/>
        </w:rPr>
        <w:t>; Essential Science Indicator</w:t>
      </w:r>
      <w:r w:rsidR="00EC5DD8">
        <w:rPr>
          <w:rFonts w:ascii="Arial" w:hAnsi="Arial"/>
          <w:bCs/>
        </w:rPr>
        <w:t>s</w:t>
      </w:r>
      <w:r w:rsidR="00C31156" w:rsidRPr="002E66F1">
        <w:rPr>
          <w:rFonts w:ascii="Arial" w:hAnsi="Arial"/>
          <w:bCs/>
        </w:rPr>
        <w:t>)</w:t>
      </w:r>
      <w:bookmarkEnd w:id="19"/>
    </w:p>
    <w:p w:rsidR="001C0E4C" w:rsidRPr="002E66F1" w:rsidRDefault="001C0E4C" w:rsidP="001C0E4C">
      <w:pPr>
        <w:rPr>
          <w:rFonts w:ascii="Arial" w:hAnsi="Arial" w:cs="Arial"/>
        </w:rPr>
      </w:pPr>
    </w:p>
    <w:p w:rsidR="001C0E4C" w:rsidRPr="002E66F1" w:rsidRDefault="001C0E4C" w:rsidP="001C0E4C">
      <w:pPr>
        <w:rPr>
          <w:rFonts w:ascii="Arial" w:hAnsi="Arial" w:cs="Arial"/>
        </w:rPr>
      </w:pPr>
      <w:bookmarkStart w:id="20" w:name="_Toc163968374"/>
      <w:bookmarkStart w:id="21" w:name="_Toc163968370"/>
      <w:r w:rsidRPr="002E66F1">
        <w:rPr>
          <w:rFonts w:ascii="Arial" w:hAnsi="Arial" w:cs="Arial"/>
          <w:b/>
          <w:i/>
        </w:rPr>
        <w:t>H factor:</w:t>
      </w:r>
      <w:r w:rsidRPr="002E66F1">
        <w:rPr>
          <w:rFonts w:ascii="Arial" w:hAnsi="Arial" w:cs="Arial"/>
        </w:rPr>
        <w:tab/>
      </w:r>
      <w:r w:rsidRPr="002E66F1">
        <w:rPr>
          <w:rFonts w:ascii="Arial" w:hAnsi="Arial" w:cs="Arial"/>
        </w:rPr>
        <w:tab/>
      </w:r>
      <w:r w:rsidRPr="002E66F1">
        <w:rPr>
          <w:rFonts w:ascii="Arial" w:hAnsi="Arial" w:cs="Arial"/>
        </w:rPr>
        <w:tab/>
      </w:r>
      <w:r w:rsidR="000A09EF">
        <w:rPr>
          <w:rFonts w:ascii="Arial" w:hAnsi="Arial" w:cs="Arial"/>
        </w:rPr>
        <w:tab/>
        <w:t>6</w:t>
      </w:r>
      <w:r w:rsidR="00755715">
        <w:rPr>
          <w:rFonts w:ascii="Arial" w:hAnsi="Arial" w:cs="Arial"/>
        </w:rPr>
        <w:t>9</w:t>
      </w:r>
      <w:r w:rsidR="000A09EF">
        <w:rPr>
          <w:rFonts w:ascii="Arial" w:hAnsi="Arial" w:cs="Arial"/>
        </w:rPr>
        <w:t xml:space="preserve"> </w:t>
      </w:r>
      <w:r w:rsidR="00622A77" w:rsidRPr="002E66F1">
        <w:rPr>
          <w:rFonts w:ascii="Arial" w:hAnsi="Arial" w:cs="Arial"/>
          <w:sz w:val="20"/>
        </w:rPr>
        <w:t>(</w:t>
      </w:r>
      <w:r w:rsidR="00755715">
        <w:rPr>
          <w:rFonts w:ascii="Arial" w:hAnsi="Arial" w:cs="Arial"/>
          <w:sz w:val="20"/>
        </w:rPr>
        <w:t>September 2014</w:t>
      </w:r>
      <w:r w:rsidRPr="002E66F1">
        <w:rPr>
          <w:rFonts w:ascii="Arial" w:hAnsi="Arial" w:cs="Arial"/>
          <w:sz w:val="20"/>
        </w:rPr>
        <w:t>)</w:t>
      </w:r>
      <w:bookmarkEnd w:id="20"/>
    </w:p>
    <w:p w:rsidR="008F12EB" w:rsidRPr="002E66F1" w:rsidRDefault="003C7A5E" w:rsidP="001C0E4C">
      <w:pPr>
        <w:rPr>
          <w:rFonts w:ascii="Arial" w:hAnsi="Arial" w:cs="Arial"/>
          <w:szCs w:val="24"/>
        </w:rPr>
      </w:pPr>
      <w:r w:rsidRPr="002E66F1">
        <w:rPr>
          <w:rFonts w:ascii="Arial" w:hAnsi="Arial" w:cs="Arial"/>
          <w:b/>
          <w:i/>
        </w:rPr>
        <w:t>Citations last</w:t>
      </w:r>
      <w:r w:rsidR="001C0E4C" w:rsidRPr="002E66F1">
        <w:rPr>
          <w:rFonts w:ascii="Arial" w:hAnsi="Arial" w:cs="Arial"/>
          <w:b/>
          <w:i/>
        </w:rPr>
        <w:t xml:space="preserve"> year:</w:t>
      </w:r>
      <w:r w:rsidR="001C0E4C" w:rsidRPr="002E66F1">
        <w:rPr>
          <w:rFonts w:ascii="Arial" w:hAnsi="Arial" w:cs="Arial"/>
          <w:b/>
          <w:i/>
        </w:rPr>
        <w:tab/>
      </w:r>
      <w:r w:rsidRPr="002E66F1">
        <w:rPr>
          <w:rFonts w:ascii="Arial" w:hAnsi="Arial" w:cs="Arial"/>
          <w:b/>
          <w:i/>
        </w:rPr>
        <w:tab/>
      </w:r>
      <w:r w:rsidR="000A09EF">
        <w:rPr>
          <w:rFonts w:ascii="Arial" w:hAnsi="Arial" w:cs="Arial"/>
          <w:b/>
          <w:i/>
        </w:rPr>
        <w:tab/>
      </w:r>
      <w:r w:rsidR="00D55A7B">
        <w:rPr>
          <w:rFonts w:ascii="Arial" w:hAnsi="Arial" w:cs="Arial"/>
        </w:rPr>
        <w:t>2,</w:t>
      </w:r>
      <w:r w:rsidR="00755715">
        <w:rPr>
          <w:rFonts w:ascii="Arial" w:hAnsi="Arial" w:cs="Arial"/>
        </w:rPr>
        <w:t>70</w:t>
      </w:r>
      <w:r w:rsidR="00D55A7B">
        <w:rPr>
          <w:rFonts w:ascii="Arial" w:hAnsi="Arial" w:cs="Arial"/>
        </w:rPr>
        <w:t>2</w:t>
      </w:r>
    </w:p>
    <w:p w:rsidR="001C0E4C" w:rsidRPr="002E66F1" w:rsidRDefault="001C0E4C" w:rsidP="001C0E4C">
      <w:pPr>
        <w:rPr>
          <w:rFonts w:ascii="Arial" w:hAnsi="Arial" w:cs="Arial"/>
        </w:rPr>
      </w:pPr>
    </w:p>
    <w:p w:rsidR="001C0E4C" w:rsidRDefault="00025811" w:rsidP="001C0E4C">
      <w:pPr>
        <w:rPr>
          <w:rFonts w:ascii="Arial" w:hAnsi="Arial" w:cs="Arial"/>
        </w:rPr>
      </w:pPr>
      <w:r w:rsidRPr="00025811">
        <w:rPr>
          <w:rFonts w:ascii="Arial" w:hAnsi="Arial" w:cs="Arial"/>
          <w:noProof/>
          <w:lang w:val="en-US"/>
        </w:rPr>
        <w:drawing>
          <wp:inline distT="0" distB="0" distL="0" distR="0">
            <wp:extent cx="5644845" cy="2765146"/>
            <wp:effectExtent l="19050" t="0" r="1300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278C" w:rsidRDefault="0040278C" w:rsidP="001C0E4C">
      <w:pPr>
        <w:rPr>
          <w:rFonts w:ascii="Arial" w:hAnsi="Arial" w:cs="Arial"/>
        </w:rPr>
      </w:pPr>
    </w:p>
    <w:p w:rsidR="0040278C" w:rsidRDefault="00025811" w:rsidP="001C0E4C">
      <w:pPr>
        <w:rPr>
          <w:rFonts w:ascii="Arial" w:hAnsi="Arial" w:cs="Arial"/>
        </w:rPr>
      </w:pPr>
      <w:r w:rsidRPr="00025811">
        <w:rPr>
          <w:rFonts w:ascii="Arial" w:hAnsi="Arial" w:cs="Arial"/>
          <w:noProof/>
          <w:lang w:val="en-US"/>
        </w:rPr>
        <w:drawing>
          <wp:inline distT="0" distB="0" distL="0" distR="0">
            <wp:extent cx="5644845" cy="2765146"/>
            <wp:effectExtent l="19050" t="0" r="1300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7060" w:rsidRDefault="00EB7060" w:rsidP="001C0E4C">
      <w:pPr>
        <w:rPr>
          <w:rFonts w:ascii="Arial" w:hAnsi="Arial" w:cs="Arial"/>
        </w:rPr>
      </w:pPr>
    </w:p>
    <w:p w:rsidR="0040278C" w:rsidRDefault="0040278C" w:rsidP="001C0E4C">
      <w:pPr>
        <w:rPr>
          <w:rFonts w:ascii="Arial" w:hAnsi="Arial" w:cs="Arial"/>
        </w:rPr>
      </w:pPr>
    </w:p>
    <w:p w:rsidR="001C0E4C" w:rsidRPr="002E66F1" w:rsidRDefault="001C0E4C" w:rsidP="001C0E4C">
      <w:pPr>
        <w:rPr>
          <w:rFonts w:ascii="Arial" w:hAnsi="Arial" w:cs="Arial"/>
          <w:b/>
          <w:i/>
        </w:rPr>
      </w:pPr>
      <w:r w:rsidRPr="002E66F1">
        <w:rPr>
          <w:rFonts w:ascii="Arial" w:hAnsi="Arial" w:cs="Arial"/>
          <w:b/>
          <w:i/>
        </w:rPr>
        <w:t>Ranking of citation rates: Essential Science Indicator</w:t>
      </w:r>
      <w:r w:rsidR="00EC5DD8">
        <w:rPr>
          <w:rFonts w:ascii="Arial" w:hAnsi="Arial" w:cs="Arial"/>
          <w:b/>
          <w:i/>
        </w:rPr>
        <w:t>s</w:t>
      </w:r>
      <w:r w:rsidRPr="002E66F1">
        <w:rPr>
          <w:rFonts w:ascii="Arial" w:hAnsi="Arial" w:cs="Arial"/>
          <w:b/>
          <w:i/>
        </w:rPr>
        <w:t xml:space="preserve"> (ESI), </w:t>
      </w:r>
      <w:bookmarkEnd w:id="21"/>
      <w:r w:rsidR="00025811">
        <w:rPr>
          <w:rFonts w:ascii="Arial" w:hAnsi="Arial" w:cs="Arial"/>
          <w:b/>
          <w:i/>
        </w:rPr>
        <w:t>September</w:t>
      </w:r>
      <w:r w:rsidR="00D55A7B">
        <w:rPr>
          <w:rFonts w:ascii="Arial" w:hAnsi="Arial" w:cs="Arial"/>
          <w:b/>
          <w:i/>
        </w:rPr>
        <w:t xml:space="preserve"> 2014</w:t>
      </w:r>
    </w:p>
    <w:p w:rsidR="001C0E4C" w:rsidRPr="002E66F1" w:rsidRDefault="002D4A51" w:rsidP="001C0E4C">
      <w:pPr>
        <w:rPr>
          <w:rFonts w:ascii="Arial" w:hAnsi="Arial" w:cs="Arial"/>
        </w:rPr>
      </w:pPr>
      <w:bookmarkStart w:id="22" w:name="_Toc163968371"/>
      <w:r w:rsidRPr="002E66F1">
        <w:rPr>
          <w:rFonts w:ascii="Arial" w:hAnsi="Arial" w:cs="Arial"/>
        </w:rPr>
        <w:t>T</w:t>
      </w:r>
      <w:r w:rsidR="001C0E4C" w:rsidRPr="002E66F1">
        <w:rPr>
          <w:rFonts w:ascii="Arial" w:hAnsi="Arial" w:cs="Arial"/>
        </w:rPr>
        <w:t>op ranked Australian academic psychiatrist</w:t>
      </w:r>
      <w:bookmarkStart w:id="23" w:name="_Toc163968372"/>
      <w:bookmarkEnd w:id="22"/>
    </w:p>
    <w:p w:rsidR="001C0E4C" w:rsidRPr="002E66F1" w:rsidRDefault="001C0E4C" w:rsidP="001C0E4C">
      <w:pPr>
        <w:rPr>
          <w:rFonts w:ascii="Arial" w:hAnsi="Arial" w:cs="Arial"/>
        </w:rPr>
      </w:pPr>
      <w:r w:rsidRPr="002E66F1">
        <w:rPr>
          <w:rFonts w:ascii="Arial" w:hAnsi="Arial" w:cs="Arial"/>
        </w:rPr>
        <w:t>Rank in the World</w:t>
      </w:r>
      <w:r w:rsidR="00B35D99" w:rsidRPr="002E66F1">
        <w:rPr>
          <w:rFonts w:ascii="Arial" w:hAnsi="Arial" w:cs="Arial"/>
        </w:rPr>
        <w:t xml:space="preserve"> in Psychiatry/Psychology:</w:t>
      </w:r>
      <w:r w:rsidRPr="002E66F1">
        <w:rPr>
          <w:rFonts w:ascii="Arial" w:hAnsi="Arial" w:cs="Arial"/>
        </w:rPr>
        <w:tab/>
      </w:r>
      <w:bookmarkEnd w:id="23"/>
      <w:r w:rsidR="003C7A5E" w:rsidRPr="002E66F1">
        <w:rPr>
          <w:rFonts w:ascii="Arial" w:hAnsi="Arial" w:cs="Arial"/>
        </w:rPr>
        <w:t>1</w:t>
      </w:r>
      <w:r w:rsidR="00755715">
        <w:rPr>
          <w:rFonts w:ascii="Arial" w:hAnsi="Arial" w:cs="Arial"/>
        </w:rPr>
        <w:t>6</w:t>
      </w:r>
      <w:r w:rsidR="004C7C13" w:rsidRPr="002E66F1">
        <w:rPr>
          <w:rFonts w:ascii="Arial" w:hAnsi="Arial" w:cs="Arial"/>
          <w:vertAlign w:val="superscript"/>
        </w:rPr>
        <w:t>th</w:t>
      </w:r>
    </w:p>
    <w:p w:rsidR="001C0E4C" w:rsidRPr="002E66F1" w:rsidRDefault="001C0E4C" w:rsidP="006F1BE3">
      <w:pPr>
        <w:jc w:val="both"/>
        <w:rPr>
          <w:rFonts w:ascii="Arial" w:hAnsi="Arial" w:cs="Arial"/>
          <w:sz w:val="20"/>
        </w:rPr>
      </w:pPr>
    </w:p>
    <w:p w:rsidR="001C0E4C" w:rsidRPr="002E66F1" w:rsidRDefault="001C0E4C" w:rsidP="006F1BE3">
      <w:pPr>
        <w:jc w:val="both"/>
        <w:rPr>
          <w:rFonts w:ascii="Arial" w:hAnsi="Arial" w:cs="Arial"/>
          <w:sz w:val="20"/>
        </w:rPr>
      </w:pPr>
    </w:p>
    <w:p w:rsidR="00EB7060" w:rsidRDefault="00EB7060">
      <w:pPr>
        <w:rPr>
          <w:rFonts w:ascii="Arial" w:eastAsia="Times New Roman" w:hAnsi="Arial"/>
          <w:b/>
          <w:bCs/>
          <w:sz w:val="22"/>
        </w:rPr>
      </w:pPr>
      <w:bookmarkStart w:id="24" w:name="_Toc163968375"/>
      <w:r>
        <w:rPr>
          <w:rFonts w:ascii="Arial" w:hAnsi="Arial"/>
          <w:bCs/>
        </w:rPr>
        <w:br w:type="page"/>
      </w:r>
    </w:p>
    <w:p w:rsidR="001C0E4C" w:rsidRPr="002E66F1" w:rsidRDefault="001C0E4C" w:rsidP="00150A58">
      <w:pPr>
        <w:pStyle w:val="Heading2"/>
        <w:spacing w:after="120" w:line="276" w:lineRule="auto"/>
        <w:ind w:left="567" w:right="57" w:hanging="567"/>
        <w:jc w:val="left"/>
        <w:rPr>
          <w:rFonts w:ascii="Arial" w:hAnsi="Arial"/>
          <w:bCs/>
        </w:rPr>
      </w:pPr>
      <w:bookmarkStart w:id="25" w:name="_Toc393284082"/>
      <w:r w:rsidRPr="002E66F1">
        <w:rPr>
          <w:rFonts w:ascii="Arial" w:hAnsi="Arial"/>
          <w:bCs/>
        </w:rPr>
        <w:lastRenderedPageBreak/>
        <w:t xml:space="preserve">Refereed </w:t>
      </w:r>
      <w:bookmarkEnd w:id="24"/>
      <w:r w:rsidRPr="002E66F1">
        <w:rPr>
          <w:rFonts w:ascii="Arial" w:hAnsi="Arial"/>
          <w:bCs/>
        </w:rPr>
        <w:t>Research Publications</w:t>
      </w:r>
      <w:bookmarkEnd w:id="25"/>
    </w:p>
    <w:p w:rsidR="00CD7F1A" w:rsidRPr="002E66F1" w:rsidRDefault="001C0E4C" w:rsidP="00576CE7">
      <w:pPr>
        <w:pStyle w:val="Heading3"/>
      </w:pPr>
      <w:bookmarkStart w:id="26" w:name="_Toc393284083"/>
      <w:r w:rsidRPr="002E66F1">
        <w:t>198</w:t>
      </w:r>
      <w:r w:rsidR="00CD7F1A" w:rsidRPr="002E66F1">
        <w:t>5</w:t>
      </w:r>
      <w:r w:rsidR="006F1BE3" w:rsidRPr="002E66F1">
        <w:t>–</w:t>
      </w:r>
      <w:r w:rsidRPr="002E66F1">
        <w:t>1989</w:t>
      </w:r>
      <w:bookmarkEnd w:id="26"/>
    </w:p>
    <w:p w:rsidR="008B5CA6" w:rsidRPr="002E66F1" w:rsidRDefault="008B5CA6" w:rsidP="008B5CA6">
      <w:pPr>
        <w:rPr>
          <w:rFonts w:ascii="Arial" w:hAnsi="Arial" w:cs="Arial"/>
          <w:sz w:val="20"/>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Singh B. 1985. Stress and anxiety. Australian Family Physician 14(9):858-9, 862-3.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Minas IH, Jackson H, Doherty 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1985. Schizophrenia: An overview. Behaviour Change 2(2):80-93.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Campbell R, Copolov DL. 1987. The Zelig phenomenon: a specific form of identity disturbance. The Australian and New Zealand Journal of Psychiatry 21(4):532-8.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Goodwin RJ, Stuart GW. 1988. The development, use, and reliability of the brief psychiatric rating scale (nursing modification)--an assessment procedure for the nursing team in clinical and research settings. Comprehensive Psychiatry 29(6):575-87.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Minas IH,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1988. The RANZCP vivas: a suitable case for examination. The Australian and New Zealand Journal of Psychiatry 22(4):432-5.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Copolov DL,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Keks N, Minas IH, Herrman HE, Singh BS. 1989. Origins and establishment of the schizophrenia research programme at Royal Park Psychiatric Hospital. The Australian and New Zealand Journal of Psychiatry 23(4):443-51.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Herrman 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Bennett P, van Riel R, Singh B. 1989. Prevalence of severe mental disorders in disaffiliated and homeless people in inner Melbourne. The American Journal of Psychiatry 146(9):1179-84.</w:t>
      </w:r>
    </w:p>
    <w:p w:rsidR="001C0E4C" w:rsidRPr="002E66F1" w:rsidRDefault="001C0E4C" w:rsidP="006F1BE3">
      <w:pPr>
        <w:rPr>
          <w:rFonts w:ascii="Arial" w:hAnsi="Arial" w:cs="Arial"/>
          <w:sz w:val="20"/>
        </w:rPr>
      </w:pPr>
    </w:p>
    <w:p w:rsidR="001C0E4C" w:rsidRPr="002E66F1" w:rsidRDefault="006F1BE3" w:rsidP="00576CE7">
      <w:pPr>
        <w:pStyle w:val="Heading3"/>
      </w:pPr>
      <w:bookmarkStart w:id="27" w:name="_Toc393284084"/>
      <w:r w:rsidRPr="002E66F1">
        <w:t>1990–</w:t>
      </w:r>
      <w:r w:rsidR="001C0E4C" w:rsidRPr="002E66F1">
        <w:t>1994</w:t>
      </w:r>
      <w:bookmarkEnd w:id="27"/>
    </w:p>
    <w:p w:rsidR="001C0E4C" w:rsidRPr="002E66F1" w:rsidRDefault="001C0E4C" w:rsidP="00270794">
      <w:pPr>
        <w:tabs>
          <w:tab w:val="num" w:pos="540"/>
        </w:tabs>
        <w:spacing w:after="120" w:line="276" w:lineRule="auto"/>
        <w:ind w:left="737" w:hanging="737"/>
        <w:rPr>
          <w:rFonts w:ascii="Arial" w:hAnsi="Arial" w:cs="Arial"/>
          <w:sz w:val="20"/>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Copolov DL, Keks NA, Kulkarni J, Singh BS, McKenzie D,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Hill C. 1990. Prolactin response to low-dose haloperidol challenge in schizophrenic, non-schizophrenic psychotic, and control subjects. Psychoneuroendocrinology 15(3):225-31.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Copolov DL,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Singh BS, Proeve M, Van Riel R. 1990. The influence of gender on the classification of psychotic disorders--a multidiagnostic approach. Acta Psychiatrica Scandinavica 82(1):8-13.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Herrman HE,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Bennett PA, Singh BS. 1990. Age and severe mental disorders in homeless and disaffiliated people in inner Melbourne. Medical Journal of Australia 153(4):197-</w:t>
      </w:r>
      <w:r w:rsidR="00DD38DA" w:rsidRPr="002E66F1">
        <w:rPr>
          <w:rFonts w:ascii="Arial" w:eastAsia="Times New Roman" w:hAnsi="Arial" w:cs="Arial"/>
          <w:sz w:val="20"/>
          <w:lang w:eastAsia="en-AU"/>
        </w:rPr>
        <w:t>205.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HJ, Smith N,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1990. Relationship between expressed emotion and family burden in psychotic disorders: an exploratory study. Acta Psychiatrica Scandinavica 82(3):243-9.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Keks NA, Copolov DL, Kulkarni J, Mackie B, Singh BS,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Rubin RT, Hassett A, McLaughlin M, van Riel R. 1990. Basal and haloperidol-stimulated prolactin in neuroleptic-free men with schizophrenia defined by 11 diagnostic systems. Biological Psychiatry 27(11):1203-15.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Copolov DL, Singh BS. 1990. Royal Park Multidiagnostic Instrument for Psychosis: Part I. Rationale and review. Schizophrenia Bulletin 16(3):501-15.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Singh BS, Copolov DL, Kaplan I, Dossetor CR, van Riel RJ. 1990. Royal Park Multidiagnostic Instrument for Psychosis: Part II. Development, reliability, and validity. Schizophrenia Bulletin 16(3):517-36.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Herrman 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Mills J, Singh B. 1991. Hidden severe psychiatric morbidity in sentenced prisoners: an Australian study. The American Journal of Psychiatry 148(2):236-9.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Keks NA, Copolov DL, Mackie B, Stuart GW, Singh BS,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Coffey C. 1991. Comparison of participants and nonparticipants in a neuroendocrine investigation of psychosis. Acta Psychiatrica Scandinavica 83(5):373-6.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lastRenderedPageBreak/>
        <w:t>McGorry PD</w:t>
      </w:r>
      <w:r w:rsidRPr="002E66F1">
        <w:rPr>
          <w:rFonts w:ascii="Arial" w:eastAsia="Times New Roman" w:hAnsi="Arial" w:cs="Arial"/>
          <w:sz w:val="20"/>
          <w:lang w:eastAsia="en-AU"/>
        </w:rPr>
        <w:t>, Chanen A, McCarthy E, Van Riel R, McKenzie D, Singh BS. 1991. Posttraumatic stress disorder following recent-onset psychosis. An unrecognized postpsychotic syndrome. Journal of Nervous Mental Disease 179(5):253-8.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Keks NA, McKenzie DP, Low LH,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Hill C, Kulkarni J, Singh BS, Copolov DL. 1992. Multidiagnostic evaluation of prolactin response to haloperidol challenge in schizophrenia: maximal blunting in Kraepelinian patients. Biological Psychiatry 32(5):426-37.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Singh BS, Connell S, McKenzie D, Van Riel RJ, Copolov DL. 1992. Diagnostic concordance in functional psychosis revisited: a study of inter-relationships between alternative concepts of psychotic disorder. Psychological Medicine 22(2):367-78.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1993. Posttraumatic stress disorder postpsychosis. Journal of Nervous Mental Disease 181(12):766.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1993. Early Psychosis Prevention and Intervention Centre. Australasian Psychiatry 1(1):32-34.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McKenzie DP,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Wallace CS, Low LH, Copolov DL, Singh BS. 1993. Constructing a minimal diagnostic decision tree. Methods of Information in Medicine 32(2):161-6.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Herrman H, Mills J, Doidge G,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Singh B. 1994. The use of psychiatric services before imprisonment: a survey and case register linkage of sentenced prisoners in Melbourne. Psychological Medicine 24(1):63-8.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McKenzie D. 1994. The reliability of DSM-III prodromal symptoms in first-episode psychotic patients. Acta Psychiatrica Scandinavica 90(5):375-8.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Kulkarni J. 1994. Prevention and Preventively Oriented Clinical Care in Psychotic Disorders. The Australian Journal of Psychopharmacology 7: 62-69.</w:t>
      </w:r>
    </w:p>
    <w:p w:rsidR="001C0E4C" w:rsidRPr="002E66F1" w:rsidRDefault="001C0E4C" w:rsidP="00270794">
      <w:pPr>
        <w:tabs>
          <w:tab w:val="num" w:pos="540"/>
        </w:tabs>
        <w:spacing w:after="120" w:line="276" w:lineRule="auto"/>
        <w:ind w:left="737" w:hanging="737"/>
        <w:rPr>
          <w:rFonts w:ascii="Arial" w:hAnsi="Arial" w:cs="Arial"/>
          <w:sz w:val="20"/>
        </w:rPr>
      </w:pPr>
    </w:p>
    <w:p w:rsidR="001C0E4C" w:rsidRPr="002E66F1" w:rsidRDefault="006F1BE3" w:rsidP="00576CE7">
      <w:pPr>
        <w:pStyle w:val="Heading3"/>
      </w:pPr>
      <w:bookmarkStart w:id="28" w:name="_Toc393284085"/>
      <w:r w:rsidRPr="002E66F1">
        <w:t>1995–</w:t>
      </w:r>
      <w:r w:rsidR="001C0E4C" w:rsidRPr="002E66F1">
        <w:t>1999</w:t>
      </w:r>
      <w:bookmarkEnd w:id="28"/>
    </w:p>
    <w:p w:rsidR="001C0E4C" w:rsidRPr="002E66F1" w:rsidRDefault="001C0E4C" w:rsidP="00270794">
      <w:pPr>
        <w:tabs>
          <w:tab w:val="num" w:pos="540"/>
        </w:tabs>
        <w:spacing w:after="120" w:line="276" w:lineRule="auto"/>
        <w:ind w:left="737" w:hanging="737"/>
        <w:rPr>
          <w:rFonts w:ascii="Arial" w:hAnsi="Arial" w:cs="Arial"/>
          <w:sz w:val="20"/>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Cowling VR,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Hay DA. 1995. Children of parents with psychotic disorders. Medical Journal of Australia 163(3):119-20.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Dudgeon P. 1995. Prodromal symptoms of schizophrenia in first-episode psychosis: prevalence and specificity. Comprehensive Psychiatry 36(4):241-50.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Lincoln CV,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1995. Who cares? Pathways to psychiatric care for young people experiencing a first episode of psychosis. Psychiatric Services 46(11):1166-71.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1995. A treatment-relevant classification of psychotic disorders. The Australian and New Zealand Journal of Psychiatry 29(4):555-8.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1995. Working with survivors of torture and trauma: the Victorian Foundation for Survivors of Torture in perspective. The Australian and New Zealand Journal of Psychiatry 29(3):463-72.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McFarlane C, Patton GC, Bell R, Hibbert ME, Jackson HJ, Bowes G. 1995. The prevalence of prodromal features of schizophrenia in adolescence: a preliminary survey. Acta Psychiatrica Scandinavica 92(4):241-9.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Mihalopoulos C, Henry L, Dakis J, Jackson HJ, Flaum M, Harrigan S, McKenzie D, Kulkarni J, Karoly R. 1995. Spurious precision: procedural validity of diagnostic assessment in psychotic disorders. The American Journal of Psychiatry 152(2):220-3.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1995. Psychological sequelae of torture and trauma in Chilean and Salvadorean migrants: a pilot study. The Australian and New Zealand Journal of Psychiatry 29(1):84-95.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McFarlane CA, Patton GC. 1995. The PACE clinic: Development of a clinical service for young people at high risk of psychosis. . Australasian Psychiatry 3(5):345-349.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Dakis J, Harrigan SM, Henry L, Mihalopoulos C. 1996. The inter-rater and test-retest reliabilities of prodromal symptoms in first-episode psychosis. The Australian and New Zealand Journal of Psychiatry 30(4):498-504.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1996. The Centre For Young People's Mental Health: Blending epidemiology and developmental psychiatry. Australasian Psychiatry 4(5):243-247.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Edwards J, Mihalopoulos C, Harrigan SM, Jackson HJ. 1996. EPPIC: an evolving system of early detection and optimal management. Schizophrenia Bulletin 22(2):305-26.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McKenzie DP, Mackinnon AJ, Peladeau N, Onghena P, Bruce PC, Clarke DM,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1996. Comparing correlated kappas by resampling: is one level of agreement significantly different from another? Journal of Psychiatric Research 30(6):483-92.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1996. The initial prodrome in psychosis: descriptive and qualitative aspects. The Australian and New Zealand Journal of Psychiatry 30(5):587-99.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1996. The prodromal phase of first-episode psychosis: past and current conceptualizations. Schizophrenia Bulletin 22(2):353-70.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McFarlane CA, Jackson HJ, Patton GC, Rakkar A. 1996. Monitoring and care of young people at incipient risk of psychosis. Schizophrenia Bulletin 22(2):283-303.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Birchwood M,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Jackson H. 1997. Early intervention in schizophrenia. British Journal of Psychiatry 170:2-5.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Curry C, Elkins K. 1997. Psychosocial interventions in mental health disorders: Developing evidence-based practice. Current Opinion in Psychiatry 10:173-177.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1997. THEMHS debate: Who should be treated? Burden vs health gain. Australasian Psychiatry 5(6):275-276.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1997. Is pre-psychotic intervention realistic in schizophrenia and related disorders? The Australian and New Zealand Journal of Psychiatry 31(6):799-805.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Bell RC, Dudgeon 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Jackson HJ. 1998. The dimensionality of schizophrenia concepts in first-episode psychosis. Acta Psychiatrica Scandinavica 97(5):334-42.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Edwards J, Maude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Harrigan SM, Cocks JT. 1998. Prolonged recovery in first-episode psychosis. British Journal of Psychiatry 172(33):107-16.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Jackson H, McGorry P, Henry L, Edwards J, Hulbert C, Harrigan S, Dudgeon P, Francey S, Maude D, Cocks J, Power P. 1998. Cognitively-oriented psychotherapy for early psychosis (COPE). Preliminary results. British Journal of Psychiatry 172(33):93-100.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Lincoln C,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1998. Understanding the topography of the early psychosis pathways. An opportunity to reduce delays in treatment. British Journal of Psychiatry 172(33):21-5.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MacDonald E, Herrman H, Farhall J,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Renouf N, Stevenson B. 1998. Conditions necessary for best practice in interdisciplinary teamwork. Australasian Psychiatry 6(5):257-259.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1998. Beyond adolescent psychiatry: the logic of a youth mental health model. The Australian and New Zealand Journal of Psychiatry 32(1):138-40.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Bell RC, Dudgeon PL, Jackson HJ. 1998. The dimensional structure of first episode psychosis: an exploratory factor analysis. Psychological Medicine 28(4):935-47.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Edwards J. 1998. The feasibility and effectiveness of early intervention in psychotic disorders: the Australian experience. International Clinical Psychopharmacology 13:S47-S52.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Parker G, Lambert T, McGrath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Tiller J. 1998. Neuroleptic management of schizophrenia: a survey and commentary on Australian psychiatric practice. The Australian and New Zealand Journal of Psychiatry 32(1):50-8; discussion 59-60.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Power P, Elkins K, Adlard S, Curry C,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Harrigan S. 1998. Analysis of the initial treatment phase in first-episode psychosis. British Journal of Psychiatry 172(33):71-6.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Silove D, Steel Z,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Mohan P. 1998. Trauma exposure, postmigration stressors, and symptoms of anxiety, depression and post-traumatic stress in Tamil asylum-seekers: comparison with refugees and immigrants. Acta Psychiatrica Scandinavica 97(3):175-81.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Silove D, Steel Z, McGorry P, Mohan P. 1998. Psychiatric symptoms of anxiety, depression and post-traumatic stress in Tamil asylum-seekers:  comparison with refugees and immigrants. Acta Psychiatrica Scandinavica  97:175-181.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Singh BS,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1998. The Second National Mental Health Plan: an opportunity to take stock and move forward. Medical Journal of Australia 169(8):435-7.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Phillips LJ,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Hallgren MA, McFarlane CA, Jackson HJ, Francey S, Patton GC. 1998. Can we predict the onset of first-episode psychosis in a high-risk group? International Clinical Psychopharmacology 13:S23-S30.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Phillips LJ,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McFarlane CA, Francey S, Harrigan S, Patton GC, Jackson HJ. 1998. Prediction of psychosis. A step towards indicated prevention of schizophrenia. British Journal of Psychiatry 172(33):14-20.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Carbone S,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Curry C, Elkins K. 1999. Duration of untreated psychosis and 12-month outcome in first-episode psychosis: the impact of treatment approach. Acta Psychiatrica Scandinavica 100(2):96-104.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Edwards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Waddell FM, Harrigan SM. 1999. Enduring negative symptoms in first-episode psychosis: comparison of six methods using follow-up data. Schizophrenia Research 40(2):147-58.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Hodges CA, Sanci LA,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w:t>
      </w:r>
      <w:r w:rsidR="00134F48" w:rsidRPr="002E66F1">
        <w:rPr>
          <w:rFonts w:ascii="Arial" w:eastAsia="Times New Roman" w:hAnsi="Arial" w:cs="Arial"/>
          <w:sz w:val="20"/>
          <w:lang w:eastAsia="en-AU"/>
        </w:rPr>
        <w:t xml:space="preserve"> 1999. Adolescent mental health</w:t>
      </w:r>
      <w:r w:rsidRPr="002E66F1">
        <w:rPr>
          <w:rFonts w:ascii="Arial" w:eastAsia="Times New Roman" w:hAnsi="Arial" w:cs="Arial"/>
          <w:sz w:val="20"/>
          <w:lang w:eastAsia="en-AU"/>
        </w:rPr>
        <w:t>: early intervention in primary care. Modern Medicine of Australia:74-83.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Yung A, Phillips L. 1999. People at risk of schizophrenia and other psychoses: comments on the Edinburgh High-Risk Study. British Journal of Psychiatry 175(6):586-7.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McConville SB. 1999. Insight in psychosis: an elusive target. Comprehensive Psychiatry 40(2):131-42.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Mihalopoulos 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Carter RC. 1999. Is phase-specific, community-oriented treatment of early psychosis an economically viable method of improving outcome? Acta Psychiatrica Scandinavica 100(1):47-55.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Yung AR, Hearn N, McFarlane C, Hallgren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1999. Preventative mental health care: accessing the target population. The Australian and New Zealand Journal of Psychiatry 33(6):912-7.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Silove D, Steel Z,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Drobny J. 1999. Problems Tamil asylum seekers encounter in accessing health and welfare services in Australia. Social science and medicine 49(7):951-6.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Steel Z, Silove D, Bird K,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Mohan P. 1999. Pathways from war trauma to posttraumatic stress symptoms among Tamil asylum seekers, refugees, and immigrants. Journal of traumatic stress 12(3):421-35.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Velakoulis D, Pantelis 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Dudgeon P, Brewer W, Cook M, Desmond P, Bridle N, Tierney P, Murrie V, Singh B, Copolov D. 1999. Hippocampal volume in first-episode psychoses and chronic schizophrenia: a high-resolution magnetic resonance imaging study. Archives of General Psychiatry 56(2):133-41.</w:t>
      </w:r>
    </w:p>
    <w:p w:rsidR="001C0E4C" w:rsidRPr="002E66F1" w:rsidRDefault="001C0E4C" w:rsidP="006E09F9">
      <w:pPr>
        <w:rPr>
          <w:rFonts w:ascii="Arial" w:hAnsi="Arial" w:cs="Arial"/>
          <w:sz w:val="20"/>
        </w:rPr>
      </w:pPr>
    </w:p>
    <w:p w:rsidR="001C0E4C" w:rsidRPr="002E66F1" w:rsidRDefault="006E09F9" w:rsidP="00576CE7">
      <w:pPr>
        <w:pStyle w:val="Heading3"/>
      </w:pPr>
      <w:bookmarkStart w:id="29" w:name="_Toc393284086"/>
      <w:r w:rsidRPr="002E66F1">
        <w:lastRenderedPageBreak/>
        <w:t>2000–</w:t>
      </w:r>
      <w:r w:rsidR="001C0E4C" w:rsidRPr="002E66F1">
        <w:t>2004</w:t>
      </w:r>
      <w:bookmarkEnd w:id="29"/>
    </w:p>
    <w:p w:rsidR="001C0E4C" w:rsidRPr="002E66F1" w:rsidRDefault="001C0E4C" w:rsidP="00270794">
      <w:pPr>
        <w:tabs>
          <w:tab w:val="num" w:pos="540"/>
        </w:tabs>
        <w:spacing w:after="120" w:line="276" w:lineRule="auto"/>
        <w:ind w:left="737" w:hanging="737"/>
        <w:rPr>
          <w:rFonts w:ascii="Arial" w:hAnsi="Arial" w:cs="Arial"/>
          <w:sz w:val="20"/>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Copolov D, Velakoulis D,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Carina M, Yung A, Rees S, Jackson G, Rehn A, Brewer W, Pantelis C. 2000. Neurobiological findings in early phase schizophrenia. Brain research reviews 31(2-3):157-65.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2000. Evaluating the importance of reducing the duration of untreated psychosis. The Australian and New Zealand Journal of Psychiatry 34 Suppl:S145-9.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2000. The nature of schizophrenia: signposts to prevention. The Australian and New Zealand Journal of Psychiatry 34 Suppl:S14-21.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McKenzie D, Jackson HJ, Waddell F, Curry C. 2000. Can we improve the diagnostic efficiency and predictive power of prodromal symptoms for schizophrenia? Schizophrenia Research 42(2):91-100.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Mihalopoulos 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Roberts S, McFarlane C. 2000. The procedural validity of retrospective case note diagnosis. The Australian and New Zealand Journal of Psychiatry 34(1):154-9.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2000. Identification of young people at risk of psychosis: validation of Personal Assessment and Crisis Evaluation Clinic intake criteria. The Australian and New Zealand Journal of Psychiatry 34 Suppl(3):S164-9.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Velakoulis D, Wood SJ,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2000. Evidence for progression of brain structural abnormalities in schizophrenia: beyond the neurodevelopmental model. The Australian and New Zealand Journal of Psychiatry 34 Suppl:S113-26.</w:t>
      </w:r>
    </w:p>
    <w:p w:rsidR="002B5796" w:rsidRPr="002E66F1" w:rsidRDefault="002B5796"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Berger GE, Wood SJ, Pantelis C, Velakoulis D, Wellard RM,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2001. Implications of lipid biology for the pathogenesis of schizophrenia. The Australian and New Zealand Journal of Psychiatry 36(3):355-66.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Brewer WJ, Pantelis C, Anderson V, Velakoulis D, Singh B, Copolov DL,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2001. Stability of olfactory identification deficits in neuroleptic-naive patients with first-episode psychosis. The American Journal of Psychiatry 158(1):107-15.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Dudgeon P, Mackinnon AJ, Bell RC,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2001. Failure to confirm the 3 domains model of psychosis. Archives of General Psychiatry 58(1):94-6.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Henry L, Edwards J, Hulbert C, Harrigan S, Dudgeon P, Francey S, Maude D, Cocks J, Power P. 2001. Cognitively oriented psychotherapy for early psychosis (COPE): a 1-year follow-up. The British journal of clinical psychology 40(Pt 1):57-70.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hAnsi="Arial" w:cs="Arial"/>
          <w:b/>
          <w:sz w:val="20"/>
        </w:rPr>
      </w:pPr>
      <w:r w:rsidRPr="002E66F1">
        <w:rPr>
          <w:rFonts w:ascii="Arial" w:hAnsi="Arial" w:cs="Arial"/>
          <w:b/>
          <w:sz w:val="20"/>
        </w:rPr>
        <w:t>McGorry PD</w:t>
      </w:r>
      <w:r w:rsidR="006E09F9" w:rsidRPr="002E66F1">
        <w:rPr>
          <w:rFonts w:ascii="Arial" w:hAnsi="Arial" w:cs="Arial"/>
          <w:sz w:val="20"/>
        </w:rPr>
        <w:t xml:space="preserve">. </w:t>
      </w:r>
      <w:r w:rsidRPr="002E66F1">
        <w:rPr>
          <w:rFonts w:ascii="Arial" w:hAnsi="Arial" w:cs="Arial"/>
          <w:sz w:val="20"/>
        </w:rPr>
        <w:t>2001. Früherkennung und behandlun</w:t>
      </w:r>
      <w:r w:rsidR="006E09F9" w:rsidRPr="002E66F1">
        <w:rPr>
          <w:rFonts w:ascii="Arial" w:hAnsi="Arial" w:cs="Arial"/>
          <w:sz w:val="20"/>
        </w:rPr>
        <w:t>g von psychosen im Frühstadium.</w:t>
      </w:r>
      <w:r w:rsidRPr="002E66F1">
        <w:rPr>
          <w:rFonts w:ascii="Arial" w:hAnsi="Arial" w:cs="Arial"/>
          <w:sz w:val="20"/>
        </w:rPr>
        <w:t xml:space="preserve"> ZNS Journal, August 23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2001. Rationale for and the substantial potential benefits linked to early recognition and optimal treatment of psychotic disorders, specifically schizophrenia. Acta Psychiatrica Scandinavica 103(5):402-3.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KN,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Harrigan SM. 2001. Reduced awareness of illness in first-episode psychosis. Comprehensive Psychiatry 42(6):498-503.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KN,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Phillips LJ, Yung AR. 2001. Prediction and interventio</w:t>
      </w:r>
      <w:r w:rsidR="006E09F9" w:rsidRPr="002E66F1">
        <w:rPr>
          <w:rFonts w:ascii="Arial" w:eastAsia="Times New Roman" w:hAnsi="Arial" w:cs="Arial"/>
          <w:sz w:val="20"/>
          <w:lang w:eastAsia="en-AU"/>
        </w:rPr>
        <w:t xml:space="preserve">n in the pre-psychotic phase. </w:t>
      </w:r>
      <w:r w:rsidRPr="002E66F1">
        <w:rPr>
          <w:rFonts w:ascii="Arial" w:eastAsia="Times New Roman" w:hAnsi="Arial" w:cs="Arial"/>
          <w:sz w:val="20"/>
          <w:lang w:eastAsia="en-AU"/>
        </w:rPr>
        <w:t>Journal of advances in schizophrenia and brain research 3(2):43-47.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Velakoulis D, Smith DJ, Bond D, Stuart GW,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Brewer WJ, Bridle N, Eritaia J, Desmond P, Singh B, Copolov D, Pantelis C. 2001. A longitudinal study of hippocampal volume in first episode psychosis and chronic schizophrenia. Schizophrenia Research 52(1-2):37-46.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Amminger GP, Edwards J, Brewer WJ,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Duration of untreated psychosis and cognitive deterioration in first-episode schizophrenia. Schizophrenia Research 54(3):223-30.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Amminger GP, Leicester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Treatment of adolescents and young adults experiencing attenuated psychotic symptoms. Child &amp; Adolescent Psychopharmacology News 7(6):1-5.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Conus 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First-episode mania: a neglected priority for early intervention. The Australian and New Zealand Journal of Psychiatry 36(2):158-72.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Edwards J, Maude D, Herrmann-Doig T, Wong L, Cocks J, Burnett P, Bennett C, Wade D,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2002. A service response to prolonged recovery in early psychosis. Psychiatric Services 53(9):1067-9.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Lubman DI,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Smith DJ, Brewer W, Stuart G, Desmond P, Tress B, Pantelis C. 2002. Incidental radiological findings on brain magnetic resonance imaging in first-episode psychosis and chronic schizophrenia. Acta Psychiatrica Scandinavica 106(5):331-6.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2002. Asylum seeking and mandatory detention. The psychological consequences. Australian Family Physician 31(3):275-8.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The recognition and optimal management of early psychosis: an evidence-based reform. World Psychiatry 1(2):76-83.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Killackey EJ. 2002. Early intervention in psychosis: a new evidence based paradigm. Epidemiologia e psichiatria sociale 11(4):237-47.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AR, Phillips LJ, Yuen HP, Francey S, Cosgrave EM, Germano D, Bravin J, McDonald T, Blair A, Adlard S, Jackson H. 2002. Randomized controlled trial of interventions designed to reduce the risk of progression to first-episode psychosis in a clinical sample with subthreshold symptoms. Archives of General Psychiatry 59(10):921-8.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McGuire P,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Wood SJ, Suckling J, Philips LJ, Yung AR, Bullmore ET, Brewer W, Soulsby B, Desmond P, Pantelis C. 2002. An MRI study of subjects in the prodromal phase of psychosis. European Psychiatry 17(Supplement 1):16-17.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Curry C, Yung AR, Yuen HP, Adlard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Cannabis use is not associated with the development of psychosis in an 'ultra' high-risk group. The Australian and New Zealand Journal of Psychiatry 36(6):800-6.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Leicester SB, O'Dwyer LE, Francey SM, Koutsogiannis J, Abdel-Baki A, Kelly D, Jones S, Vay C, 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The PACE Clinic: identification and management of young people at "ultra" high</w:t>
      </w:r>
      <w:r w:rsidR="00C45417" w:rsidRPr="002E66F1">
        <w:rPr>
          <w:rFonts w:ascii="Arial" w:eastAsia="Times New Roman" w:hAnsi="Arial" w:cs="Arial"/>
          <w:sz w:val="20"/>
          <w:lang w:eastAsia="en-AU"/>
        </w:rPr>
        <w:t xml:space="preserve"> risk of psychosis. Journal of Psychiatric P</w:t>
      </w:r>
      <w:r w:rsidRPr="002E66F1">
        <w:rPr>
          <w:rFonts w:ascii="Arial" w:eastAsia="Times New Roman" w:hAnsi="Arial" w:cs="Arial"/>
          <w:sz w:val="20"/>
          <w:lang w:eastAsia="en-AU"/>
        </w:rPr>
        <w:t>ractice 8(5):255-69.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Velakoulis D, Pantelis C, Wood S, Yuen HP, Yung AR, Desmond P, Brewer W,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Non-reduction in hippocampal volume is associated with higher risk of psychosis. Schizophrenia Research 58(2-3):145-58.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Silove D, Steel Z,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Miles V, Drobny J. 2002. The impact of torture on post-traumatic stress symptoms in war-affected Tamil refugees and immigrants. Comprehensive Psychiatry 43(1):49-55.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Warner 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Early intervention in schizophrenia: points of agreement. Epidemiologia e psichiatria sociale 11(4):256-7.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Proffitt T, Mahony K, Smith DJ, Buchanan JA, Brewer W, Stuart GW,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2002. Visuospatial memory and learning in first-episode schizophreniform psychosis and established schizophrenia: a functional correlate of hippocampal pathology? Psychological Medicine 32(3):429-38.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Berger GE, Wood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Incipient neurovulnerability and neuroprotection in early psychosis. Psychopharmacology Bulletin 37(2):79-101.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Brewer WJ, Wood SJ,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Francey SM, Phillips LJ, Yung AR, Anderson V, Copolov DL, Singh B, Velakoulis D, Pantelis C. 2003. Impairment of Olfactory Identification Ability in Individuals at Ultra-High Risk for Psychosis Who Later Develop Schizophrenia. The American Journal of Psychiatry 160(10):1790-1794.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Chong SA, Verma SK,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2003. Psychosis--a need for preemptive intervention? Singapore Medical Journal 44(8):426-7.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Gleeson J, Larsen TK,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2003. Psychological treatment in pre- and early psychosis. The Journal of the American Academy of Psychoanalysis and Dynamic Psychiatry 31(1):229-45.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Harrigan SM,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Krstev H. 2003. Does treatment delay in first-episode psychosis really matter? Psychological Medicine 33(1):97-110.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AR. 2003. Early intervention in psychosis: an overdue reform. The Australian and New Zealand Journal of Psychiatry 37(4):393-8.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AR, Phillips LJ. 2003. The "close-in" or ultra high-risk model: a safe and effective strategy for research and clinical intervention in prepsychotic mental disorder. Schizophrenia Bulletin 29(4):771-90.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Owens N,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Seasonality of symptom onset in first-episode schizophrenia. Psychological Medicine 33(1):163-7.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Pantelis C,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Wood SJ, Suckling J, Phillips LJ, Yung AR, Bullmore ET, Brewer W, Soulsby B, Desmond P, McGuire PK. 2003. Neuroanatomical abnormalities before and after onset of psychosis: a cross-sectional and longitudinal MRI comparison. Lancet 361(9354):281-8.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Smesny S, Berger G, Rosburg T, Riemann S, Riehemann S,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Sauer H. 2003. Potential use of the topical niacin skin test in early psychosis -- a combined approach using optical reflection spectroscopy and a descriptive rating scale. Journal of Psychiatric Research 37(3):237-47.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KN, Conus PO, Ward JL, Phillips LJ, Koutsogiannis J, Leicester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The initial prodrome to bipolar affective disorder: prospective case studies. Journal of Affective Disorders 77(1):79-85.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KN,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Harrigan SM. 2003. Recovery style and outcome in first-episode psychosis. Schizophrenia Research 62(1-2):31-6.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Berger G, Velakoulis D, Phillips LJ,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AR, Desmond P, Pantelis C. 2003. Proton magnetic resonance spectroscopy in first episode psychosis and ultra high-risk individuals. Schizophrenia Bulletin 29(4):831-43.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Pantelis C, Proffitt T, Phillips LJ, Stuart GW, Buchanan JA, Mahony K, Brewer W, Smith DJ,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Spatial working memory ability is a marker of risk-for-psychosis. Psychological Medicine 33(7):1239-47.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Yucel M, Wood SJ, Phillips LJ, Stuart GW, Smith DJ, Yung A,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2003. Morphology of the anterior cingulate cortex in young men at ultra-high risk of developing a psychotic illness. British Journal of Psychiatry 182(6):518-24.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Keeping an open mind: Investigating options for treatment of the pre-psychotic phase. Journal of Mental Health 12(4):341-343.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Phillips LJ, Yuen HP, Francey SM, McFarlane CA, Hallgren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Psychosis prediction: 12-month follow up of a high-risk ("prodromal") group. Schizophrenia Research 60(1):21-32.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Conus P, Abdel-Baki A, Harrigan S, Lambert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Schneiderian first rank symptoms predict poor outcome within first episode manic psychosis. Journal of affective disorders 81(3):259-68.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Cosgrave E, Killackey E, Yung A, Buckby J, Godfrey K, Stanford C, Stuart A,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Depression, substance use and suicidality in help-seeking adolescents: A survey of prevalence. Australian Journal of Guidance and Counselling 14(2):162-175.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Krstev H, Carbone S, Harrigan SM, Curry C, Elkins K,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Early intervention in first-episode psychosis--the impact of a community development campaign. Social Psychiatry &amp; Psychiatric Epidemiology 39(9):711-9.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2004. Early diagnosis and treatment in psychotic disorders: an achievable healthcare reform strategy. The New Zealand Medical Journal 117(1199):U993.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2004. Psychotherapy of schizophrenia. The Journal of the American Academy of Psychoanalysis and Dynamic Psychiatry 32(2):399-401; author reply 401-2.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Pariante CM, Vassilopoulou K, Velakoulis D, Phillips L, Soulsby B, Wood SJ, Brewer W, Smith DJ, Dazzan P, Yung AR, Servas IM, Christodoulou GN, Murray R, McGorry PD, Pantelis C. 2004. Pituitary volume in psychosis. British Journal of Psychiatry 185(1):5-10.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Sim K, Swapna V, Mythily S, Mahendran R, Kua EH,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Chong SA. 2004. Psychiatric comorbidity in first episode psychosis: the Early Psychosis Intervention Program (EPIP) experience. Acta Psychiatrica Scandinavica 109(1):23-9.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Precursors of schizophrenia. Current Psychosis and Therapeutics Reports 2:67-72.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Phillips LJ, Yuen HP,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Risk factors for psychosis in an ultra high-risk group: psychopathology and clinical features. Schizophrenia Research 67(2-3):131-42.</w:t>
      </w:r>
    </w:p>
    <w:p w:rsidR="001C0E4C" w:rsidRPr="002E66F1" w:rsidRDefault="001C0E4C" w:rsidP="006E09F9">
      <w:pPr>
        <w:rPr>
          <w:rFonts w:ascii="Arial" w:hAnsi="Arial" w:cs="Arial"/>
          <w:sz w:val="20"/>
          <w:lang w:val="en-US"/>
        </w:rPr>
      </w:pPr>
    </w:p>
    <w:p w:rsidR="001C0E4C" w:rsidRPr="002E66F1" w:rsidRDefault="001C0E4C" w:rsidP="00576CE7">
      <w:pPr>
        <w:pStyle w:val="Heading3"/>
      </w:pPr>
      <w:bookmarkStart w:id="30" w:name="_Toc393284087"/>
      <w:r w:rsidRPr="002E66F1">
        <w:t>2005</w:t>
      </w:r>
      <w:bookmarkEnd w:id="30"/>
    </w:p>
    <w:p w:rsidR="001C0E4C" w:rsidRPr="002E66F1" w:rsidRDefault="001C0E4C" w:rsidP="006E09F9">
      <w:pPr>
        <w:rPr>
          <w:rFonts w:ascii="Arial" w:hAnsi="Arial" w:cs="Arial"/>
          <w:sz w:val="20"/>
          <w:lang w:val="en-US"/>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Bertolote J,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xml:space="preserve">. 2005. Early intervention and recovery for young people with early psychosis: consensus statement. British Journal of Psychiatry </w:t>
      </w:r>
      <w:r w:rsidR="00C83542" w:rsidRPr="002E66F1">
        <w:rPr>
          <w:rFonts w:ascii="Arial" w:eastAsia="Times New Roman" w:hAnsi="Arial" w:cs="Arial"/>
          <w:sz w:val="20"/>
          <w:lang w:eastAsia="en-AU"/>
        </w:rPr>
        <w:t>187 (</w:t>
      </w:r>
      <w:r w:rsidRPr="002E66F1">
        <w:rPr>
          <w:rFonts w:ascii="Arial" w:eastAsia="Times New Roman" w:hAnsi="Arial" w:cs="Arial"/>
          <w:sz w:val="20"/>
          <w:lang w:eastAsia="en-AU"/>
        </w:rPr>
        <w:t>48</w:t>
      </w:r>
      <w:r w:rsidR="00C83542" w:rsidRPr="002E66F1">
        <w:rPr>
          <w:rFonts w:ascii="Arial" w:eastAsia="Times New Roman" w:hAnsi="Arial" w:cs="Arial"/>
          <w:sz w:val="20"/>
          <w:lang w:eastAsia="en-AU"/>
        </w:rPr>
        <w:t>)</w:t>
      </w:r>
      <w:r w:rsidRPr="002E66F1">
        <w:rPr>
          <w:rFonts w:ascii="Arial" w:eastAsia="Times New Roman" w:hAnsi="Arial" w:cs="Arial"/>
          <w:sz w:val="20"/>
          <w:lang w:eastAsia="en-AU"/>
        </w:rPr>
        <w:t>:s116-9.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Brewer WJ, Francey SM, Wood SJ, Jackson HJ, Pantelis C, Phillips LJ, Yung AR, Anderson VA,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Memory impairments identified in people at ultra-high risk for psychosis who later develop first-episode psychosis. The American Journal of Psychiatry 162(1):71-8.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Chong SA, Mythily, Lum A, Chan YH,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2005. Determinants of duration of untreated psychosis and the pathway to care in Singapore. The International journal of social psychiatry 51(1):55-62.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Francey SM, Jackson HJ, Phillips LJ, Wood SJ, 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Sustained attention in young people at high risk of psychosis does not predict transition to psychosis. Schizophrenia Research 79(1):127-36.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Garner B, Pariante CM, Wood SJ, Velakoulis D, Phillips L, Soulsby B, Brewer WJ, Smith DJ, Dazzan P, Berger GE, Yung AR, Van Den Buuse M, Murray 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2005. Pituitary volume predicts future transition to psychosis in individuals at ultra-high risk of developing psychosis. Biological Psychiatry 58(5):417-23.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Gleeson JF, Rawlings D, 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Agreeableness and neuroticism as predictors of relapse after first-episode psychosis: a prospective follow-up study. Journal of Nervous Mental Disease 193(3):160-9.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Gleeson JF, Rawlings D, 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Early warning signs of relapse following a first episode of psychosis. Schizophrenia Research 80(1):107-11.</w:t>
      </w:r>
    </w:p>
    <w:p w:rsidR="00EA1A09" w:rsidRPr="002E66F1" w:rsidRDefault="00EA1A09"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Glesson J, Wade D, Albiston D, Castle D, Gilbert M, Gee D, Crisp K, Pearce T, Newman B, Cotton S, Young D,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2005. Preventing EPISODE II: relapse prevention in first-episode psychosis. Australasian Psychiatry 13 (4): 384 -387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Godfrey K, Yung A, Killackey E, Cosgrave E, Yuen HP, Stanford C, Buckby J,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2005. Patterns of current comorbidity in young help-seekers: implications for service planning and delivery. Australasian Psychiatry 13(4):379-83.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Harris MG, Henry LP, Harrigan SM, Purcell R, Schwartz OS, Farrelly SE, Prosser AL, 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The relationship between duration of untreated psychosis and outcome: an eight-year prospective study. Schizophrenia Research 79(1):85-93.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Hickie IB, Groom GL,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Davenport TA, Luscombe GM. 2005. Australian mental health reform: time for real outcomes. Medical Journal of Australia 182(8):401-6.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Jackson H,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Edwards J, Hulbert C, Henry L, Harrigan S, Dudgeon P, Francey S, Maude D, Cocks J, Killackey E, Power P. 2005. A controlled trial of cognitively oriented psychotherapy for early psychosis (COPE) with four-year follow-up readmission data. Psychological Medicine 35(9):1295-306.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Lambert M, Conus P, Lubman DI, Wade D, Yuen H, Moritz S, Naber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Schimmelmann BG. 2005. The impact of substance use disorders on clinical outcome in 643 patients with first-episode psychosis. Acta Psychiatrica Scandinavica 112(2):141-8.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Lambert M, Conus P, Schimmelmann BG, Eide P, Ward J, Yuen H, Schacht M, Edwards J, Naber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Comparison of olanzapine and risperidone in 367 first-episode patients with non-affective or affective psychosis: results of an open retrospective medical record study. Pharmacopsychiatry 38(5):206-13.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Lambert T, Conus P, Naber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Olanzapine in subjects with a first-episode psychosis non-responsive, intolerant or non-compliant to a first-line trial of risperidone.  . International Journal of Psychiatry in Clinical Practice 9(4):244-250.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Mathes B, Wood SJ, Proffitt TM, Stuart GW, Buchanan JA, Velakoulis D, Brewer WJ,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2005. Early processing deficits in object working memory in first-episode schizophreniform psychosis and established schizophrenia. Psychological Medicine 35(7):1053-62.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Phillips LJ,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AR, McGlashan TH, Cornblatt B, Klosterkotter J. 2005. Prepsychotic phase of schizophrenia and related disorders: recent progress and future opportunities. British Journal of Psychiatry 48:s33-44.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Schimmelmann BG, Conus P, Edwards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Lambert M. 2005. Diagnostic stability 18 months after treatment initiation for first-episode psychosis. Journal of Clinical Psychiatry 66(10):1239-46.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Schooler N, Rabinowitz J, Davidson M, Emsley R, Harvey PD, Kopala 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Van Hove I, Eerdekens M, Swyzen W De Smedt G. 2005. Risperidone and haloperidol in first-episode psychosis: a long-term randomized trial. The American Journal of Psychiatry 162(5):947-53.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Edwards J, Burgess PM, Whelan 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Patterns and predictors of substance use disorders and daily tobacco use in first-episode psychosis. The Australian and New Zealand Journal of Psychiatry 39(10):892-8.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Yucel M, Velakoulis D, Phillips LJ, Yung AR, Brewer W,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2005. Hippocampal and anterior cingulate morphology in subjects at ultra-high-risk for psychosis: the role of family history of psychotic illness. Schizophrenia Research 75(2-3):295-301.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Wright A, Harris MG, Wiggers JH, Jorm AF, Cotton SM, Harrigan SM, Hurworth RE,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Recognition of depression and psychosis by young Australians and their beliefs about treatment. Medical Journal of Australia 183(1):18-23.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 Y, Phillips LJ, Cotton S, Yung AR, Francey S, Yuen HP,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Obstetric complications and transition to psychosis in an "ultra" high risk sample. The Australian and New Zealand Journal of Psychiatry 39(6):460-6.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Yuen HP,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Phillips LJ, Kelly D, Dell'Olio M, Francey SM, Cosgrave EM, Killackey E, Stanford C, GodFrey K, Buckby J. 2005. Mapping the onset of psychosis: the Comprehensive Assessment of At-Risk Mental States. The Australian and New Zealand Journal of Psychiatry 39(11-12):964-71.</w:t>
      </w:r>
    </w:p>
    <w:p w:rsidR="008B5CA6" w:rsidRPr="002E66F1" w:rsidRDefault="008B5CA6" w:rsidP="006B6105">
      <w:pPr>
        <w:rPr>
          <w:rFonts w:ascii="Arial" w:hAnsi="Arial" w:cs="Arial"/>
          <w:sz w:val="20"/>
          <w:lang w:val="en-US"/>
        </w:rPr>
      </w:pPr>
    </w:p>
    <w:p w:rsidR="001C0E4C" w:rsidRPr="002E66F1" w:rsidRDefault="001C0E4C" w:rsidP="00576CE7">
      <w:pPr>
        <w:pStyle w:val="Heading3"/>
      </w:pPr>
      <w:bookmarkStart w:id="31" w:name="_Toc393284088"/>
      <w:r w:rsidRPr="002E66F1">
        <w:lastRenderedPageBreak/>
        <w:t>2006</w:t>
      </w:r>
      <w:bookmarkEnd w:id="31"/>
    </w:p>
    <w:p w:rsidR="001C0E4C" w:rsidRPr="002E66F1" w:rsidRDefault="001C0E4C" w:rsidP="00270794">
      <w:pPr>
        <w:tabs>
          <w:tab w:val="num" w:pos="567"/>
        </w:tabs>
        <w:spacing w:after="120" w:line="276" w:lineRule="auto"/>
        <w:ind w:left="737" w:hanging="737"/>
        <w:rPr>
          <w:rFonts w:ascii="Arial" w:hAnsi="Arial" w:cs="Arial"/>
          <w:sz w:val="20"/>
          <w:lang w:val="en-US"/>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Amminger GP, Harris MG, Conus P, Lambert M, Elkins KS, Yuen HP,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Treated incidence of first-episode psychosis in the catchment area of EPPIC between 1997 and 2000. Acta Psychiatrica Scandinavica 114(5):337-45.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Amminger GP, Leicester S, Yung AR, Phillips LJ, Berger GE, Francey SM, Yuen HP,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Early-onset of symptoms predicts conversion to non-affective psychosis in ultra-high risk individuals. Schizophrenia Research 84(1):67-76.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Bechdolf A, Phillips LJ, Francey SM, Leicester S, Morrison AP, Veith V, Klosterkotter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Recent approaches to psychological interventions for people at risk of psychosis. European archives of psychiatry and clinical neuroscience 256(3):159-73.</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Bendall S, Jackson HJ, Killackey E, Allott K, Johnson T, Harrigan S, Gleeson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The Credibility and Acceptability of Befriending as a Control Therapy in a Randomized Controlled Trial of Cognitive Behaviour Therapy for Acute First Episode Psychosis. Behavioural and Cognitive Psychotherapy 34(03):277-291.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Brown A, Yung A, Cosgrave E, Killackey E, Buckby J, Stanford C, Godfrey K,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2006. Depressed mood as a risk factor for unprotected sex in young people. Australasian Psychiatry 14(3):310-2.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Conus P, Cotton S, Abdel-Baki A, Lambert M, Berk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Symptomatic and functional outcome 12 months after a first episode of psychotic mania: barriers to recovery in a catchment area sample. Bipolar Disorders 8(3):221-31.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Cotton SM, Wright A, Harris MG, Jorm AF,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Influence of gender on mental health literacy in young Australians. The Australian and New Zealand Journal of Psychiatry 40(9):790-6.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Edwards J, Elkins K, Hinton M, Harrigan SM, Donovan K, Athanasopoulos O,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Randomized controlled trial of a cannabis-focused intervention for young people with first-episode psychosis. Acta Psychiatrica Scandinavica 114(2):109-17.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Fornito A, Yucel M, Wood SJ, Proffitt T,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Velakoulis D, Pantelis C. 2006. Morphology of the paracingulate sulcus and executive cognition in schizophrenia. Schizophrenia Research 88(1-3):192-7.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Harrison BJ, Yucel M, Shaw M, Brewer WJ, Nathan PJ, Strother SC, Olver JS, Egan GF,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2006. Dysfunction of dorsolateral prefrontal cortex in antipsychotic-naive schizophreniform psychosis. Psychiatry Research 148(1):23-31.</w:t>
      </w:r>
    </w:p>
    <w:p w:rsidR="0029024A" w:rsidRPr="002E66F1" w:rsidRDefault="0029024A"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Hallam KT, Berk M, Kader LF, Conus P, Lucas NC, Hasty N, Macneil CM,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Seasonal influences on first-episode admission in affective and non-affective psychosis. Acta Neuropsychiatrica 18 (3-4) 154 -161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Jorm AF, Kelly CM, Wright A, Parslow RA, Harris MG,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Belief in dealing with depression alone: results from community surveys of adolescents and adults. Journal of affective disorders 96(1-2):59-65.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Killackey EJ, Jackson HJ, Gleeson J, Hickie IB,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Exciting career opportunity beckons! Early intervention and vocational rehabilitation in first-episode psychosis: employing cautious optimism. The Australian and New Zealand Journal of Psychiatry 40(11-12):951-62.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2006. Reforming youth mental health. Australian Family Physician 35(5):314.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Murphy BP, Stuart AH, Wade D, Cotton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Efficacy of amisulpride in treating primary negative symptoms in first-episode psychosis: a pilot study. Human psychopharmacology 21(8):511-7.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Schimmelmann BG, Conus P, Schacht M,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Lambert M. 2006. Predictors of service disengagement in first-admitted adolescents with psychosis. Journal of the American Academy of Child and Adolescent Psychiatry 45(8):990-9.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Sim K, Chan YH, Chua TH, Mahendran R, Chong SA,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2006. Physical comorbidity, insight, quality of life and global functioning in first episode schizophrenia: a 24-month, longitudinal outcome study. Schizophrenia Research 88(1-3):82-9.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Velakoulis D, Wood SJ, Wong MT,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Yung A, Phillips L, Smith D, Brewer W, Proffitt T, Desmond P, Pantelis C. 2006. Hippocampal and amygdala volumes according to psychosis stage and diagnosis: a magnetic resonance imaging study of chronic schizophrenia, first-episode psychosis, and ultra-high-risk individuals. Archives of General Psychiatry 63(2):139-49.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Edwards J, Burgess PM, Whelan 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Course of substance misuse and daily tobacco use in first-episode psychosis. Schizophrenia Research 81(2-3):145-50.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Edwards J, Burgess PM, Whelan 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Substance misuse in first-episode psychosis: 15-month prospective follow-up study. British Journal of Psychiatry 189(3):229-34.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Harris MG, Edwards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Treatment for the initial acute phase of first-episode psychosis in a real-world setting. Psychiatric Bulletin 30(4):127-131.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Harris MG,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Edwards J. 2006. Pattern and correlates of inpatient admission during the initial acute phase of first-episode psychosis. The Australian and New Zealand Journal of Psychiatry 40(5):429-36.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Berger GE, Lambert M, Conus P, Velakoulis D, Stuart GW, Desmond 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2006. Prediction of functional outcome 18 months after a first psychotic episode: a proton magnetic resonance spectroscopy study. Archives of General Psychiatry 63(9):969-76.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Wright A,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Harris MG, Jorm AF, Pennell K. 2006. Development and evaluation of a youth mental health community awareness campaign - The Compass Strategy. BMC Public Health 6:215.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Buckby JA, Cotton SM, Cosgrave EM, Killackey EJ, Stanford C, Godfrey K,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Psychotic-like experiences in nonpsychotic help-seekers: associations with distress, depression, and disability. Schizophrenia Bulletin 32(2):352-9.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Stanford C, Cosgrave E, Killackey E, Phillips L, Nelson B,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2006. Testing the Ultra High Risk (prodromal) criteria for the prediction of psychosis in a clinical sample of young people. Schizophrenia Research 84(1):57-66.</w:t>
      </w:r>
    </w:p>
    <w:p w:rsidR="002D368A" w:rsidRPr="002E66F1" w:rsidRDefault="002D368A" w:rsidP="00270794">
      <w:pPr>
        <w:tabs>
          <w:tab w:val="num" w:pos="567"/>
        </w:tabs>
        <w:autoSpaceDE w:val="0"/>
        <w:autoSpaceDN w:val="0"/>
        <w:adjustRightInd w:val="0"/>
        <w:spacing w:after="120" w:line="276" w:lineRule="auto"/>
        <w:ind w:left="737" w:hanging="737"/>
        <w:rPr>
          <w:rFonts w:ascii="Arial" w:eastAsia="Times New Roman" w:hAnsi="Arial" w:cs="Arial"/>
          <w:sz w:val="20"/>
          <w:lang w:eastAsia="en-AU"/>
        </w:rPr>
      </w:pPr>
    </w:p>
    <w:p w:rsidR="001C0E4C" w:rsidRPr="002E66F1" w:rsidRDefault="001C0E4C" w:rsidP="00576CE7">
      <w:pPr>
        <w:pStyle w:val="Heading3"/>
      </w:pPr>
      <w:bookmarkStart w:id="32" w:name="_Toc393284089"/>
      <w:r w:rsidRPr="002E66F1">
        <w:t>2007</w:t>
      </w:r>
      <w:bookmarkEnd w:id="32"/>
    </w:p>
    <w:p w:rsidR="001C0E4C" w:rsidRPr="002E66F1" w:rsidRDefault="001C0E4C" w:rsidP="00270794">
      <w:pPr>
        <w:spacing w:after="120" w:line="276" w:lineRule="auto"/>
        <w:ind w:left="737" w:hanging="737"/>
        <w:rPr>
          <w:rFonts w:ascii="Arial" w:hAnsi="Arial" w:cs="Arial"/>
          <w:sz w:val="20"/>
          <w:lang w:val="en-US"/>
        </w:rPr>
      </w:pP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Amminger GP,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Berger GE, Wade D, Yung AR, Phillips LJ, Harrigan SM, Francey SM, Yolken RH. 2007. Antibodies to infectious agents in individuals at ultra-high risk for psychosis. Biological Psychiatry 61(10):1215-</w:t>
      </w:r>
      <w:r w:rsidR="002B113C" w:rsidRPr="002E66F1">
        <w:rPr>
          <w:rFonts w:ascii="Arial" w:eastAsia="Times New Roman" w:hAnsi="Arial" w:cs="Arial"/>
          <w:sz w:val="20"/>
          <w:lang w:eastAsia="en-AU"/>
        </w:rPr>
        <w:t>121</w:t>
      </w:r>
      <w:r w:rsidRPr="002E66F1">
        <w:rPr>
          <w:rFonts w:ascii="Arial" w:eastAsia="Times New Roman" w:hAnsi="Arial" w:cs="Arial"/>
          <w:sz w:val="20"/>
          <w:lang w:eastAsia="en-AU"/>
        </w:rPr>
        <w:t>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Berger G, Dell'Olio M, Amminger P, Cornblatt B, Phillips LJ, Yung AR, Yun Y, Berk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Neuroprotection in emerging psychotic disorders. Early Intervention in Psychiatry 1(2):114-127.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Berger GE, Proffitt TM, McConchie M, Yuen H, Wood SJ, Amminger GP, Brewer W,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Ethyl-eicosapentaenoic acid in first-episode psychosis: a randomized, placebo-controlled trial. Journal of Clinical Psychiatry 68(12):1867-</w:t>
      </w:r>
      <w:r w:rsidR="002B113C" w:rsidRPr="002E66F1">
        <w:rPr>
          <w:rFonts w:ascii="Arial" w:eastAsia="Times New Roman" w:hAnsi="Arial" w:cs="Arial"/>
          <w:sz w:val="20"/>
          <w:lang w:eastAsia="en-AU"/>
        </w:rPr>
        <w:t>18</w:t>
      </w:r>
      <w:r w:rsidRPr="002E66F1">
        <w:rPr>
          <w:rFonts w:ascii="Arial" w:eastAsia="Times New Roman" w:hAnsi="Arial" w:cs="Arial"/>
          <w:sz w:val="20"/>
          <w:lang w:eastAsia="en-AU"/>
        </w:rPr>
        <w:t>75.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Berk M, Hallam K, Lucas N, Hasty M, McNeil CA, Conus P, Kader 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Early intervention in bipolar disorders: opportunities and pitfalls. Medical Journal of Australia 187(7 Suppl):S11-</w:t>
      </w:r>
      <w:r w:rsidR="002B113C" w:rsidRPr="002E66F1">
        <w:rPr>
          <w:rFonts w:ascii="Arial" w:eastAsia="Times New Roman" w:hAnsi="Arial" w:cs="Arial"/>
          <w:sz w:val="20"/>
          <w:lang w:eastAsia="en-AU"/>
        </w:rPr>
        <w:t>1</w:t>
      </w:r>
      <w:r w:rsidRPr="002E66F1">
        <w:rPr>
          <w:rFonts w:ascii="Arial" w:eastAsia="Times New Roman" w:hAnsi="Arial" w:cs="Arial"/>
          <w:sz w:val="20"/>
          <w:lang w:eastAsia="en-AU"/>
        </w:rPr>
        <w:t>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Brewer W, Yucel M, Harrison BJ,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Olver J, Egan GF, Velakoulis D, Pantelis C. 2007. Increased prefrontal cerebral blood flow in first-episode schizophrenia following treatment: longitudinal positron emission tomography study. The Australian and New Zealand Journal of Psychiatry 41(2):129-</w:t>
      </w:r>
      <w:r w:rsidR="002B113C" w:rsidRPr="002E66F1">
        <w:rPr>
          <w:rFonts w:ascii="Arial" w:eastAsia="Times New Roman" w:hAnsi="Arial" w:cs="Arial"/>
          <w:sz w:val="20"/>
          <w:lang w:eastAsia="en-AU"/>
        </w:rPr>
        <w:t>1</w:t>
      </w:r>
      <w:r w:rsidRPr="002E66F1">
        <w:rPr>
          <w:rFonts w:ascii="Arial" w:eastAsia="Times New Roman" w:hAnsi="Arial" w:cs="Arial"/>
          <w:sz w:val="20"/>
          <w:lang w:eastAsia="en-AU"/>
        </w:rPr>
        <w:t>35.</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Brewer WJ, Wood SJ, Pantelis C, Berger GE, Copolov DL,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Olfactory sensitivity through the course of psychosis: Relationships to olfactory identification, symptomatology and the schizophrenia odour. Psychiatry Research 149(1-3):97-104.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Conus P, Cotton S, Schimmelmann BG,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Lambert T. 2007. The First-Episode Psychosis Outcome Study: premorbid and baseline characteristics of an epidemiological cohort of 661 first-episode psychosis patients. Early Intervention in Psychiatry 1:191-200.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Farrelly S, Harris MG, Henry LP, Purcell R, Prosser A, Schwartz O, Jackson H,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Prevalence and correlates of comorbidity 8 years after a first psychotic episode. Acta Psychiatrica Scandinavica 116(1):62-70.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Fornito A, Malhi GS, Lagopoulos J, Ivanovski B, Wood SJ, Velakoulis D, Saling MM,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Yucel M. 2007. In vivo evidence for early neurodevelopmental anomaly of the anterior cingulate cortex in bipolar disorder. Acta Psychiatrica Scandinavica 116(6):467-</w:t>
      </w:r>
      <w:r w:rsidR="002B113C" w:rsidRPr="002E66F1">
        <w:rPr>
          <w:rFonts w:ascii="Arial" w:eastAsia="Times New Roman" w:hAnsi="Arial" w:cs="Arial"/>
          <w:sz w:val="20"/>
          <w:lang w:eastAsia="en-AU"/>
        </w:rPr>
        <w:t>4</w:t>
      </w:r>
      <w:r w:rsidRPr="002E66F1">
        <w:rPr>
          <w:rFonts w:ascii="Arial" w:eastAsia="Times New Roman" w:hAnsi="Arial" w:cs="Arial"/>
          <w:sz w:val="20"/>
          <w:lang w:eastAsia="en-AU"/>
        </w:rPr>
        <w:t>72.</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Garner B, Chanen AM, Phillips L, Velakoulis D, Wood SJ, Jackson HJ, Pantelis 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Pituitary volume in teenagers with first-presentation borderline personality disorder. Psychiatry Research 156(3):257-</w:t>
      </w:r>
      <w:r w:rsidR="002B113C" w:rsidRPr="002E66F1">
        <w:rPr>
          <w:rFonts w:ascii="Arial" w:eastAsia="Times New Roman" w:hAnsi="Arial" w:cs="Arial"/>
          <w:sz w:val="20"/>
          <w:lang w:eastAsia="en-AU"/>
        </w:rPr>
        <w:t>2</w:t>
      </w:r>
      <w:r w:rsidRPr="002E66F1">
        <w:rPr>
          <w:rFonts w:ascii="Arial" w:eastAsia="Times New Roman" w:hAnsi="Arial" w:cs="Arial"/>
          <w:sz w:val="20"/>
          <w:lang w:eastAsia="en-AU"/>
        </w:rPr>
        <w:t>61.</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Henry LP, Harris MG, Amminger GP, Yuen HP, Harrigan SM, Lambert M, Conus P, Schwartz O, Prosser A, Farrelly S, Purcell R, Herrman H, 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Early Psychosis Prevention and Intervention Centre long-term follow-up study of first-episode psychosis: methodology and baseline characteristics. Early Intervention in Psychiatry 1(1):49-60.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Hinton M, Edwards J, Elkins K, Harrigan SM, Donovan K, Purcell 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Reductions in cannabis and other illicit substance use between treatment entry and early recovery in patients with first-episode psychosis. Early Intervention in Psychiatry 1:259-266.</w:t>
      </w:r>
    </w:p>
    <w:p w:rsidR="008178F2" w:rsidRPr="002E66F1" w:rsidRDefault="008178F2"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Purcell R, Hicikie IB, Yung AR, Pantelis C, Jackson HJ. 2007. Clinical staging; a heuristic model for psychiatry and youth mental health. Medical Jou</w:t>
      </w:r>
      <w:r w:rsidR="007D05CC" w:rsidRPr="002E66F1">
        <w:rPr>
          <w:rFonts w:ascii="Arial" w:eastAsia="Times New Roman" w:hAnsi="Arial" w:cs="Arial"/>
          <w:sz w:val="20"/>
          <w:lang w:eastAsia="en-AU"/>
        </w:rPr>
        <w:t>rnal of Australia 187 (7 Suppl):</w:t>
      </w:r>
      <w:r w:rsidRPr="002E66F1">
        <w:rPr>
          <w:rFonts w:ascii="Arial" w:eastAsia="Times New Roman" w:hAnsi="Arial" w:cs="Arial"/>
          <w:sz w:val="20"/>
          <w:lang w:eastAsia="en-AU"/>
        </w:rPr>
        <w:t>S40-42</w:t>
      </w:r>
      <w:r w:rsidR="007D05CC" w:rsidRPr="002E66F1">
        <w:rPr>
          <w:rFonts w:ascii="Arial" w:eastAsia="Times New Roman" w:hAnsi="Arial" w:cs="Arial"/>
          <w:sz w:val="20"/>
          <w:lang w:eastAsia="en-AU"/>
        </w:rPr>
        <w:t>.</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McGlashan TH, Addington J, Cannon T, Heinimaa M,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O'Brien M, Penn D, Perkins D, Salokangas RK, Walsh B, Woods SW, Yung A. 2007. Recruitment and treatment practices for help-seeking "prodromal" patients. Schizophrenia Bulletin 33(3):715-26.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The specialist youth mental health model: strengthening the weakest link in the public mental health system. Medical Journal of Australia 187(7 Suppl):S53-</w:t>
      </w:r>
      <w:r w:rsidR="007D05CC" w:rsidRPr="002E66F1">
        <w:rPr>
          <w:rFonts w:ascii="Arial" w:eastAsia="Times New Roman" w:hAnsi="Arial" w:cs="Arial"/>
          <w:sz w:val="20"/>
          <w:lang w:eastAsia="en-AU"/>
        </w:rPr>
        <w:t>5</w:t>
      </w:r>
      <w:r w:rsidRPr="002E66F1">
        <w:rPr>
          <w:rFonts w:ascii="Arial" w:eastAsia="Times New Roman" w:hAnsi="Arial" w:cs="Arial"/>
          <w:sz w:val="20"/>
          <w:lang w:eastAsia="en-AU"/>
        </w:rPr>
        <w:t>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Killackey E, Yung AR. 2007. Early intervention in psychotic disorders: detection and treatment of the first episode and the critical early stages. Medical Journal of Australia 187(7 Suppl):S8-10.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Tanti C, Stokes R, Hickie IB, Carnell K, Littlefield LK, Moran J. 2007. headspace: Australia's National Youth Mental Health Foundation--where young minds come first. Medical Journal of Australia 187(7 Suppl):S68-70.</w:t>
      </w:r>
    </w:p>
    <w:p w:rsidR="00E14D57" w:rsidRPr="002E66F1" w:rsidRDefault="00E14D57"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Patel V, Fisher AJ, Hetrick S,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2007. Adolescent Health 3 – Mental Health of young people: a global public-heal</w:t>
      </w:r>
      <w:r w:rsidR="007D05CC" w:rsidRPr="002E66F1">
        <w:rPr>
          <w:rFonts w:ascii="Arial" w:eastAsia="Times New Roman" w:hAnsi="Arial" w:cs="Arial"/>
          <w:sz w:val="20"/>
          <w:lang w:eastAsia="en-AU"/>
        </w:rPr>
        <w:t>th challenge. Lancet 369(9569):1302-</w:t>
      </w:r>
      <w:r w:rsidRPr="002E66F1">
        <w:rPr>
          <w:rFonts w:ascii="Arial" w:eastAsia="Times New Roman" w:hAnsi="Arial" w:cs="Arial"/>
          <w:sz w:val="20"/>
          <w:lang w:eastAsia="en-AU"/>
        </w:rPr>
        <w:t>1313</w:t>
      </w:r>
      <w:r w:rsidR="007D05CC" w:rsidRPr="002E66F1">
        <w:rPr>
          <w:rFonts w:ascii="Arial" w:eastAsia="Times New Roman" w:hAnsi="Arial" w:cs="Arial"/>
          <w:sz w:val="20"/>
          <w:lang w:eastAsia="en-AU"/>
        </w:rPr>
        <w:t>.</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bookmarkStart w:id="33" w:name="OLE_LINK4"/>
      <w:bookmarkStart w:id="34" w:name="OLE_LINK5"/>
      <w:r w:rsidRPr="002E66F1">
        <w:rPr>
          <w:rFonts w:ascii="Arial" w:eastAsia="Times New Roman" w:hAnsi="Arial" w:cs="Arial"/>
          <w:sz w:val="20"/>
          <w:lang w:eastAsia="en-AU"/>
        </w:rPr>
        <w:t xml:space="preserve">Phillips LJ,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xml:space="preserve">, Yuen HP, Ward J, Donovan K, Kelly D, Francey SM, Yung AR. 2007. Medium term follow-up of a randomized controlled trial of interventions for young people at ultra high risk of psychosis. Schizophrenia Research </w:t>
      </w:r>
      <w:bookmarkStart w:id="35" w:name="OLE_LINK6"/>
      <w:r w:rsidRPr="002E66F1">
        <w:rPr>
          <w:rFonts w:ascii="Arial" w:hAnsi="Arial" w:cs="Arial"/>
          <w:sz w:val="20"/>
        </w:rPr>
        <w:t>96 (1</w:t>
      </w:r>
      <w:r w:rsidR="007D05CC" w:rsidRPr="002E66F1">
        <w:rPr>
          <w:rFonts w:ascii="Arial" w:hAnsi="Arial" w:cs="Arial"/>
          <w:sz w:val="20"/>
        </w:rPr>
        <w:t>–3):25-</w:t>
      </w:r>
      <w:r w:rsidRPr="002E66F1">
        <w:rPr>
          <w:rFonts w:ascii="Arial" w:hAnsi="Arial" w:cs="Arial"/>
          <w:sz w:val="20"/>
        </w:rPr>
        <w:t>33</w:t>
      </w:r>
      <w:bookmarkEnd w:id="35"/>
      <w:r w:rsidRPr="002E66F1">
        <w:rPr>
          <w:rFonts w:ascii="Arial" w:eastAsia="Times New Roman" w:hAnsi="Arial" w:cs="Arial"/>
          <w:sz w:val="20"/>
          <w:lang w:eastAsia="en-AU"/>
        </w:rPr>
        <w:t>.</w:t>
      </w:r>
    </w:p>
    <w:bookmarkEnd w:id="33"/>
    <w:bookmarkEnd w:id="34"/>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Schimmelmann BG, Conus P, Cotton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Lambert M. 2007. Pre-treatment, baseline, and outcome differences between early-onset and adult-onset psychosis in an epidemiological cohort of 636 first-episode patients. Schizophrenia Research 95(1-3):1-8.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Thompson KN, Berger G, Phillips LJ, Komesaroff P, Purcell 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HPA axis functioning associated with transition to psychosis: combined DEX/CRH test. Journal of Psychiatric Research 41(5):446-</w:t>
      </w:r>
      <w:r w:rsidR="007D05CC" w:rsidRPr="002E66F1">
        <w:rPr>
          <w:rFonts w:ascii="Arial" w:eastAsia="Times New Roman" w:hAnsi="Arial" w:cs="Arial"/>
          <w:sz w:val="20"/>
          <w:lang w:eastAsia="en-AU"/>
        </w:rPr>
        <w:t>4</w:t>
      </w:r>
      <w:r w:rsidRPr="002E66F1">
        <w:rPr>
          <w:rFonts w:ascii="Arial" w:eastAsia="Times New Roman" w:hAnsi="Arial" w:cs="Arial"/>
          <w:sz w:val="20"/>
          <w:lang w:eastAsia="en-AU"/>
        </w:rPr>
        <w:t>50.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Thompson KN, Phillips LJ, Komesaroff P, Yuen HP, Wood SJ, Pantelis C, Velakoulis D, 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Stress and HPA-axis functioning in young people at ultra high risk for psychosis. Journal of Psychiatric Research 41(7):561-</w:t>
      </w:r>
      <w:r w:rsidR="007D05CC" w:rsidRPr="002E66F1">
        <w:rPr>
          <w:rFonts w:ascii="Arial" w:eastAsia="Times New Roman" w:hAnsi="Arial" w:cs="Arial"/>
          <w:sz w:val="20"/>
          <w:lang w:eastAsia="en-AU"/>
        </w:rPr>
        <w:t>56</w:t>
      </w:r>
      <w:r w:rsidRPr="002E66F1">
        <w:rPr>
          <w:rFonts w:ascii="Arial" w:eastAsia="Times New Roman" w:hAnsi="Arial" w:cs="Arial"/>
          <w:sz w:val="20"/>
          <w:lang w:eastAsia="en-AU"/>
        </w:rPr>
        <w:t>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Wade D,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Burgess PM, Whelan G. 2007. Impact of severity of substance use disorder on symptomatic and functional outcome in young individuals with first-episode psychosis. Journal of Clinical Psychiatry 68(5):767-</w:t>
      </w:r>
      <w:r w:rsidR="007D05CC" w:rsidRPr="002E66F1">
        <w:rPr>
          <w:rFonts w:ascii="Arial" w:eastAsia="Times New Roman" w:hAnsi="Arial" w:cs="Arial"/>
          <w:sz w:val="20"/>
          <w:lang w:eastAsia="en-AU"/>
        </w:rPr>
        <w:t>6</w:t>
      </w:r>
      <w:r w:rsidRPr="002E66F1">
        <w:rPr>
          <w:rFonts w:ascii="Arial" w:eastAsia="Times New Roman" w:hAnsi="Arial" w:cs="Arial"/>
          <w:sz w:val="20"/>
          <w:lang w:eastAsia="en-AU"/>
        </w:rPr>
        <w:t>74.</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Brewer WJ, Koutsouradis P, Phillips LJ, Francey SM, Proffitt TM, Yung AR, Jackson HJ,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2007. Cognitive decline following psychosis onset: data from the PACE clinic. British Journal of Psychiatry 51:s52-</w:t>
      </w:r>
      <w:r w:rsidR="007D05CC" w:rsidRPr="002E66F1">
        <w:rPr>
          <w:rFonts w:ascii="Arial" w:eastAsia="Times New Roman" w:hAnsi="Arial" w:cs="Arial"/>
          <w:sz w:val="20"/>
          <w:lang w:eastAsia="en-AU"/>
        </w:rPr>
        <w:t>5</w:t>
      </w:r>
      <w:r w:rsidRPr="002E66F1">
        <w:rPr>
          <w:rFonts w:ascii="Arial" w:eastAsia="Times New Roman" w:hAnsi="Arial" w:cs="Arial"/>
          <w:sz w:val="20"/>
          <w:lang w:eastAsia="en-AU"/>
        </w:rPr>
        <w:t>7.</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Wood SJ, Tarnawski AU, Proffitt TM, Brewer WJ, Savage GR, Anderson V,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Velakoulis D, Pantelis C. 2007. Fractionation of verbal memory impairment in schizophrenia and schizophreniform psychosis. The Australian and New Zealand Journal of Psychiatry 41(9):732-</w:t>
      </w:r>
      <w:r w:rsidR="007D05CC" w:rsidRPr="002E66F1">
        <w:rPr>
          <w:rFonts w:ascii="Arial" w:eastAsia="Times New Roman" w:hAnsi="Arial" w:cs="Arial"/>
          <w:sz w:val="20"/>
          <w:lang w:eastAsia="en-AU"/>
        </w:rPr>
        <w:t>73</w:t>
      </w:r>
      <w:r w:rsidRPr="002E66F1">
        <w:rPr>
          <w:rFonts w:ascii="Arial" w:eastAsia="Times New Roman" w:hAnsi="Arial" w:cs="Arial"/>
          <w:sz w:val="20"/>
          <w:lang w:eastAsia="en-AU"/>
        </w:rPr>
        <w:t>9.</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Wright A, Jorm AF, Harris MG,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What's in a name? Is accurate recognition and labelling of mental disorders by young people associated with better help-seeking and treatment preferences? Social Psychiatry &amp; Psychiatric Epidemiology 42(3):244-</w:t>
      </w:r>
      <w:r w:rsidR="007D05CC" w:rsidRPr="002E66F1">
        <w:rPr>
          <w:rFonts w:ascii="Arial" w:eastAsia="Times New Roman" w:hAnsi="Arial" w:cs="Arial"/>
          <w:sz w:val="20"/>
          <w:lang w:eastAsia="en-AU"/>
        </w:rPr>
        <w:t>2</w:t>
      </w:r>
      <w:r w:rsidRPr="002E66F1">
        <w:rPr>
          <w:rFonts w:ascii="Arial" w:eastAsia="Times New Roman" w:hAnsi="Arial" w:cs="Arial"/>
          <w:sz w:val="20"/>
          <w:lang w:eastAsia="en-AU"/>
        </w:rPr>
        <w:t>50.</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Yucel M, Brewer WJ, Harrison BJ, Fornito A, O'Keefe GJ, Olver J, Scott AM, Egan GF, Velakoulis D,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2007. Anterior cingulate activation in antipsychotic-naive first-episode schizophrenia. Acta Psychiatrica Scandinavica 115(2):155-</w:t>
      </w:r>
      <w:r w:rsidR="007D05CC" w:rsidRPr="002E66F1">
        <w:rPr>
          <w:rFonts w:ascii="Arial" w:eastAsia="Times New Roman" w:hAnsi="Arial" w:cs="Arial"/>
          <w:sz w:val="20"/>
          <w:lang w:eastAsia="en-AU"/>
        </w:rPr>
        <w:t>15</w:t>
      </w:r>
      <w:r w:rsidRPr="002E66F1">
        <w:rPr>
          <w:rFonts w:ascii="Arial" w:eastAsia="Times New Roman" w:hAnsi="Arial" w:cs="Arial"/>
          <w:sz w:val="20"/>
          <w:lang w:eastAsia="en-AU"/>
        </w:rPr>
        <w:t>8.</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Buckby JA, Cosgrave EM, Killackey EJ, Baker K, Cotton SM,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Association between psychotic experiences and depression in a clinical sample over 6 months. Schizophrenia Research 91(1-3):246-</w:t>
      </w:r>
      <w:r w:rsidR="007D05CC" w:rsidRPr="002E66F1">
        <w:rPr>
          <w:rFonts w:ascii="Arial" w:eastAsia="Times New Roman" w:hAnsi="Arial" w:cs="Arial"/>
          <w:sz w:val="20"/>
          <w:lang w:eastAsia="en-AU"/>
        </w:rPr>
        <w:t>2</w:t>
      </w:r>
      <w:r w:rsidRPr="002E66F1">
        <w:rPr>
          <w:rFonts w:ascii="Arial" w:eastAsia="Times New Roman" w:hAnsi="Arial" w:cs="Arial"/>
          <w:sz w:val="20"/>
          <w:lang w:eastAsia="en-AU"/>
        </w:rPr>
        <w:t xml:space="preserve">53. </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Francey SM, Nelson B, Baker K, Phillips LJ, Berger G, Amminger GP. 2007. PACE: a specialised service for young people at risk of psychotic disorders. Medical Journal of Australia 187(7 Suppl):S43-</w:t>
      </w:r>
      <w:r w:rsidR="007D05CC" w:rsidRPr="002E66F1">
        <w:rPr>
          <w:rFonts w:ascii="Arial" w:eastAsia="Times New Roman" w:hAnsi="Arial" w:cs="Arial"/>
          <w:sz w:val="20"/>
          <w:lang w:eastAsia="en-AU"/>
        </w:rPr>
        <w:t>4</w:t>
      </w:r>
      <w:r w:rsidRPr="002E66F1">
        <w:rPr>
          <w:rFonts w:ascii="Arial" w:eastAsia="Times New Roman" w:hAnsi="Arial" w:cs="Arial"/>
          <w:sz w:val="20"/>
          <w:lang w:eastAsia="en-AU"/>
        </w:rPr>
        <w:t>6.</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Yung AR, Yuen HP, Berger G, Francey S, Hung TC, Nelson B, Phillips L,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2007. Declinin</w:t>
      </w:r>
      <w:r w:rsidR="002C6E5E" w:rsidRPr="002E66F1">
        <w:rPr>
          <w:rFonts w:ascii="Arial" w:eastAsia="Times New Roman" w:hAnsi="Arial" w:cs="Arial"/>
          <w:sz w:val="20"/>
          <w:lang w:eastAsia="en-AU"/>
        </w:rPr>
        <w:t xml:space="preserve">g transition rate in ultra high </w:t>
      </w:r>
      <w:r w:rsidRPr="002E66F1">
        <w:rPr>
          <w:rFonts w:ascii="Arial" w:eastAsia="Times New Roman" w:hAnsi="Arial" w:cs="Arial"/>
          <w:sz w:val="20"/>
          <w:lang w:eastAsia="en-AU"/>
        </w:rPr>
        <w:t>risk (prodromal) services: dilution or reduction of risk? Schizophrenia Bulletin 33(3):673-</w:t>
      </w:r>
      <w:r w:rsidR="007D05CC" w:rsidRPr="002E66F1">
        <w:rPr>
          <w:rFonts w:ascii="Arial" w:eastAsia="Times New Roman" w:hAnsi="Arial" w:cs="Arial"/>
          <w:sz w:val="20"/>
          <w:lang w:eastAsia="en-AU"/>
        </w:rPr>
        <w:t>6</w:t>
      </w:r>
      <w:r w:rsidRPr="002E66F1">
        <w:rPr>
          <w:rFonts w:ascii="Arial" w:eastAsia="Times New Roman" w:hAnsi="Arial" w:cs="Arial"/>
          <w:sz w:val="20"/>
          <w:lang w:eastAsia="en-AU"/>
        </w:rPr>
        <w:t>81.</w:t>
      </w:r>
    </w:p>
    <w:p w:rsidR="001C0E4C" w:rsidRPr="002E66F1" w:rsidRDefault="001C0E4C" w:rsidP="00E756FA">
      <w:pPr>
        <w:rPr>
          <w:rFonts w:ascii="Arial" w:hAnsi="Arial" w:cs="Arial"/>
          <w:sz w:val="20"/>
        </w:rPr>
      </w:pPr>
    </w:p>
    <w:p w:rsidR="001C0E4C" w:rsidRPr="002E66F1" w:rsidRDefault="001C0E4C" w:rsidP="00576CE7">
      <w:pPr>
        <w:pStyle w:val="Heading3"/>
      </w:pPr>
      <w:bookmarkStart w:id="36" w:name="_Toc393284090"/>
      <w:r w:rsidRPr="002E66F1">
        <w:t>2008</w:t>
      </w:r>
      <w:bookmarkEnd w:id="36"/>
    </w:p>
    <w:p w:rsidR="001C0E4C" w:rsidRPr="002E66F1" w:rsidRDefault="001C0E4C" w:rsidP="00270794">
      <w:pPr>
        <w:spacing w:after="120" w:line="276" w:lineRule="auto"/>
        <w:ind w:left="737" w:hanging="737"/>
        <w:rPr>
          <w:rFonts w:ascii="Arial" w:hAnsi="Arial" w:cs="Arial"/>
          <w:sz w:val="20"/>
          <w:lang w:val="en-US"/>
        </w:rPr>
      </w:pPr>
    </w:p>
    <w:p w:rsidR="001C0E4C" w:rsidRPr="002E66F1" w:rsidRDefault="001C0E4C"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Alvarez- Jimenez M, Wade D, Cotton S, Gee D, Pearce T, Crips K, </w:t>
      </w:r>
      <w:r w:rsidRPr="002E66F1">
        <w:rPr>
          <w:rFonts w:ascii="Arial" w:hAnsi="Arial" w:cs="Arial"/>
          <w:b/>
          <w:sz w:val="20"/>
        </w:rPr>
        <w:t>McGorry PD</w:t>
      </w:r>
      <w:r w:rsidRPr="002E66F1">
        <w:rPr>
          <w:rFonts w:ascii="Arial" w:hAnsi="Arial" w:cs="Arial"/>
          <w:sz w:val="20"/>
        </w:rPr>
        <w:t xml:space="preserve">, Gleeson JF. </w:t>
      </w:r>
      <w:r w:rsidR="008D330B" w:rsidRPr="002E66F1">
        <w:rPr>
          <w:rFonts w:ascii="Arial" w:hAnsi="Arial" w:cs="Arial"/>
          <w:sz w:val="20"/>
        </w:rPr>
        <w:t xml:space="preserve">2008. </w:t>
      </w:r>
      <w:r w:rsidRPr="002E66F1">
        <w:rPr>
          <w:rFonts w:ascii="Arial" w:hAnsi="Arial" w:cs="Arial"/>
          <w:sz w:val="20"/>
        </w:rPr>
        <w:t>Enhancing treatment fidelity in psychotherapy research: novel approach to measure the components of cognitive behavioural therapy for relapse prevention in first-episode psychosis. Australian and New Ze</w:t>
      </w:r>
      <w:r w:rsidR="002C6E5E" w:rsidRPr="002E66F1">
        <w:rPr>
          <w:rFonts w:ascii="Arial" w:hAnsi="Arial" w:cs="Arial"/>
          <w:sz w:val="20"/>
        </w:rPr>
        <w:t>aland Journal of Psychiatry 42:</w:t>
      </w:r>
      <w:r w:rsidRPr="002E66F1">
        <w:rPr>
          <w:rFonts w:ascii="Arial" w:hAnsi="Arial" w:cs="Arial"/>
          <w:sz w:val="20"/>
        </w:rPr>
        <w:t>1013-1020</w:t>
      </w:r>
      <w:r w:rsidR="002C6E5E"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eastAsia="Times New Roman" w:hAnsi="Arial" w:cs="Arial"/>
          <w:sz w:val="20"/>
          <w:lang w:eastAsia="en-AU"/>
        </w:rPr>
        <w:t xml:space="preserve">Bendall S, Allott K, Johnson T, Jackson HJ, Killackey E, Harrigan 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2008. Pattern of lifetime Axis I morbidity among a treated sample of first-episode psychosis patients. Psychopathology 41(2):90-</w:t>
      </w:r>
      <w:r w:rsidR="002C6E5E" w:rsidRPr="002E66F1">
        <w:rPr>
          <w:rFonts w:ascii="Arial" w:eastAsia="Times New Roman" w:hAnsi="Arial" w:cs="Arial"/>
          <w:sz w:val="20"/>
          <w:lang w:eastAsia="en-AU"/>
        </w:rPr>
        <w:t>9</w:t>
      </w:r>
      <w:r w:rsidRPr="002E66F1">
        <w:rPr>
          <w:rFonts w:ascii="Arial" w:eastAsia="Times New Roman" w:hAnsi="Arial" w:cs="Arial"/>
          <w:sz w:val="20"/>
          <w:lang w:eastAsia="en-AU"/>
        </w:rPr>
        <w:t>5</w:t>
      </w:r>
      <w:r w:rsidR="002C6E5E" w:rsidRPr="002E66F1">
        <w:rPr>
          <w:rFonts w:ascii="Arial" w:eastAsia="Times New Roman" w:hAnsi="Arial" w:cs="Arial"/>
          <w:sz w:val="20"/>
          <w:lang w:eastAsia="en-AU"/>
        </w:rPr>
        <w:t>.</w:t>
      </w:r>
    </w:p>
    <w:p w:rsidR="001C0E4C" w:rsidRPr="002E66F1" w:rsidRDefault="008D330B"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Berger</w:t>
      </w:r>
      <w:r w:rsidR="001C0E4C" w:rsidRPr="002E66F1">
        <w:rPr>
          <w:rFonts w:ascii="Arial" w:hAnsi="Arial" w:cs="Arial"/>
          <w:sz w:val="20"/>
        </w:rPr>
        <w:t xml:space="preserve"> E, Wood SJ, Wellard RM, Proffitt TM, McConchie</w:t>
      </w:r>
      <w:r w:rsidRPr="002E66F1">
        <w:rPr>
          <w:rFonts w:ascii="Arial" w:hAnsi="Arial" w:cs="Arial"/>
          <w:sz w:val="20"/>
        </w:rPr>
        <w:t xml:space="preserve"> M</w:t>
      </w:r>
      <w:r w:rsidR="001C0E4C" w:rsidRPr="002E66F1">
        <w:rPr>
          <w:rFonts w:ascii="Arial" w:hAnsi="Arial" w:cs="Arial"/>
          <w:sz w:val="20"/>
        </w:rPr>
        <w:t xml:space="preserve">, Jackson GD, Velakoulis D, Pantelis C, </w:t>
      </w:r>
      <w:r w:rsidR="001C0E4C" w:rsidRPr="002E66F1">
        <w:rPr>
          <w:rFonts w:ascii="Arial" w:hAnsi="Arial" w:cs="Arial"/>
          <w:b/>
          <w:sz w:val="20"/>
        </w:rPr>
        <w:t>McGorry PD.</w:t>
      </w:r>
      <w:r w:rsidR="001C0E4C" w:rsidRPr="002E66F1">
        <w:rPr>
          <w:rFonts w:ascii="Arial" w:hAnsi="Arial" w:cs="Arial"/>
          <w:sz w:val="20"/>
        </w:rPr>
        <w:t xml:space="preserve"> 2008. Ethyl-Eicosapentaenoic Acid in First-Episode Psychosis. A 1H-MRS Study.  Neuropsychopharmacology 33:2467-2473</w:t>
      </w:r>
      <w:r w:rsidR="002C6E5E"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Berger G, Proffitt T, McConchie M, Kerr M, Markulev C, Yuen HP, O’Donell C, Lubman D, Polari A, Wood S, Amminger GP, </w:t>
      </w:r>
      <w:r w:rsidRPr="002E66F1">
        <w:rPr>
          <w:rFonts w:ascii="Arial" w:hAnsi="Arial" w:cs="Arial"/>
          <w:b/>
          <w:sz w:val="20"/>
        </w:rPr>
        <w:t>McGorry PD</w:t>
      </w:r>
      <w:r w:rsidRPr="002E66F1">
        <w:rPr>
          <w:rFonts w:ascii="Arial" w:hAnsi="Arial" w:cs="Arial"/>
          <w:sz w:val="20"/>
        </w:rPr>
        <w:t>. 2008. Dosing quetiapine in drug-naïve first episode psychosis: a controlled, double-blind, randomized, single-center study investigating efficacy, tolerability, and safety of 200mg/day vs. 400mg/day of quetiapine fumarate in 141 patients aged 15 to 25 years. Journal of Clinical Psychiatry 69(11):1702</w:t>
      </w:r>
      <w:r w:rsidR="002C6E5E" w:rsidRPr="002E66F1">
        <w:rPr>
          <w:rFonts w:ascii="Arial" w:hAnsi="Arial" w:cs="Arial"/>
          <w:sz w:val="20"/>
        </w:rPr>
        <w:t>-</w:t>
      </w:r>
      <w:r w:rsidRPr="002E66F1">
        <w:rPr>
          <w:rFonts w:ascii="Arial" w:hAnsi="Arial" w:cs="Arial"/>
          <w:sz w:val="20"/>
        </w:rPr>
        <w:t>1704</w:t>
      </w:r>
      <w:r w:rsidR="002C6E5E" w:rsidRPr="002E66F1">
        <w:rPr>
          <w:rFonts w:ascii="Arial" w:hAnsi="Arial" w:cs="Arial"/>
          <w:sz w:val="20"/>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lastRenderedPageBreak/>
        <w:t xml:space="preserve">Chanen AM, Velakoulis D, Carison K, Gaunson K, Wood SJ, Yuen HP, Yucel M, Jackson HJ, </w:t>
      </w:r>
      <w:r w:rsidRPr="002E66F1">
        <w:rPr>
          <w:rFonts w:ascii="Arial" w:hAnsi="Arial" w:cs="Arial"/>
          <w:b/>
          <w:sz w:val="20"/>
        </w:rPr>
        <w:t>McGorry PD</w:t>
      </w:r>
      <w:r w:rsidRPr="002E66F1">
        <w:rPr>
          <w:rFonts w:ascii="Arial" w:hAnsi="Arial" w:cs="Arial"/>
          <w:sz w:val="20"/>
        </w:rPr>
        <w:t xml:space="preserve">, Pantelis C. 2008. Orbitofrontal, amygdala and hippocampal volumes in teenagers with first-presentation borderline personality disorder. </w:t>
      </w:r>
      <w:r w:rsidRPr="002E66F1">
        <w:rPr>
          <w:rFonts w:ascii="Arial" w:eastAsia="Times New Roman" w:hAnsi="Arial" w:cs="Arial"/>
          <w:iCs/>
          <w:sz w:val="20"/>
          <w:lang w:val="en-US" w:eastAsia="en-AU"/>
        </w:rPr>
        <w:t>Psychiatry Research: Neuroimaging</w:t>
      </w:r>
      <w:r w:rsidRPr="002E66F1">
        <w:rPr>
          <w:rFonts w:ascii="Arial" w:hAnsi="Arial" w:cs="Arial"/>
          <w:sz w:val="20"/>
        </w:rPr>
        <w:t xml:space="preserve"> 163(2):116-</w:t>
      </w:r>
      <w:r w:rsidR="008E40F8" w:rsidRPr="002E66F1">
        <w:rPr>
          <w:rFonts w:ascii="Arial" w:hAnsi="Arial" w:cs="Arial"/>
          <w:sz w:val="20"/>
        </w:rPr>
        <w:t>1</w:t>
      </w:r>
      <w:r w:rsidRPr="002E66F1">
        <w:rPr>
          <w:rFonts w:ascii="Arial" w:hAnsi="Arial" w:cs="Arial"/>
          <w:sz w:val="20"/>
        </w:rPr>
        <w:t>25.</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bCs/>
          <w:sz w:val="20"/>
        </w:rPr>
        <w:t>Chanen, AM</w:t>
      </w:r>
      <w:r w:rsidRPr="002E66F1">
        <w:rPr>
          <w:rFonts w:ascii="Arial" w:hAnsi="Arial" w:cs="Arial"/>
          <w:b/>
          <w:bCs/>
          <w:sz w:val="20"/>
        </w:rPr>
        <w:t>,</w:t>
      </w:r>
      <w:r w:rsidRPr="002E66F1">
        <w:rPr>
          <w:rFonts w:ascii="Arial" w:hAnsi="Arial" w:cs="Arial"/>
          <w:sz w:val="20"/>
        </w:rPr>
        <w:t xml:space="preserve"> Jackson, H. J., McCutcheon, L., Dudgeon, P., Jovev, M., Yuen, H. P., Weinstein, C., McDougall, E., Clarkson, V., Germano, D., Nistico, H., &amp; </w:t>
      </w:r>
      <w:r w:rsidRPr="002E66F1">
        <w:rPr>
          <w:rFonts w:ascii="Arial" w:hAnsi="Arial" w:cs="Arial"/>
          <w:b/>
          <w:sz w:val="20"/>
        </w:rPr>
        <w:t>McGorry, P. D</w:t>
      </w:r>
      <w:r w:rsidRPr="002E66F1">
        <w:rPr>
          <w:rFonts w:ascii="Arial" w:hAnsi="Arial" w:cs="Arial"/>
          <w:sz w:val="20"/>
        </w:rPr>
        <w:t xml:space="preserve">. </w:t>
      </w:r>
      <w:r w:rsidR="00063389" w:rsidRPr="002E66F1">
        <w:rPr>
          <w:rFonts w:ascii="Arial" w:hAnsi="Arial" w:cs="Arial"/>
          <w:sz w:val="20"/>
        </w:rPr>
        <w:t xml:space="preserve">2008. </w:t>
      </w:r>
      <w:r w:rsidRPr="002E66F1">
        <w:rPr>
          <w:rFonts w:ascii="Arial" w:hAnsi="Arial" w:cs="Arial"/>
          <w:sz w:val="20"/>
        </w:rPr>
        <w:t>Early intervention for adolescents with borderline personality disorder using Cognitive Analytic Therapy: a randomised controlled trial. British Journal of Psychiatry 193:477-484</w:t>
      </w:r>
      <w:r w:rsidR="002C6E5E" w:rsidRPr="002E66F1">
        <w:rPr>
          <w:rFonts w:ascii="Arial" w:hAnsi="Arial" w:cs="Arial"/>
          <w:sz w:val="20"/>
        </w:rPr>
        <w:t>.</w:t>
      </w:r>
    </w:p>
    <w:p w:rsidR="00D635AA" w:rsidRPr="002E66F1" w:rsidRDefault="00D635AA"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Cha</w:t>
      </w:r>
      <w:r w:rsidR="002C6E5E" w:rsidRPr="002E66F1">
        <w:rPr>
          <w:rFonts w:ascii="Arial" w:hAnsi="Arial" w:cs="Arial"/>
          <w:sz w:val="20"/>
        </w:rPr>
        <w:t xml:space="preserve">nen AM, Jovev M, McCutcheon LK, </w:t>
      </w:r>
      <w:r w:rsidRPr="002E66F1">
        <w:rPr>
          <w:rFonts w:ascii="Arial" w:hAnsi="Arial" w:cs="Arial"/>
          <w:sz w:val="20"/>
        </w:rPr>
        <w:t xml:space="preserve">Jackson HJ, </w:t>
      </w:r>
      <w:r w:rsidRPr="002E66F1">
        <w:rPr>
          <w:rFonts w:ascii="Arial" w:hAnsi="Arial" w:cs="Arial"/>
          <w:b/>
          <w:sz w:val="20"/>
        </w:rPr>
        <w:t>McGorry PD</w:t>
      </w:r>
      <w:r w:rsidRPr="002E66F1">
        <w:rPr>
          <w:rFonts w:ascii="Arial" w:hAnsi="Arial" w:cs="Arial"/>
          <w:sz w:val="20"/>
        </w:rPr>
        <w:t>. 2008. Borderline personality disorder in young people and the prospects for prevention and early intervention. C</w:t>
      </w:r>
      <w:r w:rsidR="006D68A5" w:rsidRPr="002E66F1">
        <w:rPr>
          <w:rFonts w:ascii="Arial" w:hAnsi="Arial" w:cs="Arial"/>
          <w:sz w:val="20"/>
        </w:rPr>
        <w:t>urrent Psychiatry R</w:t>
      </w:r>
      <w:r w:rsidR="002C6E5E" w:rsidRPr="002E66F1">
        <w:rPr>
          <w:rFonts w:ascii="Arial" w:hAnsi="Arial" w:cs="Arial"/>
          <w:sz w:val="20"/>
        </w:rPr>
        <w:t>eviews 491):48-</w:t>
      </w:r>
      <w:r w:rsidRPr="002E66F1">
        <w:rPr>
          <w:rFonts w:ascii="Arial" w:hAnsi="Arial" w:cs="Arial"/>
          <w:sz w:val="20"/>
        </w:rPr>
        <w:t>57</w:t>
      </w:r>
      <w:r w:rsidR="002C6E5E"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szCs w:val="22"/>
          <w:lang w:val="en-US"/>
        </w:rPr>
      </w:pPr>
      <w:r w:rsidRPr="002E66F1">
        <w:rPr>
          <w:rFonts w:ascii="Arial" w:hAnsi="Arial" w:cs="Arial"/>
          <w:sz w:val="20"/>
          <w:szCs w:val="22"/>
        </w:rPr>
        <w:t xml:space="preserve">Chong SA, Verma S, Mythily S, Poon LY, </w:t>
      </w:r>
      <w:r w:rsidRPr="002E66F1">
        <w:rPr>
          <w:rFonts w:ascii="Arial" w:hAnsi="Arial" w:cs="Arial"/>
          <w:b/>
          <w:sz w:val="20"/>
          <w:szCs w:val="22"/>
        </w:rPr>
        <w:t>McGorry PD</w:t>
      </w:r>
      <w:r w:rsidRPr="002E66F1">
        <w:rPr>
          <w:rFonts w:ascii="Arial" w:hAnsi="Arial" w:cs="Arial"/>
          <w:sz w:val="20"/>
          <w:szCs w:val="22"/>
        </w:rPr>
        <w:t xml:space="preserve">. 2008. The Early Psychosis Intervention Programme in Singapore: a balanced scorecard approach to quality care. Journal of Mental Health, 17(1):79-91. </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szCs w:val="22"/>
          <w:lang w:val="en-US"/>
        </w:rPr>
        <w:t>Cosgrave EM, Yung AR, Killackey EJ, Buckby J, Godfrey KA, Stanford CA,</w:t>
      </w:r>
      <w:r w:rsidRPr="002E66F1">
        <w:rPr>
          <w:rFonts w:ascii="Arial" w:hAnsi="Arial" w:cs="Arial"/>
          <w:b/>
          <w:sz w:val="20"/>
          <w:szCs w:val="22"/>
          <w:lang w:val="en-US"/>
        </w:rPr>
        <w:t xml:space="preserve"> McGorry PD</w:t>
      </w:r>
      <w:r w:rsidRPr="002E66F1">
        <w:rPr>
          <w:rFonts w:ascii="Arial" w:hAnsi="Arial" w:cs="Arial"/>
          <w:sz w:val="20"/>
          <w:szCs w:val="22"/>
          <w:lang w:val="en-US"/>
        </w:rPr>
        <w:t>.</w:t>
      </w:r>
      <w:r w:rsidR="00063389" w:rsidRPr="002E66F1">
        <w:rPr>
          <w:rFonts w:ascii="Arial" w:hAnsi="Arial" w:cs="Arial"/>
          <w:sz w:val="20"/>
          <w:szCs w:val="22"/>
          <w:lang w:val="en-US"/>
        </w:rPr>
        <w:t xml:space="preserve"> </w:t>
      </w:r>
      <w:r w:rsidR="00E47B6B" w:rsidRPr="002E66F1">
        <w:rPr>
          <w:rFonts w:ascii="Arial" w:hAnsi="Arial" w:cs="Arial"/>
          <w:sz w:val="20"/>
          <w:szCs w:val="22"/>
          <w:lang w:val="en-US"/>
        </w:rPr>
        <w:t>2008.</w:t>
      </w:r>
      <w:r w:rsidRPr="002E66F1">
        <w:rPr>
          <w:rFonts w:ascii="Arial" w:hAnsi="Arial" w:cs="Arial"/>
          <w:sz w:val="20"/>
          <w:szCs w:val="22"/>
          <w:lang w:val="en-US"/>
        </w:rPr>
        <w:t xml:space="preserve"> Met and unmet need in youth mental health.  </w:t>
      </w:r>
      <w:r w:rsidR="002C6E5E" w:rsidRPr="002E66F1">
        <w:rPr>
          <w:rFonts w:ascii="Arial" w:hAnsi="Arial" w:cs="Arial"/>
          <w:sz w:val="20"/>
          <w:szCs w:val="22"/>
          <w:lang w:val="en-US"/>
        </w:rPr>
        <w:t>Journal of Mental Health 17(6):</w:t>
      </w:r>
      <w:r w:rsidRPr="002E66F1">
        <w:rPr>
          <w:rFonts w:ascii="Arial" w:hAnsi="Arial" w:cs="Arial"/>
          <w:sz w:val="20"/>
          <w:szCs w:val="22"/>
          <w:lang w:val="en-US"/>
        </w:rPr>
        <w:t>618-628</w:t>
      </w:r>
      <w:r w:rsidR="002C6E5E" w:rsidRPr="002E66F1">
        <w:rPr>
          <w:rFonts w:ascii="Arial" w:hAnsi="Arial" w:cs="Arial"/>
          <w:sz w:val="20"/>
          <w:szCs w:val="22"/>
          <w:lang w:val="en-US"/>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Fornito A, Yucel M, Wood SJ, Adamson C, Velakoulis D, Saling MM, </w:t>
      </w:r>
      <w:r w:rsidRPr="002E66F1">
        <w:rPr>
          <w:rFonts w:ascii="Arial" w:hAnsi="Arial" w:cs="Arial"/>
          <w:b/>
          <w:sz w:val="20"/>
        </w:rPr>
        <w:t>McGorry PD</w:t>
      </w:r>
      <w:r w:rsidRPr="002E66F1">
        <w:rPr>
          <w:rFonts w:ascii="Arial" w:hAnsi="Arial" w:cs="Arial"/>
          <w:sz w:val="20"/>
        </w:rPr>
        <w:t>, Pantelis C. 2008. Surface-based morphometry of the anterior cingulate cortex in first episode schizophrenia. Human Brain Mapping 29(4):478-</w:t>
      </w:r>
      <w:r w:rsidR="008E40F8" w:rsidRPr="002E66F1">
        <w:rPr>
          <w:rFonts w:ascii="Arial" w:hAnsi="Arial" w:cs="Arial"/>
          <w:sz w:val="20"/>
        </w:rPr>
        <w:t>4</w:t>
      </w:r>
      <w:r w:rsidRPr="002E66F1">
        <w:rPr>
          <w:rFonts w:ascii="Arial" w:hAnsi="Arial" w:cs="Arial"/>
          <w:sz w:val="20"/>
        </w:rPr>
        <w:t>89.</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Fornito A, Yung AR, Wood SJ, Phillips LJ, Nelson B, Cotton S, Velakoulis D, </w:t>
      </w:r>
      <w:r w:rsidRPr="002E66F1">
        <w:rPr>
          <w:rFonts w:ascii="Arial" w:hAnsi="Arial" w:cs="Arial"/>
          <w:b/>
          <w:sz w:val="20"/>
        </w:rPr>
        <w:t>McGorry PD</w:t>
      </w:r>
      <w:r w:rsidRPr="002E66F1">
        <w:rPr>
          <w:rFonts w:ascii="Arial" w:hAnsi="Arial" w:cs="Arial"/>
          <w:sz w:val="20"/>
        </w:rPr>
        <w:t xml:space="preserve">, Pantelis C, Yucel M. </w:t>
      </w:r>
      <w:r w:rsidR="00E272A9" w:rsidRPr="002E66F1">
        <w:rPr>
          <w:rFonts w:ascii="Arial" w:hAnsi="Arial" w:cs="Arial"/>
          <w:sz w:val="20"/>
        </w:rPr>
        <w:t>2008</w:t>
      </w:r>
      <w:r w:rsidR="00063389" w:rsidRPr="002E66F1">
        <w:rPr>
          <w:rFonts w:ascii="Arial" w:hAnsi="Arial" w:cs="Arial"/>
          <w:sz w:val="20"/>
        </w:rPr>
        <w:t>.</w:t>
      </w:r>
      <w:r w:rsidRPr="002E66F1">
        <w:rPr>
          <w:rFonts w:ascii="Arial" w:hAnsi="Arial" w:cs="Arial"/>
          <w:sz w:val="20"/>
        </w:rPr>
        <w:t xml:space="preserve"> Anatomic abnormalities of the anterior cingulated cortex prior to psychosis onset: an MRI study of ultra-high risk individuals. Biological Psychiatry 64: 758-765. </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Garner B, Phillips LJ, Schmidt HM, Markulev C, O'Connor J, Wood SJ, Berger GE, Burnett P, </w:t>
      </w:r>
      <w:r w:rsidRPr="002E66F1">
        <w:rPr>
          <w:rFonts w:ascii="Arial" w:hAnsi="Arial" w:cs="Arial"/>
          <w:b/>
          <w:sz w:val="20"/>
        </w:rPr>
        <w:t>McGorry PD</w:t>
      </w:r>
      <w:r w:rsidRPr="002E66F1">
        <w:rPr>
          <w:rFonts w:ascii="Arial" w:hAnsi="Arial" w:cs="Arial"/>
          <w:sz w:val="20"/>
        </w:rPr>
        <w:t xml:space="preserve">. 2008. Pilot study evaluating the effect of massage therapy on stress, anxiety and aggression in a young adult psychiatric inpatient unit. </w:t>
      </w:r>
      <w:r w:rsidRPr="002E66F1">
        <w:rPr>
          <w:rFonts w:ascii="Arial" w:eastAsia="Times New Roman" w:hAnsi="Arial" w:cs="Arial"/>
          <w:sz w:val="20"/>
          <w:lang w:eastAsia="en-AU"/>
        </w:rPr>
        <w:t xml:space="preserve">The Australian and New Zealand Journal of Psychiatry </w:t>
      </w:r>
      <w:r w:rsidRPr="002E66F1">
        <w:rPr>
          <w:rFonts w:ascii="Arial" w:hAnsi="Arial" w:cs="Arial"/>
          <w:sz w:val="20"/>
        </w:rPr>
        <w:t>42(5):414-</w:t>
      </w:r>
      <w:r w:rsidR="008E40F8" w:rsidRPr="002E66F1">
        <w:rPr>
          <w:rFonts w:ascii="Arial" w:hAnsi="Arial" w:cs="Arial"/>
          <w:sz w:val="20"/>
        </w:rPr>
        <w:t>4</w:t>
      </w:r>
      <w:r w:rsidRPr="002E66F1">
        <w:rPr>
          <w:rFonts w:ascii="Arial" w:hAnsi="Arial" w:cs="Arial"/>
          <w:sz w:val="20"/>
        </w:rPr>
        <w:t>22.</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Gleeson J, Wade D, </w:t>
      </w:r>
      <w:r w:rsidR="00232A73" w:rsidRPr="002E66F1">
        <w:rPr>
          <w:rFonts w:ascii="Arial" w:hAnsi="Arial" w:cs="Arial"/>
          <w:sz w:val="20"/>
        </w:rPr>
        <w:t>C</w:t>
      </w:r>
      <w:r w:rsidRPr="002E66F1">
        <w:rPr>
          <w:rFonts w:ascii="Arial" w:hAnsi="Arial" w:cs="Arial"/>
          <w:sz w:val="20"/>
        </w:rPr>
        <w:t xml:space="preserve">astle D, Gee D, Crisp K, Pearce T, Newman B, Cotton S, Alvarez-Jimenez M, Gilbert M, </w:t>
      </w:r>
      <w:r w:rsidRPr="002E66F1">
        <w:rPr>
          <w:rFonts w:ascii="Arial" w:hAnsi="Arial" w:cs="Arial"/>
          <w:b/>
          <w:sz w:val="20"/>
        </w:rPr>
        <w:t>McGorry P</w:t>
      </w:r>
      <w:r w:rsidRPr="002E66F1">
        <w:rPr>
          <w:rFonts w:ascii="Arial" w:hAnsi="Arial" w:cs="Arial"/>
          <w:sz w:val="20"/>
        </w:rPr>
        <w:t>. 2008. The EPISODE II trial cognitive and family therapy for relapse prevention in early psychosis: Rationale and sample characteristics. Journal of Mental Health 17(1):19-32</w:t>
      </w:r>
      <w:r w:rsidR="008E40F8" w:rsidRPr="002E66F1">
        <w:rPr>
          <w:rFonts w:ascii="Arial" w:hAnsi="Arial" w:cs="Arial"/>
          <w:sz w:val="20"/>
        </w:rPr>
        <w:t>.</w:t>
      </w:r>
    </w:p>
    <w:p w:rsidR="00133BDA" w:rsidRPr="002E66F1" w:rsidRDefault="00133BDA"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Harris MG, Burgess PM, Chant DC, Pirkis JE, McGorry PD. 2008. Impact of a specialized early psychosis treatment programme on suicide. Ret</w:t>
      </w:r>
      <w:r w:rsidR="006D68A5" w:rsidRPr="002E66F1">
        <w:rPr>
          <w:rFonts w:ascii="Arial" w:hAnsi="Arial" w:cs="Arial"/>
          <w:sz w:val="20"/>
        </w:rPr>
        <w:t>rospective cohort study. Early I</w:t>
      </w:r>
      <w:r w:rsidRPr="002E66F1">
        <w:rPr>
          <w:rFonts w:ascii="Arial" w:hAnsi="Arial" w:cs="Arial"/>
          <w:sz w:val="20"/>
        </w:rPr>
        <w:t>nt</w:t>
      </w:r>
      <w:r w:rsidR="006D68A5" w:rsidRPr="002E66F1">
        <w:rPr>
          <w:rFonts w:ascii="Arial" w:hAnsi="Arial" w:cs="Arial"/>
          <w:sz w:val="20"/>
        </w:rPr>
        <w:t>ervention in P</w:t>
      </w:r>
      <w:r w:rsidR="008E40F8" w:rsidRPr="002E66F1">
        <w:rPr>
          <w:rFonts w:ascii="Arial" w:hAnsi="Arial" w:cs="Arial"/>
          <w:sz w:val="20"/>
        </w:rPr>
        <w:t>sychiatry 29(1):</w:t>
      </w:r>
      <w:r w:rsidRPr="002E66F1">
        <w:rPr>
          <w:rFonts w:ascii="Arial" w:hAnsi="Arial" w:cs="Arial"/>
          <w:sz w:val="20"/>
        </w:rPr>
        <w:t>11-21</w:t>
      </w:r>
      <w:r w:rsidR="008E40F8" w:rsidRPr="002E66F1">
        <w:rPr>
          <w:rFonts w:ascii="Arial" w:hAnsi="Arial" w:cs="Arial"/>
          <w:sz w:val="20"/>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Jackson HJ, </w:t>
      </w:r>
      <w:r w:rsidRPr="002E66F1">
        <w:rPr>
          <w:rFonts w:ascii="Arial" w:hAnsi="Arial" w:cs="Arial"/>
          <w:b/>
          <w:sz w:val="20"/>
        </w:rPr>
        <w:t>McGorry PD</w:t>
      </w:r>
      <w:r w:rsidRPr="002E66F1">
        <w:rPr>
          <w:rFonts w:ascii="Arial" w:hAnsi="Arial" w:cs="Arial"/>
          <w:sz w:val="20"/>
        </w:rPr>
        <w:t>, Killackey E, Bendall S, Allott K, Dudgeon P, Gleeson J, Johnson T, Harrigan S. 2008. Acute-phase and 1-year follow-up results of a randomized controlled trial of CBT versus Befriending for first-episode psychosis: the ACE project. Psychological Medicine 38(5):725-</w:t>
      </w:r>
      <w:r w:rsidR="008E40F8" w:rsidRPr="002E66F1">
        <w:rPr>
          <w:rFonts w:ascii="Arial" w:hAnsi="Arial" w:cs="Arial"/>
          <w:sz w:val="20"/>
        </w:rPr>
        <w:t>7</w:t>
      </w:r>
      <w:r w:rsidRPr="002E66F1">
        <w:rPr>
          <w:rFonts w:ascii="Arial" w:hAnsi="Arial" w:cs="Arial"/>
          <w:sz w:val="20"/>
        </w:rPr>
        <w:t>35.</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Jovev M, Garner B, Phillips L, Velakoulis D, Wood SJ, Jackson HJ, Pantelis C, </w:t>
      </w:r>
      <w:r w:rsidRPr="002E66F1">
        <w:rPr>
          <w:rFonts w:ascii="Arial" w:hAnsi="Arial" w:cs="Arial"/>
          <w:b/>
          <w:sz w:val="20"/>
        </w:rPr>
        <w:t>McGorry PD</w:t>
      </w:r>
      <w:r w:rsidRPr="002E66F1">
        <w:rPr>
          <w:rFonts w:ascii="Arial" w:hAnsi="Arial" w:cs="Arial"/>
          <w:sz w:val="20"/>
        </w:rPr>
        <w:t xml:space="preserve">, Chanen AM. 2008. An MRI study of pituitary volume and parasuicidal behavior in teenagers with first-presentation borderline personality disorder. </w:t>
      </w:r>
      <w:r w:rsidRPr="002E66F1">
        <w:rPr>
          <w:rFonts w:ascii="Arial" w:eastAsia="Times New Roman" w:hAnsi="Arial" w:cs="Arial"/>
          <w:iCs/>
          <w:sz w:val="20"/>
          <w:lang w:val="en-US" w:eastAsia="en-AU"/>
        </w:rPr>
        <w:t>Psychiatry Research: Neuroimaging</w:t>
      </w:r>
      <w:r w:rsidRPr="002E66F1">
        <w:rPr>
          <w:rFonts w:ascii="Arial" w:hAnsi="Arial" w:cs="Arial"/>
          <w:sz w:val="20"/>
        </w:rPr>
        <w:t xml:space="preserve"> 162(3):273-</w:t>
      </w:r>
      <w:r w:rsidR="008E40F8" w:rsidRPr="002E66F1">
        <w:rPr>
          <w:rFonts w:ascii="Arial" w:hAnsi="Arial" w:cs="Arial"/>
          <w:sz w:val="20"/>
        </w:rPr>
        <w:t>27</w:t>
      </w:r>
      <w:r w:rsidRPr="002E66F1">
        <w:rPr>
          <w:rFonts w:ascii="Arial" w:hAnsi="Arial" w:cs="Arial"/>
          <w:sz w:val="20"/>
        </w:rPr>
        <w:t>7.</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szCs w:val="22"/>
          <w:lang w:val="en-US"/>
        </w:rPr>
      </w:pPr>
      <w:r w:rsidRPr="002E66F1">
        <w:rPr>
          <w:rFonts w:ascii="Arial" w:hAnsi="Arial" w:cs="Arial"/>
          <w:sz w:val="20"/>
        </w:rPr>
        <w:t xml:space="preserve">Killackey E, Jackson HJ, </w:t>
      </w:r>
      <w:r w:rsidRPr="002E66F1">
        <w:rPr>
          <w:rFonts w:ascii="Arial" w:hAnsi="Arial" w:cs="Arial"/>
          <w:b/>
          <w:sz w:val="20"/>
        </w:rPr>
        <w:t>McGorry PD</w:t>
      </w:r>
      <w:r w:rsidRPr="002E66F1">
        <w:rPr>
          <w:rFonts w:ascii="Arial" w:hAnsi="Arial" w:cs="Arial"/>
          <w:sz w:val="20"/>
        </w:rPr>
        <w:t xml:space="preserve">. </w:t>
      </w:r>
      <w:r w:rsidR="007A1E58" w:rsidRPr="002E66F1">
        <w:rPr>
          <w:rFonts w:ascii="Arial" w:hAnsi="Arial" w:cs="Arial"/>
          <w:sz w:val="20"/>
        </w:rPr>
        <w:t xml:space="preserve">2008. </w:t>
      </w:r>
      <w:r w:rsidRPr="002E66F1">
        <w:rPr>
          <w:rFonts w:ascii="Arial" w:hAnsi="Arial" w:cs="Arial"/>
          <w:sz w:val="20"/>
        </w:rPr>
        <w:t>Vocational intervention in first-episode psychosis: individual placement and support v. treatment as usual. Britis</w:t>
      </w:r>
      <w:r w:rsidR="008E40F8" w:rsidRPr="002E66F1">
        <w:rPr>
          <w:rFonts w:ascii="Arial" w:hAnsi="Arial" w:cs="Arial"/>
          <w:sz w:val="20"/>
        </w:rPr>
        <w:t>h Journal of Psychiatry 193(2):</w:t>
      </w:r>
      <w:r w:rsidRPr="002E66F1">
        <w:rPr>
          <w:rFonts w:ascii="Arial" w:hAnsi="Arial" w:cs="Arial"/>
          <w:sz w:val="20"/>
        </w:rPr>
        <w:t>114-120</w:t>
      </w:r>
      <w:r w:rsidR="008E40F8" w:rsidRPr="002E66F1">
        <w:rPr>
          <w:rFonts w:ascii="Arial" w:hAnsi="Arial" w:cs="Arial"/>
          <w:sz w:val="20"/>
        </w:rPr>
        <w:t>.</w:t>
      </w:r>
    </w:p>
    <w:p w:rsidR="001C0E4C" w:rsidRPr="002E66F1" w:rsidRDefault="001C0E4C" w:rsidP="00486190">
      <w:pPr>
        <w:numPr>
          <w:ilvl w:val="0"/>
          <w:numId w:val="10"/>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sz w:val="20"/>
          <w:szCs w:val="22"/>
          <w:lang w:val="en-US"/>
        </w:rPr>
        <w:t xml:space="preserve">Kerr M, Cotton S, Proffit T, McConchie M, Markulev C, Law M, Smesny S, </w:t>
      </w:r>
      <w:r w:rsidRPr="002E66F1">
        <w:rPr>
          <w:rFonts w:ascii="Arial" w:hAnsi="Arial" w:cs="Arial"/>
          <w:b/>
          <w:sz w:val="20"/>
          <w:szCs w:val="22"/>
          <w:lang w:val="en-US"/>
        </w:rPr>
        <w:t>McGorry P</w:t>
      </w:r>
      <w:r w:rsidRPr="002E66F1">
        <w:rPr>
          <w:rFonts w:ascii="Arial" w:hAnsi="Arial" w:cs="Arial"/>
          <w:sz w:val="20"/>
          <w:szCs w:val="22"/>
          <w:lang w:val="en-US"/>
        </w:rPr>
        <w:t xml:space="preserve">, Berger G. </w:t>
      </w:r>
      <w:r w:rsidR="007A1E58" w:rsidRPr="002E66F1">
        <w:rPr>
          <w:rFonts w:ascii="Arial" w:hAnsi="Arial" w:cs="Arial"/>
          <w:sz w:val="20"/>
          <w:szCs w:val="22"/>
          <w:lang w:val="en-US"/>
        </w:rPr>
        <w:t xml:space="preserve">2008. </w:t>
      </w:r>
      <w:r w:rsidRPr="002E66F1">
        <w:rPr>
          <w:rFonts w:ascii="Arial" w:hAnsi="Arial" w:cs="Arial"/>
          <w:sz w:val="20"/>
          <w:szCs w:val="22"/>
          <w:lang w:val="en-US"/>
        </w:rPr>
        <w:t xml:space="preserve">The topical niacin sensitivity test. An inter- and intra-rater reliability study in healthy controls. </w:t>
      </w:r>
      <w:r w:rsidR="006D68A5" w:rsidRPr="002E66F1">
        <w:rPr>
          <w:rFonts w:ascii="Arial" w:hAnsi="Arial" w:cs="Arial"/>
          <w:sz w:val="20"/>
          <w:szCs w:val="22"/>
          <w:lang w:val="en-US"/>
        </w:rPr>
        <w:t xml:space="preserve">Prostaglandins, </w:t>
      </w:r>
      <w:r w:rsidRPr="002E66F1">
        <w:rPr>
          <w:rFonts w:ascii="Arial" w:hAnsi="Arial" w:cs="Arial"/>
          <w:sz w:val="20"/>
          <w:szCs w:val="22"/>
          <w:lang w:val="en-US"/>
        </w:rPr>
        <w:t>Leukotrienes, and Essential Fatty Acids 79(1-2):15-19</w:t>
      </w:r>
      <w:r w:rsidR="008E40F8" w:rsidRPr="002E66F1">
        <w:rPr>
          <w:rFonts w:ascii="Arial" w:hAnsi="Arial" w:cs="Arial"/>
          <w:sz w:val="20"/>
          <w:szCs w:val="22"/>
          <w:lang w:val="en-US"/>
        </w:rPr>
        <w:t>.</w:t>
      </w:r>
      <w:r w:rsidRPr="002E66F1">
        <w:rPr>
          <w:rFonts w:ascii="Arial" w:hAnsi="Arial" w:cs="Arial"/>
          <w:sz w:val="20"/>
          <w:szCs w:val="22"/>
          <w:lang w:val="en-US"/>
        </w:rPr>
        <w:t xml:space="preserve"> </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Hazell P, Hickie I, Yung A, Chanen A, Moran J, Fraser R. 2008. The ‘youth model’ in mental health services. Australasian Psychiatry 16(2):136-</w:t>
      </w:r>
      <w:r w:rsidR="008E40F8" w:rsidRPr="002E66F1">
        <w:rPr>
          <w:rFonts w:ascii="Arial" w:hAnsi="Arial" w:cs="Arial"/>
          <w:sz w:val="20"/>
        </w:rPr>
        <w:t>13</w:t>
      </w:r>
      <w:r w:rsidRPr="002E66F1">
        <w:rPr>
          <w:rFonts w:ascii="Arial" w:hAnsi="Arial" w:cs="Arial"/>
          <w:sz w:val="20"/>
        </w:rPr>
        <w:t>7.</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Killackey E</w:t>
      </w:r>
      <w:r w:rsidRPr="002E66F1">
        <w:rPr>
          <w:rFonts w:ascii="Arial" w:hAnsi="Arial" w:cs="Arial"/>
          <w:b/>
          <w:sz w:val="20"/>
        </w:rPr>
        <w:t>.</w:t>
      </w:r>
      <w:r w:rsidR="00063389" w:rsidRPr="002E66F1">
        <w:rPr>
          <w:rFonts w:ascii="Arial" w:hAnsi="Arial" w:cs="Arial"/>
          <w:sz w:val="20"/>
        </w:rPr>
        <w:t xml:space="preserve"> &amp; Yung AR. 2008</w:t>
      </w:r>
      <w:r w:rsidRPr="002E66F1">
        <w:rPr>
          <w:rFonts w:ascii="Arial" w:hAnsi="Arial" w:cs="Arial"/>
          <w:sz w:val="20"/>
        </w:rPr>
        <w:t>. Early intervention in psychosis: Concepts, Evidence and Future Directions. World Psychiatry 7(3); 148-156</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lastRenderedPageBreak/>
        <w:t xml:space="preserve">Morley KI, Cotton SM, Conus P, Lambert M, Schimmelmann BG, </w:t>
      </w:r>
      <w:r w:rsidRPr="002E66F1">
        <w:rPr>
          <w:rFonts w:ascii="Arial" w:hAnsi="Arial" w:cs="Arial"/>
          <w:b/>
          <w:sz w:val="20"/>
        </w:rPr>
        <w:t xml:space="preserve">McGorry PD, </w:t>
      </w:r>
      <w:r w:rsidRPr="002E66F1">
        <w:rPr>
          <w:rFonts w:ascii="Arial" w:hAnsi="Arial" w:cs="Arial"/>
          <w:sz w:val="20"/>
        </w:rPr>
        <w:t>Foley DL. 2008.  Familial psychopathology in the first episode psychosis outcome study.  Australian and New Zealand Journal of Psychiatry 42(7):617-</w:t>
      </w:r>
      <w:r w:rsidR="006D68A5" w:rsidRPr="002E66F1">
        <w:rPr>
          <w:rFonts w:ascii="Arial" w:hAnsi="Arial" w:cs="Arial"/>
          <w:sz w:val="20"/>
        </w:rPr>
        <w:t>6</w:t>
      </w:r>
      <w:r w:rsidRPr="002E66F1">
        <w:rPr>
          <w:rFonts w:ascii="Arial" w:hAnsi="Arial" w:cs="Arial"/>
          <w:sz w:val="20"/>
        </w:rPr>
        <w:t>26</w:t>
      </w:r>
      <w:r w:rsidR="006D68A5"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val="en-US"/>
        </w:rPr>
        <w:t>Murphy P, Stuart A &amp;</w:t>
      </w:r>
      <w:r w:rsidRPr="002E66F1">
        <w:rPr>
          <w:rFonts w:ascii="Arial" w:eastAsia="Times New Roman" w:hAnsi="Arial" w:cs="Arial"/>
          <w:b/>
          <w:sz w:val="20"/>
          <w:lang w:val="en-US"/>
        </w:rPr>
        <w:t xml:space="preserve"> Mcgorry P</w:t>
      </w:r>
      <w:r w:rsidRPr="002E66F1">
        <w:rPr>
          <w:rFonts w:ascii="Arial" w:eastAsia="Times New Roman" w:hAnsi="Arial" w:cs="Arial"/>
          <w:sz w:val="20"/>
          <w:lang w:val="en-US"/>
        </w:rPr>
        <w:t xml:space="preserve">. 2008. Duration of untreated negative symptoms and duration of active negative symptoms: proof of concepts. </w:t>
      </w:r>
      <w:r w:rsidRPr="002E66F1">
        <w:rPr>
          <w:rFonts w:ascii="Arial" w:eastAsia="Times New Roman" w:hAnsi="Arial" w:cs="Arial"/>
          <w:iCs/>
          <w:sz w:val="20"/>
          <w:lang w:val="en-US"/>
        </w:rPr>
        <w:t>Early Intervention in Psychiatry</w:t>
      </w:r>
      <w:r w:rsidRPr="002E66F1">
        <w:rPr>
          <w:rFonts w:ascii="Arial" w:eastAsia="Times New Roman" w:hAnsi="Arial" w:cs="Arial"/>
          <w:sz w:val="20"/>
          <w:lang w:val="en-US"/>
        </w:rPr>
        <w:t xml:space="preserve"> </w:t>
      </w:r>
      <w:r w:rsidRPr="002E66F1">
        <w:rPr>
          <w:rFonts w:ascii="Arial" w:eastAsia="Times New Roman" w:hAnsi="Arial" w:cs="Arial"/>
          <w:bCs/>
          <w:sz w:val="20"/>
          <w:lang w:val="en-US"/>
        </w:rPr>
        <w:t>2</w:t>
      </w:r>
      <w:r w:rsidR="008E40F8" w:rsidRPr="002E66F1">
        <w:rPr>
          <w:rFonts w:ascii="Arial" w:eastAsia="Times New Roman" w:hAnsi="Arial" w:cs="Arial"/>
          <w:sz w:val="20"/>
          <w:lang w:val="en-US"/>
        </w:rPr>
        <w:t>:</w:t>
      </w:r>
      <w:r w:rsidRPr="002E66F1">
        <w:rPr>
          <w:rFonts w:ascii="Arial" w:eastAsia="Times New Roman" w:hAnsi="Arial" w:cs="Arial"/>
          <w:sz w:val="20"/>
          <w:lang w:val="en-US"/>
        </w:rPr>
        <w:t>27-33</w:t>
      </w:r>
      <w:r w:rsidR="008E40F8" w:rsidRPr="002E66F1">
        <w:rPr>
          <w:rFonts w:ascii="Arial" w:eastAsia="Times New Roman" w:hAnsi="Arial" w:cs="Arial"/>
          <w:sz w:val="20"/>
          <w:lang w:val="en-US"/>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Nelson B, Simmons MB, Yung AR, Buckby JA, O'Dwyer L, Francey SM, Leicester S, Bapat S, </w:t>
      </w:r>
      <w:r w:rsidRPr="002E66F1">
        <w:rPr>
          <w:rFonts w:ascii="Arial" w:hAnsi="Arial" w:cs="Arial"/>
          <w:b/>
          <w:sz w:val="20"/>
        </w:rPr>
        <w:t>McGorry</w:t>
      </w:r>
      <w:r w:rsidRPr="002E66F1">
        <w:rPr>
          <w:rFonts w:ascii="Arial" w:hAnsi="Arial" w:cs="Arial"/>
          <w:sz w:val="20"/>
        </w:rPr>
        <w:t xml:space="preserve"> </w:t>
      </w:r>
      <w:r w:rsidRPr="002E66F1">
        <w:rPr>
          <w:rFonts w:ascii="Arial" w:hAnsi="Arial" w:cs="Arial"/>
          <w:b/>
          <w:sz w:val="20"/>
        </w:rPr>
        <w:t>PD</w:t>
      </w:r>
      <w:r w:rsidRPr="002E66F1">
        <w:rPr>
          <w:rFonts w:ascii="Arial" w:hAnsi="Arial" w:cs="Arial"/>
          <w:sz w:val="20"/>
        </w:rPr>
        <w:t xml:space="preserve">. 2008. Identifying the ultra-high risk (prodromal) population: evaluation of training workshops with mental health services. </w:t>
      </w:r>
      <w:r w:rsidRPr="002E66F1">
        <w:rPr>
          <w:rFonts w:ascii="Arial" w:eastAsia="Times New Roman" w:hAnsi="Arial" w:cs="Arial"/>
          <w:sz w:val="20"/>
          <w:lang w:eastAsia="en-AU"/>
        </w:rPr>
        <w:t xml:space="preserve">The Australian and New Zealand Journal of Psychiatry </w:t>
      </w:r>
      <w:r w:rsidRPr="002E66F1">
        <w:rPr>
          <w:rFonts w:ascii="Arial" w:hAnsi="Arial" w:cs="Arial"/>
          <w:sz w:val="20"/>
        </w:rPr>
        <w:t>42(3):236-</w:t>
      </w:r>
      <w:r w:rsidR="008E40F8" w:rsidRPr="002E66F1">
        <w:rPr>
          <w:rFonts w:ascii="Arial" w:hAnsi="Arial" w:cs="Arial"/>
          <w:sz w:val="20"/>
        </w:rPr>
        <w:t>2</w:t>
      </w:r>
      <w:r w:rsidRPr="002E66F1">
        <w:rPr>
          <w:rFonts w:ascii="Arial" w:hAnsi="Arial" w:cs="Arial"/>
          <w:sz w:val="20"/>
        </w:rPr>
        <w:t>43.</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Pantelis C, Berger GE, Wood SJ, And A, Brewer WJ, Phillips LJ, Yung AR, Proffitt TM, Velakoulis D, </w:t>
      </w:r>
      <w:r w:rsidRPr="002E66F1">
        <w:rPr>
          <w:rFonts w:ascii="Arial" w:hAnsi="Arial" w:cs="Arial"/>
          <w:b/>
          <w:sz w:val="20"/>
        </w:rPr>
        <w:t>McGorry PD</w:t>
      </w:r>
      <w:r w:rsidRPr="002E66F1">
        <w:rPr>
          <w:rFonts w:ascii="Arial" w:hAnsi="Arial" w:cs="Arial"/>
          <w:sz w:val="20"/>
        </w:rPr>
        <w:t>. 2008. Cross-sectional and longitudinal ventricular volume changes in chronic schizophrenia, first-episode psychosis and ultra-high risk individuals. Biological Psychiatry 63(7):237S</w:t>
      </w:r>
      <w:r w:rsidR="008E40F8" w:rsidRPr="002E66F1">
        <w:rPr>
          <w:rFonts w:ascii="Arial" w:hAnsi="Arial" w:cs="Arial"/>
          <w:sz w:val="20"/>
        </w:rPr>
        <w:t>.</w:t>
      </w:r>
    </w:p>
    <w:p w:rsidR="004F2D3A" w:rsidRPr="002E66F1" w:rsidRDefault="004F2D3A"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Robinson J, Gook S, Yuen HP, </w:t>
      </w:r>
      <w:r w:rsidRPr="002E66F1">
        <w:rPr>
          <w:rFonts w:ascii="Arial" w:hAnsi="Arial" w:cs="Arial"/>
          <w:b/>
          <w:sz w:val="20"/>
        </w:rPr>
        <w:t xml:space="preserve">McGorry PD, </w:t>
      </w:r>
      <w:r w:rsidRPr="002E66F1">
        <w:rPr>
          <w:rFonts w:ascii="Arial" w:hAnsi="Arial" w:cs="Arial"/>
          <w:sz w:val="20"/>
        </w:rPr>
        <w:t>Yung A. 2008. Managing deliberate self-harm in young people: an evaluation of a training program developed for school welfare staff using a pre-test post-test rese</w:t>
      </w:r>
      <w:r w:rsidR="006D68A5" w:rsidRPr="002E66F1">
        <w:rPr>
          <w:rFonts w:ascii="Arial" w:hAnsi="Arial" w:cs="Arial"/>
          <w:sz w:val="20"/>
        </w:rPr>
        <w:t>arch design.  BMC Psychiatry 8:</w:t>
      </w:r>
      <w:r w:rsidRPr="002E66F1">
        <w:rPr>
          <w:rFonts w:ascii="Arial" w:hAnsi="Arial" w:cs="Arial"/>
          <w:sz w:val="20"/>
        </w:rPr>
        <w:t>75</w:t>
      </w:r>
      <w:r w:rsidR="008E40F8" w:rsidRPr="002E66F1">
        <w:rPr>
          <w:rFonts w:ascii="Arial" w:hAnsi="Arial" w:cs="Arial"/>
          <w:sz w:val="20"/>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Schimmelman B., Huber CG, Lambert M, Cotton S, </w:t>
      </w:r>
      <w:r w:rsidRPr="002E66F1">
        <w:rPr>
          <w:rFonts w:ascii="Arial" w:hAnsi="Arial" w:cs="Arial"/>
          <w:b/>
          <w:sz w:val="20"/>
        </w:rPr>
        <w:t>McGorry P</w:t>
      </w:r>
      <w:r w:rsidRPr="002E66F1">
        <w:rPr>
          <w:rFonts w:ascii="Arial" w:hAnsi="Arial" w:cs="Arial"/>
          <w:sz w:val="20"/>
        </w:rPr>
        <w:t xml:space="preserve">, Conus P. 2008. Impact of duration of untreated psychosis on pre-treatment, baseline, and outcome characteristics in an epidemiological first-episode psychosis cohort. Journal of Psychiatric Research </w:t>
      </w:r>
      <w:r w:rsidR="008E40F8" w:rsidRPr="002E66F1">
        <w:rPr>
          <w:rFonts w:ascii="Arial" w:hAnsi="Arial" w:cs="Arial"/>
          <w:sz w:val="20"/>
        </w:rPr>
        <w:t>42(12):</w:t>
      </w:r>
      <w:r w:rsidRPr="002E66F1">
        <w:rPr>
          <w:rFonts w:ascii="Arial" w:hAnsi="Arial" w:cs="Arial"/>
          <w:sz w:val="20"/>
        </w:rPr>
        <w:t>982-990.</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Takahashi T, Yucel M, Yung A, Wood S, Phillips L, Berger G, Ang A, Soulsby B, </w:t>
      </w:r>
      <w:r w:rsidRPr="002E66F1">
        <w:rPr>
          <w:rFonts w:ascii="Arial" w:hAnsi="Arial" w:cs="Arial"/>
          <w:b/>
          <w:sz w:val="20"/>
        </w:rPr>
        <w:t>McGorry P</w:t>
      </w:r>
      <w:r w:rsidRPr="002E66F1">
        <w:rPr>
          <w:rFonts w:ascii="Arial" w:hAnsi="Arial" w:cs="Arial"/>
          <w:sz w:val="20"/>
        </w:rPr>
        <w:t>, Suzuki M, Velakoulis D, Pantelis C.</w:t>
      </w:r>
      <w:r w:rsidR="00063389" w:rsidRPr="002E66F1">
        <w:rPr>
          <w:rFonts w:ascii="Arial" w:hAnsi="Arial" w:cs="Arial"/>
          <w:sz w:val="20"/>
        </w:rPr>
        <w:t xml:space="preserve"> </w:t>
      </w:r>
      <w:r w:rsidRPr="002E66F1">
        <w:rPr>
          <w:rFonts w:ascii="Arial" w:hAnsi="Arial" w:cs="Arial"/>
          <w:sz w:val="20"/>
        </w:rPr>
        <w:t xml:space="preserve">2008. Adhesio interhalamica in individuals at high-risk for developing psychosis and patients wit psychotic disorders. Neuro-Psychopharmacology &amp; </w:t>
      </w:r>
      <w:r w:rsidR="008E40F8" w:rsidRPr="002E66F1">
        <w:rPr>
          <w:rFonts w:ascii="Arial" w:hAnsi="Arial" w:cs="Arial"/>
          <w:sz w:val="20"/>
        </w:rPr>
        <w:t>Biological Psychiatry, 32:1708-</w:t>
      </w:r>
      <w:r w:rsidRPr="002E66F1">
        <w:rPr>
          <w:rFonts w:ascii="Arial" w:hAnsi="Arial" w:cs="Arial"/>
          <w:sz w:val="20"/>
        </w:rPr>
        <w:t>1714</w:t>
      </w:r>
      <w:r w:rsidR="008E40F8" w:rsidRPr="002E66F1">
        <w:rPr>
          <w:rFonts w:ascii="Arial" w:hAnsi="Arial" w:cs="Arial"/>
          <w:sz w:val="20"/>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eastAsia="Times New Roman" w:hAnsi="Arial" w:cs="Arial"/>
          <w:color w:val="000000"/>
          <w:sz w:val="20"/>
          <w:lang w:val="en-US"/>
        </w:rPr>
      </w:pPr>
      <w:r w:rsidRPr="002E66F1">
        <w:rPr>
          <w:rFonts w:ascii="Arial" w:hAnsi="Arial" w:cs="Arial"/>
          <w:sz w:val="20"/>
        </w:rPr>
        <w:t>Takahashi T</w:t>
      </w:r>
      <w:r w:rsidR="008E40F8" w:rsidRPr="002E66F1">
        <w:rPr>
          <w:rFonts w:ascii="Arial" w:hAnsi="Arial" w:cs="Arial"/>
          <w:sz w:val="20"/>
        </w:rPr>
        <w:t>,</w:t>
      </w:r>
      <w:r w:rsidRPr="002E66F1">
        <w:rPr>
          <w:rFonts w:ascii="Arial" w:hAnsi="Arial" w:cs="Arial"/>
          <w:sz w:val="20"/>
        </w:rPr>
        <w:t xml:space="preserve"> Yung A, Yucel M, Wood S, Phillips L, Harding I, Soulsby B, </w:t>
      </w:r>
      <w:r w:rsidRPr="002E66F1">
        <w:rPr>
          <w:rFonts w:ascii="Arial" w:hAnsi="Arial" w:cs="Arial"/>
          <w:b/>
          <w:sz w:val="20"/>
        </w:rPr>
        <w:t>McGorry PD</w:t>
      </w:r>
      <w:r w:rsidRPr="002E66F1">
        <w:rPr>
          <w:rFonts w:ascii="Arial" w:hAnsi="Arial" w:cs="Arial"/>
          <w:sz w:val="20"/>
        </w:rPr>
        <w:t>, Suzuki M, Velakoulis D, Pantelis C.</w:t>
      </w:r>
      <w:r w:rsidR="00063389" w:rsidRPr="002E66F1">
        <w:rPr>
          <w:rFonts w:ascii="Arial" w:hAnsi="Arial" w:cs="Arial"/>
          <w:sz w:val="20"/>
        </w:rPr>
        <w:t xml:space="preserve"> </w:t>
      </w:r>
      <w:r w:rsidR="001C0522" w:rsidRPr="002E66F1">
        <w:rPr>
          <w:rFonts w:ascii="Arial" w:hAnsi="Arial" w:cs="Arial"/>
          <w:sz w:val="20"/>
        </w:rPr>
        <w:t>2008.</w:t>
      </w:r>
      <w:r w:rsidRPr="002E66F1">
        <w:rPr>
          <w:rFonts w:ascii="Arial" w:hAnsi="Arial" w:cs="Arial"/>
          <w:sz w:val="20"/>
        </w:rPr>
        <w:t xml:space="preserve"> </w:t>
      </w:r>
      <w:r w:rsidRPr="002E66F1">
        <w:rPr>
          <w:rFonts w:ascii="Arial" w:eastAsia="Times New Roman" w:hAnsi="Arial" w:cs="Arial"/>
          <w:sz w:val="20"/>
          <w:lang w:val="en-US"/>
        </w:rPr>
        <w:t xml:space="preserve">Prevalence of large cavum septi pellucidi in ultra high-risk individuals and patients with psychotic disorders. </w:t>
      </w:r>
      <w:r w:rsidRPr="002E66F1">
        <w:rPr>
          <w:rFonts w:ascii="Arial" w:eastAsia="Times New Roman" w:hAnsi="Arial" w:cs="Arial"/>
          <w:iCs/>
          <w:color w:val="000000"/>
          <w:sz w:val="20"/>
          <w:lang w:val="en-US"/>
        </w:rPr>
        <w:t>Schizophrenia Research</w:t>
      </w:r>
      <w:r w:rsidRPr="002E66F1">
        <w:rPr>
          <w:rFonts w:ascii="Arial" w:eastAsia="Times New Roman" w:hAnsi="Arial" w:cs="Arial"/>
          <w:color w:val="000000"/>
          <w:sz w:val="20"/>
          <w:lang w:val="en-US"/>
        </w:rPr>
        <w:t xml:space="preserve"> </w:t>
      </w:r>
      <w:r w:rsidR="008E40F8" w:rsidRPr="002E66F1">
        <w:rPr>
          <w:rFonts w:ascii="Arial" w:eastAsia="Times New Roman" w:hAnsi="Arial" w:cs="Arial"/>
          <w:bCs/>
          <w:color w:val="000000"/>
          <w:sz w:val="20"/>
          <w:lang w:val="en-US"/>
        </w:rPr>
        <w:t>105:</w:t>
      </w:r>
      <w:r w:rsidRPr="002E66F1">
        <w:rPr>
          <w:rFonts w:ascii="Arial" w:eastAsia="Times New Roman" w:hAnsi="Arial" w:cs="Arial"/>
          <w:bCs/>
          <w:color w:val="000000"/>
          <w:sz w:val="20"/>
          <w:lang w:val="en-US"/>
        </w:rPr>
        <w:t>236-244</w:t>
      </w:r>
      <w:r w:rsidR="008E40F8" w:rsidRPr="002E66F1">
        <w:rPr>
          <w:rFonts w:ascii="Arial" w:eastAsia="Times New Roman" w:hAnsi="Arial" w:cs="Arial"/>
          <w:bCs/>
          <w:color w:val="000000"/>
          <w:sz w:val="20"/>
          <w:lang w:val="en-US"/>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Walterfang M, Wood AG, Reutens DC, Wood SJ, Chen J, Velakoulis D, </w:t>
      </w:r>
      <w:r w:rsidRPr="002E66F1">
        <w:rPr>
          <w:rFonts w:ascii="Arial" w:hAnsi="Arial" w:cs="Arial"/>
          <w:b/>
          <w:sz w:val="20"/>
        </w:rPr>
        <w:t>McGorry PD</w:t>
      </w:r>
      <w:r w:rsidRPr="002E66F1">
        <w:rPr>
          <w:rFonts w:ascii="Arial" w:hAnsi="Arial" w:cs="Arial"/>
          <w:sz w:val="20"/>
        </w:rPr>
        <w:t>, Pantelis C. 2008. Morphology of the corpus callosum at different stages of schizophrenia: cross-sectional study in first-episode and chronic illness. British Journal of Psychiatry 192:429-</w:t>
      </w:r>
      <w:r w:rsidR="008E40F8" w:rsidRPr="002E66F1">
        <w:rPr>
          <w:rFonts w:ascii="Arial" w:hAnsi="Arial" w:cs="Arial"/>
          <w:sz w:val="20"/>
        </w:rPr>
        <w:t>4</w:t>
      </w:r>
      <w:r w:rsidRPr="002E66F1">
        <w:rPr>
          <w:rFonts w:ascii="Arial" w:hAnsi="Arial" w:cs="Arial"/>
          <w:sz w:val="20"/>
        </w:rPr>
        <w:t>34.</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rPr>
        <w:t xml:space="preserve">Walterfang M, Yung A, Wood AG, Reutens DC, Phillips L, Wood SJ, J. C, Velakoulis D, </w:t>
      </w:r>
      <w:r w:rsidRPr="002E66F1">
        <w:rPr>
          <w:rFonts w:ascii="Arial" w:eastAsia="Times New Roman" w:hAnsi="Arial" w:cs="Arial"/>
          <w:b/>
          <w:sz w:val="20"/>
        </w:rPr>
        <w:t>McGorry PD</w:t>
      </w:r>
      <w:r w:rsidR="001C0522" w:rsidRPr="002E66F1">
        <w:rPr>
          <w:rFonts w:ascii="Arial" w:eastAsia="Times New Roman" w:hAnsi="Arial" w:cs="Arial"/>
          <w:sz w:val="20"/>
        </w:rPr>
        <w:t>, Pantelis C. 2008.</w:t>
      </w:r>
      <w:r w:rsidRPr="002E66F1">
        <w:rPr>
          <w:rFonts w:ascii="Arial" w:eastAsia="Times New Roman" w:hAnsi="Arial" w:cs="Arial"/>
          <w:sz w:val="20"/>
        </w:rPr>
        <w:t xml:space="preserve"> Corpus callosum shape alterations in individuals prior to the onset of psychosis. Schizophrenia Research 103:1-10</w:t>
      </w:r>
      <w:r w:rsidR="008E40F8" w:rsidRPr="002E66F1">
        <w:rPr>
          <w:rFonts w:ascii="Arial" w:eastAsia="Times New Roman"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rPr>
        <w:t xml:space="preserve">Walterfang M, McGuire PK, Yung AR, Philips LJ, Velakoulis D, Wood SJ, Suckling J, Bullmore ET, Brewer W, Soulsby B, Desmond P, </w:t>
      </w:r>
      <w:r w:rsidRPr="002E66F1">
        <w:rPr>
          <w:rFonts w:ascii="Arial" w:eastAsia="Times New Roman" w:hAnsi="Arial" w:cs="Arial"/>
          <w:b/>
          <w:sz w:val="20"/>
        </w:rPr>
        <w:t>McGorry PD</w:t>
      </w:r>
      <w:r w:rsidRPr="002E66F1">
        <w:rPr>
          <w:rFonts w:ascii="Arial" w:eastAsia="Times New Roman" w:hAnsi="Arial" w:cs="Arial"/>
          <w:sz w:val="20"/>
        </w:rPr>
        <w:t>, Pantelis C.</w:t>
      </w:r>
      <w:r w:rsidR="00C15903" w:rsidRPr="002E66F1">
        <w:rPr>
          <w:rFonts w:ascii="Arial" w:eastAsia="Times New Roman" w:hAnsi="Arial" w:cs="Arial"/>
          <w:sz w:val="20"/>
        </w:rPr>
        <w:t>2008.</w:t>
      </w:r>
      <w:r w:rsidRPr="002E66F1">
        <w:rPr>
          <w:rFonts w:ascii="Arial" w:eastAsia="Times New Roman" w:hAnsi="Arial" w:cs="Arial"/>
          <w:sz w:val="20"/>
        </w:rPr>
        <w:t xml:space="preserve"> White matter volume changes in people who develop psychosis. Britis</w:t>
      </w:r>
      <w:r w:rsidR="008E40F8" w:rsidRPr="002E66F1">
        <w:rPr>
          <w:rFonts w:ascii="Arial" w:eastAsia="Times New Roman" w:hAnsi="Arial" w:cs="Arial"/>
          <w:sz w:val="20"/>
        </w:rPr>
        <w:t>h Journal of Psychiatry 193(3):</w:t>
      </w:r>
      <w:r w:rsidRPr="002E66F1">
        <w:rPr>
          <w:rFonts w:ascii="Arial" w:eastAsia="Times New Roman" w:hAnsi="Arial" w:cs="Arial"/>
          <w:sz w:val="20"/>
        </w:rPr>
        <w:t>210-215</w:t>
      </w:r>
      <w:r w:rsidR="008E40F8" w:rsidRPr="002E66F1">
        <w:rPr>
          <w:rFonts w:ascii="Arial" w:eastAsia="Times New Roman" w:hAnsi="Arial" w:cs="Arial"/>
          <w:sz w:val="20"/>
        </w:rPr>
        <w:t>.</w:t>
      </w:r>
      <w:r w:rsidRPr="002E66F1">
        <w:rPr>
          <w:rFonts w:ascii="Arial" w:eastAsia="Times New Roman" w:hAnsi="Arial" w:cs="Arial"/>
          <w:sz w:val="20"/>
        </w:rPr>
        <w:t xml:space="preserve"> </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eastAsia="Times New Roman" w:hAnsi="Arial" w:cs="Arial"/>
          <w:color w:val="000000"/>
          <w:sz w:val="20"/>
          <w:lang w:val="en-US"/>
        </w:rPr>
      </w:pPr>
      <w:r w:rsidRPr="002E66F1">
        <w:rPr>
          <w:rFonts w:ascii="Arial" w:eastAsia="Times New Roman" w:hAnsi="Arial" w:cs="Arial"/>
          <w:color w:val="000000"/>
          <w:sz w:val="20"/>
          <w:lang w:val="en-US"/>
        </w:rPr>
        <w:t xml:space="preserve">Wood S, Berger G, Wellard R, Proffitt T, Mcconchie M, Velakoulis D, </w:t>
      </w:r>
      <w:r w:rsidRPr="002E66F1">
        <w:rPr>
          <w:rFonts w:ascii="Arial" w:eastAsia="Times New Roman" w:hAnsi="Arial" w:cs="Arial"/>
          <w:b/>
          <w:color w:val="000000"/>
          <w:sz w:val="20"/>
          <w:lang w:val="en-US"/>
        </w:rPr>
        <w:t>Mcgorry P</w:t>
      </w:r>
      <w:r w:rsidRPr="002E66F1">
        <w:rPr>
          <w:rFonts w:ascii="Arial" w:eastAsia="Times New Roman" w:hAnsi="Arial" w:cs="Arial"/>
          <w:color w:val="000000"/>
          <w:sz w:val="20"/>
          <w:lang w:val="en-US"/>
        </w:rPr>
        <w:t xml:space="preserve"> &amp; Pantelis C. 2008. An H-MRS investigation of the medial temporal lobe in antipsychotic-naive and early-treated first episode psychosis. </w:t>
      </w:r>
      <w:r w:rsidRPr="002E66F1">
        <w:rPr>
          <w:rFonts w:ascii="Arial" w:eastAsia="Times New Roman" w:hAnsi="Arial" w:cs="Arial"/>
          <w:iCs/>
          <w:color w:val="000000"/>
          <w:sz w:val="20"/>
          <w:lang w:val="en-US"/>
        </w:rPr>
        <w:t>Schizophrenia Research</w:t>
      </w:r>
      <w:r w:rsidRPr="002E66F1">
        <w:rPr>
          <w:rFonts w:ascii="Arial" w:eastAsia="Times New Roman" w:hAnsi="Arial" w:cs="Arial"/>
          <w:color w:val="000000"/>
          <w:sz w:val="20"/>
          <w:lang w:val="en-US"/>
        </w:rPr>
        <w:t xml:space="preserve"> </w:t>
      </w:r>
      <w:r w:rsidRPr="002E66F1">
        <w:rPr>
          <w:rFonts w:ascii="Arial" w:eastAsia="Times New Roman" w:hAnsi="Arial" w:cs="Arial"/>
          <w:bCs/>
          <w:color w:val="000000"/>
          <w:sz w:val="20"/>
          <w:lang w:val="en-US"/>
        </w:rPr>
        <w:t>102</w:t>
      </w:r>
      <w:r w:rsidR="008E40F8" w:rsidRPr="002E66F1">
        <w:rPr>
          <w:rFonts w:ascii="Arial" w:eastAsia="Times New Roman" w:hAnsi="Arial" w:cs="Arial"/>
          <w:color w:val="000000"/>
          <w:sz w:val="20"/>
          <w:lang w:val="en-US"/>
        </w:rPr>
        <w:t>:</w:t>
      </w:r>
      <w:r w:rsidRPr="002E66F1">
        <w:rPr>
          <w:rFonts w:ascii="Arial" w:eastAsia="Times New Roman" w:hAnsi="Arial" w:cs="Arial"/>
          <w:color w:val="000000"/>
          <w:sz w:val="20"/>
          <w:lang w:val="en-US"/>
        </w:rPr>
        <w:t>163-170</w:t>
      </w:r>
      <w:r w:rsidR="008E40F8" w:rsidRPr="002E66F1">
        <w:rPr>
          <w:rFonts w:ascii="Arial" w:eastAsia="Times New Roman" w:hAnsi="Arial" w:cs="Arial"/>
          <w:color w:val="000000"/>
          <w:sz w:val="20"/>
          <w:lang w:val="en-US"/>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Yung AR, Nelson B, Stanford C, Simmons MB, Cosgrave EM, Killackey EJ, Phillips LJ, Bechdolf A, Buckby J, </w:t>
      </w:r>
      <w:r w:rsidRPr="002E66F1">
        <w:rPr>
          <w:rFonts w:ascii="Arial" w:hAnsi="Arial" w:cs="Arial"/>
          <w:b/>
          <w:sz w:val="20"/>
        </w:rPr>
        <w:t>McGorry PD</w:t>
      </w:r>
      <w:r w:rsidRPr="002E66F1">
        <w:rPr>
          <w:rFonts w:ascii="Arial" w:hAnsi="Arial" w:cs="Arial"/>
          <w:sz w:val="20"/>
        </w:rPr>
        <w:t>. 2008. Validation of “prodromal” criteria to detect individuals at ultra high r</w:t>
      </w:r>
      <w:r w:rsidR="007E0A12" w:rsidRPr="002E66F1">
        <w:rPr>
          <w:rFonts w:ascii="Arial" w:hAnsi="Arial" w:cs="Arial"/>
          <w:sz w:val="20"/>
        </w:rPr>
        <w:t>isk of psychosis: 2 year follow-</w:t>
      </w:r>
      <w:r w:rsidRPr="002E66F1">
        <w:rPr>
          <w:rFonts w:ascii="Arial" w:hAnsi="Arial" w:cs="Arial"/>
          <w:sz w:val="20"/>
        </w:rPr>
        <w:t>up. S</w:t>
      </w:r>
      <w:r w:rsidR="008E40F8" w:rsidRPr="002E66F1">
        <w:rPr>
          <w:rFonts w:ascii="Arial" w:hAnsi="Arial" w:cs="Arial"/>
          <w:sz w:val="20"/>
        </w:rPr>
        <w:t>chizophrenia Research 105(1-3):</w:t>
      </w:r>
      <w:r w:rsidRPr="002E66F1">
        <w:rPr>
          <w:rFonts w:ascii="Arial" w:hAnsi="Arial" w:cs="Arial"/>
          <w:sz w:val="20"/>
        </w:rPr>
        <w:t>10-17.</w:t>
      </w:r>
    </w:p>
    <w:p w:rsidR="001C0E4C" w:rsidRPr="002E66F1" w:rsidRDefault="001C0E4C" w:rsidP="00151AF4">
      <w:pPr>
        <w:widowControl w:val="0"/>
        <w:autoSpaceDE w:val="0"/>
        <w:autoSpaceDN w:val="0"/>
        <w:adjustRightInd w:val="0"/>
        <w:spacing w:after="120" w:line="276" w:lineRule="auto"/>
        <w:ind w:left="737" w:hanging="737"/>
        <w:jc w:val="both"/>
        <w:rPr>
          <w:rFonts w:ascii="Arial" w:hAnsi="Arial" w:cs="Arial"/>
          <w:sz w:val="20"/>
        </w:rPr>
      </w:pPr>
    </w:p>
    <w:p w:rsidR="001C0E4C" w:rsidRPr="002E66F1" w:rsidRDefault="001C0E4C" w:rsidP="00576CE7">
      <w:pPr>
        <w:pStyle w:val="Heading3"/>
      </w:pPr>
      <w:bookmarkStart w:id="37" w:name="_Toc393284091"/>
      <w:r w:rsidRPr="002E66F1">
        <w:t>2009</w:t>
      </w:r>
      <w:bookmarkEnd w:id="37"/>
    </w:p>
    <w:p w:rsidR="001C0E4C" w:rsidRPr="002E66F1" w:rsidRDefault="001C0E4C" w:rsidP="00151AF4">
      <w:pPr>
        <w:widowControl w:val="0"/>
        <w:autoSpaceDE w:val="0"/>
        <w:autoSpaceDN w:val="0"/>
        <w:adjustRightInd w:val="0"/>
        <w:spacing w:after="120" w:line="276" w:lineRule="auto"/>
        <w:ind w:left="737" w:hanging="737"/>
        <w:jc w:val="both"/>
        <w:rPr>
          <w:rFonts w:ascii="Arial" w:hAnsi="Arial" w:cs="Arial"/>
          <w:sz w:val="20"/>
        </w:rPr>
      </w:pPr>
    </w:p>
    <w:p w:rsidR="00B22BB2" w:rsidRPr="002E66F1" w:rsidRDefault="00B22BB2"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lang w:val="en-US"/>
        </w:rPr>
        <w:t xml:space="preserve">Alvarez-Jimenez M, Gleeson JF, </w:t>
      </w:r>
      <w:r w:rsidRPr="002E66F1">
        <w:rPr>
          <w:rFonts w:ascii="Arial" w:hAnsi="Arial" w:cs="Arial"/>
          <w:bCs/>
          <w:sz w:val="20"/>
          <w:lang w:val="en-US"/>
        </w:rPr>
        <w:t>Cotton S,</w:t>
      </w:r>
      <w:r w:rsidRPr="002E66F1">
        <w:rPr>
          <w:rFonts w:ascii="Arial" w:hAnsi="Arial" w:cs="Arial"/>
          <w:sz w:val="20"/>
          <w:lang w:val="en-US"/>
        </w:rPr>
        <w:t xml:space="preserve"> Wade D, Gee D, Pearce T, Crisp K, Spiliotacopoulos D, Newman B, </w:t>
      </w:r>
      <w:r w:rsidRPr="002E66F1">
        <w:rPr>
          <w:rFonts w:ascii="Arial" w:hAnsi="Arial" w:cs="Arial"/>
          <w:b/>
          <w:sz w:val="20"/>
          <w:lang w:val="en-US"/>
        </w:rPr>
        <w:t>McGorry PD</w:t>
      </w:r>
      <w:r w:rsidRPr="002E66F1">
        <w:rPr>
          <w:rFonts w:ascii="Arial" w:hAnsi="Arial" w:cs="Arial"/>
          <w:sz w:val="20"/>
          <w:lang w:val="en-US"/>
        </w:rPr>
        <w:t xml:space="preserve">. 2009. Predictors of adherence to cognitive-behavioural therapy in first-episode psychosis. </w:t>
      </w:r>
      <w:r w:rsidRPr="002E66F1">
        <w:rPr>
          <w:rFonts w:ascii="Arial" w:hAnsi="Arial" w:cs="Arial"/>
          <w:iCs/>
          <w:sz w:val="20"/>
          <w:lang w:val="en-US"/>
        </w:rPr>
        <w:t>Canadian Journal of Psychiatry 5</w:t>
      </w:r>
      <w:r w:rsidR="00A07EB3" w:rsidRPr="002E66F1">
        <w:rPr>
          <w:rFonts w:ascii="Arial" w:hAnsi="Arial" w:cs="Arial"/>
          <w:iCs/>
          <w:sz w:val="20"/>
          <w:lang w:val="en-US"/>
        </w:rPr>
        <w:t>4(10):710-</w:t>
      </w:r>
      <w:r w:rsidRPr="002E66F1">
        <w:rPr>
          <w:rFonts w:ascii="Arial" w:hAnsi="Arial" w:cs="Arial"/>
          <w:iCs/>
          <w:sz w:val="20"/>
          <w:lang w:val="en-US"/>
        </w:rPr>
        <w:t>718.</w:t>
      </w:r>
    </w:p>
    <w:p w:rsidR="00F63B42" w:rsidRPr="002E66F1" w:rsidRDefault="00F63B42"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lastRenderedPageBreak/>
        <w:t xml:space="preserve">Chanen AM, Jackson HJ, McCutcheon LK, Jovev M, Dudgeon P, Yuen HP, Germano D, Nistico H, McDougall E, Weinstein C, Clarkson V, </w:t>
      </w:r>
      <w:r w:rsidRPr="002E66F1">
        <w:rPr>
          <w:rFonts w:ascii="Arial" w:hAnsi="Arial" w:cs="Arial"/>
          <w:b/>
          <w:sz w:val="20"/>
        </w:rPr>
        <w:t>McGorry PD</w:t>
      </w:r>
      <w:r w:rsidRPr="002E66F1">
        <w:rPr>
          <w:rFonts w:ascii="Arial" w:hAnsi="Arial" w:cs="Arial"/>
          <w:sz w:val="20"/>
        </w:rPr>
        <w:t>.</w:t>
      </w:r>
      <w:r w:rsidR="00B22BB2" w:rsidRPr="002E66F1">
        <w:rPr>
          <w:rFonts w:ascii="Arial" w:hAnsi="Arial" w:cs="Arial"/>
          <w:sz w:val="20"/>
        </w:rPr>
        <w:t xml:space="preserve"> </w:t>
      </w:r>
      <w:r w:rsidRPr="002E66F1">
        <w:rPr>
          <w:rFonts w:ascii="Arial" w:hAnsi="Arial" w:cs="Arial"/>
          <w:sz w:val="20"/>
        </w:rPr>
        <w:t>2009. Early intervention for adolescents with borderline personality disorder: quasi-experimental comparison with treatment as usual. Australian and New Zeala</w:t>
      </w:r>
      <w:r w:rsidR="00A07EB3" w:rsidRPr="002E66F1">
        <w:rPr>
          <w:rFonts w:ascii="Arial" w:hAnsi="Arial" w:cs="Arial"/>
          <w:sz w:val="20"/>
        </w:rPr>
        <w:t>nd Journal of Psychiatry 43(5):</w:t>
      </w:r>
      <w:r w:rsidRPr="002E66F1">
        <w:rPr>
          <w:rFonts w:ascii="Arial" w:hAnsi="Arial" w:cs="Arial"/>
          <w:sz w:val="20"/>
        </w:rPr>
        <w:t>397-408.</w:t>
      </w:r>
    </w:p>
    <w:p w:rsidR="00CC3369" w:rsidRPr="002E66F1" w:rsidRDefault="00CC3369"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Cochi L, Walterfang M,Testa R, Wood SJ,  Seal ML, Suckling J,Takahashi T,  Proffitt TM,  Brewer WJ, Adamson C, Soulsby B, Velakoulis D, </w:t>
      </w:r>
      <w:r w:rsidRPr="002E66F1">
        <w:rPr>
          <w:rFonts w:ascii="Arial" w:hAnsi="Arial" w:cs="Arial"/>
          <w:b/>
          <w:sz w:val="20"/>
        </w:rPr>
        <w:t>McGorry PD</w:t>
      </w:r>
      <w:r w:rsidRPr="002E66F1">
        <w:rPr>
          <w:rFonts w:ascii="Arial" w:hAnsi="Arial" w:cs="Arial"/>
          <w:sz w:val="20"/>
        </w:rPr>
        <w:t>, Pantelis C. 2009. Grey and white matter abnormalities are associated with impaired spatial working memory ability in first-episode schizophrenia. S</w:t>
      </w:r>
      <w:r w:rsidR="00A07EB3" w:rsidRPr="002E66F1">
        <w:rPr>
          <w:rFonts w:ascii="Arial" w:hAnsi="Arial" w:cs="Arial"/>
          <w:sz w:val="20"/>
        </w:rPr>
        <w:t>chizophrenia Research 115(2-3):</w:t>
      </w:r>
      <w:r w:rsidRPr="002E66F1">
        <w:rPr>
          <w:rFonts w:ascii="Arial" w:hAnsi="Arial" w:cs="Arial"/>
          <w:sz w:val="20"/>
        </w:rPr>
        <w:t>163-172</w:t>
      </w:r>
      <w:r w:rsidR="00A07EB3" w:rsidRPr="002E66F1">
        <w:rPr>
          <w:rFonts w:ascii="Arial" w:hAnsi="Arial" w:cs="Arial"/>
          <w:sz w:val="20"/>
        </w:rPr>
        <w:t>.</w:t>
      </w:r>
    </w:p>
    <w:p w:rsidR="00596F17" w:rsidRPr="002E66F1" w:rsidRDefault="00596F17"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Cotton SM,</w:t>
      </w:r>
      <w:r w:rsidRPr="002E66F1">
        <w:t xml:space="preserve"> </w:t>
      </w:r>
      <w:r w:rsidRPr="002E66F1">
        <w:rPr>
          <w:rFonts w:ascii="Arial" w:hAnsi="Arial" w:cs="Arial"/>
          <w:sz w:val="20"/>
        </w:rPr>
        <w:t xml:space="preserve">Lambert M, Schimmelmann BG, Foley DL, Morley KI, </w:t>
      </w:r>
      <w:r w:rsidRPr="002E66F1">
        <w:rPr>
          <w:rFonts w:ascii="Arial" w:hAnsi="Arial" w:cs="Arial"/>
          <w:b/>
          <w:sz w:val="20"/>
        </w:rPr>
        <w:t>McGorry PD</w:t>
      </w:r>
      <w:r w:rsidRPr="002E66F1">
        <w:rPr>
          <w:rFonts w:ascii="Arial" w:hAnsi="Arial" w:cs="Arial"/>
          <w:sz w:val="20"/>
        </w:rPr>
        <w:t xml:space="preserve">, Conus P. </w:t>
      </w:r>
      <w:r w:rsidR="00063389" w:rsidRPr="002E66F1">
        <w:rPr>
          <w:rFonts w:ascii="Arial" w:hAnsi="Arial" w:cs="Arial"/>
          <w:sz w:val="20"/>
        </w:rPr>
        <w:t xml:space="preserve">2009. </w:t>
      </w:r>
      <w:r w:rsidRPr="002E66F1">
        <w:rPr>
          <w:rFonts w:ascii="Arial" w:hAnsi="Arial" w:cs="Arial"/>
          <w:sz w:val="20"/>
        </w:rPr>
        <w:t>Gender differences in premorbid, entry, treatment and outcome characteristics in a treated epidemiological sample of 661 patients with first episode psychosis. Schizophrenia Research 114</w:t>
      </w:r>
      <w:r w:rsidR="00667082" w:rsidRPr="002E66F1">
        <w:rPr>
          <w:rFonts w:ascii="Arial" w:hAnsi="Arial" w:cs="Arial"/>
          <w:sz w:val="20"/>
        </w:rPr>
        <w:t>(1-3)</w:t>
      </w:r>
      <w:r w:rsidR="00A07EB3" w:rsidRPr="002E66F1">
        <w:rPr>
          <w:rFonts w:ascii="Arial" w:hAnsi="Arial" w:cs="Arial"/>
          <w:sz w:val="20"/>
        </w:rPr>
        <w:t>:</w:t>
      </w:r>
      <w:r w:rsidRPr="002E66F1">
        <w:rPr>
          <w:rFonts w:ascii="Arial" w:hAnsi="Arial" w:cs="Arial"/>
          <w:sz w:val="20"/>
        </w:rPr>
        <w:t>17-24</w:t>
      </w:r>
      <w:r w:rsidR="00A07EB3" w:rsidRPr="002E66F1">
        <w:rPr>
          <w:rFonts w:ascii="Arial" w:hAnsi="Arial" w:cs="Arial"/>
          <w:sz w:val="20"/>
        </w:rPr>
        <w:t>.</w:t>
      </w:r>
    </w:p>
    <w:p w:rsidR="006D6BFB" w:rsidRPr="002E66F1" w:rsidRDefault="006D6BFB" w:rsidP="00486190">
      <w:pPr>
        <w:numPr>
          <w:ilvl w:val="0"/>
          <w:numId w:val="10"/>
        </w:numPr>
        <w:suppressAutoHyphens/>
        <w:spacing w:after="120" w:line="276" w:lineRule="auto"/>
        <w:ind w:left="680" w:hanging="680"/>
        <w:jc w:val="both"/>
        <w:rPr>
          <w:rFonts w:ascii="Arial" w:hAnsi="Arial" w:cs="Arial"/>
          <w:sz w:val="20"/>
          <w:szCs w:val="22"/>
          <w:lang w:val="en-US"/>
        </w:rPr>
      </w:pPr>
      <w:r w:rsidRPr="002E66F1">
        <w:rPr>
          <w:rFonts w:ascii="Arial" w:hAnsi="Arial" w:cs="Arial"/>
          <w:sz w:val="20"/>
          <w:szCs w:val="22"/>
          <w:lang w:val="en-US"/>
        </w:rPr>
        <w:t>Fornito A, Yucel M, Wood SJ, Bechdolf A, Carter S, Adamson C, Velakoulis D, Saling MM</w:t>
      </w:r>
      <w:r w:rsidRPr="002E66F1">
        <w:rPr>
          <w:rFonts w:ascii="Arial" w:hAnsi="Arial" w:cs="Arial"/>
          <w:b/>
          <w:sz w:val="20"/>
          <w:szCs w:val="22"/>
          <w:lang w:val="en-US"/>
        </w:rPr>
        <w:t>, McGorry PD</w:t>
      </w:r>
      <w:r w:rsidRPr="002E66F1">
        <w:rPr>
          <w:rFonts w:ascii="Arial" w:hAnsi="Arial" w:cs="Arial"/>
          <w:sz w:val="20"/>
          <w:szCs w:val="22"/>
          <w:lang w:val="en-US"/>
        </w:rPr>
        <w:t xml:space="preserve">, Pantelis C. </w:t>
      </w:r>
      <w:r w:rsidR="00737357" w:rsidRPr="002E66F1">
        <w:rPr>
          <w:rFonts w:ascii="Arial" w:hAnsi="Arial" w:cs="Arial"/>
          <w:sz w:val="20"/>
          <w:szCs w:val="22"/>
          <w:lang w:val="en-US"/>
        </w:rPr>
        <w:t xml:space="preserve">2009. </w:t>
      </w:r>
      <w:r w:rsidRPr="002E66F1">
        <w:rPr>
          <w:rFonts w:ascii="Arial" w:hAnsi="Arial" w:cs="Arial"/>
          <w:sz w:val="20"/>
          <w:szCs w:val="22"/>
          <w:lang w:val="en-US"/>
        </w:rPr>
        <w:t>Anterior cingulate cortex abnormalities associated with a first psychotic episode in bipolar disorder. British Journal of Psychiatry 194</w:t>
      </w:r>
      <w:r w:rsidR="004258DE" w:rsidRPr="002E66F1">
        <w:rPr>
          <w:rFonts w:ascii="Arial" w:hAnsi="Arial" w:cs="Arial"/>
          <w:sz w:val="20"/>
          <w:szCs w:val="22"/>
          <w:lang w:val="en-US"/>
        </w:rPr>
        <w:t xml:space="preserve"> (5)</w:t>
      </w:r>
      <w:r w:rsidR="00A07EB3" w:rsidRPr="002E66F1">
        <w:rPr>
          <w:rFonts w:ascii="Arial" w:hAnsi="Arial" w:cs="Arial"/>
          <w:sz w:val="20"/>
          <w:szCs w:val="22"/>
          <w:lang w:val="en-US"/>
        </w:rPr>
        <w:t>:</w:t>
      </w:r>
      <w:r w:rsidRPr="002E66F1">
        <w:rPr>
          <w:rFonts w:ascii="Arial" w:hAnsi="Arial" w:cs="Arial"/>
          <w:sz w:val="20"/>
          <w:szCs w:val="22"/>
          <w:lang w:val="en-US"/>
        </w:rPr>
        <w:t>426-433</w:t>
      </w:r>
      <w:r w:rsidR="00A07EB3" w:rsidRPr="002E66F1">
        <w:rPr>
          <w:rFonts w:ascii="Arial" w:hAnsi="Arial" w:cs="Arial"/>
          <w:sz w:val="20"/>
          <w:szCs w:val="22"/>
          <w:lang w:val="en-US"/>
        </w:rPr>
        <w:t>.</w:t>
      </w:r>
    </w:p>
    <w:p w:rsidR="00AA747B" w:rsidRPr="002E66F1" w:rsidRDefault="00AA747B"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hAnsi="Arial" w:cs="Arial"/>
          <w:sz w:val="20"/>
        </w:rPr>
        <w:t>Garner B, Berger G, Nicolo JP, MacKinnon A, Wood SJ, Pariante CM, Da</w:t>
      </w:r>
      <w:r w:rsidR="00151AF4" w:rsidRPr="002E66F1">
        <w:rPr>
          <w:rFonts w:ascii="Arial" w:hAnsi="Arial" w:cs="Arial"/>
          <w:sz w:val="20"/>
        </w:rPr>
        <w:t xml:space="preserve">zzan P, Proffitt T, Markulev </w:t>
      </w:r>
      <w:r w:rsidRPr="002E66F1">
        <w:rPr>
          <w:rFonts w:ascii="Arial" w:hAnsi="Arial" w:cs="Arial"/>
          <w:sz w:val="20"/>
        </w:rPr>
        <w:t xml:space="preserve">C, Kerr M, McConchie M, Phillips LJ, Pantelis C, </w:t>
      </w:r>
      <w:r w:rsidRPr="002E66F1">
        <w:rPr>
          <w:rFonts w:ascii="Arial" w:hAnsi="Arial" w:cs="Arial"/>
          <w:b/>
          <w:sz w:val="20"/>
        </w:rPr>
        <w:t>McGorry PD</w:t>
      </w:r>
      <w:r w:rsidRPr="002E66F1">
        <w:rPr>
          <w:rFonts w:ascii="Arial" w:hAnsi="Arial" w:cs="Arial"/>
          <w:sz w:val="20"/>
        </w:rPr>
        <w:t>. 2009. Pituitary volume and early treatment response in drug-naïve first-episode psychosis patients. Schizophrenia Research</w:t>
      </w:r>
      <w:r w:rsidR="00A07EB3" w:rsidRPr="002E66F1">
        <w:rPr>
          <w:rFonts w:ascii="Arial" w:hAnsi="Arial" w:cs="Arial"/>
          <w:sz w:val="20"/>
        </w:rPr>
        <w:t xml:space="preserve"> 113(1):</w:t>
      </w:r>
      <w:r w:rsidRPr="002E66F1">
        <w:rPr>
          <w:rFonts w:ascii="Arial" w:hAnsi="Arial" w:cs="Arial"/>
          <w:sz w:val="20"/>
        </w:rPr>
        <w:t>65-71</w:t>
      </w:r>
      <w:r w:rsidR="00A07EB3" w:rsidRPr="002E66F1">
        <w:rPr>
          <w:rFonts w:ascii="Arial" w:hAnsi="Arial" w:cs="Arial"/>
          <w:sz w:val="20"/>
        </w:rPr>
        <w:t>.</w:t>
      </w:r>
    </w:p>
    <w:p w:rsidR="00A173F8" w:rsidRPr="002E66F1" w:rsidRDefault="00A173F8"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Gleeson JFM, Cotton S, Alvarez-Jimenez M, Wade D, Gee D, Crisp K, Pearce T, Newman B, Spiliotacopoulos D, Castle D, </w:t>
      </w:r>
      <w:r w:rsidRPr="002E66F1">
        <w:rPr>
          <w:rFonts w:ascii="Arial" w:hAnsi="Arial" w:cs="Arial"/>
          <w:b/>
          <w:sz w:val="20"/>
        </w:rPr>
        <w:t xml:space="preserve">McGorry PD. </w:t>
      </w:r>
      <w:r w:rsidR="00737357" w:rsidRPr="002E66F1">
        <w:rPr>
          <w:rFonts w:ascii="Arial" w:hAnsi="Arial" w:cs="Arial"/>
          <w:sz w:val="20"/>
        </w:rPr>
        <w:t>2009</w:t>
      </w:r>
      <w:r w:rsidR="00737357" w:rsidRPr="002E66F1">
        <w:rPr>
          <w:rFonts w:ascii="Arial" w:hAnsi="Arial" w:cs="Arial"/>
          <w:b/>
          <w:sz w:val="20"/>
        </w:rPr>
        <w:t>.</w:t>
      </w:r>
      <w:r w:rsidRPr="002E66F1">
        <w:rPr>
          <w:rFonts w:ascii="Arial" w:hAnsi="Arial" w:cs="Arial"/>
          <w:b/>
          <w:sz w:val="20"/>
        </w:rPr>
        <w:t xml:space="preserve"> </w:t>
      </w:r>
      <w:r w:rsidRPr="002E66F1">
        <w:rPr>
          <w:rFonts w:ascii="Arial" w:hAnsi="Arial" w:cs="Arial"/>
          <w:sz w:val="20"/>
        </w:rPr>
        <w:t>A randomized controlled trial of relapse prevention therapy for first-episode psychosis patients. Journal of Clinica</w:t>
      </w:r>
      <w:r w:rsidR="00A07EB3" w:rsidRPr="002E66F1">
        <w:rPr>
          <w:rFonts w:ascii="Arial" w:hAnsi="Arial" w:cs="Arial"/>
          <w:sz w:val="20"/>
        </w:rPr>
        <w:t>l Psychiatry 70(4):</w:t>
      </w:r>
      <w:r w:rsidRPr="002E66F1">
        <w:rPr>
          <w:rFonts w:ascii="Arial" w:hAnsi="Arial" w:cs="Arial"/>
          <w:sz w:val="20"/>
        </w:rPr>
        <w:t>477-486</w:t>
      </w:r>
      <w:r w:rsidR="00A07EB3"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Hickie IB, </w:t>
      </w:r>
      <w:r w:rsidRPr="002E66F1">
        <w:rPr>
          <w:rFonts w:ascii="Arial" w:hAnsi="Arial" w:cs="Arial"/>
          <w:b/>
          <w:sz w:val="20"/>
        </w:rPr>
        <w:t>McGorry PD</w:t>
      </w:r>
      <w:r w:rsidRPr="002E66F1">
        <w:rPr>
          <w:rFonts w:ascii="Arial" w:hAnsi="Arial" w:cs="Arial"/>
          <w:sz w:val="20"/>
        </w:rPr>
        <w:t>. 2009. Characterising novel pathways to schizophrenia. Medic</w:t>
      </w:r>
      <w:r w:rsidR="00A07EB3" w:rsidRPr="002E66F1">
        <w:rPr>
          <w:rFonts w:ascii="Arial" w:hAnsi="Arial" w:cs="Arial"/>
          <w:sz w:val="20"/>
        </w:rPr>
        <w:t>al Journal of Australia 190(4):</w:t>
      </w:r>
      <w:r w:rsidRPr="002E66F1">
        <w:rPr>
          <w:rFonts w:ascii="Arial" w:hAnsi="Arial" w:cs="Arial"/>
          <w:sz w:val="20"/>
        </w:rPr>
        <w:t>S5-S6</w:t>
      </w:r>
      <w:r w:rsidR="00A07EB3" w:rsidRPr="002E66F1">
        <w:rPr>
          <w:rFonts w:ascii="Arial" w:hAnsi="Arial" w:cs="Arial"/>
          <w:sz w:val="20"/>
        </w:rPr>
        <w:t>.</w:t>
      </w:r>
    </w:p>
    <w:p w:rsidR="00475A76" w:rsidRPr="002E66F1" w:rsidRDefault="00475A76"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Hides L, C</w:t>
      </w:r>
      <w:r w:rsidR="00A07EB3" w:rsidRPr="002E66F1">
        <w:rPr>
          <w:rFonts w:ascii="Arial" w:hAnsi="Arial" w:cs="Arial"/>
          <w:sz w:val="20"/>
        </w:rPr>
        <w:t xml:space="preserve">otton SM, Berger G, Gleeson J, </w:t>
      </w:r>
      <w:r w:rsidRPr="002E66F1">
        <w:rPr>
          <w:rFonts w:ascii="Arial" w:hAnsi="Arial" w:cs="Arial"/>
          <w:sz w:val="20"/>
        </w:rPr>
        <w:t xml:space="preserve">O’Donnell C, Proffit T, </w:t>
      </w:r>
      <w:r w:rsidRPr="002E66F1">
        <w:rPr>
          <w:rFonts w:ascii="Arial" w:hAnsi="Arial" w:cs="Arial"/>
          <w:b/>
          <w:sz w:val="20"/>
        </w:rPr>
        <w:t>McGorry PD</w:t>
      </w:r>
      <w:r w:rsidRPr="002E66F1">
        <w:rPr>
          <w:rFonts w:ascii="Arial" w:hAnsi="Arial" w:cs="Arial"/>
          <w:sz w:val="20"/>
        </w:rPr>
        <w:t xml:space="preserve">, Lubman DI. </w:t>
      </w:r>
      <w:r w:rsidR="00EB4B61" w:rsidRPr="002E66F1">
        <w:rPr>
          <w:rFonts w:ascii="Arial" w:hAnsi="Arial" w:cs="Arial"/>
          <w:sz w:val="20"/>
        </w:rPr>
        <w:t xml:space="preserve">2009. </w:t>
      </w:r>
      <w:r w:rsidRPr="002E66F1">
        <w:rPr>
          <w:rFonts w:ascii="Arial" w:hAnsi="Arial" w:cs="Arial"/>
          <w:sz w:val="20"/>
        </w:rPr>
        <w:t>The reliability and validity of the alcohol, smoking and substance involvement screening test (ASSIST) in first-episode psychos</w:t>
      </w:r>
      <w:r w:rsidR="00A07EB3" w:rsidRPr="002E66F1">
        <w:rPr>
          <w:rFonts w:ascii="Arial" w:hAnsi="Arial" w:cs="Arial"/>
          <w:sz w:val="20"/>
        </w:rPr>
        <w:t>is. Addictive Behaviors 34(10):</w:t>
      </w:r>
      <w:r w:rsidRPr="002E66F1">
        <w:rPr>
          <w:rFonts w:ascii="Arial" w:hAnsi="Arial" w:cs="Arial"/>
          <w:sz w:val="20"/>
        </w:rPr>
        <w:t>821-825</w:t>
      </w:r>
      <w:r w:rsidR="00A07EB3" w:rsidRPr="002E66F1">
        <w:rPr>
          <w:rFonts w:ascii="Arial" w:hAnsi="Arial" w:cs="Arial"/>
          <w:sz w:val="20"/>
        </w:rPr>
        <w:t>.</w:t>
      </w:r>
    </w:p>
    <w:p w:rsidR="00540CC0" w:rsidRPr="002E66F1" w:rsidRDefault="00540CC0"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Martindale B, Chaves C, Corcoran C, Cullberg J. Johannessen OJ, </w:t>
      </w:r>
      <w:r w:rsidRPr="002E66F1">
        <w:rPr>
          <w:rFonts w:ascii="Arial" w:hAnsi="Arial" w:cs="Arial"/>
          <w:b/>
          <w:sz w:val="20"/>
        </w:rPr>
        <w:t>McGorry P</w:t>
      </w:r>
      <w:r w:rsidRPr="002E66F1">
        <w:rPr>
          <w:rFonts w:ascii="Arial" w:hAnsi="Arial" w:cs="Arial"/>
          <w:sz w:val="20"/>
        </w:rPr>
        <w:t xml:space="preserve">, Mendis J. </w:t>
      </w:r>
      <w:r w:rsidR="006B650F" w:rsidRPr="002E66F1">
        <w:rPr>
          <w:rFonts w:ascii="Arial" w:hAnsi="Arial" w:cs="Arial"/>
          <w:sz w:val="20"/>
        </w:rPr>
        <w:t xml:space="preserve">2009. </w:t>
      </w:r>
      <w:r w:rsidRPr="002E66F1">
        <w:rPr>
          <w:rFonts w:ascii="Arial" w:hAnsi="Arial" w:cs="Arial"/>
          <w:sz w:val="20"/>
        </w:rPr>
        <w:t>First-episode psychoses.</w:t>
      </w:r>
      <w:r w:rsidR="006B650F" w:rsidRPr="002E66F1">
        <w:rPr>
          <w:rFonts w:ascii="Arial" w:hAnsi="Arial" w:cs="Arial"/>
          <w:sz w:val="20"/>
        </w:rPr>
        <w:t xml:space="preserve"> </w:t>
      </w:r>
      <w:r w:rsidRPr="002E66F1">
        <w:rPr>
          <w:rFonts w:ascii="Arial" w:hAnsi="Arial" w:cs="Arial"/>
          <w:sz w:val="20"/>
        </w:rPr>
        <w:t>Recommended roles for the p</w:t>
      </w:r>
      <w:r w:rsidR="00A07EB3" w:rsidRPr="002E66F1">
        <w:rPr>
          <w:rFonts w:ascii="Arial" w:hAnsi="Arial" w:cs="Arial"/>
          <w:sz w:val="20"/>
        </w:rPr>
        <w:t>sychiatrist: World Psychiatric A</w:t>
      </w:r>
      <w:r w:rsidRPr="002E66F1">
        <w:rPr>
          <w:rFonts w:ascii="Arial" w:hAnsi="Arial" w:cs="Arial"/>
          <w:sz w:val="20"/>
        </w:rPr>
        <w:t>ssociation</w:t>
      </w:r>
      <w:r w:rsidR="00A07EB3" w:rsidRPr="002E66F1">
        <w:rPr>
          <w:rFonts w:ascii="Arial" w:hAnsi="Arial" w:cs="Arial"/>
          <w:sz w:val="20"/>
        </w:rPr>
        <w:t xml:space="preserve"> Committee on Education. Early Intervention in Psychiatry 3(4):</w:t>
      </w:r>
      <w:r w:rsidRPr="002E66F1">
        <w:rPr>
          <w:rFonts w:ascii="Arial" w:hAnsi="Arial" w:cs="Arial"/>
          <w:sz w:val="20"/>
        </w:rPr>
        <w:t>239-242</w:t>
      </w:r>
      <w:r w:rsidR="00A07EB3"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Yung AR, Pantelis C, Hickie IB. 2009. A clinical trials agenda for testing interventions in </w:t>
      </w:r>
      <w:r w:rsidR="00F2149A" w:rsidRPr="002E66F1">
        <w:rPr>
          <w:rFonts w:ascii="Arial" w:hAnsi="Arial" w:cs="Arial"/>
          <w:sz w:val="20"/>
        </w:rPr>
        <w:t>earlier</w:t>
      </w:r>
      <w:r w:rsidRPr="002E66F1">
        <w:rPr>
          <w:rFonts w:ascii="Arial" w:hAnsi="Arial" w:cs="Arial"/>
          <w:sz w:val="20"/>
        </w:rPr>
        <w:t xml:space="preserve"> stages of psychotic disorders. Medic</w:t>
      </w:r>
      <w:r w:rsidR="00A07EB3" w:rsidRPr="002E66F1">
        <w:rPr>
          <w:rFonts w:ascii="Arial" w:hAnsi="Arial" w:cs="Arial"/>
          <w:sz w:val="20"/>
        </w:rPr>
        <w:t>al Journal of Australia 190(4):</w:t>
      </w:r>
      <w:r w:rsidRPr="002E66F1">
        <w:rPr>
          <w:rFonts w:ascii="Arial" w:hAnsi="Arial" w:cs="Arial"/>
          <w:sz w:val="20"/>
        </w:rPr>
        <w:t>S33-S36</w:t>
      </w:r>
      <w:r w:rsidR="00A07EB3" w:rsidRPr="002E66F1">
        <w:rPr>
          <w:rFonts w:ascii="Arial" w:hAnsi="Arial" w:cs="Arial"/>
          <w:sz w:val="20"/>
        </w:rPr>
        <w:t>.</w:t>
      </w:r>
    </w:p>
    <w:p w:rsidR="006E3293" w:rsidRPr="002E66F1" w:rsidRDefault="006E3293"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Mihalopoulos C, Harris M, Henry L, Harrigan S, </w:t>
      </w:r>
      <w:r w:rsidRPr="002E66F1">
        <w:rPr>
          <w:rFonts w:ascii="Arial" w:hAnsi="Arial" w:cs="Arial"/>
          <w:b/>
          <w:sz w:val="20"/>
        </w:rPr>
        <w:t>McGorry P</w:t>
      </w:r>
      <w:r w:rsidRPr="002E66F1">
        <w:rPr>
          <w:rFonts w:ascii="Arial" w:hAnsi="Arial" w:cs="Arial"/>
          <w:sz w:val="20"/>
        </w:rPr>
        <w:t>. 2009.  Is early intervention in psychosis cost-effective over the long term? Schizophrenia Bulletin 35(5):909-918</w:t>
      </w:r>
      <w:r w:rsidR="00A07EB3" w:rsidRPr="002E66F1">
        <w:rPr>
          <w:rFonts w:ascii="Arial" w:hAnsi="Arial" w:cs="Arial"/>
          <w:sz w:val="20"/>
        </w:rPr>
        <w:t>.</w:t>
      </w:r>
    </w:p>
    <w:p w:rsidR="00E77664" w:rsidRPr="002E66F1" w:rsidRDefault="00E77664"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szCs w:val="22"/>
        </w:rPr>
        <w:t xml:space="preserve">Pantelis C, Wood SJ, Proffitt TM, Testa R, Mahony K, Brewer WJ, Buchanan JA, Velakoulis D, </w:t>
      </w:r>
      <w:r w:rsidRPr="002E66F1">
        <w:rPr>
          <w:rFonts w:ascii="Arial" w:hAnsi="Arial" w:cs="Arial"/>
          <w:b/>
          <w:sz w:val="20"/>
          <w:szCs w:val="22"/>
        </w:rPr>
        <w:t>Mcgorry PD</w:t>
      </w:r>
      <w:r w:rsidRPr="002E66F1">
        <w:rPr>
          <w:rFonts w:ascii="Arial" w:hAnsi="Arial" w:cs="Arial"/>
          <w:sz w:val="20"/>
          <w:szCs w:val="22"/>
        </w:rPr>
        <w:t>.</w:t>
      </w:r>
      <w:r w:rsidR="00063389" w:rsidRPr="002E66F1">
        <w:rPr>
          <w:rFonts w:ascii="Arial" w:hAnsi="Arial" w:cs="Arial"/>
          <w:sz w:val="20"/>
          <w:szCs w:val="22"/>
        </w:rPr>
        <w:t xml:space="preserve"> </w:t>
      </w:r>
      <w:r w:rsidRPr="002E66F1">
        <w:rPr>
          <w:rFonts w:ascii="Arial" w:hAnsi="Arial" w:cs="Arial"/>
          <w:sz w:val="20"/>
          <w:szCs w:val="22"/>
        </w:rPr>
        <w:t>2009. Attentional set-shifting ability in first-episode and established schizophrenia: relationship to working memory. Schizophrenia Research 112</w:t>
      </w:r>
      <w:r w:rsidR="00667082" w:rsidRPr="002E66F1">
        <w:rPr>
          <w:rFonts w:ascii="Arial" w:hAnsi="Arial" w:cs="Arial"/>
          <w:sz w:val="20"/>
          <w:szCs w:val="22"/>
        </w:rPr>
        <w:t>(1-3)</w:t>
      </w:r>
      <w:r w:rsidRPr="002E66F1">
        <w:rPr>
          <w:rFonts w:ascii="Arial" w:hAnsi="Arial" w:cs="Arial"/>
          <w:sz w:val="20"/>
          <w:szCs w:val="22"/>
        </w:rPr>
        <w:t>:104-113</w:t>
      </w:r>
      <w:r w:rsidR="00A07EB3" w:rsidRPr="002E66F1">
        <w:rPr>
          <w:rFonts w:ascii="Arial" w:hAnsi="Arial" w:cs="Arial"/>
          <w:sz w:val="20"/>
          <w:szCs w:val="22"/>
        </w:rPr>
        <w:t>.</w:t>
      </w:r>
    </w:p>
    <w:p w:rsidR="005255F3" w:rsidRPr="002E66F1" w:rsidRDefault="005255F3"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szCs w:val="22"/>
        </w:rPr>
        <w:t xml:space="preserve">Phillips LJ, Cotton S, Mihalopoulos C, Shih S, Yung AR, Carter R, </w:t>
      </w:r>
      <w:r w:rsidRPr="002E66F1">
        <w:rPr>
          <w:rFonts w:ascii="Arial" w:hAnsi="Arial" w:cs="Arial"/>
          <w:b/>
          <w:sz w:val="20"/>
          <w:szCs w:val="22"/>
        </w:rPr>
        <w:t>McGorry PD</w:t>
      </w:r>
      <w:r w:rsidRPr="002E66F1">
        <w:rPr>
          <w:rFonts w:ascii="Arial" w:hAnsi="Arial" w:cs="Arial"/>
          <w:sz w:val="20"/>
          <w:szCs w:val="22"/>
        </w:rPr>
        <w:t>. 2009. Cost implications of specific and non-specific treatment for young persons at ultra high risk of developing a first episode of psychosis. Early Intervention in Psy</w:t>
      </w:r>
      <w:r w:rsidR="00A07EB3" w:rsidRPr="002E66F1">
        <w:rPr>
          <w:rFonts w:ascii="Arial" w:hAnsi="Arial" w:cs="Arial"/>
          <w:sz w:val="20"/>
          <w:szCs w:val="22"/>
        </w:rPr>
        <w:t>chiatry 3(1):</w:t>
      </w:r>
      <w:r w:rsidRPr="002E66F1">
        <w:rPr>
          <w:rFonts w:ascii="Arial" w:hAnsi="Arial" w:cs="Arial"/>
          <w:sz w:val="20"/>
          <w:szCs w:val="22"/>
        </w:rPr>
        <w:t>28-34</w:t>
      </w:r>
      <w:r w:rsidR="005D796E" w:rsidRPr="002E66F1">
        <w:rPr>
          <w:rFonts w:ascii="Arial" w:hAnsi="Arial" w:cs="Arial"/>
          <w:sz w:val="20"/>
          <w:szCs w:val="22"/>
        </w:rPr>
        <w:t>.</w:t>
      </w:r>
    </w:p>
    <w:p w:rsidR="004A4679" w:rsidRPr="002E66F1" w:rsidRDefault="004A4679"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Phillips LJ, Nelson B, Yuen H, Francey SM, Simmons M, Stanford C, Ross M, Kelly D, Baker K, Conus P, Amminger P, Trumpler  F, Yun Y, Lim M, McNab C, Yung AR,  </w:t>
      </w:r>
      <w:r w:rsidRPr="002E66F1">
        <w:rPr>
          <w:rFonts w:ascii="Arial" w:hAnsi="Arial" w:cs="Arial"/>
          <w:b/>
          <w:sz w:val="20"/>
        </w:rPr>
        <w:t>McGorry  PD</w:t>
      </w:r>
      <w:r w:rsidRPr="002E66F1">
        <w:rPr>
          <w:rFonts w:ascii="Arial" w:hAnsi="Arial" w:cs="Arial"/>
          <w:sz w:val="20"/>
        </w:rPr>
        <w:t>. 2009. Randomized controlled trial of interventions for young people at ultra-high risk of psychosis: study design and baseline characteristics.  Australian and New Zealand Journal of Psychiatry</w:t>
      </w:r>
      <w:r w:rsidR="00A07EB3" w:rsidRPr="002E66F1">
        <w:rPr>
          <w:rFonts w:ascii="Arial" w:hAnsi="Arial" w:cs="Arial"/>
          <w:sz w:val="20"/>
        </w:rPr>
        <w:t xml:space="preserve"> 43(9):</w:t>
      </w:r>
      <w:r w:rsidRPr="002E66F1">
        <w:rPr>
          <w:rFonts w:ascii="Arial" w:hAnsi="Arial" w:cs="Arial"/>
          <w:sz w:val="20"/>
        </w:rPr>
        <w:t>818-829</w:t>
      </w:r>
      <w:r w:rsidR="00303D37"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Robinson J, Cotton SM, Conus P, Schimmelmann BG, </w:t>
      </w:r>
      <w:r w:rsidRPr="002E66F1">
        <w:rPr>
          <w:rFonts w:ascii="Arial" w:hAnsi="Arial" w:cs="Arial"/>
          <w:b/>
          <w:sz w:val="20"/>
        </w:rPr>
        <w:t xml:space="preserve">McGorry PD, </w:t>
      </w:r>
      <w:r w:rsidRPr="002E66F1">
        <w:rPr>
          <w:rFonts w:ascii="Arial" w:hAnsi="Arial" w:cs="Arial"/>
          <w:sz w:val="20"/>
        </w:rPr>
        <w:t>Lamber</w:t>
      </w:r>
      <w:r w:rsidR="00063389" w:rsidRPr="002E66F1">
        <w:rPr>
          <w:rFonts w:ascii="Arial" w:hAnsi="Arial" w:cs="Arial"/>
          <w:sz w:val="20"/>
        </w:rPr>
        <w:t>t</w:t>
      </w:r>
      <w:r w:rsidRPr="002E66F1">
        <w:rPr>
          <w:rFonts w:ascii="Arial" w:hAnsi="Arial" w:cs="Arial"/>
          <w:sz w:val="20"/>
        </w:rPr>
        <w:t xml:space="preserve"> M. 2009. Prevalence and predictors of suicide attempt in an incidence cohort of 661 young people with first-episode psychosis.  Australia and New Zeala</w:t>
      </w:r>
      <w:r w:rsidR="00A07EB3" w:rsidRPr="002E66F1">
        <w:rPr>
          <w:rFonts w:ascii="Arial" w:hAnsi="Arial" w:cs="Arial"/>
          <w:sz w:val="20"/>
        </w:rPr>
        <w:t>nd Journal of Psychiatry 43(2):</w:t>
      </w:r>
      <w:r w:rsidRPr="002E66F1">
        <w:rPr>
          <w:rFonts w:ascii="Arial" w:hAnsi="Arial" w:cs="Arial"/>
          <w:sz w:val="20"/>
        </w:rPr>
        <w:t>149-157</w:t>
      </w:r>
      <w:r w:rsidR="005D796E" w:rsidRPr="002E66F1">
        <w:rPr>
          <w:rFonts w:ascii="Arial" w:hAnsi="Arial" w:cs="Arial"/>
          <w:sz w:val="20"/>
        </w:rPr>
        <w:t>.</w:t>
      </w:r>
    </w:p>
    <w:p w:rsidR="003F7CEF" w:rsidRPr="002E66F1" w:rsidRDefault="003F7CEF"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lastRenderedPageBreak/>
        <w:t xml:space="preserve">Robinson J, Hetrick S, Gook S, Cosgrave E, Yuen HP, </w:t>
      </w:r>
      <w:r w:rsidRPr="002E66F1">
        <w:rPr>
          <w:rFonts w:ascii="Arial" w:hAnsi="Arial" w:cs="Arial"/>
          <w:b/>
          <w:sz w:val="20"/>
        </w:rPr>
        <w:t>McGorry P</w:t>
      </w:r>
      <w:r w:rsidRPr="002E66F1">
        <w:rPr>
          <w:rFonts w:ascii="Arial" w:hAnsi="Arial" w:cs="Arial"/>
          <w:sz w:val="20"/>
        </w:rPr>
        <w:t>, Yung A. 2009. Study Protocol: the development of a randomised controlled trial testing a postcard intervention designed to reduce suicide risk among young help-seekers. BMC Psychiatry 9:59</w:t>
      </w:r>
      <w:r w:rsidR="00A07EB3" w:rsidRPr="002E66F1">
        <w:rPr>
          <w:rFonts w:ascii="Arial" w:hAnsi="Arial" w:cs="Arial"/>
          <w:sz w:val="20"/>
        </w:rPr>
        <w:t>.</w:t>
      </w:r>
    </w:p>
    <w:p w:rsidR="00627B58" w:rsidRPr="002E66F1" w:rsidRDefault="00627B58"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Sun D, Stuart GW, Jenkinson M, Wood SJ, </w:t>
      </w:r>
      <w:r w:rsidRPr="002E66F1">
        <w:rPr>
          <w:rFonts w:ascii="Arial" w:hAnsi="Arial" w:cs="Arial"/>
          <w:b/>
          <w:sz w:val="20"/>
        </w:rPr>
        <w:t>McGorry PD</w:t>
      </w:r>
      <w:r w:rsidRPr="002E66F1">
        <w:rPr>
          <w:rFonts w:ascii="Arial" w:hAnsi="Arial" w:cs="Arial"/>
          <w:sz w:val="20"/>
        </w:rPr>
        <w:t>, Velakoulis D, van Erp TGM, Thompson PM, Toga AW, Smith DJ, Cannon TD, Pantelis C.</w:t>
      </w:r>
      <w:r w:rsidR="00063389" w:rsidRPr="002E66F1">
        <w:rPr>
          <w:rFonts w:ascii="Arial" w:hAnsi="Arial" w:cs="Arial"/>
          <w:sz w:val="20"/>
        </w:rPr>
        <w:t xml:space="preserve"> </w:t>
      </w:r>
      <w:r w:rsidRPr="002E66F1">
        <w:rPr>
          <w:rFonts w:ascii="Arial" w:hAnsi="Arial" w:cs="Arial"/>
          <w:sz w:val="20"/>
        </w:rPr>
        <w:t>2009. Brain surface contraction mapped in first-episode schizophrenia: a longitudinal magnetic resonance imaging study.  Molecular Psychiatry</w:t>
      </w:r>
      <w:r w:rsidR="00A07EB3" w:rsidRPr="002E66F1">
        <w:rPr>
          <w:rFonts w:ascii="Arial" w:hAnsi="Arial" w:cs="Arial"/>
          <w:sz w:val="20"/>
        </w:rPr>
        <w:t xml:space="preserve"> 14(10):976-</w:t>
      </w:r>
      <w:r w:rsidRPr="002E66F1">
        <w:rPr>
          <w:rFonts w:ascii="Arial" w:hAnsi="Arial" w:cs="Arial"/>
          <w:sz w:val="20"/>
        </w:rPr>
        <w:t>986</w:t>
      </w:r>
      <w:r w:rsidR="00A07EB3"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Sun D-Q, Phillips LJ, Velakoulis D, Yung AR, </w:t>
      </w:r>
      <w:r w:rsidRPr="002E66F1">
        <w:rPr>
          <w:rFonts w:ascii="Arial" w:hAnsi="Arial" w:cs="Arial"/>
          <w:b/>
          <w:sz w:val="20"/>
        </w:rPr>
        <w:t xml:space="preserve">McGorry PD, </w:t>
      </w:r>
      <w:r w:rsidRPr="002E66F1">
        <w:rPr>
          <w:rFonts w:ascii="Arial" w:hAnsi="Arial" w:cs="Arial"/>
          <w:sz w:val="20"/>
        </w:rPr>
        <w:t>Wood SJ, van Erp T, Thompson P, Toga AQ, Cannon TD, Pantelis C. 2009. Progressive brain structural changes mapped as psychosis develops in ‘at risk’ individua</w:t>
      </w:r>
      <w:r w:rsidR="00A07EB3" w:rsidRPr="002E66F1">
        <w:rPr>
          <w:rFonts w:ascii="Arial" w:hAnsi="Arial" w:cs="Arial"/>
          <w:sz w:val="20"/>
        </w:rPr>
        <w:t>ls.  Schizophrenia Research 108(1-3):</w:t>
      </w:r>
      <w:r w:rsidRPr="002E66F1">
        <w:rPr>
          <w:rFonts w:ascii="Arial" w:hAnsi="Arial" w:cs="Arial"/>
          <w:sz w:val="20"/>
        </w:rPr>
        <w:t>85-92</w:t>
      </w:r>
      <w:r w:rsidR="005D796E" w:rsidRPr="002E66F1">
        <w:rPr>
          <w:rFonts w:ascii="Arial" w:hAnsi="Arial" w:cs="Arial"/>
          <w:sz w:val="20"/>
        </w:rPr>
        <w:t>.</w:t>
      </w:r>
    </w:p>
    <w:p w:rsidR="001C0E4C" w:rsidRPr="002E66F1" w:rsidRDefault="001C0E4C"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Takahashi T, Wood SJ, Soulsby B, </w:t>
      </w:r>
      <w:r w:rsidRPr="002E66F1">
        <w:rPr>
          <w:rFonts w:ascii="Arial" w:hAnsi="Arial" w:cs="Arial"/>
          <w:b/>
          <w:sz w:val="20"/>
        </w:rPr>
        <w:t>McGorry PD</w:t>
      </w:r>
      <w:r w:rsidRPr="002E66F1">
        <w:rPr>
          <w:rFonts w:ascii="Arial" w:hAnsi="Arial" w:cs="Arial"/>
          <w:sz w:val="20"/>
        </w:rPr>
        <w:t>, Tanino R, Suzuki M, Velakoulis D, Pantelis C. 2009. Follow-up MRI study of the insular cortex in first-episode psychosis and chronic schizophre</w:t>
      </w:r>
      <w:r w:rsidR="00A07EB3" w:rsidRPr="002E66F1">
        <w:rPr>
          <w:rFonts w:ascii="Arial" w:hAnsi="Arial" w:cs="Arial"/>
          <w:sz w:val="20"/>
        </w:rPr>
        <w:t>nia. Schizophrenia Research 108(1-3):</w:t>
      </w:r>
      <w:r w:rsidRPr="002E66F1">
        <w:rPr>
          <w:rFonts w:ascii="Arial" w:hAnsi="Arial" w:cs="Arial"/>
          <w:sz w:val="20"/>
        </w:rPr>
        <w:t>49-56</w:t>
      </w:r>
      <w:r w:rsidR="005D796E" w:rsidRPr="002E66F1">
        <w:rPr>
          <w:rFonts w:ascii="Arial" w:hAnsi="Arial" w:cs="Arial"/>
          <w:sz w:val="20"/>
        </w:rPr>
        <w:t>.</w:t>
      </w:r>
    </w:p>
    <w:p w:rsidR="00F61EE1" w:rsidRPr="002E66F1" w:rsidRDefault="00F61EE1"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Takahashi T, Wood SJ, Yung AR, Phillips LJ, Soulsby B, </w:t>
      </w:r>
      <w:r w:rsidRPr="002E66F1">
        <w:rPr>
          <w:rFonts w:ascii="Arial" w:hAnsi="Arial" w:cs="Arial"/>
          <w:b/>
          <w:sz w:val="20"/>
        </w:rPr>
        <w:t>McGorry PD</w:t>
      </w:r>
      <w:r w:rsidRPr="002E66F1">
        <w:rPr>
          <w:rFonts w:ascii="Arial" w:hAnsi="Arial" w:cs="Arial"/>
          <w:sz w:val="20"/>
        </w:rPr>
        <w:t>, Tanino R, Zhou SY, Suzuki M, Velakoulis D, Pantelis C. 2009. Insular cortex gray matter changes in individuals at ultra-high-risk of developing psycho</w:t>
      </w:r>
      <w:r w:rsidR="00A07EB3" w:rsidRPr="002E66F1">
        <w:rPr>
          <w:rFonts w:ascii="Arial" w:hAnsi="Arial" w:cs="Arial"/>
          <w:sz w:val="20"/>
        </w:rPr>
        <w:t>sis. Schizophrenia Research 111</w:t>
      </w:r>
      <w:r w:rsidRPr="002E66F1">
        <w:rPr>
          <w:rFonts w:ascii="Arial" w:hAnsi="Arial" w:cs="Arial"/>
          <w:sz w:val="20"/>
        </w:rPr>
        <w:t>(1-3):94-102.</w:t>
      </w:r>
    </w:p>
    <w:p w:rsidR="001641E4" w:rsidRPr="002E66F1" w:rsidRDefault="001641E4" w:rsidP="00486190">
      <w:pPr>
        <w:numPr>
          <w:ilvl w:val="0"/>
          <w:numId w:val="10"/>
        </w:numPr>
        <w:suppressAutoHyphens/>
        <w:spacing w:after="120" w:line="276" w:lineRule="auto"/>
        <w:ind w:left="680" w:hanging="680"/>
        <w:jc w:val="both"/>
        <w:rPr>
          <w:rFonts w:ascii="Arial" w:eastAsia="Times New Roman" w:hAnsi="Arial" w:cs="Arial"/>
          <w:sz w:val="20"/>
          <w:lang w:eastAsia="en-AU"/>
        </w:rPr>
      </w:pPr>
      <w:r w:rsidRPr="002E66F1">
        <w:rPr>
          <w:rFonts w:ascii="Arial" w:hAnsi="Arial" w:cs="Arial"/>
          <w:sz w:val="20"/>
        </w:rPr>
        <w:t xml:space="preserve">Takahashi T, Chanen A, Wood S, Yucel M, Tanino R, Suzuki M, Velakoulis D, Pantelis C, </w:t>
      </w:r>
      <w:r w:rsidRPr="002E66F1">
        <w:rPr>
          <w:rFonts w:ascii="Arial" w:hAnsi="Arial" w:cs="Arial"/>
          <w:b/>
          <w:sz w:val="20"/>
        </w:rPr>
        <w:t xml:space="preserve">McGorry PD. </w:t>
      </w:r>
      <w:r w:rsidRPr="002E66F1">
        <w:rPr>
          <w:rFonts w:ascii="Arial" w:hAnsi="Arial" w:cs="Arial"/>
          <w:sz w:val="20"/>
        </w:rPr>
        <w:t>2009</w:t>
      </w:r>
      <w:r w:rsidRPr="002E66F1">
        <w:rPr>
          <w:rFonts w:ascii="Arial" w:hAnsi="Arial" w:cs="Arial"/>
          <w:b/>
          <w:sz w:val="20"/>
        </w:rPr>
        <w:t xml:space="preserve">. </w:t>
      </w:r>
      <w:r w:rsidRPr="002E66F1">
        <w:rPr>
          <w:rFonts w:ascii="Arial" w:hAnsi="Arial" w:cs="Arial"/>
          <w:sz w:val="20"/>
        </w:rPr>
        <w:t>Insular cortex volume and impulsivity in teenagers with first-presentation borderline personality disorder. Progress in Neuro-Psychoparmacology and Biological Psychiatry 33</w:t>
      </w:r>
      <w:r w:rsidR="00AB67D1" w:rsidRPr="002E66F1">
        <w:rPr>
          <w:rFonts w:ascii="Arial" w:hAnsi="Arial" w:cs="Arial"/>
          <w:sz w:val="20"/>
        </w:rPr>
        <w:t>(8)</w:t>
      </w:r>
      <w:r w:rsidR="00A07EB3" w:rsidRPr="002E66F1">
        <w:rPr>
          <w:rFonts w:ascii="Arial" w:hAnsi="Arial" w:cs="Arial"/>
          <w:sz w:val="20"/>
        </w:rPr>
        <w:t>:1395-</w:t>
      </w:r>
      <w:r w:rsidRPr="002E66F1">
        <w:rPr>
          <w:rFonts w:ascii="Arial" w:hAnsi="Arial" w:cs="Arial"/>
          <w:sz w:val="20"/>
        </w:rPr>
        <w:t>1400</w:t>
      </w:r>
      <w:r w:rsidR="00A07EB3" w:rsidRPr="002E66F1">
        <w:rPr>
          <w:rFonts w:ascii="Arial" w:hAnsi="Arial" w:cs="Arial"/>
          <w:sz w:val="20"/>
        </w:rPr>
        <w:t>.</w:t>
      </w:r>
    </w:p>
    <w:p w:rsidR="00444053" w:rsidRPr="002E66F1" w:rsidRDefault="00444053"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Takahashi T, Chanen AM, Wood SJ, Walterfang M, Harding IH, Yücel M, Nakamura K,</w:t>
      </w:r>
      <w:r w:rsidRPr="002E66F1">
        <w:rPr>
          <w:rFonts w:ascii="Arial" w:eastAsia="Times New Roman" w:hAnsi="Arial" w:cs="Arial"/>
          <w:b/>
          <w:sz w:val="20"/>
          <w:lang w:eastAsia="en-AU"/>
        </w:rPr>
        <w:t xml:space="preserve"> McGorry PD</w:t>
      </w:r>
      <w:r w:rsidRPr="002E66F1">
        <w:rPr>
          <w:rFonts w:ascii="Arial" w:eastAsia="Times New Roman" w:hAnsi="Arial" w:cs="Arial"/>
          <w:sz w:val="20"/>
          <w:lang w:eastAsia="en-AU"/>
        </w:rPr>
        <w:t>, Suzuki M, Velakoulis D, Pantelis C.2009.</w:t>
      </w:r>
      <w:r w:rsidRPr="002E66F1">
        <w:rPr>
          <w:rFonts w:ascii="Arial" w:eastAsia="Times New Roman" w:hAnsi="Arial" w:cs="Arial"/>
          <w:bCs/>
          <w:sz w:val="20"/>
          <w:lang w:eastAsia="en-AU"/>
        </w:rPr>
        <w:t xml:space="preserve"> Midline brain structures in teenagers with first-presentation borderline personality disorder. </w:t>
      </w:r>
      <w:r w:rsidRPr="002E66F1">
        <w:rPr>
          <w:rFonts w:ascii="Arial" w:eastAsia="Times New Roman" w:hAnsi="Arial" w:cs="Arial"/>
          <w:sz w:val="20"/>
        </w:rPr>
        <w:t>Progre</w:t>
      </w:r>
      <w:r w:rsidR="00063389" w:rsidRPr="002E66F1">
        <w:rPr>
          <w:rFonts w:ascii="Arial" w:eastAsia="Times New Roman" w:hAnsi="Arial" w:cs="Arial"/>
          <w:sz w:val="20"/>
        </w:rPr>
        <w:t>ss in Neuro-Psychopharmacology and</w:t>
      </w:r>
      <w:r w:rsidRPr="002E66F1">
        <w:rPr>
          <w:rFonts w:ascii="Arial" w:eastAsia="Times New Roman" w:hAnsi="Arial" w:cs="Arial"/>
          <w:sz w:val="20"/>
        </w:rPr>
        <w:t xml:space="preserve"> Biological Psychiatry 33:842-846</w:t>
      </w:r>
      <w:r w:rsidR="00A07EB3" w:rsidRPr="002E66F1">
        <w:rPr>
          <w:rFonts w:ascii="Arial" w:eastAsia="Times New Roman" w:hAnsi="Arial" w:cs="Arial"/>
          <w:sz w:val="20"/>
        </w:rPr>
        <w:t>.</w:t>
      </w:r>
    </w:p>
    <w:p w:rsidR="00025C9E" w:rsidRPr="002E66F1" w:rsidRDefault="00025C9E"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rPr>
        <w:t xml:space="preserve">Takahashi T, Wood SJ, Soulsby B, Kawasaki Y, </w:t>
      </w:r>
      <w:r w:rsidRPr="002E66F1">
        <w:rPr>
          <w:rFonts w:ascii="Arial" w:eastAsia="Times New Roman" w:hAnsi="Arial" w:cs="Arial"/>
          <w:b/>
          <w:sz w:val="20"/>
        </w:rPr>
        <w:t>McGorry PD</w:t>
      </w:r>
      <w:r w:rsidRPr="002E66F1">
        <w:rPr>
          <w:rFonts w:ascii="Arial" w:eastAsia="Times New Roman" w:hAnsi="Arial" w:cs="Arial"/>
          <w:sz w:val="20"/>
        </w:rPr>
        <w:t xml:space="preserve">, Suzuki M, Velakoulis D, Pantelis C. </w:t>
      </w:r>
      <w:r w:rsidR="00EB4B61" w:rsidRPr="002E66F1">
        <w:rPr>
          <w:rFonts w:ascii="Arial" w:eastAsia="Times New Roman" w:hAnsi="Arial" w:cs="Arial"/>
          <w:sz w:val="20"/>
        </w:rPr>
        <w:t xml:space="preserve">2009. </w:t>
      </w:r>
      <w:r w:rsidRPr="002E66F1">
        <w:rPr>
          <w:rFonts w:ascii="Arial" w:eastAsia="Times New Roman" w:hAnsi="Arial" w:cs="Arial"/>
          <w:sz w:val="20"/>
        </w:rPr>
        <w:t>An MRI study of the superior temporal subregions in first-episode patients with various psychotic disord</w:t>
      </w:r>
      <w:r w:rsidR="00A07EB3" w:rsidRPr="002E66F1">
        <w:rPr>
          <w:rFonts w:ascii="Arial" w:eastAsia="Times New Roman" w:hAnsi="Arial" w:cs="Arial"/>
          <w:sz w:val="20"/>
        </w:rPr>
        <w:t>ers. Schizophrenia Research 113(2-3):</w:t>
      </w:r>
      <w:r w:rsidRPr="002E66F1">
        <w:rPr>
          <w:rFonts w:ascii="Arial" w:eastAsia="Times New Roman" w:hAnsi="Arial" w:cs="Arial"/>
          <w:sz w:val="20"/>
        </w:rPr>
        <w:t>158-166</w:t>
      </w:r>
      <w:r w:rsidR="00A07EB3" w:rsidRPr="002E66F1">
        <w:rPr>
          <w:rFonts w:ascii="Arial" w:eastAsia="Times New Roman" w:hAnsi="Arial" w:cs="Arial"/>
          <w:sz w:val="20"/>
        </w:rPr>
        <w:t>.</w:t>
      </w:r>
    </w:p>
    <w:p w:rsidR="000F4DB1" w:rsidRPr="002E66F1" w:rsidRDefault="000F4DB1" w:rsidP="00486190">
      <w:pPr>
        <w:numPr>
          <w:ilvl w:val="0"/>
          <w:numId w:val="10"/>
        </w:numPr>
        <w:suppressAutoHyphens/>
        <w:spacing w:after="120" w:line="276" w:lineRule="auto"/>
        <w:ind w:left="680" w:hanging="680"/>
        <w:jc w:val="both"/>
        <w:rPr>
          <w:rFonts w:ascii="Times New Roman" w:hAnsi="Times New Roman"/>
          <w:sz w:val="22"/>
          <w:szCs w:val="24"/>
        </w:rPr>
      </w:pPr>
      <w:r w:rsidRPr="002E66F1">
        <w:rPr>
          <w:rFonts w:ascii="Arial" w:hAnsi="Arial" w:cs="Arial"/>
          <w:sz w:val="20"/>
        </w:rPr>
        <w:t xml:space="preserve">Takahashi T, Wood SJ, Yung AR, Soulsby B, </w:t>
      </w:r>
      <w:r w:rsidRPr="002E66F1">
        <w:rPr>
          <w:rFonts w:ascii="Arial" w:hAnsi="Arial" w:cs="Arial"/>
          <w:b/>
          <w:sz w:val="20"/>
        </w:rPr>
        <w:t>McGorry PD</w:t>
      </w:r>
      <w:r w:rsidRPr="002E66F1">
        <w:rPr>
          <w:rFonts w:ascii="Arial" w:hAnsi="Arial" w:cs="Arial"/>
          <w:sz w:val="20"/>
        </w:rPr>
        <w:t>, Suzuki M, Kawasaki Y, Phillips LJ, Velakoulis D, Pantelis C.</w:t>
      </w:r>
      <w:r w:rsidR="00063389" w:rsidRPr="002E66F1">
        <w:rPr>
          <w:rFonts w:ascii="Arial" w:hAnsi="Arial" w:cs="Arial"/>
          <w:sz w:val="20"/>
        </w:rPr>
        <w:t xml:space="preserve"> </w:t>
      </w:r>
      <w:r w:rsidRPr="002E66F1">
        <w:rPr>
          <w:rFonts w:ascii="Arial" w:hAnsi="Arial" w:cs="Arial"/>
          <w:sz w:val="20"/>
        </w:rPr>
        <w:t xml:space="preserve">2009. </w:t>
      </w:r>
      <w:r w:rsidR="00063389" w:rsidRPr="002E66F1">
        <w:rPr>
          <w:rFonts w:ascii="Arial" w:eastAsia="Times New Roman" w:hAnsi="Arial" w:cs="Arial"/>
          <w:bCs/>
          <w:color w:val="292526"/>
          <w:sz w:val="20"/>
          <w:lang w:eastAsia="en-AU"/>
        </w:rPr>
        <w:t>Progressive gre</w:t>
      </w:r>
      <w:r w:rsidRPr="002E66F1">
        <w:rPr>
          <w:rFonts w:ascii="Arial" w:eastAsia="Times New Roman" w:hAnsi="Arial" w:cs="Arial"/>
          <w:bCs/>
          <w:color w:val="292526"/>
          <w:sz w:val="20"/>
          <w:lang w:eastAsia="en-AU"/>
        </w:rPr>
        <w:t>y matter reduction of the superior temporal gyrus during transition to psychosis. Archives of General Psychiatry 66(4)</w:t>
      </w:r>
      <w:r w:rsidR="00A07EB3" w:rsidRPr="002E66F1">
        <w:rPr>
          <w:rFonts w:ascii="Arial" w:eastAsia="Times New Roman" w:hAnsi="Arial" w:cs="Arial"/>
          <w:bCs/>
          <w:color w:val="292526"/>
          <w:sz w:val="20"/>
          <w:lang w:eastAsia="en-AU"/>
        </w:rPr>
        <w:t>:366-</w:t>
      </w:r>
      <w:r w:rsidRPr="002E66F1">
        <w:rPr>
          <w:rFonts w:ascii="Arial" w:eastAsia="Times New Roman" w:hAnsi="Arial" w:cs="Arial"/>
          <w:bCs/>
          <w:color w:val="292526"/>
          <w:sz w:val="20"/>
          <w:lang w:eastAsia="en-AU"/>
        </w:rPr>
        <w:t>376</w:t>
      </w:r>
      <w:r w:rsidR="005D796E" w:rsidRPr="002E66F1">
        <w:rPr>
          <w:rFonts w:ascii="Arial" w:eastAsia="Times New Roman" w:hAnsi="Arial" w:cs="Arial"/>
          <w:bCs/>
          <w:color w:val="292526"/>
          <w:sz w:val="20"/>
          <w:lang w:eastAsia="en-AU"/>
        </w:rPr>
        <w:t>.</w:t>
      </w:r>
    </w:p>
    <w:p w:rsidR="00036EDD" w:rsidRPr="002E66F1" w:rsidRDefault="00036EDD" w:rsidP="00486190">
      <w:pPr>
        <w:numPr>
          <w:ilvl w:val="0"/>
          <w:numId w:val="10"/>
        </w:numPr>
        <w:suppressAutoHyphens/>
        <w:spacing w:after="120" w:line="276" w:lineRule="auto"/>
        <w:ind w:left="680" w:hanging="680"/>
        <w:jc w:val="both"/>
        <w:rPr>
          <w:rFonts w:ascii="Times New Roman" w:hAnsi="Times New Roman" w:cs="Arial"/>
          <w:sz w:val="22"/>
          <w:szCs w:val="24"/>
        </w:rPr>
      </w:pPr>
      <w:r w:rsidRPr="002E66F1">
        <w:rPr>
          <w:rFonts w:ascii="Arial" w:hAnsi="Arial" w:cs="Arial"/>
          <w:sz w:val="20"/>
        </w:rPr>
        <w:t xml:space="preserve">Takahashi T, Wood SJ, Soulsby B, Tanino R, Wong MTH, </w:t>
      </w:r>
      <w:r w:rsidRPr="002E66F1">
        <w:rPr>
          <w:rFonts w:ascii="Arial" w:hAnsi="Arial" w:cs="Arial"/>
          <w:b/>
          <w:sz w:val="20"/>
        </w:rPr>
        <w:t>McGorry PD</w:t>
      </w:r>
      <w:r w:rsidRPr="002E66F1">
        <w:rPr>
          <w:rFonts w:ascii="Arial" w:hAnsi="Arial" w:cs="Arial"/>
          <w:sz w:val="20"/>
        </w:rPr>
        <w:t>, Suzuki M, Velakoulis D, Pantelis C.</w:t>
      </w:r>
      <w:r w:rsidR="00063389" w:rsidRPr="002E66F1">
        <w:rPr>
          <w:rFonts w:ascii="Arial" w:hAnsi="Arial" w:cs="Arial"/>
          <w:sz w:val="20"/>
        </w:rPr>
        <w:t xml:space="preserve"> </w:t>
      </w:r>
      <w:r w:rsidRPr="002E66F1">
        <w:rPr>
          <w:rFonts w:ascii="Arial" w:hAnsi="Arial" w:cs="Arial"/>
          <w:sz w:val="20"/>
        </w:rPr>
        <w:t xml:space="preserve">2009. Diagnostic specificity of the insular cortex abnormalities in first - episode psychotic disorders. </w:t>
      </w:r>
      <w:r w:rsidRPr="002E66F1">
        <w:rPr>
          <w:rFonts w:ascii="Arial" w:eastAsia="Times New Roman" w:hAnsi="Arial" w:cs="Arial"/>
          <w:sz w:val="20"/>
        </w:rPr>
        <w:t>Progress in Neuro-Psychopharmacology and Biological Psychiatry 33</w:t>
      </w:r>
      <w:r w:rsidR="00667082" w:rsidRPr="002E66F1">
        <w:rPr>
          <w:rFonts w:ascii="Arial" w:eastAsia="Times New Roman" w:hAnsi="Arial" w:cs="Arial"/>
          <w:sz w:val="20"/>
        </w:rPr>
        <w:t>(4)</w:t>
      </w:r>
      <w:r w:rsidR="00A07EB3" w:rsidRPr="002E66F1">
        <w:rPr>
          <w:rFonts w:ascii="Arial" w:eastAsia="Times New Roman" w:hAnsi="Arial" w:cs="Arial"/>
          <w:sz w:val="20"/>
        </w:rPr>
        <w:t>:</w:t>
      </w:r>
      <w:r w:rsidRPr="002E66F1">
        <w:rPr>
          <w:rFonts w:ascii="Arial" w:eastAsia="Times New Roman" w:hAnsi="Arial" w:cs="Arial"/>
          <w:sz w:val="20"/>
        </w:rPr>
        <w:t>651-657</w:t>
      </w:r>
      <w:r w:rsidR="005D796E" w:rsidRPr="002E66F1">
        <w:rPr>
          <w:rFonts w:ascii="Arial" w:eastAsia="Times New Roman" w:hAnsi="Arial" w:cs="Arial"/>
          <w:sz w:val="20"/>
        </w:rPr>
        <w:t>.</w:t>
      </w:r>
    </w:p>
    <w:p w:rsidR="007C0E50" w:rsidRPr="002E66F1" w:rsidRDefault="007C0E50" w:rsidP="00486190">
      <w:pPr>
        <w:numPr>
          <w:ilvl w:val="0"/>
          <w:numId w:val="10"/>
        </w:numPr>
        <w:suppressAutoHyphens/>
        <w:spacing w:after="120" w:line="276" w:lineRule="auto"/>
        <w:ind w:left="680" w:hanging="680"/>
        <w:jc w:val="both"/>
        <w:rPr>
          <w:rFonts w:ascii="Arial" w:hAnsi="Arial" w:cs="Arial"/>
          <w:sz w:val="22"/>
          <w:szCs w:val="22"/>
        </w:rPr>
      </w:pPr>
      <w:r w:rsidRPr="002E66F1">
        <w:rPr>
          <w:rFonts w:ascii="Arial" w:hAnsi="Arial" w:cs="Arial"/>
          <w:sz w:val="20"/>
        </w:rPr>
        <w:t xml:space="preserve">Walterfang M, Wood AG, Reutens DC, Wood SJ, Chen J, Velakoulis D, </w:t>
      </w:r>
      <w:r w:rsidRPr="002E66F1">
        <w:rPr>
          <w:rFonts w:ascii="Arial" w:hAnsi="Arial" w:cs="Arial"/>
          <w:b/>
          <w:sz w:val="20"/>
        </w:rPr>
        <w:t xml:space="preserve">McGorry PD, </w:t>
      </w:r>
      <w:r w:rsidRPr="002E66F1">
        <w:rPr>
          <w:rFonts w:ascii="Arial" w:hAnsi="Arial" w:cs="Arial"/>
          <w:sz w:val="20"/>
        </w:rPr>
        <w:t xml:space="preserve">Pantelis C. </w:t>
      </w:r>
      <w:r w:rsidR="00D01778" w:rsidRPr="002E66F1">
        <w:rPr>
          <w:rFonts w:ascii="Arial" w:hAnsi="Arial" w:cs="Arial"/>
          <w:sz w:val="20"/>
        </w:rPr>
        <w:t>2009</w:t>
      </w:r>
      <w:r w:rsidR="00063389" w:rsidRPr="002E66F1">
        <w:rPr>
          <w:rFonts w:ascii="Arial" w:hAnsi="Arial" w:cs="Arial"/>
          <w:sz w:val="20"/>
        </w:rPr>
        <w:t>.</w:t>
      </w:r>
      <w:r w:rsidRPr="002E66F1">
        <w:rPr>
          <w:rFonts w:ascii="Arial" w:hAnsi="Arial" w:cs="Arial"/>
          <w:sz w:val="20"/>
        </w:rPr>
        <w:t xml:space="preserve"> Corpus callosum size and shape in first-episode affective and schizophrenia-spectrum psychosis.  Psychiatry Research Neuroimaging </w:t>
      </w:r>
      <w:r w:rsidR="00A07EB3" w:rsidRPr="002E66F1">
        <w:rPr>
          <w:rFonts w:ascii="Arial" w:hAnsi="Arial" w:cs="Arial"/>
          <w:sz w:val="20"/>
        </w:rPr>
        <w:t>173(1):</w:t>
      </w:r>
      <w:r w:rsidRPr="002E66F1">
        <w:rPr>
          <w:rFonts w:ascii="Arial" w:hAnsi="Arial" w:cs="Arial"/>
          <w:sz w:val="20"/>
        </w:rPr>
        <w:t>77-82</w:t>
      </w:r>
      <w:r w:rsidR="00CA7909" w:rsidRPr="002E66F1">
        <w:rPr>
          <w:rFonts w:ascii="Arial" w:hAnsi="Arial" w:cs="Arial"/>
          <w:sz w:val="20"/>
        </w:rPr>
        <w:t>.</w:t>
      </w:r>
    </w:p>
    <w:p w:rsidR="00201798" w:rsidRPr="002E66F1" w:rsidRDefault="00201798"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Whittle S, Chanen AM, Fornito A, </w:t>
      </w:r>
      <w:r w:rsidRPr="002E66F1">
        <w:rPr>
          <w:rFonts w:ascii="Arial" w:hAnsi="Arial" w:cs="Arial"/>
          <w:b/>
          <w:sz w:val="20"/>
        </w:rPr>
        <w:t>McGorry PD</w:t>
      </w:r>
      <w:r w:rsidRPr="002E66F1">
        <w:rPr>
          <w:rFonts w:ascii="Arial" w:hAnsi="Arial" w:cs="Arial"/>
          <w:sz w:val="20"/>
        </w:rPr>
        <w:t>, Pantelis C, Yucel M. 2009.</w:t>
      </w:r>
      <w:r w:rsidR="005B7C4A" w:rsidRPr="002E66F1">
        <w:rPr>
          <w:rFonts w:ascii="Arial" w:hAnsi="Arial" w:cs="Arial"/>
          <w:sz w:val="20"/>
        </w:rPr>
        <w:t xml:space="preserve"> </w:t>
      </w:r>
      <w:r w:rsidRPr="002E66F1">
        <w:rPr>
          <w:rFonts w:ascii="Arial" w:hAnsi="Arial" w:cs="Arial"/>
          <w:sz w:val="20"/>
        </w:rPr>
        <w:t>Anterior cingulate volume in adolescents with first presentation borderline personality disorder. Psychiatry Research 172</w:t>
      </w:r>
      <w:r w:rsidR="005B7C4A" w:rsidRPr="002E66F1">
        <w:rPr>
          <w:rFonts w:ascii="Arial" w:hAnsi="Arial" w:cs="Arial"/>
          <w:sz w:val="20"/>
        </w:rPr>
        <w:t>(2)</w:t>
      </w:r>
      <w:r w:rsidR="00A07EB3" w:rsidRPr="002E66F1">
        <w:rPr>
          <w:rFonts w:ascii="Arial" w:hAnsi="Arial" w:cs="Arial"/>
          <w:sz w:val="20"/>
        </w:rPr>
        <w:t>:</w:t>
      </w:r>
      <w:r w:rsidRPr="002E66F1">
        <w:rPr>
          <w:rFonts w:ascii="Arial" w:hAnsi="Arial" w:cs="Arial"/>
          <w:sz w:val="20"/>
        </w:rPr>
        <w:t>155- 160.</w:t>
      </w:r>
    </w:p>
    <w:p w:rsidR="001C0E4C" w:rsidRPr="002E66F1" w:rsidRDefault="001C0E4C" w:rsidP="00486190">
      <w:pPr>
        <w:numPr>
          <w:ilvl w:val="0"/>
          <w:numId w:val="10"/>
        </w:numPr>
        <w:suppressAutoHyphens/>
        <w:spacing w:after="120" w:line="276" w:lineRule="auto"/>
        <w:ind w:left="680" w:hanging="680"/>
        <w:jc w:val="both"/>
        <w:rPr>
          <w:rStyle w:val="txtboldonly"/>
        </w:rPr>
      </w:pPr>
      <w:r w:rsidRPr="002E66F1">
        <w:rPr>
          <w:rFonts w:ascii="Arial" w:hAnsi="Arial" w:cs="Arial"/>
          <w:sz w:val="20"/>
        </w:rPr>
        <w:t>Wood SJ, Beger GE, Wellard RM, Proffitt TM, McConchie M, Berk M,</w:t>
      </w:r>
      <w:r w:rsidRPr="002E66F1">
        <w:rPr>
          <w:rFonts w:ascii="Arial" w:hAnsi="Arial" w:cs="Arial"/>
          <w:b/>
          <w:sz w:val="20"/>
        </w:rPr>
        <w:t xml:space="preserve"> McGorry PD</w:t>
      </w:r>
      <w:r w:rsidRPr="002E66F1">
        <w:rPr>
          <w:rFonts w:ascii="Arial" w:hAnsi="Arial" w:cs="Arial"/>
          <w:sz w:val="20"/>
        </w:rPr>
        <w:t>, Pantelis C.</w:t>
      </w:r>
      <w:r w:rsidR="00063389" w:rsidRPr="002E66F1">
        <w:rPr>
          <w:rFonts w:ascii="Arial" w:hAnsi="Arial" w:cs="Arial"/>
          <w:sz w:val="20"/>
        </w:rPr>
        <w:t xml:space="preserve"> </w:t>
      </w:r>
      <w:r w:rsidRPr="002E66F1">
        <w:rPr>
          <w:rFonts w:ascii="Arial" w:hAnsi="Arial" w:cs="Arial"/>
          <w:sz w:val="20"/>
        </w:rPr>
        <w:t xml:space="preserve">2009. </w:t>
      </w:r>
      <w:r w:rsidRPr="002E66F1">
        <w:rPr>
          <w:rStyle w:val="txtboldonly"/>
          <w:rFonts w:ascii="Arial" w:hAnsi="Arial" w:cs="Arial"/>
          <w:sz w:val="20"/>
        </w:rPr>
        <w:t>Medial temporal lobe glutathione concentration in first episode psychosis: A 1H-MRS investigation.</w:t>
      </w:r>
      <w:r w:rsidR="00A07EB3" w:rsidRPr="002E66F1">
        <w:rPr>
          <w:rStyle w:val="txtboldonly"/>
          <w:rFonts w:ascii="Arial" w:hAnsi="Arial" w:cs="Arial"/>
          <w:sz w:val="20"/>
        </w:rPr>
        <w:t xml:space="preserve"> Neurobiology of Disease 33(3):</w:t>
      </w:r>
      <w:r w:rsidRPr="002E66F1">
        <w:rPr>
          <w:rStyle w:val="txtboldonly"/>
          <w:rFonts w:ascii="Arial" w:hAnsi="Arial" w:cs="Arial"/>
          <w:sz w:val="20"/>
        </w:rPr>
        <w:t>354-35</w:t>
      </w:r>
      <w:r w:rsidRPr="002E66F1">
        <w:rPr>
          <w:rStyle w:val="txtboldonly"/>
          <w:rFonts w:ascii="Times New Roman" w:hAnsi="Times New Roman" w:cs="Arial"/>
          <w:sz w:val="22"/>
          <w:szCs w:val="24"/>
        </w:rPr>
        <w:t>7</w:t>
      </w:r>
      <w:r w:rsidR="00CA7909" w:rsidRPr="002E66F1">
        <w:rPr>
          <w:rStyle w:val="txtboldonly"/>
          <w:rFonts w:ascii="Times New Roman" w:hAnsi="Times New Roman" w:cs="Arial"/>
          <w:sz w:val="22"/>
          <w:szCs w:val="24"/>
        </w:rPr>
        <w:t>.</w:t>
      </w:r>
    </w:p>
    <w:p w:rsidR="001C0E4C" w:rsidRPr="002E66F1" w:rsidRDefault="001C0E4C" w:rsidP="00486190">
      <w:pPr>
        <w:widowControl w:val="0"/>
        <w:numPr>
          <w:ilvl w:val="0"/>
          <w:numId w:val="10"/>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Wood SJ, Pantelis C, Yung AR, Velakoulis D,</w:t>
      </w:r>
      <w:r w:rsidRPr="002E66F1">
        <w:rPr>
          <w:rFonts w:ascii="Arial" w:hAnsi="Arial" w:cs="Arial"/>
          <w:b/>
          <w:sz w:val="20"/>
        </w:rPr>
        <w:t xml:space="preserve"> McGorry PD</w:t>
      </w:r>
      <w:r w:rsidRPr="002E66F1">
        <w:rPr>
          <w:rFonts w:ascii="Arial" w:hAnsi="Arial" w:cs="Arial"/>
          <w:sz w:val="20"/>
        </w:rPr>
        <w:t>. 2009. Brain changes during the onset of schizophrenia: implications for neurodevelopmental theories. Medic</w:t>
      </w:r>
      <w:r w:rsidR="00A07EB3" w:rsidRPr="002E66F1">
        <w:rPr>
          <w:rFonts w:ascii="Arial" w:hAnsi="Arial" w:cs="Arial"/>
          <w:sz w:val="20"/>
        </w:rPr>
        <w:t>al Journal of Australia 190(4):</w:t>
      </w:r>
      <w:r w:rsidRPr="002E66F1">
        <w:rPr>
          <w:rFonts w:ascii="Arial" w:hAnsi="Arial" w:cs="Arial"/>
          <w:sz w:val="20"/>
        </w:rPr>
        <w:t>S10-S13</w:t>
      </w:r>
      <w:r w:rsidR="00CA7909" w:rsidRPr="002E66F1">
        <w:rPr>
          <w:rFonts w:ascii="Arial" w:hAnsi="Arial" w:cs="Arial"/>
          <w:sz w:val="20"/>
        </w:rPr>
        <w:t>.</w:t>
      </w:r>
    </w:p>
    <w:p w:rsidR="001C1D0E" w:rsidRPr="002E66F1" w:rsidRDefault="001C1D0E" w:rsidP="00270794">
      <w:pPr>
        <w:widowControl w:val="0"/>
        <w:autoSpaceDE w:val="0"/>
        <w:autoSpaceDN w:val="0"/>
        <w:adjustRightInd w:val="0"/>
        <w:spacing w:after="120" w:line="276" w:lineRule="auto"/>
        <w:ind w:left="737" w:hanging="737"/>
        <w:rPr>
          <w:rFonts w:ascii="Arial" w:hAnsi="Arial" w:cs="Arial"/>
          <w:sz w:val="20"/>
        </w:rPr>
      </w:pPr>
    </w:p>
    <w:p w:rsidR="001C1D0E" w:rsidRPr="002E66F1" w:rsidRDefault="001C1D0E" w:rsidP="00576CE7">
      <w:pPr>
        <w:pStyle w:val="Heading3"/>
      </w:pPr>
      <w:bookmarkStart w:id="38" w:name="_Toc393284092"/>
      <w:r w:rsidRPr="002E66F1">
        <w:t>2010</w:t>
      </w:r>
      <w:bookmarkEnd w:id="38"/>
    </w:p>
    <w:p w:rsidR="001C1D0E" w:rsidRPr="002E66F1" w:rsidRDefault="001C1D0E" w:rsidP="00270794">
      <w:pPr>
        <w:widowControl w:val="0"/>
        <w:autoSpaceDE w:val="0"/>
        <w:autoSpaceDN w:val="0"/>
        <w:adjustRightInd w:val="0"/>
        <w:spacing w:after="120" w:line="276" w:lineRule="auto"/>
        <w:ind w:left="737" w:hanging="737"/>
        <w:rPr>
          <w:rFonts w:ascii="Arial" w:hAnsi="Arial" w:cs="Arial"/>
          <w:sz w:val="20"/>
        </w:rPr>
      </w:pPr>
    </w:p>
    <w:p w:rsidR="003C3978" w:rsidRPr="002E66F1" w:rsidRDefault="003C3978"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hAnsi="Arial" w:cs="Arial"/>
          <w:sz w:val="20"/>
          <w:szCs w:val="22"/>
          <w:lang w:val="pt-BR"/>
        </w:rPr>
        <w:lastRenderedPageBreak/>
        <w:t xml:space="preserve">Agius M, Goh C, Ulhaq S, </w:t>
      </w:r>
      <w:r w:rsidRPr="002E66F1">
        <w:rPr>
          <w:rFonts w:ascii="Arial" w:hAnsi="Arial" w:cs="Arial"/>
          <w:b/>
          <w:sz w:val="20"/>
          <w:szCs w:val="22"/>
          <w:lang w:val="pt-BR"/>
        </w:rPr>
        <w:t>McGorry P</w:t>
      </w:r>
      <w:r w:rsidRPr="002E66F1">
        <w:rPr>
          <w:rFonts w:ascii="Arial" w:hAnsi="Arial" w:cs="Arial"/>
          <w:sz w:val="20"/>
          <w:szCs w:val="22"/>
          <w:lang w:val="pt-BR"/>
        </w:rPr>
        <w:t>. 2010</w:t>
      </w:r>
      <w:r w:rsidR="00063389" w:rsidRPr="002E66F1">
        <w:rPr>
          <w:rFonts w:ascii="Arial" w:hAnsi="Arial" w:cs="Arial"/>
          <w:sz w:val="20"/>
          <w:szCs w:val="22"/>
          <w:lang w:val="pt-BR"/>
        </w:rPr>
        <w:t>.</w:t>
      </w:r>
      <w:r w:rsidRPr="002E66F1">
        <w:rPr>
          <w:rFonts w:ascii="Arial" w:hAnsi="Arial" w:cs="Arial"/>
          <w:sz w:val="20"/>
          <w:szCs w:val="22"/>
          <w:lang w:val="pt-BR"/>
        </w:rPr>
        <w:t xml:space="preserve"> </w:t>
      </w:r>
      <w:r w:rsidRPr="002E66F1">
        <w:rPr>
          <w:rFonts w:ascii="Arial" w:hAnsi="Arial" w:cs="Arial"/>
          <w:sz w:val="20"/>
          <w:szCs w:val="22"/>
        </w:rPr>
        <w:t xml:space="preserve">The staging model in schizophrenia and its clinical implications. </w:t>
      </w:r>
      <w:r w:rsidR="00D3328A" w:rsidRPr="002E66F1">
        <w:rPr>
          <w:rFonts w:ascii="Arial" w:hAnsi="Arial" w:cs="Arial"/>
          <w:sz w:val="20"/>
          <w:szCs w:val="22"/>
        </w:rPr>
        <w:t>Psychiatria Danubina 22(2):</w:t>
      </w:r>
      <w:r w:rsidRPr="002E66F1">
        <w:rPr>
          <w:rFonts w:ascii="Arial" w:hAnsi="Arial" w:cs="Arial"/>
          <w:sz w:val="20"/>
          <w:szCs w:val="22"/>
        </w:rPr>
        <w:t>211-220</w:t>
      </w:r>
      <w:r w:rsidR="00BD6375" w:rsidRPr="002E66F1">
        <w:rPr>
          <w:rFonts w:ascii="Arial" w:hAnsi="Arial" w:cs="Arial"/>
          <w:sz w:val="20"/>
          <w:szCs w:val="22"/>
        </w:rPr>
        <w:t>.</w:t>
      </w:r>
    </w:p>
    <w:p w:rsidR="009F327A" w:rsidRPr="002E66F1" w:rsidRDefault="009F327A"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hAnsi="Arial" w:cs="Arial"/>
          <w:sz w:val="20"/>
        </w:rPr>
        <w:t xml:space="preserve">Amminger P, Schäfer MR, Papageorgiou K, Klier CM, Cotton SM, Harrigan SM, Mackinnon A, </w:t>
      </w:r>
      <w:r w:rsidRPr="002E66F1">
        <w:rPr>
          <w:rFonts w:ascii="Arial" w:hAnsi="Arial" w:cs="Arial"/>
          <w:b/>
          <w:sz w:val="20"/>
        </w:rPr>
        <w:t>McGorry PD</w:t>
      </w:r>
      <w:r w:rsidRPr="002E66F1">
        <w:rPr>
          <w:rFonts w:ascii="Arial" w:hAnsi="Arial" w:cs="Arial"/>
          <w:sz w:val="20"/>
        </w:rPr>
        <w:t xml:space="preserve">, Berger GE. </w:t>
      </w:r>
      <w:r w:rsidR="0016482F" w:rsidRPr="002E66F1">
        <w:rPr>
          <w:rFonts w:ascii="Arial" w:hAnsi="Arial" w:cs="Arial"/>
          <w:sz w:val="20"/>
        </w:rPr>
        <w:t xml:space="preserve">2010. </w:t>
      </w:r>
      <w:r w:rsidRPr="002E66F1">
        <w:rPr>
          <w:rFonts w:ascii="Arial" w:hAnsi="Arial" w:cs="Arial"/>
          <w:sz w:val="20"/>
        </w:rPr>
        <w:t>Long-chain omega-3 fatty acids for indicated prevention of psychotic disorders: a randomised, placebo-controlled trial. Archives of General Psychiatry</w:t>
      </w:r>
      <w:r w:rsidR="00D3328A" w:rsidRPr="002E66F1">
        <w:rPr>
          <w:rFonts w:ascii="Arial" w:hAnsi="Arial" w:cs="Arial"/>
          <w:sz w:val="20"/>
        </w:rPr>
        <w:t xml:space="preserve"> 67(2):146-</w:t>
      </w:r>
      <w:r w:rsidR="0016482F" w:rsidRPr="002E66F1">
        <w:rPr>
          <w:rFonts w:ascii="Arial" w:hAnsi="Arial" w:cs="Arial"/>
          <w:sz w:val="20"/>
        </w:rPr>
        <w:t>154</w:t>
      </w:r>
      <w:r w:rsidR="00CA7909" w:rsidRPr="002E66F1">
        <w:rPr>
          <w:rFonts w:ascii="Arial" w:hAnsi="Arial" w:cs="Arial"/>
          <w:sz w:val="20"/>
        </w:rPr>
        <w:t>.</w:t>
      </w:r>
    </w:p>
    <w:p w:rsidR="00CA7909" w:rsidRPr="002E66F1" w:rsidRDefault="00CA7909"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Bechdolf A,  Nelson B, Simmons M, Amminger GP, Leicester S, Francey SM, McNab C, Krstev H, Sidis A, </w:t>
      </w:r>
      <w:r w:rsidRPr="002E66F1">
        <w:rPr>
          <w:rFonts w:ascii="Arial" w:hAnsi="Arial" w:cs="Arial"/>
          <w:b/>
          <w:sz w:val="20"/>
        </w:rPr>
        <w:t>McGorry PD</w:t>
      </w:r>
      <w:r w:rsidRPr="002E66F1">
        <w:rPr>
          <w:rFonts w:ascii="Arial" w:hAnsi="Arial" w:cs="Arial"/>
          <w:sz w:val="20"/>
        </w:rPr>
        <w:t xml:space="preserve">, Yung AR. </w:t>
      </w:r>
      <w:r w:rsidR="0032374E" w:rsidRPr="002E66F1">
        <w:rPr>
          <w:rFonts w:ascii="Arial" w:hAnsi="Arial" w:cs="Arial"/>
          <w:sz w:val="20"/>
        </w:rPr>
        <w:t xml:space="preserve">2010. </w:t>
      </w:r>
      <w:r w:rsidRPr="002E66F1">
        <w:rPr>
          <w:rFonts w:ascii="Arial" w:hAnsi="Arial" w:cs="Arial"/>
          <w:sz w:val="20"/>
        </w:rPr>
        <w:t>Experience of trauma and conversion to psychosis in young people at Ultra High Risk (‘prodromal’) of developing first episode psychosis. Acta Ps</w:t>
      </w:r>
      <w:r w:rsidR="00D3328A" w:rsidRPr="002E66F1">
        <w:rPr>
          <w:rFonts w:ascii="Arial" w:hAnsi="Arial" w:cs="Arial"/>
          <w:sz w:val="20"/>
        </w:rPr>
        <w:t>ychiatrica Scandinavica 121(5):377-</w:t>
      </w:r>
      <w:r w:rsidRPr="002E66F1">
        <w:rPr>
          <w:rFonts w:ascii="Arial" w:hAnsi="Arial" w:cs="Arial"/>
          <w:sz w:val="20"/>
        </w:rPr>
        <w:t>384.</w:t>
      </w:r>
    </w:p>
    <w:p w:rsidR="0015184D" w:rsidRPr="002E66F1" w:rsidRDefault="0015184D"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Bechdolf A, Nelson B, Cotton SM, Chanen A, Thompson A, Kettle J, Conus P, Amminger GP, Yung AR, Berk M, </w:t>
      </w:r>
      <w:r w:rsidRPr="002E66F1">
        <w:rPr>
          <w:rFonts w:ascii="Arial" w:hAnsi="Arial" w:cs="Arial"/>
          <w:b/>
          <w:sz w:val="20"/>
        </w:rPr>
        <w:t>McGorry PD</w:t>
      </w:r>
      <w:r w:rsidRPr="002E66F1">
        <w:rPr>
          <w:rFonts w:ascii="Arial" w:hAnsi="Arial" w:cs="Arial"/>
          <w:sz w:val="20"/>
        </w:rPr>
        <w:t>. 2010. A preliminary evaluation of the validity of at-risk criteria for bipolar disorders in help-seeking adolescents and young adults. Jou</w:t>
      </w:r>
      <w:r w:rsidR="00063389" w:rsidRPr="002E66F1">
        <w:rPr>
          <w:rFonts w:ascii="Arial" w:hAnsi="Arial" w:cs="Arial"/>
          <w:sz w:val="20"/>
        </w:rPr>
        <w:t>rnal of Affective Disorders 127(1-3):</w:t>
      </w:r>
      <w:r w:rsidRPr="002E66F1">
        <w:rPr>
          <w:rFonts w:ascii="Arial" w:hAnsi="Arial" w:cs="Arial"/>
          <w:sz w:val="20"/>
        </w:rPr>
        <w:t>316-320.</w:t>
      </w:r>
    </w:p>
    <w:p w:rsidR="004B7C13" w:rsidRPr="002E66F1" w:rsidRDefault="004B7C13"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Berk M, Henry LP, El</w:t>
      </w:r>
      <w:r w:rsidR="00063389" w:rsidRPr="002E66F1">
        <w:rPr>
          <w:rFonts w:ascii="Arial" w:hAnsi="Arial" w:cs="Arial"/>
          <w:sz w:val="20"/>
        </w:rPr>
        <w:t>kins KS, Harrigan SM, Harris MG,</w:t>
      </w:r>
      <w:r w:rsidRPr="002E66F1">
        <w:rPr>
          <w:rFonts w:ascii="Arial" w:hAnsi="Arial" w:cs="Arial"/>
          <w:sz w:val="20"/>
        </w:rPr>
        <w:t xml:space="preserve"> Herrman H, Jackson HJ, </w:t>
      </w:r>
      <w:r w:rsidRPr="002E66F1">
        <w:rPr>
          <w:rFonts w:ascii="Arial" w:hAnsi="Arial" w:cs="Arial"/>
          <w:b/>
          <w:sz w:val="20"/>
        </w:rPr>
        <w:t>McGorry PD</w:t>
      </w:r>
      <w:r w:rsidRPr="002E66F1">
        <w:rPr>
          <w:rFonts w:ascii="Arial" w:hAnsi="Arial" w:cs="Arial"/>
          <w:sz w:val="20"/>
        </w:rPr>
        <w:t xml:space="preserve">. </w:t>
      </w:r>
      <w:r w:rsidR="00063389" w:rsidRPr="002E66F1">
        <w:rPr>
          <w:rFonts w:ascii="Arial" w:hAnsi="Arial" w:cs="Arial"/>
          <w:sz w:val="20"/>
        </w:rPr>
        <w:t xml:space="preserve">2010. </w:t>
      </w:r>
      <w:r w:rsidRPr="002E66F1">
        <w:rPr>
          <w:rFonts w:ascii="Arial" w:hAnsi="Arial" w:cs="Arial"/>
          <w:sz w:val="20"/>
        </w:rPr>
        <w:t>The impact of smoking on clinical outcomes after first episode psychosis: longer-term outcome findings from the EPPIC 800 follow-up study. Jo</w:t>
      </w:r>
      <w:r w:rsidR="00063389" w:rsidRPr="002E66F1">
        <w:rPr>
          <w:rFonts w:ascii="Arial" w:hAnsi="Arial" w:cs="Arial"/>
          <w:sz w:val="20"/>
        </w:rPr>
        <w:t>urnal of Dual Diagnosis 6(3-4):</w:t>
      </w:r>
      <w:r w:rsidRPr="002E66F1">
        <w:rPr>
          <w:rFonts w:ascii="Arial" w:hAnsi="Arial" w:cs="Arial"/>
          <w:sz w:val="20"/>
        </w:rPr>
        <w:t>212-234.</w:t>
      </w:r>
    </w:p>
    <w:p w:rsidR="00F26C78" w:rsidRPr="002E66F1" w:rsidRDefault="00F26C78"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Conus P, Lambert M, Cotton SM, Bonsack C, </w:t>
      </w:r>
      <w:r w:rsidRPr="002E66F1">
        <w:rPr>
          <w:rFonts w:ascii="Arial" w:hAnsi="Arial" w:cs="Arial"/>
          <w:b/>
          <w:sz w:val="20"/>
        </w:rPr>
        <w:t>McGorry PD</w:t>
      </w:r>
      <w:r w:rsidRPr="002E66F1">
        <w:rPr>
          <w:rFonts w:ascii="Arial" w:hAnsi="Arial" w:cs="Arial"/>
          <w:sz w:val="20"/>
        </w:rPr>
        <w:t xml:space="preserve">, Schimmelmann BG. </w:t>
      </w:r>
      <w:r w:rsidR="00047651" w:rsidRPr="002E66F1">
        <w:rPr>
          <w:rFonts w:ascii="Arial" w:hAnsi="Arial" w:cs="Arial"/>
          <w:sz w:val="20"/>
        </w:rPr>
        <w:t xml:space="preserve">2010. </w:t>
      </w:r>
      <w:r w:rsidRPr="002E66F1">
        <w:rPr>
          <w:rFonts w:ascii="Arial" w:hAnsi="Arial" w:cs="Arial"/>
          <w:sz w:val="20"/>
        </w:rPr>
        <w:t>Rate and predictors of service disengagement in an epidemiological first-episode psychosis cohort. S</w:t>
      </w:r>
      <w:r w:rsidR="00063389" w:rsidRPr="002E66F1">
        <w:rPr>
          <w:rFonts w:ascii="Arial" w:hAnsi="Arial" w:cs="Arial"/>
          <w:sz w:val="20"/>
        </w:rPr>
        <w:t>chizophrenia Research 118(1-3):</w:t>
      </w:r>
      <w:r w:rsidRPr="002E66F1">
        <w:rPr>
          <w:rFonts w:ascii="Arial" w:hAnsi="Arial" w:cs="Arial"/>
          <w:sz w:val="20"/>
        </w:rPr>
        <w:t>256</w:t>
      </w:r>
      <w:r w:rsidR="00063389" w:rsidRPr="002E66F1">
        <w:rPr>
          <w:rFonts w:ascii="Arial" w:hAnsi="Arial" w:cs="Arial"/>
          <w:sz w:val="20"/>
        </w:rPr>
        <w:t>-</w:t>
      </w:r>
      <w:r w:rsidR="009830E2" w:rsidRPr="002E66F1">
        <w:rPr>
          <w:rFonts w:ascii="Arial" w:hAnsi="Arial" w:cs="Arial"/>
          <w:sz w:val="20"/>
        </w:rPr>
        <w:t>26</w:t>
      </w:r>
      <w:r w:rsidRPr="002E66F1">
        <w:rPr>
          <w:rFonts w:ascii="Arial" w:hAnsi="Arial" w:cs="Arial"/>
          <w:sz w:val="20"/>
        </w:rPr>
        <w:t>3</w:t>
      </w:r>
      <w:r w:rsidR="003B3E23" w:rsidRPr="002E66F1">
        <w:rPr>
          <w:rFonts w:ascii="Arial" w:hAnsi="Arial" w:cs="Arial"/>
          <w:sz w:val="20"/>
        </w:rPr>
        <w:t>.</w:t>
      </w:r>
    </w:p>
    <w:p w:rsidR="003B3E23" w:rsidRPr="002E66F1" w:rsidRDefault="003B3E23" w:rsidP="00486190">
      <w:pPr>
        <w:numPr>
          <w:ilvl w:val="0"/>
          <w:numId w:val="10"/>
        </w:numPr>
        <w:suppressAutoHyphens/>
        <w:spacing w:after="120" w:line="276" w:lineRule="auto"/>
        <w:ind w:left="680" w:hanging="680"/>
        <w:jc w:val="both"/>
        <w:rPr>
          <w:rFonts w:ascii="Arial" w:hAnsi="Arial" w:cs="Arial"/>
          <w:sz w:val="20"/>
        </w:rPr>
      </w:pPr>
      <w:r w:rsidRPr="002E66F1">
        <w:rPr>
          <w:rStyle w:val="txtboldonly"/>
          <w:rFonts w:ascii="Arial" w:hAnsi="Arial" w:cs="Arial"/>
          <w:sz w:val="20"/>
        </w:rPr>
        <w:t xml:space="preserve">Conus P, Ward J, Lucas N, Cotton S, Yung AR, Berk M, </w:t>
      </w:r>
      <w:r w:rsidRPr="002E66F1">
        <w:rPr>
          <w:rStyle w:val="txtboldonly"/>
          <w:rFonts w:ascii="Arial" w:hAnsi="Arial" w:cs="Arial"/>
          <w:b/>
          <w:sz w:val="20"/>
        </w:rPr>
        <w:t>McGorry PD</w:t>
      </w:r>
      <w:r w:rsidRPr="002E66F1">
        <w:rPr>
          <w:rStyle w:val="txtboldonly"/>
          <w:rFonts w:ascii="Arial" w:hAnsi="Arial" w:cs="Arial"/>
          <w:sz w:val="20"/>
        </w:rPr>
        <w:t xml:space="preserve">. 2010. </w:t>
      </w:r>
      <w:r w:rsidRPr="002E66F1">
        <w:rPr>
          <w:rFonts w:ascii="Arial" w:hAnsi="Arial" w:cs="Arial"/>
          <w:sz w:val="20"/>
        </w:rPr>
        <w:t xml:space="preserve">Characterisation of the prodrome to a first episode of psychotic mania: Results of a retrospective study. Journal of Affective Disorders </w:t>
      </w:r>
      <w:r w:rsidR="00063389" w:rsidRPr="002E66F1">
        <w:rPr>
          <w:rFonts w:ascii="Arial" w:hAnsi="Arial" w:cs="Arial"/>
          <w:sz w:val="20"/>
        </w:rPr>
        <w:t>124(3):341-</w:t>
      </w:r>
      <w:r w:rsidRPr="002E66F1">
        <w:rPr>
          <w:rFonts w:ascii="Arial" w:hAnsi="Arial" w:cs="Arial"/>
          <w:sz w:val="20"/>
        </w:rPr>
        <w:t>345.</w:t>
      </w:r>
    </w:p>
    <w:p w:rsidR="003B3E23" w:rsidRPr="002E66F1" w:rsidRDefault="003B3E23" w:rsidP="00486190">
      <w:pPr>
        <w:numPr>
          <w:ilvl w:val="0"/>
          <w:numId w:val="10"/>
        </w:numPr>
        <w:spacing w:after="120" w:line="276" w:lineRule="auto"/>
        <w:ind w:left="680" w:hanging="680"/>
        <w:jc w:val="both"/>
        <w:rPr>
          <w:rFonts w:ascii="Arial" w:eastAsia="Times New Roman" w:hAnsi="Arial" w:cs="Arial"/>
          <w:color w:val="000000"/>
          <w:sz w:val="20"/>
          <w:lang w:eastAsia="en-AU"/>
        </w:rPr>
      </w:pPr>
      <w:r w:rsidRPr="002E66F1">
        <w:rPr>
          <w:rFonts w:ascii="Arial" w:eastAsia="Times New Roman" w:hAnsi="Arial" w:cs="Arial"/>
          <w:color w:val="000000"/>
          <w:sz w:val="20"/>
          <w:lang w:eastAsia="en-AU"/>
        </w:rPr>
        <w:t xml:space="preserve">Conus P, Cotton S, Schimmelmann BG, Berk M, Daglas R, </w:t>
      </w:r>
      <w:r w:rsidRPr="002E66F1">
        <w:rPr>
          <w:rFonts w:ascii="Arial" w:eastAsia="Times New Roman" w:hAnsi="Arial" w:cs="Arial"/>
          <w:b/>
          <w:color w:val="000000"/>
          <w:sz w:val="20"/>
          <w:lang w:eastAsia="en-AU"/>
        </w:rPr>
        <w:t>McGorry PD</w:t>
      </w:r>
      <w:r w:rsidRPr="002E66F1">
        <w:rPr>
          <w:rFonts w:ascii="Arial" w:eastAsia="Times New Roman" w:hAnsi="Arial" w:cs="Arial"/>
          <w:color w:val="000000"/>
          <w:sz w:val="20"/>
          <w:lang w:eastAsia="en-AU"/>
        </w:rPr>
        <w:t>, Lambert M. 2010. Pretreatment and outcomes correlates of past sexual and physical trauma in 118 bipolar I disorder patients with a first episode of psychotic mania. Bip</w:t>
      </w:r>
      <w:r w:rsidR="00063389" w:rsidRPr="002E66F1">
        <w:rPr>
          <w:rFonts w:ascii="Arial" w:eastAsia="Times New Roman" w:hAnsi="Arial" w:cs="Arial"/>
          <w:color w:val="000000"/>
          <w:sz w:val="20"/>
          <w:lang w:eastAsia="en-AU"/>
        </w:rPr>
        <w:t>olar Disorders 12(3):244-</w:t>
      </w:r>
      <w:r w:rsidR="00D33E4A" w:rsidRPr="002E66F1">
        <w:rPr>
          <w:rFonts w:ascii="Arial" w:eastAsia="Times New Roman" w:hAnsi="Arial" w:cs="Arial"/>
          <w:color w:val="000000"/>
          <w:sz w:val="20"/>
          <w:lang w:eastAsia="en-AU"/>
        </w:rPr>
        <w:t>252.</w:t>
      </w:r>
    </w:p>
    <w:p w:rsidR="005E6D34" w:rsidRPr="002E66F1" w:rsidRDefault="005E6D34" w:rsidP="00486190">
      <w:pPr>
        <w:numPr>
          <w:ilvl w:val="0"/>
          <w:numId w:val="10"/>
        </w:numPr>
        <w:suppressAutoHyphens/>
        <w:spacing w:after="120" w:line="276" w:lineRule="auto"/>
        <w:ind w:left="680" w:hanging="680"/>
        <w:jc w:val="both"/>
        <w:rPr>
          <w:rStyle w:val="txtboldonly"/>
        </w:rPr>
      </w:pPr>
      <w:r w:rsidRPr="002E66F1">
        <w:rPr>
          <w:rStyle w:val="txtboldonly"/>
          <w:rFonts w:ascii="Arial" w:hAnsi="Arial" w:cs="Arial"/>
          <w:sz w:val="20"/>
        </w:rPr>
        <w:t xml:space="preserve">Conus P, Abdel-Baki A, Harrigan S, Lambert M, </w:t>
      </w:r>
      <w:r w:rsidRPr="002E66F1">
        <w:rPr>
          <w:rStyle w:val="txtboldonly"/>
          <w:rFonts w:ascii="Arial" w:hAnsi="Arial" w:cs="Arial"/>
          <w:b/>
          <w:sz w:val="20"/>
        </w:rPr>
        <w:t>McGorry PD</w:t>
      </w:r>
      <w:r w:rsidRPr="002E66F1">
        <w:rPr>
          <w:rStyle w:val="txtboldonly"/>
          <w:rFonts w:ascii="Arial" w:hAnsi="Arial" w:cs="Arial"/>
          <w:sz w:val="20"/>
        </w:rPr>
        <w:t>, Berk M.</w:t>
      </w:r>
      <w:r w:rsidR="003C5850" w:rsidRPr="002E66F1">
        <w:rPr>
          <w:rStyle w:val="txtboldonly"/>
          <w:rFonts w:ascii="Arial" w:hAnsi="Arial" w:cs="Arial"/>
          <w:sz w:val="20"/>
        </w:rPr>
        <w:t xml:space="preserve"> 2010.</w:t>
      </w:r>
      <w:r w:rsidR="00063389" w:rsidRPr="002E66F1">
        <w:rPr>
          <w:rStyle w:val="txtboldonly"/>
          <w:rFonts w:ascii="Arial" w:hAnsi="Arial" w:cs="Arial"/>
          <w:sz w:val="20"/>
        </w:rPr>
        <w:t xml:space="preserve"> </w:t>
      </w:r>
      <w:r w:rsidRPr="002E66F1">
        <w:rPr>
          <w:rStyle w:val="txtboldonly"/>
          <w:rFonts w:ascii="Arial" w:hAnsi="Arial" w:cs="Arial"/>
          <w:sz w:val="20"/>
        </w:rPr>
        <w:t>Pre-morbid and outcome correlates of first episode mania with psychosis: Is a distinction between schizoaffective and bipolar I disorder valid in the early</w:t>
      </w:r>
      <w:r w:rsidR="00C3335D" w:rsidRPr="002E66F1">
        <w:rPr>
          <w:rStyle w:val="txtboldonly"/>
          <w:rFonts w:ascii="Arial" w:hAnsi="Arial" w:cs="Arial"/>
          <w:sz w:val="20"/>
        </w:rPr>
        <w:t xml:space="preserve"> phase of psychotic disorders? </w:t>
      </w:r>
      <w:r w:rsidRPr="002E66F1">
        <w:rPr>
          <w:rStyle w:val="txtboldonly"/>
          <w:rFonts w:ascii="Arial" w:hAnsi="Arial" w:cs="Arial"/>
          <w:sz w:val="20"/>
        </w:rPr>
        <w:t xml:space="preserve">Journal of Affective Disorders </w:t>
      </w:r>
      <w:r w:rsidR="00063389" w:rsidRPr="002E66F1">
        <w:rPr>
          <w:rStyle w:val="txtboldonly"/>
          <w:rFonts w:ascii="Arial" w:hAnsi="Arial" w:cs="Arial"/>
          <w:sz w:val="20"/>
        </w:rPr>
        <w:t>126(1-2):</w:t>
      </w:r>
      <w:r w:rsidRPr="002E66F1">
        <w:rPr>
          <w:rStyle w:val="txtboldonly"/>
          <w:rFonts w:ascii="Arial" w:hAnsi="Arial" w:cs="Arial"/>
          <w:sz w:val="20"/>
        </w:rPr>
        <w:t>88-95.</w:t>
      </w:r>
    </w:p>
    <w:p w:rsidR="00BF1CC1" w:rsidRPr="002E66F1" w:rsidRDefault="00BF1CC1" w:rsidP="00486190">
      <w:pPr>
        <w:numPr>
          <w:ilvl w:val="0"/>
          <w:numId w:val="10"/>
        </w:numPr>
        <w:suppressAutoHyphens/>
        <w:spacing w:after="120" w:line="276" w:lineRule="auto"/>
        <w:ind w:left="680" w:hanging="680"/>
        <w:jc w:val="both"/>
        <w:rPr>
          <w:rFonts w:ascii="Arial" w:hAnsi="Arial" w:cs="Arial"/>
          <w:sz w:val="20"/>
          <w:szCs w:val="24"/>
        </w:rPr>
      </w:pPr>
      <w:r w:rsidRPr="002E66F1">
        <w:rPr>
          <w:rFonts w:ascii="Arial" w:hAnsi="Arial" w:cs="Arial"/>
          <w:sz w:val="20"/>
        </w:rPr>
        <w:t xml:space="preserve">Conus P, Cotton S, Schimmelman BG, </w:t>
      </w:r>
      <w:r w:rsidRPr="002E66F1">
        <w:rPr>
          <w:rFonts w:ascii="Arial" w:hAnsi="Arial" w:cs="Arial"/>
          <w:b/>
          <w:sz w:val="20"/>
        </w:rPr>
        <w:t>McGorry PD</w:t>
      </w:r>
      <w:r w:rsidRPr="002E66F1">
        <w:rPr>
          <w:rFonts w:ascii="Arial" w:hAnsi="Arial" w:cs="Arial"/>
          <w:sz w:val="20"/>
        </w:rPr>
        <w:t>, Lambert M. 2010. Pre-treatment and outcome correlates of sexual and physical trauma in an epidemiological cohort of first episode psychosis pa</w:t>
      </w:r>
      <w:r w:rsidR="003A382A" w:rsidRPr="002E66F1">
        <w:rPr>
          <w:rFonts w:ascii="Arial" w:hAnsi="Arial" w:cs="Arial"/>
          <w:sz w:val="20"/>
        </w:rPr>
        <w:t>tients</w:t>
      </w:r>
      <w:r w:rsidR="00063389" w:rsidRPr="002E66F1">
        <w:rPr>
          <w:rFonts w:ascii="Arial" w:hAnsi="Arial" w:cs="Arial"/>
          <w:sz w:val="20"/>
        </w:rPr>
        <w:t>. Schizophrenia Bulletin 36(6):</w:t>
      </w:r>
      <w:r w:rsidR="003A382A" w:rsidRPr="002E66F1">
        <w:rPr>
          <w:rFonts w:ascii="Arial" w:hAnsi="Arial" w:cs="Arial"/>
          <w:sz w:val="20"/>
        </w:rPr>
        <w:t>1105-1114</w:t>
      </w:r>
      <w:r w:rsidR="005200B9" w:rsidRPr="002E66F1">
        <w:rPr>
          <w:rFonts w:ascii="Arial" w:hAnsi="Arial" w:cs="Arial"/>
          <w:sz w:val="20"/>
        </w:rPr>
        <w:t>.</w:t>
      </w:r>
    </w:p>
    <w:p w:rsidR="00D33E4A" w:rsidRPr="002E66F1" w:rsidRDefault="00D33E4A"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Cotton SM, Gleeson JFM, Alvarez-Jimenez M,</w:t>
      </w:r>
      <w:r w:rsidRPr="002E66F1">
        <w:rPr>
          <w:rFonts w:ascii="Arial" w:hAnsi="Arial" w:cs="Arial"/>
          <w:b/>
          <w:sz w:val="20"/>
        </w:rPr>
        <w:t xml:space="preserve"> McGorryPD</w:t>
      </w:r>
      <w:r w:rsidRPr="002E66F1">
        <w:rPr>
          <w:rFonts w:ascii="Arial" w:hAnsi="Arial" w:cs="Arial"/>
          <w:sz w:val="20"/>
        </w:rPr>
        <w:t>. 2010. Quality of life in patients who have remitted from their first episode of psychosis. Schizophrenia Research 121(1-3): 259-265.</w:t>
      </w:r>
    </w:p>
    <w:p w:rsidR="00646C3A" w:rsidRPr="002E66F1" w:rsidRDefault="00646C3A"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Court A, Mulder C, Kerr M,</w:t>
      </w:r>
      <w:r w:rsidRPr="002E66F1">
        <w:rPr>
          <w:rFonts w:ascii="Arial" w:hAnsi="Arial" w:cs="Arial"/>
          <w:sz w:val="20"/>
          <w:vertAlign w:val="superscript"/>
        </w:rPr>
        <w:t xml:space="preserve"> </w:t>
      </w:r>
      <w:r w:rsidRPr="002E66F1">
        <w:rPr>
          <w:rFonts w:ascii="Arial" w:hAnsi="Arial" w:cs="Arial"/>
          <w:sz w:val="20"/>
        </w:rPr>
        <w:t>Yuen HP, Boasman</w:t>
      </w:r>
      <w:r w:rsidRPr="002E66F1">
        <w:rPr>
          <w:rFonts w:ascii="Arial" w:hAnsi="Arial" w:cs="Arial"/>
          <w:sz w:val="20"/>
          <w:vertAlign w:val="superscript"/>
        </w:rPr>
        <w:t xml:space="preserve"> </w:t>
      </w:r>
      <w:r w:rsidRPr="002E66F1">
        <w:rPr>
          <w:rFonts w:ascii="Arial" w:hAnsi="Arial" w:cs="Arial"/>
          <w:sz w:val="20"/>
        </w:rPr>
        <w:t>M, Goldstone S, Fleming J, Weigall</w:t>
      </w:r>
      <w:r w:rsidRPr="002E66F1">
        <w:rPr>
          <w:rFonts w:ascii="Arial" w:hAnsi="Arial" w:cs="Arial"/>
          <w:sz w:val="20"/>
          <w:vertAlign w:val="superscript"/>
        </w:rPr>
        <w:t xml:space="preserve"> </w:t>
      </w:r>
      <w:r w:rsidRPr="002E66F1">
        <w:rPr>
          <w:rFonts w:ascii="Arial" w:hAnsi="Arial" w:cs="Arial"/>
          <w:sz w:val="20"/>
        </w:rPr>
        <w:t>S, Derham</w:t>
      </w:r>
      <w:r w:rsidRPr="002E66F1">
        <w:rPr>
          <w:rFonts w:ascii="Arial" w:hAnsi="Arial" w:cs="Arial"/>
          <w:sz w:val="20"/>
          <w:vertAlign w:val="superscript"/>
        </w:rPr>
        <w:t xml:space="preserve"> </w:t>
      </w:r>
      <w:r w:rsidRPr="002E66F1">
        <w:rPr>
          <w:rFonts w:ascii="Arial" w:hAnsi="Arial" w:cs="Arial"/>
          <w:sz w:val="20"/>
        </w:rPr>
        <w:t>H, Huang</w:t>
      </w:r>
      <w:r w:rsidRPr="002E66F1">
        <w:rPr>
          <w:rFonts w:ascii="Arial" w:hAnsi="Arial" w:cs="Arial"/>
          <w:sz w:val="20"/>
          <w:vertAlign w:val="superscript"/>
        </w:rPr>
        <w:t xml:space="preserve"> </w:t>
      </w:r>
      <w:r w:rsidRPr="002E66F1">
        <w:rPr>
          <w:rFonts w:ascii="Arial" w:hAnsi="Arial" w:cs="Arial"/>
          <w:sz w:val="20"/>
        </w:rPr>
        <w:t xml:space="preserve">C, </w:t>
      </w:r>
      <w:r w:rsidRPr="002E66F1">
        <w:rPr>
          <w:rFonts w:ascii="Arial" w:hAnsi="Arial" w:cs="Arial"/>
          <w:b/>
          <w:sz w:val="20"/>
        </w:rPr>
        <w:t>McGorry</w:t>
      </w:r>
      <w:r w:rsidRPr="002E66F1">
        <w:rPr>
          <w:rFonts w:ascii="Arial" w:hAnsi="Arial" w:cs="Arial"/>
          <w:b/>
          <w:sz w:val="20"/>
          <w:vertAlign w:val="superscript"/>
        </w:rPr>
        <w:t xml:space="preserve"> </w:t>
      </w:r>
      <w:r w:rsidRPr="002E66F1">
        <w:rPr>
          <w:rFonts w:ascii="Arial" w:hAnsi="Arial" w:cs="Arial"/>
          <w:b/>
          <w:sz w:val="20"/>
        </w:rPr>
        <w:t>P</w:t>
      </w:r>
      <w:r w:rsidRPr="002E66F1">
        <w:rPr>
          <w:rFonts w:ascii="Arial" w:hAnsi="Arial" w:cs="Arial"/>
          <w:sz w:val="20"/>
        </w:rPr>
        <w:t>, Berger</w:t>
      </w:r>
      <w:r w:rsidRPr="002E66F1">
        <w:rPr>
          <w:rFonts w:ascii="Arial" w:hAnsi="Arial" w:cs="Arial"/>
          <w:sz w:val="20"/>
          <w:vertAlign w:val="superscript"/>
        </w:rPr>
        <w:t xml:space="preserve"> </w:t>
      </w:r>
      <w:r w:rsidRPr="002E66F1">
        <w:rPr>
          <w:rFonts w:ascii="Arial" w:hAnsi="Arial" w:cs="Arial"/>
          <w:sz w:val="20"/>
        </w:rPr>
        <w:t xml:space="preserve">G. 2010. Investigating the effectiveness, safety and tolerability of quetiapine in the treatment of anorexia nervosa in young people: a pilot study. Psychiatry Research </w:t>
      </w:r>
      <w:r w:rsidR="00063389" w:rsidRPr="002E66F1">
        <w:rPr>
          <w:rFonts w:ascii="Arial" w:hAnsi="Arial" w:cs="Arial"/>
          <w:sz w:val="20"/>
        </w:rPr>
        <w:t>44(15):</w:t>
      </w:r>
      <w:r w:rsidR="0075077E" w:rsidRPr="002E66F1">
        <w:rPr>
          <w:rFonts w:ascii="Arial" w:hAnsi="Arial" w:cs="Arial"/>
          <w:sz w:val="20"/>
        </w:rPr>
        <w:t xml:space="preserve">1027-1034. </w:t>
      </w:r>
    </w:p>
    <w:p w:rsidR="004D6EC7" w:rsidRPr="002E66F1" w:rsidRDefault="004D6EC7" w:rsidP="00486190">
      <w:pPr>
        <w:numPr>
          <w:ilvl w:val="0"/>
          <w:numId w:val="10"/>
        </w:numPr>
        <w:suppressAutoHyphens/>
        <w:spacing w:after="120" w:line="276" w:lineRule="auto"/>
        <w:ind w:left="680" w:hanging="680"/>
        <w:jc w:val="both"/>
        <w:rPr>
          <w:rFonts w:ascii="Arial" w:hAnsi="Arial"/>
          <w:bCs/>
        </w:rPr>
      </w:pPr>
      <w:r w:rsidRPr="002E66F1">
        <w:rPr>
          <w:rFonts w:ascii="Arial" w:hAnsi="Arial" w:cs="Arial"/>
          <w:sz w:val="20"/>
        </w:rPr>
        <w:t xml:space="preserve">Gleeson JFM, Cotton SM, Alvarez-Jimenez M, Wade D, Crisp K, Newman B, Spiliotacopoulos D, </w:t>
      </w:r>
      <w:r w:rsidRPr="002E66F1">
        <w:rPr>
          <w:rFonts w:ascii="Arial" w:hAnsi="Arial" w:cs="Arial"/>
          <w:b/>
          <w:sz w:val="20"/>
        </w:rPr>
        <w:t>McGorry PD</w:t>
      </w:r>
      <w:r w:rsidRPr="002E66F1">
        <w:rPr>
          <w:rFonts w:ascii="Arial" w:hAnsi="Arial" w:cs="Arial"/>
          <w:sz w:val="20"/>
        </w:rPr>
        <w:t xml:space="preserve">. </w:t>
      </w:r>
      <w:r w:rsidR="0032374E" w:rsidRPr="002E66F1">
        <w:rPr>
          <w:rFonts w:ascii="Arial" w:hAnsi="Arial" w:cs="Arial"/>
          <w:sz w:val="20"/>
        </w:rPr>
        <w:t xml:space="preserve">2010. </w:t>
      </w:r>
      <w:r w:rsidRPr="002E66F1">
        <w:rPr>
          <w:rFonts w:ascii="Arial" w:hAnsi="Arial" w:cs="Arial"/>
          <w:sz w:val="20"/>
        </w:rPr>
        <w:t xml:space="preserve">Family outcomes from a randomized control trial of relapse prevention therapy in first-episode psychosis. Journal of Clinical Psychiatry </w:t>
      </w:r>
      <w:r w:rsidR="0088121B" w:rsidRPr="002E66F1">
        <w:rPr>
          <w:rFonts w:ascii="Arial" w:hAnsi="Arial" w:cs="Arial"/>
          <w:sz w:val="20"/>
        </w:rPr>
        <w:t>71(4):475-</w:t>
      </w:r>
      <w:r w:rsidRPr="002E66F1">
        <w:rPr>
          <w:rFonts w:ascii="Arial" w:hAnsi="Arial" w:cs="Arial"/>
          <w:sz w:val="20"/>
        </w:rPr>
        <w:t xml:space="preserve">483. </w:t>
      </w:r>
    </w:p>
    <w:p w:rsidR="005E6D34" w:rsidRPr="002E66F1" w:rsidRDefault="005E6D34" w:rsidP="00486190">
      <w:pPr>
        <w:numPr>
          <w:ilvl w:val="0"/>
          <w:numId w:val="10"/>
        </w:numPr>
        <w:suppressAutoHyphens/>
        <w:spacing w:after="120" w:line="276" w:lineRule="auto"/>
        <w:ind w:left="680" w:hanging="680"/>
        <w:jc w:val="both"/>
        <w:rPr>
          <w:rFonts w:ascii="Arial" w:hAnsi="Arial" w:cs="Arial"/>
          <w:sz w:val="20"/>
          <w:lang w:val="en-US"/>
        </w:rPr>
      </w:pPr>
      <w:r w:rsidRPr="002E66F1">
        <w:rPr>
          <w:rFonts w:ascii="Arial" w:hAnsi="Arial" w:cs="Arial"/>
          <w:sz w:val="20"/>
        </w:rPr>
        <w:t xml:space="preserve">Hannan KL, Wood SJ, Yung AR, Velakoulis D, Phillips LJ, Soulsby B, Berger G, </w:t>
      </w:r>
      <w:r w:rsidRPr="002E66F1">
        <w:rPr>
          <w:rFonts w:ascii="Arial" w:hAnsi="Arial" w:cs="Arial"/>
          <w:b/>
          <w:sz w:val="20"/>
        </w:rPr>
        <w:t>McGorry PD</w:t>
      </w:r>
      <w:r w:rsidRPr="002E66F1">
        <w:rPr>
          <w:rFonts w:ascii="Arial" w:hAnsi="Arial" w:cs="Arial"/>
          <w:sz w:val="20"/>
        </w:rPr>
        <w:t>, Pantelis C. 2010. Caudate nucleus volume in individuals at ultra-high risk of psychosis: A cross-sectional magnetic resonance imagi</w:t>
      </w:r>
      <w:r w:rsidR="0088121B" w:rsidRPr="002E66F1">
        <w:rPr>
          <w:rFonts w:ascii="Arial" w:hAnsi="Arial" w:cs="Arial"/>
          <w:sz w:val="20"/>
        </w:rPr>
        <w:t xml:space="preserve">ng study. Psychiatry Research: </w:t>
      </w:r>
      <w:r w:rsidRPr="002E66F1">
        <w:rPr>
          <w:rFonts w:ascii="Arial" w:hAnsi="Arial" w:cs="Arial"/>
          <w:sz w:val="20"/>
        </w:rPr>
        <w:t xml:space="preserve">Neuroimaging </w:t>
      </w:r>
      <w:r w:rsidR="0088121B" w:rsidRPr="002E66F1">
        <w:rPr>
          <w:rFonts w:ascii="Arial" w:hAnsi="Arial" w:cs="Arial"/>
          <w:sz w:val="20"/>
        </w:rPr>
        <w:t>182(3):</w:t>
      </w:r>
      <w:r w:rsidRPr="002E66F1">
        <w:rPr>
          <w:rFonts w:ascii="Arial" w:hAnsi="Arial" w:cs="Arial"/>
          <w:sz w:val="20"/>
        </w:rPr>
        <w:t xml:space="preserve">223-230. </w:t>
      </w:r>
    </w:p>
    <w:p w:rsidR="003B3E23" w:rsidRPr="002E66F1" w:rsidRDefault="0088121B" w:rsidP="00486190">
      <w:pPr>
        <w:numPr>
          <w:ilvl w:val="0"/>
          <w:numId w:val="10"/>
        </w:numPr>
        <w:suppressAutoHyphens/>
        <w:spacing w:after="120" w:line="276" w:lineRule="auto"/>
        <w:ind w:left="680" w:hanging="680"/>
        <w:jc w:val="both"/>
        <w:rPr>
          <w:rFonts w:ascii="Arial" w:hAnsi="Arial"/>
          <w:bCs/>
        </w:rPr>
      </w:pPr>
      <w:r w:rsidRPr="002E66F1">
        <w:rPr>
          <w:rFonts w:ascii="Arial" w:hAnsi="Arial" w:cs="Arial"/>
          <w:sz w:val="20"/>
        </w:rPr>
        <w:t xml:space="preserve">Henry L, Amminger GP, Harris MG, </w:t>
      </w:r>
      <w:r w:rsidR="003B3E23" w:rsidRPr="002E66F1">
        <w:rPr>
          <w:rFonts w:ascii="Arial" w:hAnsi="Arial" w:cs="Arial"/>
          <w:sz w:val="20"/>
        </w:rPr>
        <w:t xml:space="preserve">Yuen HP, Harrigan SM, Prosser AL, Schwartz OS, Farrelly SE, Herrman H, Jackson H, </w:t>
      </w:r>
      <w:r w:rsidR="003B3E23" w:rsidRPr="002E66F1">
        <w:rPr>
          <w:rFonts w:ascii="Arial" w:hAnsi="Arial" w:cs="Arial"/>
          <w:b/>
          <w:sz w:val="20"/>
        </w:rPr>
        <w:t>McGorry PD</w:t>
      </w:r>
      <w:r w:rsidR="003B3E23" w:rsidRPr="002E66F1">
        <w:rPr>
          <w:rFonts w:ascii="Arial" w:hAnsi="Arial" w:cs="Arial"/>
          <w:sz w:val="20"/>
        </w:rPr>
        <w:t>. 2010. The EPPIC Follow-up study of first episode psychosis: longer-term cli</w:t>
      </w:r>
      <w:r w:rsidRPr="002E66F1">
        <w:rPr>
          <w:rFonts w:ascii="Arial" w:hAnsi="Arial" w:cs="Arial"/>
          <w:sz w:val="20"/>
        </w:rPr>
        <w:t>nical and functional outcome 7 years after index a</w:t>
      </w:r>
      <w:r w:rsidR="003B3E23" w:rsidRPr="002E66F1">
        <w:rPr>
          <w:rFonts w:ascii="Arial" w:hAnsi="Arial" w:cs="Arial"/>
          <w:sz w:val="20"/>
        </w:rPr>
        <w:t>dmission. Journa</w:t>
      </w:r>
      <w:r w:rsidRPr="002E66F1">
        <w:rPr>
          <w:rFonts w:ascii="Arial" w:hAnsi="Arial" w:cs="Arial"/>
          <w:sz w:val="20"/>
        </w:rPr>
        <w:t>l of Clinical Psychiatry 71(6):716-</w:t>
      </w:r>
      <w:r w:rsidR="003B3E23" w:rsidRPr="002E66F1">
        <w:rPr>
          <w:rFonts w:ascii="Arial" w:hAnsi="Arial" w:cs="Arial"/>
          <w:sz w:val="20"/>
        </w:rPr>
        <w:t>728</w:t>
      </w:r>
      <w:r w:rsidR="00D33E4A" w:rsidRPr="002E66F1">
        <w:rPr>
          <w:rFonts w:ascii="Arial" w:hAnsi="Arial" w:cs="Arial"/>
          <w:sz w:val="20"/>
        </w:rPr>
        <w:t>.</w:t>
      </w:r>
    </w:p>
    <w:p w:rsidR="00925C0F" w:rsidRPr="002E66F1" w:rsidRDefault="00925C0F" w:rsidP="00486190">
      <w:pPr>
        <w:numPr>
          <w:ilvl w:val="0"/>
          <w:numId w:val="10"/>
        </w:numPr>
        <w:suppressAutoHyphens/>
        <w:spacing w:after="120" w:line="276" w:lineRule="auto"/>
        <w:ind w:left="680" w:hanging="680"/>
        <w:jc w:val="both"/>
        <w:rPr>
          <w:rFonts w:ascii="Arial" w:hAnsi="Arial"/>
          <w:bCs/>
        </w:rPr>
      </w:pPr>
      <w:r w:rsidRPr="002E66F1">
        <w:rPr>
          <w:rFonts w:ascii="Arial" w:hAnsi="Arial" w:cs="Arial"/>
          <w:sz w:val="20"/>
        </w:rPr>
        <w:lastRenderedPageBreak/>
        <w:t xml:space="preserve">Lambert M, Conus P, Cotton S, Robinson J, </w:t>
      </w:r>
      <w:r w:rsidRPr="002E66F1">
        <w:rPr>
          <w:rFonts w:ascii="Arial" w:hAnsi="Arial" w:cs="Arial"/>
          <w:b/>
          <w:sz w:val="20"/>
        </w:rPr>
        <w:t>McGorry PD</w:t>
      </w:r>
      <w:r w:rsidRPr="002E66F1">
        <w:rPr>
          <w:rFonts w:ascii="Arial" w:hAnsi="Arial" w:cs="Arial"/>
          <w:sz w:val="20"/>
        </w:rPr>
        <w:t>, Schimmelmann BG. 2010. Prevalence, predictors and consequences of long-term refusal of antipsychotic treatment in first-episode psychosis. Journal of Clin</w:t>
      </w:r>
      <w:r w:rsidR="0088121B" w:rsidRPr="002E66F1">
        <w:rPr>
          <w:rFonts w:ascii="Arial" w:hAnsi="Arial" w:cs="Arial"/>
          <w:sz w:val="20"/>
        </w:rPr>
        <w:t>ical Psychopharmacology, 30(5):</w:t>
      </w:r>
      <w:r w:rsidRPr="002E66F1">
        <w:rPr>
          <w:rFonts w:ascii="Arial" w:hAnsi="Arial" w:cs="Arial"/>
          <w:sz w:val="20"/>
        </w:rPr>
        <w:t xml:space="preserve">565-572. </w:t>
      </w:r>
    </w:p>
    <w:p w:rsidR="003B3E23" w:rsidRPr="002E66F1" w:rsidRDefault="003B3E23"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2010. Risk syndromes, clinical staging and DSM V: new diagnostic infrastructure for early intervention in psychiatry schizophrenia. Schizophrenia Research</w:t>
      </w:r>
      <w:r w:rsidR="0088121B" w:rsidRPr="002E66F1">
        <w:rPr>
          <w:rFonts w:ascii="Arial" w:hAnsi="Arial" w:cs="Arial"/>
          <w:sz w:val="20"/>
          <w:szCs w:val="22"/>
        </w:rPr>
        <w:t xml:space="preserve"> 120:49-</w:t>
      </w:r>
      <w:r w:rsidR="00885BD2" w:rsidRPr="002E66F1">
        <w:rPr>
          <w:rFonts w:ascii="Arial" w:hAnsi="Arial" w:cs="Arial"/>
          <w:sz w:val="20"/>
          <w:szCs w:val="22"/>
        </w:rPr>
        <w:t xml:space="preserve">53. </w:t>
      </w:r>
    </w:p>
    <w:p w:rsidR="0036764F" w:rsidRPr="002E66F1" w:rsidRDefault="0036764F" w:rsidP="00486190">
      <w:pPr>
        <w:numPr>
          <w:ilvl w:val="0"/>
          <w:numId w:val="10"/>
        </w:numPr>
        <w:suppressAutoHyphen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b/>
          <w:sz w:val="20"/>
        </w:rPr>
        <w:t>McGorry P</w:t>
      </w:r>
      <w:r w:rsidRPr="002E66F1">
        <w:rPr>
          <w:rFonts w:ascii="Arial" w:hAnsi="Arial" w:cs="Arial"/>
          <w:sz w:val="20"/>
        </w:rPr>
        <w:t>, Johanessen JO, Lewis S, Birchwood M, Malla A, Nordentoft M, Addington J, Yung A. 2010. Early intervention in psychosis: keeping faith with evidence-based health care. Psychological Medicine 40 (3):399-404.</w:t>
      </w:r>
    </w:p>
    <w:p w:rsidR="001C1D0E" w:rsidRPr="002E66F1" w:rsidRDefault="001C1D0E" w:rsidP="00486190">
      <w:pPr>
        <w:numPr>
          <w:ilvl w:val="0"/>
          <w:numId w:val="10"/>
        </w:numPr>
        <w:suppressAutoHyphen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sz w:val="20"/>
        </w:rPr>
        <w:t xml:space="preserve">Nicolo JP, Berger GE, Garner BA, Velakoulis D, Markulev C, Kerr M, </w:t>
      </w:r>
      <w:r w:rsidRPr="002E66F1">
        <w:rPr>
          <w:rFonts w:ascii="Arial" w:hAnsi="Arial" w:cs="Arial"/>
          <w:b/>
          <w:sz w:val="20"/>
        </w:rPr>
        <w:t>McGorry PD</w:t>
      </w:r>
      <w:r w:rsidRPr="002E66F1">
        <w:rPr>
          <w:rFonts w:ascii="Arial" w:hAnsi="Arial" w:cs="Arial"/>
          <w:sz w:val="20"/>
        </w:rPr>
        <w:t>, Proffitt TM, McConchie M, Pantelis C, Wood SJ. 2010. The effect of atypical antipsychotics on pituitary gland volume in patients with first-episode psychosis: a longitudinal MRI study. Sch</w:t>
      </w:r>
      <w:r w:rsidR="0088121B" w:rsidRPr="002E66F1">
        <w:rPr>
          <w:rFonts w:ascii="Arial" w:hAnsi="Arial" w:cs="Arial"/>
          <w:sz w:val="20"/>
        </w:rPr>
        <w:t>izophrenia Research 116:</w:t>
      </w:r>
      <w:r w:rsidR="00BD6375" w:rsidRPr="002E66F1">
        <w:rPr>
          <w:rFonts w:ascii="Arial" w:hAnsi="Arial" w:cs="Arial"/>
          <w:sz w:val="20"/>
        </w:rPr>
        <w:t>49-54.</w:t>
      </w:r>
    </w:p>
    <w:p w:rsidR="005A1ED9" w:rsidRPr="002E66F1" w:rsidRDefault="005A1ED9"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Robinson J, Gook S, Yuen HP, Hughes A, Dodd S, Bapat S, Schwass W, </w:t>
      </w:r>
      <w:r w:rsidRPr="002E66F1">
        <w:rPr>
          <w:rFonts w:ascii="Arial" w:hAnsi="Arial" w:cs="Arial"/>
          <w:b/>
          <w:sz w:val="20"/>
        </w:rPr>
        <w:t>McGorry P</w:t>
      </w:r>
      <w:r w:rsidRPr="002E66F1">
        <w:rPr>
          <w:rFonts w:ascii="Arial" w:hAnsi="Arial" w:cs="Arial"/>
          <w:sz w:val="20"/>
        </w:rPr>
        <w:t>, Yung A. 2010. Depression education and identification in schools: an Austral</w:t>
      </w:r>
      <w:r w:rsidR="0088121B" w:rsidRPr="002E66F1">
        <w:rPr>
          <w:rFonts w:ascii="Arial" w:hAnsi="Arial" w:cs="Arial"/>
          <w:sz w:val="20"/>
        </w:rPr>
        <w:t>ian-based study. School Mental Health 2(1):</w:t>
      </w:r>
      <w:r w:rsidRPr="002E66F1">
        <w:rPr>
          <w:rFonts w:ascii="Arial" w:hAnsi="Arial" w:cs="Arial"/>
          <w:sz w:val="20"/>
        </w:rPr>
        <w:t>13-22</w:t>
      </w:r>
      <w:r w:rsidR="0088121B" w:rsidRPr="002E66F1">
        <w:rPr>
          <w:rFonts w:ascii="Arial" w:hAnsi="Arial" w:cs="Arial"/>
          <w:sz w:val="20"/>
        </w:rPr>
        <w:t>.</w:t>
      </w:r>
    </w:p>
    <w:p w:rsidR="00C335F4" w:rsidRPr="002E66F1" w:rsidRDefault="00C335F4"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hAnsi="Arial" w:cs="Arial"/>
          <w:sz w:val="20"/>
        </w:rPr>
        <w:t xml:space="preserve">Robinson J, Harris M, Harrigan S, Henry L, Farrelly S, Prosser A, Schwartz O, Jackson H, </w:t>
      </w:r>
      <w:r w:rsidRPr="002E66F1">
        <w:rPr>
          <w:rFonts w:ascii="Arial" w:hAnsi="Arial" w:cs="Arial"/>
          <w:b/>
          <w:sz w:val="20"/>
        </w:rPr>
        <w:t>McGorry PD</w:t>
      </w:r>
      <w:r w:rsidRPr="002E66F1">
        <w:rPr>
          <w:rFonts w:ascii="Arial" w:hAnsi="Arial" w:cs="Arial"/>
          <w:sz w:val="20"/>
        </w:rPr>
        <w:t xml:space="preserve">. </w:t>
      </w:r>
      <w:r w:rsidR="0032374E" w:rsidRPr="002E66F1">
        <w:rPr>
          <w:rFonts w:ascii="Arial" w:hAnsi="Arial" w:cs="Arial"/>
          <w:sz w:val="20"/>
        </w:rPr>
        <w:t xml:space="preserve">2010. </w:t>
      </w:r>
      <w:r w:rsidRPr="002E66F1">
        <w:rPr>
          <w:rFonts w:ascii="Arial" w:hAnsi="Arial" w:cs="Arial"/>
          <w:sz w:val="20"/>
        </w:rPr>
        <w:t>Suicide attempt in first-episode psychosis: a 7.4 year follow-up study</w:t>
      </w:r>
      <w:r w:rsidR="0088121B" w:rsidRPr="002E66F1">
        <w:rPr>
          <w:rFonts w:ascii="Arial" w:hAnsi="Arial" w:cs="Arial"/>
          <w:sz w:val="20"/>
        </w:rPr>
        <w:t>. Schizophrenia Research 116</w:t>
      </w:r>
      <w:r w:rsidRPr="002E66F1">
        <w:rPr>
          <w:rFonts w:ascii="Arial" w:hAnsi="Arial" w:cs="Arial"/>
          <w:sz w:val="20"/>
        </w:rPr>
        <w:t>(1)</w:t>
      </w:r>
      <w:r w:rsidR="009C5665" w:rsidRPr="002E66F1">
        <w:rPr>
          <w:rFonts w:ascii="Arial" w:hAnsi="Arial" w:cs="Arial"/>
          <w:sz w:val="20"/>
        </w:rPr>
        <w:t>:</w:t>
      </w:r>
      <w:r w:rsidRPr="002E66F1">
        <w:rPr>
          <w:rFonts w:ascii="Arial" w:hAnsi="Arial" w:cs="Arial"/>
          <w:sz w:val="20"/>
        </w:rPr>
        <w:t>1-8</w:t>
      </w:r>
      <w:r w:rsidR="00BD6375" w:rsidRPr="002E66F1">
        <w:rPr>
          <w:rFonts w:ascii="Arial" w:hAnsi="Arial" w:cs="Arial"/>
          <w:sz w:val="20"/>
        </w:rPr>
        <w:t>.</w:t>
      </w:r>
    </w:p>
    <w:p w:rsidR="009C5665" w:rsidRPr="002E66F1" w:rsidRDefault="009C5665" w:rsidP="00486190">
      <w:pPr>
        <w:numPr>
          <w:ilvl w:val="0"/>
          <w:numId w:val="10"/>
        </w:numPr>
        <w:suppressAutoHyphens/>
        <w:spacing w:after="120" w:line="276" w:lineRule="auto"/>
        <w:ind w:left="680" w:hanging="680"/>
        <w:jc w:val="both"/>
        <w:rPr>
          <w:rFonts w:ascii="Arial" w:hAnsi="Arial" w:cs="Arial"/>
          <w:sz w:val="20"/>
          <w:szCs w:val="22"/>
        </w:rPr>
      </w:pPr>
      <w:r w:rsidRPr="002E66F1">
        <w:rPr>
          <w:rFonts w:ascii="Arial" w:eastAsia="Times New Roman" w:hAnsi="Arial" w:cs="Arial"/>
          <w:sz w:val="20"/>
          <w:lang w:eastAsia="en-AU"/>
        </w:rPr>
        <w:t xml:space="preserve">Robinson J, Harris M, Cotton SM, Hughes A, Conus P, Lambert M, Schimmelmann BG,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2010. Sudden death among young people with first-episode psychosis: an 8-10 year follow-up stu</w:t>
      </w:r>
      <w:r w:rsidR="0088121B" w:rsidRPr="002E66F1">
        <w:rPr>
          <w:rFonts w:ascii="Arial" w:eastAsia="Times New Roman" w:hAnsi="Arial" w:cs="Arial"/>
          <w:sz w:val="20"/>
          <w:lang w:eastAsia="en-AU"/>
        </w:rPr>
        <w:t>dy. Psychiatry Research 177(3):</w:t>
      </w:r>
      <w:r w:rsidRPr="002E66F1">
        <w:rPr>
          <w:rFonts w:ascii="Arial" w:eastAsia="Times New Roman" w:hAnsi="Arial" w:cs="Arial"/>
          <w:sz w:val="20"/>
          <w:lang w:eastAsia="en-AU"/>
        </w:rPr>
        <w:t>305-308</w:t>
      </w:r>
      <w:r w:rsidR="00BD6375" w:rsidRPr="002E66F1">
        <w:rPr>
          <w:rFonts w:ascii="Arial" w:eastAsia="Times New Roman" w:hAnsi="Arial" w:cs="Arial"/>
          <w:sz w:val="20"/>
          <w:lang w:eastAsia="en-AU"/>
        </w:rPr>
        <w:t>.</w:t>
      </w:r>
    </w:p>
    <w:p w:rsidR="00844419" w:rsidRPr="002E66F1" w:rsidRDefault="00844419"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Takahashi T, Chanen AM, Wood SJ, Yucel M, Kawasaki Y, </w:t>
      </w:r>
      <w:r w:rsidRPr="002E66F1">
        <w:rPr>
          <w:rFonts w:ascii="Arial" w:hAnsi="Arial" w:cs="Arial"/>
          <w:b/>
          <w:sz w:val="20"/>
        </w:rPr>
        <w:t>McGorry PD</w:t>
      </w:r>
      <w:r w:rsidRPr="002E66F1">
        <w:rPr>
          <w:rFonts w:ascii="Arial" w:hAnsi="Arial" w:cs="Arial"/>
          <w:sz w:val="20"/>
        </w:rPr>
        <w:t xml:space="preserve">, Suzuki M, Velakoulis D, Pantelis C. </w:t>
      </w:r>
      <w:r w:rsidR="0032374E" w:rsidRPr="002E66F1">
        <w:rPr>
          <w:rFonts w:ascii="Arial" w:hAnsi="Arial" w:cs="Arial"/>
          <w:sz w:val="20"/>
        </w:rPr>
        <w:t xml:space="preserve">2010. </w:t>
      </w:r>
      <w:r w:rsidRPr="002E66F1">
        <w:rPr>
          <w:rFonts w:ascii="Arial" w:hAnsi="Arial" w:cs="Arial"/>
          <w:sz w:val="20"/>
        </w:rPr>
        <w:t>Superior temporal gyrus volume in teenagers with first-presentation borderline personality disorder. Psychiatry</w:t>
      </w:r>
      <w:r w:rsidR="0088121B" w:rsidRPr="002E66F1">
        <w:rPr>
          <w:rFonts w:ascii="Arial" w:hAnsi="Arial" w:cs="Arial"/>
          <w:sz w:val="20"/>
        </w:rPr>
        <w:t xml:space="preserve"> Research: Neuroimaging 182(1):</w:t>
      </w:r>
      <w:r w:rsidRPr="002E66F1">
        <w:rPr>
          <w:rFonts w:ascii="Arial" w:hAnsi="Arial" w:cs="Arial"/>
          <w:sz w:val="20"/>
        </w:rPr>
        <w:t>73-76</w:t>
      </w:r>
      <w:r w:rsidR="00BD6375" w:rsidRPr="002E66F1">
        <w:rPr>
          <w:rFonts w:ascii="Arial" w:hAnsi="Arial" w:cs="Arial"/>
          <w:sz w:val="20"/>
        </w:rPr>
        <w:t>.</w:t>
      </w:r>
    </w:p>
    <w:p w:rsidR="002C0797" w:rsidRPr="002E66F1" w:rsidRDefault="009E786D"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Takahashi T, Wood SJ, Yung A, Walterfang M, Phillips LJ, Soulsby B, Kawasaki Y, </w:t>
      </w:r>
      <w:r w:rsidRPr="002E66F1">
        <w:rPr>
          <w:rFonts w:ascii="Arial" w:hAnsi="Arial" w:cs="Arial"/>
          <w:b/>
          <w:sz w:val="20"/>
        </w:rPr>
        <w:t>McGorry P</w:t>
      </w:r>
      <w:r w:rsidRPr="002E66F1">
        <w:rPr>
          <w:rFonts w:ascii="Arial" w:hAnsi="Arial" w:cs="Arial"/>
          <w:sz w:val="20"/>
        </w:rPr>
        <w:t>, Suzuki M, Velakoulis D, Pantelis C. 2010. Superior temporal gyrus volume in antipsychotic-naive people at risk of psychosis. Britis</w:t>
      </w:r>
      <w:r w:rsidR="0088121B" w:rsidRPr="002E66F1">
        <w:rPr>
          <w:rFonts w:ascii="Arial" w:hAnsi="Arial" w:cs="Arial"/>
          <w:sz w:val="20"/>
        </w:rPr>
        <w:t>h Journal of Psychiatry 193(3):</w:t>
      </w:r>
      <w:r w:rsidRPr="002E66F1">
        <w:rPr>
          <w:rFonts w:ascii="Arial" w:hAnsi="Arial" w:cs="Arial"/>
          <w:sz w:val="20"/>
        </w:rPr>
        <w:t>206-211</w:t>
      </w:r>
      <w:r w:rsidR="00BD6375" w:rsidRPr="002E66F1">
        <w:rPr>
          <w:rFonts w:ascii="Arial" w:hAnsi="Arial" w:cs="Arial"/>
          <w:sz w:val="20"/>
        </w:rPr>
        <w:t>.</w:t>
      </w:r>
    </w:p>
    <w:p w:rsidR="009E786D" w:rsidRPr="002E66F1" w:rsidRDefault="009E786D"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Thompson A, Nelson B, McNab C, Simmons M, Leicester S, </w:t>
      </w:r>
      <w:r w:rsidRPr="002E66F1">
        <w:rPr>
          <w:rFonts w:ascii="Arial" w:hAnsi="Arial" w:cs="Arial"/>
          <w:b/>
          <w:sz w:val="20"/>
        </w:rPr>
        <w:t>McGorry PD</w:t>
      </w:r>
      <w:r w:rsidRPr="002E66F1">
        <w:rPr>
          <w:rFonts w:ascii="Arial" w:hAnsi="Arial" w:cs="Arial"/>
          <w:sz w:val="20"/>
        </w:rPr>
        <w:t>, Bechdolf A, Yung A. 2010. Psychotic symptoms with sexual content in the "ultra high risk" for psychosis population: Frequency and association with sexual trauma. Psych</w:t>
      </w:r>
      <w:r w:rsidR="0088121B" w:rsidRPr="002E66F1">
        <w:rPr>
          <w:rFonts w:ascii="Arial" w:hAnsi="Arial" w:cs="Arial"/>
          <w:sz w:val="20"/>
        </w:rPr>
        <w:t>iatry Research 177 (1-2):</w:t>
      </w:r>
      <w:r w:rsidR="00BD6375" w:rsidRPr="002E66F1">
        <w:rPr>
          <w:rFonts w:ascii="Arial" w:hAnsi="Arial" w:cs="Arial"/>
          <w:sz w:val="20"/>
        </w:rPr>
        <w:t>84-91.</w:t>
      </w:r>
    </w:p>
    <w:p w:rsidR="002C0797" w:rsidRPr="002E66F1" w:rsidRDefault="00C6153A"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Walterfang M, Chanen AM, Barton S, Wood AG, Jones S, Reutens DC, Chen J, Velakoulis D, </w:t>
      </w:r>
      <w:r w:rsidRPr="002E66F1">
        <w:rPr>
          <w:rFonts w:ascii="Arial" w:hAnsi="Arial" w:cs="Arial"/>
          <w:b/>
          <w:sz w:val="20"/>
        </w:rPr>
        <w:t>McGorry PD</w:t>
      </w:r>
      <w:r w:rsidRPr="002E66F1">
        <w:rPr>
          <w:rFonts w:ascii="Arial" w:hAnsi="Arial" w:cs="Arial"/>
          <w:sz w:val="20"/>
        </w:rPr>
        <w:t>, Pantelis C. 2010. Corpus callosum morphology and relationship to prefrontal cortical and lateral ventricular volume in teenagers with first-presentation borderline personality disorder. Psychiatry</w:t>
      </w:r>
      <w:r w:rsidR="0088121B" w:rsidRPr="002E66F1">
        <w:rPr>
          <w:rFonts w:ascii="Arial" w:hAnsi="Arial" w:cs="Arial"/>
          <w:sz w:val="20"/>
        </w:rPr>
        <w:t xml:space="preserve"> Research: Neuroimaging 183(1):</w:t>
      </w:r>
      <w:r w:rsidRPr="002E66F1">
        <w:rPr>
          <w:rFonts w:ascii="Arial" w:hAnsi="Arial" w:cs="Arial"/>
          <w:sz w:val="20"/>
        </w:rPr>
        <w:t xml:space="preserve">30 – 37. </w:t>
      </w:r>
    </w:p>
    <w:p w:rsidR="007B1A76" w:rsidRPr="002E66F1" w:rsidRDefault="007B1A76" w:rsidP="00486190">
      <w:pPr>
        <w:numPr>
          <w:ilvl w:val="0"/>
          <w:numId w:val="10"/>
        </w:numPr>
        <w:spacing w:after="120" w:line="276" w:lineRule="auto"/>
        <w:ind w:left="680" w:hanging="680"/>
        <w:jc w:val="both"/>
        <w:rPr>
          <w:rFonts w:ascii="Arial" w:hAnsi="Arial" w:cs="Arial"/>
          <w:sz w:val="20"/>
        </w:rPr>
      </w:pPr>
      <w:r w:rsidRPr="002E66F1">
        <w:rPr>
          <w:rFonts w:ascii="Arial" w:eastAsia="Times New Roman" w:hAnsi="Arial" w:cs="Arial"/>
          <w:bCs/>
          <w:sz w:val="20"/>
          <w:lang w:eastAsia="en-AU"/>
        </w:rPr>
        <w:t xml:space="preserve">Wood SJ, Cocchi L, Proffitt TM, McConchie M, Jackson GD, Takahashi T, Pantelis C, </w:t>
      </w:r>
      <w:r w:rsidRPr="002E66F1">
        <w:rPr>
          <w:rFonts w:ascii="Arial" w:eastAsia="Times New Roman" w:hAnsi="Arial" w:cs="Arial"/>
          <w:b/>
          <w:bCs/>
          <w:sz w:val="20"/>
          <w:lang w:eastAsia="en-AU"/>
        </w:rPr>
        <w:t>McGorry PD</w:t>
      </w:r>
      <w:r w:rsidRPr="002E66F1">
        <w:rPr>
          <w:rFonts w:ascii="Arial" w:eastAsia="Times New Roman" w:hAnsi="Arial" w:cs="Arial"/>
          <w:bCs/>
          <w:sz w:val="20"/>
          <w:lang w:eastAsia="en-AU"/>
        </w:rPr>
        <w:t xml:space="preserve">, Berger G. </w:t>
      </w:r>
      <w:r w:rsidR="0032374E" w:rsidRPr="002E66F1">
        <w:rPr>
          <w:rFonts w:ascii="Arial" w:eastAsia="Times New Roman" w:hAnsi="Arial" w:cs="Arial"/>
          <w:bCs/>
          <w:sz w:val="20"/>
          <w:lang w:eastAsia="en-AU"/>
        </w:rPr>
        <w:t xml:space="preserve">2010. </w:t>
      </w:r>
      <w:r w:rsidRPr="002E66F1">
        <w:rPr>
          <w:rFonts w:ascii="Arial" w:eastAsia="Times New Roman" w:hAnsi="Arial" w:cs="Arial"/>
          <w:bCs/>
          <w:sz w:val="20"/>
          <w:lang w:eastAsia="en-AU"/>
        </w:rPr>
        <w:t>Neuroprotective effects of ethyl-eicosapentaenoic acid in first episode psychosis: a longitudinal T2 relaxometry pilot study. Psychiatry Research: Neuroimaging 182:180-182</w:t>
      </w:r>
      <w:r w:rsidR="00BD6375" w:rsidRPr="002E66F1">
        <w:rPr>
          <w:rFonts w:ascii="Arial" w:eastAsia="Times New Roman" w:hAnsi="Arial" w:cs="Arial"/>
          <w:bCs/>
          <w:sz w:val="20"/>
          <w:lang w:eastAsia="en-AU"/>
        </w:rPr>
        <w:t>.</w:t>
      </w:r>
    </w:p>
    <w:p w:rsidR="009E786D" w:rsidRPr="002E66F1" w:rsidRDefault="009E786D"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Wood SJ, Kennedy D, Phillips LJ, Seal ML, Yucel M, Nelson B, Yung AR, Jackson G, </w:t>
      </w:r>
      <w:r w:rsidRPr="002E66F1">
        <w:rPr>
          <w:rFonts w:ascii="Arial" w:hAnsi="Arial" w:cs="Arial"/>
          <w:b/>
          <w:sz w:val="20"/>
        </w:rPr>
        <w:t>McGorry PD</w:t>
      </w:r>
      <w:r w:rsidRPr="002E66F1">
        <w:rPr>
          <w:rFonts w:ascii="Arial" w:hAnsi="Arial" w:cs="Arial"/>
          <w:sz w:val="20"/>
        </w:rPr>
        <w:t xml:space="preserve">, Velakoulis D, Pantelis C. </w:t>
      </w:r>
      <w:r w:rsidRPr="002E66F1">
        <w:rPr>
          <w:rFonts w:ascii="Arial" w:eastAsia="Times New Roman" w:hAnsi="Arial" w:cs="Arial"/>
          <w:sz w:val="20"/>
        </w:rPr>
        <w:t>Hippocampal pathology in ind</w:t>
      </w:r>
      <w:r w:rsidR="00C3335D" w:rsidRPr="002E66F1">
        <w:rPr>
          <w:rFonts w:ascii="Arial" w:eastAsia="Times New Roman" w:hAnsi="Arial" w:cs="Arial"/>
          <w:sz w:val="20"/>
        </w:rPr>
        <w:t xml:space="preserve">ividuals at ultra-high risk for </w:t>
      </w:r>
      <w:r w:rsidRPr="002E66F1">
        <w:rPr>
          <w:rFonts w:ascii="Arial" w:eastAsia="Times New Roman" w:hAnsi="Arial" w:cs="Arial"/>
          <w:sz w:val="20"/>
        </w:rPr>
        <w:t>psychosis: A multi-modal magnetic resonance study</w:t>
      </w:r>
      <w:r w:rsidR="0088121B" w:rsidRPr="002E66F1">
        <w:rPr>
          <w:rFonts w:ascii="Arial" w:eastAsia="Times New Roman" w:hAnsi="Arial" w:cs="Arial"/>
          <w:sz w:val="20"/>
        </w:rPr>
        <w:t>. Neuroimage 52(1):</w:t>
      </w:r>
      <w:r w:rsidRPr="002E66F1">
        <w:rPr>
          <w:rFonts w:ascii="Arial" w:eastAsia="Times New Roman" w:hAnsi="Arial" w:cs="Arial"/>
          <w:sz w:val="20"/>
        </w:rPr>
        <w:t>62-68</w:t>
      </w:r>
      <w:r w:rsidR="00BD6375" w:rsidRPr="002E66F1">
        <w:rPr>
          <w:rFonts w:ascii="Arial" w:eastAsia="Times New Roman" w:hAnsi="Arial" w:cs="Arial"/>
          <w:sz w:val="20"/>
        </w:rPr>
        <w:t>.</w:t>
      </w:r>
    </w:p>
    <w:p w:rsidR="00F21748" w:rsidRPr="002E66F1" w:rsidRDefault="00F21748" w:rsidP="00270794">
      <w:pPr>
        <w:tabs>
          <w:tab w:val="left" w:pos="2340"/>
        </w:tabs>
        <w:suppressAutoHyphens/>
        <w:spacing w:after="120" w:line="276" w:lineRule="auto"/>
        <w:ind w:left="737" w:hanging="737"/>
        <w:rPr>
          <w:rFonts w:ascii="Arial" w:hAnsi="Arial" w:cs="Arial"/>
          <w:sz w:val="20"/>
        </w:rPr>
      </w:pPr>
    </w:p>
    <w:p w:rsidR="00F21748" w:rsidRPr="002E66F1" w:rsidRDefault="00F21748" w:rsidP="00576CE7">
      <w:pPr>
        <w:pStyle w:val="Heading3"/>
        <w:rPr>
          <w:szCs w:val="22"/>
        </w:rPr>
      </w:pPr>
      <w:bookmarkStart w:id="39" w:name="_Toc393284093"/>
      <w:r w:rsidRPr="002E66F1">
        <w:rPr>
          <w:szCs w:val="22"/>
        </w:rPr>
        <w:t>2011</w:t>
      </w:r>
      <w:bookmarkEnd w:id="39"/>
    </w:p>
    <w:p w:rsidR="00F21748" w:rsidRPr="002E66F1" w:rsidRDefault="00F21748" w:rsidP="00270794">
      <w:pPr>
        <w:spacing w:after="120" w:line="276" w:lineRule="auto"/>
        <w:ind w:left="737" w:hanging="737"/>
        <w:rPr>
          <w:rFonts w:ascii="Arial" w:hAnsi="Arial" w:cs="Arial"/>
          <w:sz w:val="20"/>
        </w:rPr>
      </w:pPr>
    </w:p>
    <w:p w:rsidR="00A45952" w:rsidRPr="002E66F1" w:rsidRDefault="00A45952"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Allot K, Alvarez-Jimenez A, Killackey EJ, Bendall S, </w:t>
      </w:r>
      <w:r w:rsidRPr="002E66F1">
        <w:rPr>
          <w:rFonts w:ascii="Arial" w:hAnsi="Arial" w:cs="Arial"/>
          <w:b/>
          <w:sz w:val="20"/>
        </w:rPr>
        <w:t>McGorry PD</w:t>
      </w:r>
      <w:r w:rsidRPr="002E66F1">
        <w:rPr>
          <w:rFonts w:ascii="Arial" w:hAnsi="Arial" w:cs="Arial"/>
          <w:sz w:val="20"/>
        </w:rPr>
        <w:t>, Jackson HJ. 2011. Patient predictors of symptom and functional outcome f</w:t>
      </w:r>
      <w:r w:rsidR="004F4574" w:rsidRPr="002E66F1">
        <w:rPr>
          <w:rFonts w:ascii="Arial" w:hAnsi="Arial" w:cs="Arial"/>
          <w:sz w:val="20"/>
        </w:rPr>
        <w:t>ol</w:t>
      </w:r>
      <w:r w:rsidRPr="002E66F1">
        <w:rPr>
          <w:rFonts w:ascii="Arial" w:hAnsi="Arial" w:cs="Arial"/>
          <w:sz w:val="20"/>
        </w:rPr>
        <w:t>lowing cognitive behaviour therapy of befriending in first-episode psychosis. Schizophrenia Research 132(2-3):125-130.</w:t>
      </w:r>
    </w:p>
    <w:p w:rsidR="00F07C9A" w:rsidRPr="002E66F1" w:rsidRDefault="00F07C9A"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lastRenderedPageBreak/>
        <w:t>Allot K, Brewer W</w:t>
      </w:r>
      <w:r w:rsidR="009964F3" w:rsidRPr="002E66F1">
        <w:rPr>
          <w:rFonts w:ascii="Arial" w:hAnsi="Arial" w:cs="Arial"/>
          <w:sz w:val="20"/>
        </w:rPr>
        <w:t xml:space="preserve">, </w:t>
      </w:r>
      <w:r w:rsidR="009964F3" w:rsidRPr="002E66F1">
        <w:rPr>
          <w:rFonts w:ascii="Arial" w:hAnsi="Arial" w:cs="Arial"/>
          <w:b/>
          <w:sz w:val="20"/>
        </w:rPr>
        <w:t>McGorry PD</w:t>
      </w:r>
      <w:r w:rsidR="00540E7D" w:rsidRPr="002E66F1">
        <w:rPr>
          <w:rFonts w:ascii="Arial" w:hAnsi="Arial" w:cs="Arial"/>
          <w:sz w:val="20"/>
        </w:rPr>
        <w:t>, Pro</w:t>
      </w:r>
      <w:r w:rsidR="007760C2" w:rsidRPr="002E66F1">
        <w:rPr>
          <w:rFonts w:ascii="Arial" w:hAnsi="Arial" w:cs="Arial"/>
          <w:sz w:val="20"/>
        </w:rPr>
        <w:t>f</w:t>
      </w:r>
      <w:r w:rsidR="00540E7D" w:rsidRPr="002E66F1">
        <w:rPr>
          <w:rFonts w:ascii="Arial" w:hAnsi="Arial" w:cs="Arial"/>
          <w:sz w:val="20"/>
        </w:rPr>
        <w:t>f</w:t>
      </w:r>
      <w:r w:rsidR="009964F3" w:rsidRPr="002E66F1">
        <w:rPr>
          <w:rFonts w:ascii="Arial" w:hAnsi="Arial" w:cs="Arial"/>
          <w:sz w:val="20"/>
        </w:rPr>
        <w:t xml:space="preserve">itt TM. </w:t>
      </w:r>
      <w:r w:rsidR="006318AF" w:rsidRPr="002E66F1">
        <w:rPr>
          <w:rFonts w:ascii="Arial" w:hAnsi="Arial" w:cs="Arial"/>
          <w:sz w:val="20"/>
        </w:rPr>
        <w:t>2011. Referrers' p</w:t>
      </w:r>
      <w:r w:rsidR="00974C91" w:rsidRPr="002E66F1">
        <w:rPr>
          <w:rFonts w:ascii="Arial" w:hAnsi="Arial" w:cs="Arial"/>
          <w:sz w:val="20"/>
        </w:rPr>
        <w:t xml:space="preserve">erceived </w:t>
      </w:r>
      <w:r w:rsidR="006318AF" w:rsidRPr="002E66F1">
        <w:rPr>
          <w:rFonts w:ascii="Arial" w:hAnsi="Arial" w:cs="Arial"/>
          <w:sz w:val="20"/>
        </w:rPr>
        <w:t>u</w:t>
      </w:r>
      <w:r w:rsidR="00974C91" w:rsidRPr="002E66F1">
        <w:rPr>
          <w:rFonts w:ascii="Arial" w:hAnsi="Arial" w:cs="Arial"/>
          <w:sz w:val="20"/>
        </w:rPr>
        <w:t xml:space="preserve">tility and </w:t>
      </w:r>
      <w:r w:rsidR="006318AF" w:rsidRPr="002E66F1">
        <w:rPr>
          <w:rFonts w:ascii="Arial" w:hAnsi="Arial" w:cs="Arial"/>
          <w:sz w:val="20"/>
        </w:rPr>
        <w:t>o</w:t>
      </w:r>
      <w:r w:rsidR="00974C91" w:rsidRPr="002E66F1">
        <w:rPr>
          <w:rFonts w:ascii="Arial" w:hAnsi="Arial" w:cs="Arial"/>
          <w:sz w:val="20"/>
        </w:rPr>
        <w:t xml:space="preserve">utcomes of </w:t>
      </w:r>
      <w:r w:rsidR="006318AF" w:rsidRPr="002E66F1">
        <w:rPr>
          <w:rFonts w:ascii="Arial" w:hAnsi="Arial" w:cs="Arial"/>
          <w:sz w:val="20"/>
        </w:rPr>
        <w:t>clinical n</w:t>
      </w:r>
      <w:r w:rsidR="00974C91" w:rsidRPr="002E66F1">
        <w:rPr>
          <w:rFonts w:ascii="Arial" w:hAnsi="Arial" w:cs="Arial"/>
          <w:sz w:val="20"/>
        </w:rPr>
        <w:t xml:space="preserve">europsychological </w:t>
      </w:r>
      <w:r w:rsidR="006318AF" w:rsidRPr="002E66F1">
        <w:rPr>
          <w:rFonts w:ascii="Arial" w:hAnsi="Arial" w:cs="Arial"/>
          <w:sz w:val="20"/>
        </w:rPr>
        <w:t>a</w:t>
      </w:r>
      <w:r w:rsidR="00974C91" w:rsidRPr="002E66F1">
        <w:rPr>
          <w:rFonts w:ascii="Arial" w:hAnsi="Arial" w:cs="Arial"/>
          <w:sz w:val="20"/>
        </w:rPr>
        <w:t xml:space="preserve">ssessment in an </w:t>
      </w:r>
      <w:r w:rsidR="00002366" w:rsidRPr="002E66F1">
        <w:rPr>
          <w:rFonts w:ascii="Arial" w:hAnsi="Arial" w:cs="Arial"/>
          <w:sz w:val="20"/>
        </w:rPr>
        <w:t>adolescent and y</w:t>
      </w:r>
      <w:r w:rsidR="006318AF" w:rsidRPr="002E66F1">
        <w:rPr>
          <w:rFonts w:ascii="Arial" w:hAnsi="Arial" w:cs="Arial"/>
          <w:sz w:val="20"/>
        </w:rPr>
        <w:t>oung a</w:t>
      </w:r>
      <w:r w:rsidR="00974C91" w:rsidRPr="002E66F1">
        <w:rPr>
          <w:rFonts w:ascii="Arial" w:hAnsi="Arial" w:cs="Arial"/>
          <w:sz w:val="20"/>
        </w:rPr>
        <w:t xml:space="preserve">dult </w:t>
      </w:r>
      <w:r w:rsidR="006318AF" w:rsidRPr="002E66F1">
        <w:rPr>
          <w:rFonts w:ascii="Arial" w:hAnsi="Arial" w:cs="Arial"/>
          <w:sz w:val="20"/>
        </w:rPr>
        <w:t>p</w:t>
      </w:r>
      <w:r w:rsidR="00974C91" w:rsidRPr="002E66F1">
        <w:rPr>
          <w:rFonts w:ascii="Arial" w:hAnsi="Arial" w:cs="Arial"/>
          <w:sz w:val="20"/>
        </w:rPr>
        <w:t xml:space="preserve">ublic </w:t>
      </w:r>
      <w:r w:rsidR="006318AF" w:rsidRPr="002E66F1">
        <w:rPr>
          <w:rFonts w:ascii="Arial" w:hAnsi="Arial" w:cs="Arial"/>
          <w:sz w:val="20"/>
        </w:rPr>
        <w:t>m</w:t>
      </w:r>
      <w:r w:rsidR="00974C91" w:rsidRPr="002E66F1">
        <w:rPr>
          <w:rFonts w:ascii="Arial" w:hAnsi="Arial" w:cs="Arial"/>
          <w:sz w:val="20"/>
        </w:rPr>
        <w:t xml:space="preserve">ental </w:t>
      </w:r>
      <w:r w:rsidR="006318AF" w:rsidRPr="002E66F1">
        <w:rPr>
          <w:rFonts w:ascii="Arial" w:hAnsi="Arial" w:cs="Arial"/>
          <w:sz w:val="20"/>
        </w:rPr>
        <w:t>h</w:t>
      </w:r>
      <w:r w:rsidR="00974C91" w:rsidRPr="002E66F1">
        <w:rPr>
          <w:rFonts w:ascii="Arial" w:hAnsi="Arial" w:cs="Arial"/>
          <w:sz w:val="20"/>
        </w:rPr>
        <w:t xml:space="preserve">ealth </w:t>
      </w:r>
      <w:r w:rsidR="006318AF" w:rsidRPr="002E66F1">
        <w:rPr>
          <w:rFonts w:ascii="Arial" w:hAnsi="Arial" w:cs="Arial"/>
          <w:sz w:val="20"/>
        </w:rPr>
        <w:t>s</w:t>
      </w:r>
      <w:r w:rsidR="00974C91" w:rsidRPr="002E66F1">
        <w:rPr>
          <w:rFonts w:ascii="Arial" w:hAnsi="Arial" w:cs="Arial"/>
          <w:sz w:val="20"/>
        </w:rPr>
        <w:t>ervice.</w:t>
      </w:r>
      <w:r w:rsidR="0036764F" w:rsidRPr="002E66F1">
        <w:rPr>
          <w:rFonts w:ascii="Arial" w:hAnsi="Arial" w:cs="Arial"/>
          <w:sz w:val="20"/>
        </w:rPr>
        <w:t xml:space="preserve"> Australian Psychologist 46(1):</w:t>
      </w:r>
      <w:r w:rsidR="00974C91" w:rsidRPr="002E66F1">
        <w:rPr>
          <w:rFonts w:ascii="Arial" w:hAnsi="Arial" w:cs="Arial"/>
          <w:sz w:val="20"/>
        </w:rPr>
        <w:t>15-24.</w:t>
      </w:r>
    </w:p>
    <w:p w:rsidR="00E83DD0" w:rsidRPr="002E66F1" w:rsidRDefault="00E83DD0"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Alvarez-Jimenez M, Glesson JF, Henry LP, Harrigan SM, Harris MG, Amminger GP, Killackey E, Yung AR, Herrman H, Jackson HJ, </w:t>
      </w:r>
      <w:r w:rsidRPr="002E66F1">
        <w:rPr>
          <w:rFonts w:ascii="Arial" w:hAnsi="Arial" w:cs="Arial"/>
          <w:b/>
          <w:sz w:val="20"/>
        </w:rPr>
        <w:t>McGorry PD</w:t>
      </w:r>
      <w:r w:rsidRPr="002E66F1">
        <w:rPr>
          <w:rFonts w:ascii="Arial" w:hAnsi="Arial" w:cs="Arial"/>
          <w:sz w:val="20"/>
        </w:rPr>
        <w:t>. 2011. Prediction of a single psychotic episode: a 7.5-year, prospective study in first-episode psychosis. S</w:t>
      </w:r>
      <w:r w:rsidR="0036764F" w:rsidRPr="002E66F1">
        <w:rPr>
          <w:rFonts w:ascii="Arial" w:hAnsi="Arial" w:cs="Arial"/>
          <w:sz w:val="20"/>
        </w:rPr>
        <w:t>chizophrenia Research 125(2-3):</w:t>
      </w:r>
      <w:r w:rsidRPr="002E66F1">
        <w:rPr>
          <w:rFonts w:ascii="Arial" w:hAnsi="Arial" w:cs="Arial"/>
          <w:sz w:val="20"/>
        </w:rPr>
        <w:t>236-246</w:t>
      </w:r>
      <w:r w:rsidR="00FB62F9" w:rsidRPr="002E66F1">
        <w:rPr>
          <w:rFonts w:ascii="Arial" w:hAnsi="Arial" w:cs="Arial"/>
          <w:sz w:val="20"/>
        </w:rPr>
        <w:t>.</w:t>
      </w:r>
    </w:p>
    <w:p w:rsidR="0001682F" w:rsidRPr="002E66F1" w:rsidRDefault="0001682F"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Alvarez-Jimenez M, Parker AG, Hetrick SE, </w:t>
      </w:r>
      <w:r w:rsidRPr="002E66F1">
        <w:rPr>
          <w:rFonts w:ascii="Arial" w:hAnsi="Arial" w:cs="Arial"/>
          <w:b/>
          <w:sz w:val="20"/>
        </w:rPr>
        <w:t>McGorry PD</w:t>
      </w:r>
      <w:r w:rsidRPr="002E66F1">
        <w:rPr>
          <w:rFonts w:ascii="Arial" w:hAnsi="Arial" w:cs="Arial"/>
          <w:sz w:val="20"/>
        </w:rPr>
        <w:t>, Gleeson JF. 2011. Preventing the second episode: a systematic review and meta-analysis of psychosocial and pharmacological trials in first-episode psychosis. Schizophrenia Bulletin 37(3): 619-630.</w:t>
      </w:r>
    </w:p>
    <w:p w:rsidR="0034435D" w:rsidRPr="002E66F1" w:rsidRDefault="0034435D"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Amminger GP, Henry LP, Harrigan SM, Harris MG, Alvarez-Jimenez M, Herrman H, Jackson HJ, </w:t>
      </w:r>
      <w:r w:rsidRPr="002E66F1">
        <w:rPr>
          <w:rFonts w:ascii="Arial" w:hAnsi="Arial" w:cs="Arial"/>
          <w:b/>
          <w:sz w:val="20"/>
        </w:rPr>
        <w:t>McGorry PD</w:t>
      </w:r>
      <w:r w:rsidRPr="002E66F1">
        <w:rPr>
          <w:rFonts w:ascii="Arial" w:hAnsi="Arial" w:cs="Arial"/>
          <w:sz w:val="20"/>
        </w:rPr>
        <w:t>. 2011. Outcome in early-onset schizophrenia revisited: findings from the early psychosis prevention and intervention centre long-term follow-up study. Schizophrenia Research, 131(1-3):112-119.</w:t>
      </w:r>
    </w:p>
    <w:p w:rsidR="007B229A" w:rsidRPr="002E66F1" w:rsidRDefault="007B229A"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 xml:space="preserve">Bartholomeuz CF, Proffitt TM, Savage G, Simpsom L, Markulev C, Kerr M, McConchie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Pantelis C, Berger GE, Wood SJ. 2011. Relational memory in first episode psychosis: implications for progressive hippocampal dysfunction after illness onset. Australian and New Zealand Journal of Psychiatry 45(3</w:t>
      </w:r>
      <w:r w:rsidR="0036764F" w:rsidRPr="002E66F1">
        <w:rPr>
          <w:rFonts w:ascii="Arial" w:eastAsia="Times New Roman" w:hAnsi="Arial" w:cs="Arial"/>
          <w:sz w:val="20"/>
          <w:lang w:eastAsia="en-AU"/>
        </w:rPr>
        <w:t>):</w:t>
      </w:r>
      <w:r w:rsidRPr="002E66F1">
        <w:rPr>
          <w:rFonts w:ascii="Arial" w:eastAsia="Times New Roman" w:hAnsi="Arial" w:cs="Arial"/>
          <w:sz w:val="20"/>
          <w:lang w:eastAsia="en-AU"/>
        </w:rPr>
        <w:t>206-213.</w:t>
      </w:r>
    </w:p>
    <w:p w:rsidR="00E41167" w:rsidRPr="002E66F1" w:rsidRDefault="00E41167"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Berk M, Brnabic A, Dodd S, Kelin K, Tohen M, Malhi GS, Berk L, Conus P, </w:t>
      </w:r>
      <w:r w:rsidRPr="002E66F1">
        <w:rPr>
          <w:rFonts w:ascii="Arial" w:hAnsi="Arial" w:cs="Arial"/>
          <w:b/>
          <w:sz w:val="20"/>
        </w:rPr>
        <w:t>McGorry PD</w:t>
      </w:r>
      <w:r w:rsidRPr="002E66F1">
        <w:rPr>
          <w:rFonts w:ascii="Arial" w:hAnsi="Arial" w:cs="Arial"/>
          <w:sz w:val="20"/>
        </w:rPr>
        <w:t xml:space="preserve">. 2011. </w:t>
      </w:r>
      <w:r w:rsidRPr="002E66F1">
        <w:rPr>
          <w:rFonts w:ascii="Arial" w:eastAsia="Times New Roman" w:hAnsi="Arial" w:cs="Arial"/>
          <w:sz w:val="20"/>
          <w:lang w:eastAsia="en-AU"/>
        </w:rPr>
        <w:t>Does stage of illness impact treatment response in bipolar disorder? Empirical treatment data and their implication for the staging model and early interve</w:t>
      </w:r>
      <w:r w:rsidR="0036764F" w:rsidRPr="002E66F1">
        <w:rPr>
          <w:rFonts w:ascii="Arial" w:eastAsia="Times New Roman" w:hAnsi="Arial" w:cs="Arial"/>
          <w:sz w:val="20"/>
          <w:lang w:eastAsia="en-AU"/>
        </w:rPr>
        <w:t>ntion. Bipolar Disorders 13(1):</w:t>
      </w:r>
      <w:r w:rsidRPr="002E66F1">
        <w:rPr>
          <w:rFonts w:ascii="Arial" w:eastAsia="Times New Roman" w:hAnsi="Arial" w:cs="Arial"/>
          <w:sz w:val="20"/>
          <w:lang w:eastAsia="en-AU"/>
        </w:rPr>
        <w:t>87-98</w:t>
      </w:r>
      <w:r w:rsidR="00FB62F9" w:rsidRPr="002E66F1">
        <w:rPr>
          <w:rFonts w:ascii="Arial" w:eastAsia="Times New Roman" w:hAnsi="Arial" w:cs="Arial"/>
          <w:sz w:val="20"/>
          <w:lang w:eastAsia="en-AU"/>
        </w:rPr>
        <w:t>.</w:t>
      </w:r>
    </w:p>
    <w:p w:rsidR="003B7CA2" w:rsidRPr="002E66F1" w:rsidRDefault="003B7CA2"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 xml:space="preserve">Chong SA, Campbell A, Chee M, Liu J, Marx C,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Subramanian M, Yung A, Keefe RS. 2011. The Singapore flagship programme in translational and clinical research in psychosis. Early Intervention in Psychiatry 5(4):290-300.</w:t>
      </w:r>
    </w:p>
    <w:p w:rsidR="001A3090" w:rsidRPr="002E66F1" w:rsidRDefault="001A3090"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 xml:space="preserve">Christensen H, Batterham PJ, Hickie IB,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Mitchell PB, Kulkarni J. 2011. Funding for mental health research: the gap remains. Medical Journal of Australia 195(11-12):</w:t>
      </w:r>
      <w:r w:rsidR="003B7CA2" w:rsidRPr="002E66F1">
        <w:rPr>
          <w:rFonts w:ascii="Arial" w:eastAsia="Times New Roman" w:hAnsi="Arial" w:cs="Arial"/>
          <w:sz w:val="20"/>
          <w:lang w:eastAsia="en-AU"/>
        </w:rPr>
        <w:t>681-684.</w:t>
      </w:r>
    </w:p>
    <w:p w:rsidR="003A6387" w:rsidRPr="002E66F1" w:rsidRDefault="003A6387" w:rsidP="00486190">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 xml:space="preserve">Cotton SM, Luxmoore M, Woodhead G, Albiston DD, Gleeson JF,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2011. Group programmes in early intervention services. Early Intervention in Psychiatry 5(3):259-266.</w:t>
      </w:r>
    </w:p>
    <w:p w:rsidR="001A2FEA" w:rsidRPr="002E66F1" w:rsidRDefault="001A2FEA" w:rsidP="00486190">
      <w:pPr>
        <w:numPr>
          <w:ilvl w:val="0"/>
          <w:numId w:val="10"/>
        </w:numPr>
        <w:suppressAutoHyphens/>
        <w:spacing w:after="120" w:line="276" w:lineRule="auto"/>
        <w:ind w:left="680" w:hanging="680"/>
        <w:jc w:val="both"/>
        <w:rPr>
          <w:rFonts w:ascii="Arial" w:hAnsi="Arial" w:cs="Arial"/>
          <w:sz w:val="20"/>
        </w:rPr>
      </w:pPr>
      <w:bookmarkStart w:id="40" w:name="_Toc265159815"/>
      <w:bookmarkStart w:id="41" w:name="_Toc283893530"/>
      <w:r w:rsidRPr="002E66F1">
        <w:rPr>
          <w:rFonts w:ascii="Arial" w:hAnsi="Arial" w:cs="Arial"/>
          <w:sz w:val="20"/>
          <w:lang w:val="en-GB"/>
        </w:rPr>
        <w:t xml:space="preserve">Edwards J, Cocks J, Burnett P, Maud D, Wong L, Yuen HP, Harrigan S, Herrman-Doig T, Murphy B, Wade D, </w:t>
      </w:r>
      <w:r w:rsidRPr="002E66F1">
        <w:rPr>
          <w:rFonts w:ascii="Arial" w:hAnsi="Arial" w:cs="Arial"/>
          <w:b/>
          <w:sz w:val="20"/>
          <w:lang w:val="en-GB"/>
        </w:rPr>
        <w:t>McGorry PD.</w:t>
      </w:r>
      <w:r w:rsidRPr="002E66F1">
        <w:rPr>
          <w:rFonts w:ascii="Arial" w:hAnsi="Arial" w:cs="Arial"/>
          <w:sz w:val="20"/>
          <w:lang w:val="en-GB"/>
        </w:rPr>
        <w:t xml:space="preserve"> 2011. Clozapine and CBT for first-episode psychosis with enduring positive symptoms: a pilot study. Schizophrenia Research and Treatment </w:t>
      </w:r>
      <w:bookmarkEnd w:id="40"/>
      <w:bookmarkEnd w:id="41"/>
      <w:r w:rsidRPr="002E66F1">
        <w:rPr>
          <w:rFonts w:ascii="Arial" w:eastAsia="Times New Roman" w:hAnsi="Arial" w:cs="Arial"/>
          <w:sz w:val="20"/>
        </w:rPr>
        <w:t>Article ID 394896</w:t>
      </w:r>
    </w:p>
    <w:p w:rsidR="00F21748" w:rsidRPr="002E66F1" w:rsidRDefault="00F21748"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Garner B, Phassouliotis C, Phillips LJ, Markulev C, Butselaar F, Bendall S, Yun Y, </w:t>
      </w:r>
      <w:r w:rsidRPr="002E66F1">
        <w:rPr>
          <w:rFonts w:ascii="Arial" w:hAnsi="Arial" w:cs="Arial"/>
          <w:b/>
          <w:sz w:val="20"/>
        </w:rPr>
        <w:t>McGorry PD</w:t>
      </w:r>
      <w:r w:rsidRPr="002E66F1">
        <w:rPr>
          <w:rFonts w:ascii="Arial" w:hAnsi="Arial" w:cs="Arial"/>
          <w:sz w:val="20"/>
        </w:rPr>
        <w:t>.</w:t>
      </w:r>
      <w:r w:rsidR="0036764F" w:rsidRPr="002E66F1">
        <w:rPr>
          <w:rFonts w:ascii="Arial" w:hAnsi="Arial" w:cs="Arial"/>
          <w:sz w:val="20"/>
        </w:rPr>
        <w:t xml:space="preserve"> 2011.</w:t>
      </w:r>
      <w:r w:rsidRPr="002E66F1">
        <w:rPr>
          <w:rFonts w:ascii="Arial" w:hAnsi="Arial" w:cs="Arial"/>
          <w:sz w:val="20"/>
        </w:rPr>
        <w:t xml:space="preserve"> Cortisol and dehydroepiandrosterone-sulphate levels correlate with symptom severity in first-episode psychosis. Journal o</w:t>
      </w:r>
      <w:r w:rsidR="0036764F" w:rsidRPr="002E66F1">
        <w:rPr>
          <w:rFonts w:ascii="Arial" w:hAnsi="Arial" w:cs="Arial"/>
          <w:sz w:val="20"/>
        </w:rPr>
        <w:t>f Psychiatric Research 45(2):</w:t>
      </w:r>
      <w:r w:rsidRPr="002E66F1">
        <w:rPr>
          <w:rFonts w:ascii="Arial" w:hAnsi="Arial" w:cs="Arial"/>
          <w:sz w:val="20"/>
        </w:rPr>
        <w:t>249-255</w:t>
      </w:r>
      <w:r w:rsidR="0036764F" w:rsidRPr="002E66F1">
        <w:rPr>
          <w:rFonts w:ascii="Arial" w:hAnsi="Arial" w:cs="Arial"/>
          <w:sz w:val="20"/>
        </w:rPr>
        <w:t>.</w:t>
      </w:r>
    </w:p>
    <w:p w:rsidR="008C0968" w:rsidRPr="002E66F1" w:rsidRDefault="008C0968" w:rsidP="00486190">
      <w:pPr>
        <w:numPr>
          <w:ilvl w:val="0"/>
          <w:numId w:val="10"/>
        </w:numPr>
        <w:spacing w:after="120" w:line="276" w:lineRule="auto"/>
        <w:ind w:left="680" w:hanging="680"/>
        <w:jc w:val="both"/>
        <w:rPr>
          <w:rFonts w:ascii="Arial" w:hAnsi="Arial" w:cs="Arial"/>
          <w:sz w:val="20"/>
        </w:rPr>
      </w:pPr>
      <w:r w:rsidRPr="002E66F1">
        <w:rPr>
          <w:rFonts w:ascii="Arial" w:hAnsi="Arial" w:cs="Arial"/>
          <w:b/>
          <w:sz w:val="20"/>
        </w:rPr>
        <w:t>McGorry P</w:t>
      </w:r>
      <w:r w:rsidR="00290349" w:rsidRPr="002E66F1">
        <w:rPr>
          <w:rFonts w:ascii="Arial" w:hAnsi="Arial" w:cs="Arial"/>
          <w:b/>
          <w:sz w:val="20"/>
        </w:rPr>
        <w:t>D</w:t>
      </w:r>
      <w:r w:rsidRPr="002E66F1">
        <w:rPr>
          <w:rFonts w:ascii="Arial" w:hAnsi="Arial" w:cs="Arial"/>
          <w:sz w:val="20"/>
        </w:rPr>
        <w:t xml:space="preserve">. </w:t>
      </w:r>
      <w:r w:rsidR="008A6F75" w:rsidRPr="002E66F1">
        <w:rPr>
          <w:rFonts w:ascii="Arial" w:hAnsi="Arial" w:cs="Arial"/>
          <w:sz w:val="20"/>
        </w:rPr>
        <w:t xml:space="preserve">2011. </w:t>
      </w:r>
      <w:r w:rsidRPr="002E66F1">
        <w:rPr>
          <w:rFonts w:ascii="Arial" w:hAnsi="Arial" w:cs="Arial"/>
          <w:sz w:val="20"/>
        </w:rPr>
        <w:t>21</w:t>
      </w:r>
      <w:r w:rsidRPr="002E66F1">
        <w:rPr>
          <w:rFonts w:ascii="Arial" w:hAnsi="Arial" w:cs="Arial"/>
          <w:sz w:val="20"/>
          <w:vertAlign w:val="superscript"/>
        </w:rPr>
        <w:t>st</w:t>
      </w:r>
      <w:r w:rsidRPr="002E66F1">
        <w:rPr>
          <w:rFonts w:ascii="Arial" w:hAnsi="Arial" w:cs="Arial"/>
          <w:sz w:val="20"/>
        </w:rPr>
        <w:t xml:space="preserve"> century mental health care: what it looks like and how to achieve it.</w:t>
      </w:r>
      <w:r w:rsidR="0036764F" w:rsidRPr="002E66F1">
        <w:rPr>
          <w:rFonts w:ascii="Arial" w:hAnsi="Arial" w:cs="Arial"/>
          <w:sz w:val="20"/>
        </w:rPr>
        <w:t xml:space="preserve"> Australasian Psychiatry 19(1):</w:t>
      </w:r>
      <w:r w:rsidR="00372FB2" w:rsidRPr="002E66F1">
        <w:rPr>
          <w:rFonts w:ascii="Arial" w:hAnsi="Arial" w:cs="Arial"/>
          <w:sz w:val="20"/>
        </w:rPr>
        <w:t>5-11.</w:t>
      </w:r>
    </w:p>
    <w:p w:rsidR="00290349" w:rsidRPr="002E66F1" w:rsidRDefault="00290349" w:rsidP="00486190">
      <w:pPr>
        <w:numPr>
          <w:ilvl w:val="0"/>
          <w:numId w:val="10"/>
        </w:numPr>
        <w:spacing w:after="120" w:line="276" w:lineRule="auto"/>
        <w:ind w:left="680" w:hanging="680"/>
        <w:jc w:val="both"/>
        <w:rPr>
          <w:rFonts w:ascii="Arial" w:hAnsi="Arial" w:cs="Arial"/>
          <w:sz w:val="20"/>
        </w:rPr>
      </w:pPr>
      <w:r w:rsidRPr="002E66F1">
        <w:rPr>
          <w:rFonts w:ascii="Arial" w:hAnsi="Arial" w:cs="Arial"/>
          <w:b/>
          <w:sz w:val="20"/>
        </w:rPr>
        <w:t>McGorry</w:t>
      </w:r>
      <w:r w:rsidR="00797E7C" w:rsidRPr="002E66F1">
        <w:rPr>
          <w:rFonts w:ascii="Arial" w:hAnsi="Arial" w:cs="Arial"/>
          <w:b/>
          <w:sz w:val="20"/>
        </w:rPr>
        <w:t xml:space="preserve"> PD</w:t>
      </w:r>
      <w:r w:rsidR="00797E7C" w:rsidRPr="002E66F1">
        <w:rPr>
          <w:rFonts w:ascii="Arial" w:hAnsi="Arial" w:cs="Arial"/>
          <w:sz w:val="20"/>
        </w:rPr>
        <w:t xml:space="preserve">. </w:t>
      </w:r>
      <w:r w:rsidR="00F22D8F" w:rsidRPr="002E66F1">
        <w:rPr>
          <w:rFonts w:ascii="Arial" w:hAnsi="Arial" w:cs="Arial"/>
          <w:sz w:val="20"/>
        </w:rPr>
        <w:t>2011.</w:t>
      </w:r>
      <w:r w:rsidR="0036764F" w:rsidRPr="002E66F1">
        <w:rPr>
          <w:rFonts w:ascii="Arial" w:hAnsi="Arial" w:cs="Arial"/>
          <w:sz w:val="20"/>
        </w:rPr>
        <w:t xml:space="preserve"> </w:t>
      </w:r>
      <w:r w:rsidR="00797E7C" w:rsidRPr="002E66F1">
        <w:rPr>
          <w:rFonts w:ascii="Arial" w:eastAsia="Times New Roman" w:hAnsi="Arial" w:cs="Arial"/>
          <w:sz w:val="20"/>
          <w:lang w:eastAsia="en-AU"/>
        </w:rPr>
        <w:t>Transition to adulthood: the critical period for pre-emptive, disease-modifying care for schizophrenia and related disorders</w:t>
      </w:r>
      <w:r w:rsidR="0036764F" w:rsidRPr="002E66F1">
        <w:rPr>
          <w:rFonts w:ascii="Arial" w:eastAsia="Times New Roman" w:hAnsi="Arial" w:cs="Arial"/>
          <w:sz w:val="20"/>
          <w:lang w:eastAsia="en-AU"/>
        </w:rPr>
        <w:t>. Schizophrenia Bulletin 37(3):</w:t>
      </w:r>
      <w:r w:rsidR="0097161B" w:rsidRPr="002E66F1">
        <w:rPr>
          <w:rFonts w:ascii="Arial" w:eastAsia="Times New Roman" w:hAnsi="Arial" w:cs="Arial"/>
          <w:sz w:val="20"/>
          <w:lang w:eastAsia="en-AU"/>
        </w:rPr>
        <w:t>524-530.</w:t>
      </w:r>
    </w:p>
    <w:p w:rsidR="00290349" w:rsidRPr="002E66F1" w:rsidRDefault="00290349" w:rsidP="00486190">
      <w:pPr>
        <w:numPr>
          <w:ilvl w:val="0"/>
          <w:numId w:val="10"/>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2011. Pre-emptive intervention in psychosis: Agnostic rather than diagnostic. Australian and New Zealand Journal of Psychiatry 45(7):515-519.</w:t>
      </w:r>
    </w:p>
    <w:p w:rsidR="007760C2" w:rsidRPr="002E66F1" w:rsidRDefault="007B229A" w:rsidP="00486190">
      <w:pPr>
        <w:numPr>
          <w:ilvl w:val="0"/>
          <w:numId w:val="10"/>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Goldstone S. 2011. </w:t>
      </w:r>
      <w:r w:rsidR="0036764F" w:rsidRPr="002E66F1">
        <w:rPr>
          <w:rFonts w:ascii="Arial" w:hAnsi="Arial" w:cs="Arial"/>
          <w:sz w:val="20"/>
        </w:rPr>
        <w:t>Is this normal?</w:t>
      </w:r>
      <w:r w:rsidRPr="002E66F1">
        <w:rPr>
          <w:rFonts w:ascii="Arial" w:hAnsi="Arial" w:cs="Arial"/>
          <w:sz w:val="20"/>
        </w:rPr>
        <w:t xml:space="preserve"> Assessing mental health in young people</w:t>
      </w:r>
      <w:r w:rsidR="00DF2B41" w:rsidRPr="002E66F1">
        <w:rPr>
          <w:rFonts w:ascii="Arial" w:hAnsi="Arial" w:cs="Arial"/>
          <w:sz w:val="20"/>
        </w:rPr>
        <w:t>. Australian Family Physician 40(3):94-97.</w:t>
      </w:r>
    </w:p>
    <w:p w:rsidR="007760C2" w:rsidRPr="002E66F1" w:rsidRDefault="007760C2" w:rsidP="00486190">
      <w:pPr>
        <w:numPr>
          <w:ilvl w:val="0"/>
          <w:numId w:val="10"/>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Cocks JT, Power PJR, Burnett P, Harrigan S, Lambert T. </w:t>
      </w:r>
      <w:r w:rsidR="006A307C" w:rsidRPr="002E66F1">
        <w:rPr>
          <w:rFonts w:ascii="Arial" w:hAnsi="Arial" w:cs="Arial"/>
          <w:sz w:val="20"/>
        </w:rPr>
        <w:t xml:space="preserve">2011. </w:t>
      </w:r>
      <w:r w:rsidRPr="002E66F1">
        <w:rPr>
          <w:rFonts w:ascii="Arial" w:hAnsi="Arial" w:cs="Arial"/>
          <w:sz w:val="20"/>
        </w:rPr>
        <w:t>Very low dose risperidone in first-episode psychosis: a safe and effective way to initiate treatment. Schizophrenia Research and Treatment Article ID 631690.</w:t>
      </w:r>
    </w:p>
    <w:p w:rsidR="00DE4CF5" w:rsidRPr="002E66F1" w:rsidRDefault="00DE4CF5"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Mechelli A, Riecher-Rossler A, Meisenzahl EM, Tognin S, Wood SJ, Borgwardt SJ, Koutsouleris N, Yung AR, Stone JM, Phillips LJ,</w:t>
      </w:r>
      <w:r w:rsidRPr="002E66F1">
        <w:rPr>
          <w:rFonts w:ascii="Arial" w:hAnsi="Arial" w:cs="Arial"/>
          <w:b/>
          <w:sz w:val="20"/>
        </w:rPr>
        <w:t xml:space="preserve"> McGorry PD</w:t>
      </w:r>
      <w:r w:rsidRPr="002E66F1">
        <w:rPr>
          <w:rFonts w:ascii="Arial" w:hAnsi="Arial" w:cs="Arial"/>
          <w:sz w:val="20"/>
        </w:rPr>
        <w:t xml:space="preserve">, Vallli I, Velakoulis D, Wollley J, Pantelis C, McGuire P. </w:t>
      </w:r>
      <w:r w:rsidRPr="002E66F1">
        <w:rPr>
          <w:rFonts w:ascii="Arial" w:hAnsi="Arial" w:cs="Arial"/>
          <w:sz w:val="20"/>
        </w:rPr>
        <w:lastRenderedPageBreak/>
        <w:t>2011.</w:t>
      </w:r>
      <w:r w:rsidR="0080342D" w:rsidRPr="002E66F1">
        <w:rPr>
          <w:rFonts w:ascii="Arial" w:hAnsi="Arial" w:cs="Arial"/>
          <w:sz w:val="20"/>
        </w:rPr>
        <w:t xml:space="preserve"> </w:t>
      </w:r>
      <w:r w:rsidRPr="002E66F1">
        <w:rPr>
          <w:rFonts w:ascii="Arial" w:hAnsi="Arial" w:cs="Arial"/>
          <w:sz w:val="20"/>
        </w:rPr>
        <w:t>Neuroanatomical abnormalities that predate the onset of psychosis: a multi-centre study.</w:t>
      </w:r>
      <w:r w:rsidR="006D3C45" w:rsidRPr="002E66F1">
        <w:rPr>
          <w:rFonts w:ascii="Arial" w:hAnsi="Arial" w:cs="Arial"/>
          <w:sz w:val="20"/>
        </w:rPr>
        <w:t xml:space="preserve"> Arc</w:t>
      </w:r>
      <w:r w:rsidR="0036764F" w:rsidRPr="002E66F1">
        <w:rPr>
          <w:rFonts w:ascii="Arial" w:hAnsi="Arial" w:cs="Arial"/>
          <w:sz w:val="20"/>
        </w:rPr>
        <w:t>hives of General Psychiatry 68:</w:t>
      </w:r>
      <w:r w:rsidR="006D3C45" w:rsidRPr="002E66F1">
        <w:rPr>
          <w:rFonts w:ascii="Arial" w:hAnsi="Arial" w:cs="Arial"/>
          <w:sz w:val="20"/>
        </w:rPr>
        <w:t>489-495.</w:t>
      </w:r>
    </w:p>
    <w:p w:rsidR="009A3876" w:rsidRPr="002E66F1" w:rsidRDefault="009A3876"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Mihalopoulos C, Harris M, Henry L, Harrigan S, </w:t>
      </w:r>
      <w:r w:rsidRPr="002E66F1">
        <w:rPr>
          <w:rFonts w:ascii="Arial" w:hAnsi="Arial" w:cs="Arial"/>
          <w:b/>
          <w:sz w:val="20"/>
        </w:rPr>
        <w:t>McGorry P</w:t>
      </w:r>
      <w:r w:rsidR="00D366BD" w:rsidRPr="002E66F1">
        <w:rPr>
          <w:rFonts w:ascii="Arial" w:hAnsi="Arial" w:cs="Arial"/>
          <w:sz w:val="20"/>
        </w:rPr>
        <w:t xml:space="preserve">. 2011. </w:t>
      </w:r>
      <w:r w:rsidRPr="002E66F1">
        <w:rPr>
          <w:rFonts w:ascii="Arial" w:hAnsi="Arial" w:cs="Arial"/>
          <w:sz w:val="20"/>
        </w:rPr>
        <w:t>Erratum: Is early intervention in psychosis cost-effective over the long term? Schizophrenia Bulletin 37(3):651</w:t>
      </w:r>
      <w:r w:rsidR="0036764F" w:rsidRPr="002E66F1">
        <w:rPr>
          <w:rFonts w:ascii="Arial" w:hAnsi="Arial" w:cs="Arial"/>
          <w:sz w:val="20"/>
        </w:rPr>
        <w:t>.</w:t>
      </w:r>
    </w:p>
    <w:p w:rsidR="00F07C9A" w:rsidRPr="002E66F1" w:rsidRDefault="00F07C9A"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Parker AG, Hetrick SE, Jorm AF, Yung AR, </w:t>
      </w:r>
      <w:r w:rsidRPr="002E66F1">
        <w:rPr>
          <w:rFonts w:ascii="Arial" w:hAnsi="Arial" w:cs="Arial"/>
          <w:b/>
          <w:sz w:val="20"/>
        </w:rPr>
        <w:t>McGorry PD</w:t>
      </w:r>
      <w:r w:rsidRPr="002E66F1">
        <w:rPr>
          <w:rFonts w:ascii="Arial" w:hAnsi="Arial" w:cs="Arial"/>
          <w:sz w:val="20"/>
        </w:rPr>
        <w:t>, Mackinnon A, Moller B, Purcell R. 2011. The effectiveness of simple psychological and exercise interventions for high prevalence mental health problems in young people: A factorial randomised controlled trial. Trials 12:</w:t>
      </w:r>
      <w:r w:rsidR="0097161B" w:rsidRPr="002E66F1">
        <w:rPr>
          <w:rFonts w:ascii="Arial" w:hAnsi="Arial" w:cs="Arial"/>
          <w:sz w:val="20"/>
        </w:rPr>
        <w:t>76</w:t>
      </w:r>
    </w:p>
    <w:p w:rsidR="008B5CA6" w:rsidRPr="002E66F1" w:rsidRDefault="008B5CA6" w:rsidP="00486190">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Purcell R, Goldstone S, Moran J, Albiston D, Edwards J, Pennell K, </w:t>
      </w:r>
      <w:r w:rsidRPr="002E66F1">
        <w:rPr>
          <w:rFonts w:ascii="Arial" w:hAnsi="Arial" w:cs="Arial"/>
          <w:b/>
          <w:sz w:val="20"/>
        </w:rPr>
        <w:t>McGorry P</w:t>
      </w:r>
      <w:r w:rsidRPr="002E66F1">
        <w:rPr>
          <w:rFonts w:ascii="Arial" w:hAnsi="Arial" w:cs="Arial"/>
          <w:sz w:val="20"/>
        </w:rPr>
        <w:t xml:space="preserve">. 2011. Towards a twenty-first century approach to youth mental health care: Some Australian initiatives. International Journal of Mental Health </w:t>
      </w:r>
      <w:r w:rsidR="006C742F" w:rsidRPr="002E66F1">
        <w:rPr>
          <w:rFonts w:ascii="Arial" w:hAnsi="Arial" w:cs="Arial"/>
          <w:sz w:val="20"/>
        </w:rPr>
        <w:t>40(2):72-87.</w:t>
      </w:r>
    </w:p>
    <w:p w:rsidR="00770B1E" w:rsidRPr="002E66F1" w:rsidRDefault="00770B1E" w:rsidP="00486190">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Robinson J, Yuen HP, Martin C, Hughes A, Baksheev G, Dodd SW, Bapat S, Schwass W, </w:t>
      </w:r>
      <w:r w:rsidRPr="002E66F1">
        <w:rPr>
          <w:rFonts w:ascii="Arial" w:hAnsi="Arial" w:cs="Arial"/>
          <w:b/>
          <w:sz w:val="20"/>
        </w:rPr>
        <w:t>McGorry P</w:t>
      </w:r>
      <w:r w:rsidRPr="002E66F1">
        <w:rPr>
          <w:rFonts w:ascii="Arial" w:hAnsi="Arial" w:cs="Arial"/>
          <w:sz w:val="20"/>
        </w:rPr>
        <w:t>, Yung AR. Does screening high school students for psychological distress, deliberate self-harm or suicidal ideation cause distress and is it acceptable? An Australian based study. Crisis 32(5):254-263.</w:t>
      </w:r>
    </w:p>
    <w:p w:rsidR="00A91712" w:rsidRPr="002E66F1" w:rsidRDefault="00A91712" w:rsidP="00486190">
      <w:pPr>
        <w:numPr>
          <w:ilvl w:val="0"/>
          <w:numId w:val="10"/>
        </w:numPr>
        <w:spacing w:after="120" w:line="276" w:lineRule="auto"/>
        <w:ind w:left="680" w:hanging="680"/>
        <w:jc w:val="both"/>
        <w:rPr>
          <w:rStyle w:val="bold"/>
          <w:rFonts w:ascii="Arial" w:hAnsi="Arial" w:cs="Arial"/>
          <w:sz w:val="20"/>
        </w:rPr>
      </w:pPr>
      <w:r w:rsidRPr="002E66F1">
        <w:rPr>
          <w:rFonts w:ascii="Arial" w:hAnsi="Arial" w:cs="Arial"/>
          <w:sz w:val="20"/>
        </w:rPr>
        <w:t>Shrivastava A,</w:t>
      </w:r>
      <w:r w:rsidRPr="002E66F1">
        <w:rPr>
          <w:rFonts w:ascii="Arial" w:hAnsi="Arial" w:cs="Arial"/>
          <w:b/>
          <w:sz w:val="20"/>
        </w:rPr>
        <w:t xml:space="preserve"> McGorry PD</w:t>
      </w:r>
      <w:r w:rsidRPr="002E66F1">
        <w:rPr>
          <w:rFonts w:ascii="Arial" w:hAnsi="Arial" w:cs="Arial"/>
          <w:sz w:val="20"/>
        </w:rPr>
        <w:t xml:space="preserve">, Tsuang M, Woods SW, Cornblatt BA, Corcoran C, Carpenter W. 2011. </w:t>
      </w:r>
      <w:hyperlink r:id="rId11" w:history="1">
        <w:r w:rsidRPr="002E66F1">
          <w:rPr>
            <w:rStyle w:val="Hyperlink"/>
            <w:rFonts w:ascii="Arial" w:hAnsi="Arial" w:cs="Arial"/>
            <w:color w:val="000000"/>
            <w:sz w:val="20"/>
            <w:u w:val="none"/>
          </w:rPr>
          <w:t>"Attenuated psychotic symptoms syndrome" as a risk syndrome of psychosis, diagnosis in DSM-V: the debate</w:t>
        </w:r>
      </w:hyperlink>
      <w:r w:rsidRPr="002E66F1">
        <w:rPr>
          <w:rStyle w:val="bold"/>
          <w:rFonts w:ascii="Arial" w:hAnsi="Arial" w:cs="Arial"/>
          <w:color w:val="000000"/>
          <w:sz w:val="20"/>
        </w:rPr>
        <w:t>. Indi</w:t>
      </w:r>
      <w:r w:rsidR="0036764F" w:rsidRPr="002E66F1">
        <w:rPr>
          <w:rStyle w:val="bold"/>
          <w:rFonts w:ascii="Arial" w:hAnsi="Arial" w:cs="Arial"/>
          <w:color w:val="000000"/>
          <w:sz w:val="20"/>
        </w:rPr>
        <w:t>an Journal of Psychiatry 53(1):</w:t>
      </w:r>
      <w:r w:rsidRPr="002E66F1">
        <w:rPr>
          <w:rStyle w:val="bold"/>
          <w:rFonts w:ascii="Arial" w:hAnsi="Arial" w:cs="Arial"/>
          <w:color w:val="000000"/>
          <w:sz w:val="20"/>
        </w:rPr>
        <w:t>57-65</w:t>
      </w:r>
      <w:r w:rsidR="00FB62F9" w:rsidRPr="002E66F1">
        <w:rPr>
          <w:rStyle w:val="bold"/>
          <w:rFonts w:ascii="Arial" w:hAnsi="Arial" w:cs="Arial"/>
          <w:color w:val="000000"/>
          <w:sz w:val="20"/>
        </w:rPr>
        <w:t>.</w:t>
      </w:r>
    </w:p>
    <w:p w:rsidR="00002F32" w:rsidRPr="002E66F1" w:rsidRDefault="00835405" w:rsidP="00486190">
      <w:pPr>
        <w:numPr>
          <w:ilvl w:val="0"/>
          <w:numId w:val="10"/>
        </w:numPr>
        <w:spacing w:after="120" w:line="276" w:lineRule="auto"/>
        <w:ind w:left="680" w:hanging="680"/>
        <w:jc w:val="both"/>
        <w:rPr>
          <w:rStyle w:val="bold"/>
          <w:rFonts w:ascii="Arial" w:hAnsi="Arial" w:cs="Arial"/>
          <w:sz w:val="20"/>
        </w:rPr>
      </w:pPr>
      <w:r w:rsidRPr="002E66F1">
        <w:rPr>
          <w:rStyle w:val="bold"/>
          <w:rFonts w:ascii="Arial" w:hAnsi="Arial" w:cs="Arial"/>
          <w:color w:val="000000"/>
          <w:sz w:val="20"/>
        </w:rPr>
        <w:t xml:space="preserve">Schimmelmann BG, Conus P, Cotton S, Kupferschimd S, Karrow A, Schultze-Lutter F, </w:t>
      </w:r>
      <w:r w:rsidRPr="002E66F1">
        <w:rPr>
          <w:rStyle w:val="bold"/>
          <w:rFonts w:ascii="Arial" w:hAnsi="Arial" w:cs="Arial"/>
          <w:b/>
          <w:color w:val="000000"/>
          <w:sz w:val="20"/>
        </w:rPr>
        <w:t>McGorry PD</w:t>
      </w:r>
      <w:r w:rsidRPr="002E66F1">
        <w:rPr>
          <w:rStyle w:val="bold"/>
          <w:rFonts w:ascii="Arial" w:hAnsi="Arial" w:cs="Arial"/>
          <w:color w:val="000000"/>
          <w:sz w:val="20"/>
        </w:rPr>
        <w:t xml:space="preserve">, Lambert M. </w:t>
      </w:r>
      <w:r w:rsidR="0036764F" w:rsidRPr="002E66F1">
        <w:rPr>
          <w:rStyle w:val="bold"/>
          <w:rFonts w:ascii="Arial" w:hAnsi="Arial" w:cs="Arial"/>
          <w:color w:val="000000"/>
          <w:sz w:val="20"/>
        </w:rPr>
        <w:t xml:space="preserve">2011. </w:t>
      </w:r>
      <w:r w:rsidRPr="002E66F1">
        <w:rPr>
          <w:rStyle w:val="bold"/>
          <w:rFonts w:ascii="Arial" w:hAnsi="Arial" w:cs="Arial"/>
          <w:color w:val="000000"/>
          <w:sz w:val="20"/>
        </w:rPr>
        <w:t>Cannabis use disorder</w:t>
      </w:r>
      <w:r w:rsidR="0097161B" w:rsidRPr="002E66F1">
        <w:rPr>
          <w:rStyle w:val="bold"/>
          <w:rFonts w:ascii="Arial" w:hAnsi="Arial" w:cs="Arial"/>
          <w:color w:val="000000"/>
          <w:sz w:val="20"/>
        </w:rPr>
        <w:t xml:space="preserve"> and age at onse of psychosis—</w:t>
      </w:r>
      <w:r w:rsidRPr="002E66F1">
        <w:rPr>
          <w:rStyle w:val="bold"/>
          <w:rFonts w:ascii="Arial" w:hAnsi="Arial" w:cs="Arial"/>
          <w:color w:val="000000"/>
          <w:sz w:val="20"/>
        </w:rPr>
        <w:t xml:space="preserve">a study in first-episode patients. </w:t>
      </w:r>
      <w:r w:rsidR="0080342D" w:rsidRPr="002E66F1">
        <w:rPr>
          <w:rStyle w:val="bold"/>
          <w:rFonts w:ascii="Arial" w:hAnsi="Arial" w:cs="Arial"/>
          <w:color w:val="000000"/>
          <w:sz w:val="20"/>
        </w:rPr>
        <w:t>Schizophrenia Research 129(1):52-56.</w:t>
      </w:r>
    </w:p>
    <w:p w:rsidR="0085404B" w:rsidRPr="002E66F1" w:rsidRDefault="0085404B" w:rsidP="00486190">
      <w:pPr>
        <w:pStyle w:val="PlainText"/>
        <w:numPr>
          <w:ilvl w:val="0"/>
          <w:numId w:val="10"/>
        </w:numPr>
        <w:spacing w:after="120" w:line="276" w:lineRule="auto"/>
        <w:ind w:left="680" w:hanging="680"/>
        <w:jc w:val="both"/>
        <w:rPr>
          <w:rStyle w:val="bold"/>
          <w:rFonts w:ascii="Arial" w:hAnsi="Arial" w:cs="Arial"/>
          <w:sz w:val="20"/>
          <w:szCs w:val="20"/>
        </w:rPr>
      </w:pPr>
      <w:r w:rsidRPr="002E66F1">
        <w:rPr>
          <w:rFonts w:ascii="Arial" w:hAnsi="Arial" w:cs="Arial"/>
          <w:sz w:val="20"/>
          <w:szCs w:val="20"/>
        </w:rPr>
        <w:t>Smesny S, Kunstmann C, Kunstmann S, Willhardt I, Lasch J, Yotter RA, Proffitt TM, Kerr M, Marculev C, Milleit B, Milleit C, Nenadic I, Amminger P</w:t>
      </w:r>
      <w:r w:rsidRPr="002E66F1">
        <w:rPr>
          <w:rFonts w:ascii="Arial" w:hAnsi="Arial" w:cs="Arial"/>
          <w:b/>
          <w:sz w:val="20"/>
          <w:szCs w:val="20"/>
        </w:rPr>
        <w:t>, McGorry PD</w:t>
      </w:r>
      <w:r w:rsidRPr="002E66F1">
        <w:rPr>
          <w:rFonts w:ascii="Arial" w:hAnsi="Arial" w:cs="Arial"/>
          <w:sz w:val="20"/>
          <w:szCs w:val="20"/>
        </w:rPr>
        <w:t xml:space="preserve">, Sauer H, Berger GE. 2011. Phospholipase A2 activity in first episode schizophrenia: associations with symptom severity and outcome at week 12. World Journal </w:t>
      </w:r>
      <w:r w:rsidR="004A0C2F" w:rsidRPr="002E66F1">
        <w:rPr>
          <w:rFonts w:ascii="Arial" w:hAnsi="Arial" w:cs="Arial"/>
          <w:sz w:val="20"/>
          <w:szCs w:val="20"/>
        </w:rPr>
        <w:t>of Biological Psychiatry 12(8):</w:t>
      </w:r>
      <w:r w:rsidRPr="002E66F1">
        <w:rPr>
          <w:rFonts w:ascii="Arial" w:hAnsi="Arial" w:cs="Arial"/>
          <w:sz w:val="20"/>
          <w:szCs w:val="20"/>
        </w:rPr>
        <w:t>598-607.</w:t>
      </w:r>
    </w:p>
    <w:p w:rsidR="00FA433E" w:rsidRPr="002E66F1" w:rsidRDefault="00FA433E" w:rsidP="00486190">
      <w:pPr>
        <w:numPr>
          <w:ilvl w:val="0"/>
          <w:numId w:val="10"/>
        </w:numPr>
        <w:spacing w:after="120" w:line="276" w:lineRule="auto"/>
        <w:ind w:left="680" w:hanging="680"/>
        <w:jc w:val="both"/>
        <w:rPr>
          <w:rStyle w:val="bold"/>
          <w:rFonts w:ascii="Arial" w:hAnsi="Arial" w:cs="Arial"/>
          <w:sz w:val="20"/>
        </w:rPr>
      </w:pPr>
      <w:r w:rsidRPr="002E66F1">
        <w:rPr>
          <w:rStyle w:val="bold"/>
          <w:rFonts w:ascii="Arial" w:hAnsi="Arial" w:cs="Arial"/>
          <w:color w:val="000000"/>
          <w:sz w:val="20"/>
        </w:rPr>
        <w:t xml:space="preserve">Thompson A, Hetrick SE, Alvarez-Jiminez M, Parker AG, Willet M, Hughes F, Gariup M, Gomez DL, </w:t>
      </w:r>
      <w:r w:rsidRPr="002E66F1">
        <w:rPr>
          <w:rStyle w:val="bold"/>
          <w:rFonts w:ascii="Arial" w:hAnsi="Arial" w:cs="Arial"/>
          <w:b/>
          <w:color w:val="000000"/>
          <w:sz w:val="20"/>
        </w:rPr>
        <w:t>McGorry PD</w:t>
      </w:r>
      <w:r w:rsidRPr="002E66F1">
        <w:rPr>
          <w:rStyle w:val="bold"/>
          <w:rFonts w:ascii="Arial" w:hAnsi="Arial" w:cs="Arial"/>
          <w:color w:val="000000"/>
          <w:sz w:val="20"/>
        </w:rPr>
        <w:t xml:space="preserve">. </w:t>
      </w:r>
      <w:r w:rsidR="00B903C3" w:rsidRPr="002E66F1">
        <w:rPr>
          <w:rStyle w:val="bold"/>
          <w:rFonts w:ascii="Arial" w:hAnsi="Arial" w:cs="Arial"/>
          <w:color w:val="000000"/>
          <w:sz w:val="20"/>
        </w:rPr>
        <w:t>2011. Targeted intervention to improve monitoring of antipsychotic-induced weight gain and metabolic disturbance in first episode psychosis. Australian and New Zealand Journal of Psychiatry 45(9):740-748.</w:t>
      </w:r>
    </w:p>
    <w:p w:rsidR="001A3090" w:rsidRPr="002E66F1" w:rsidRDefault="001A3090" w:rsidP="00486190">
      <w:pPr>
        <w:numPr>
          <w:ilvl w:val="0"/>
          <w:numId w:val="10"/>
        </w:numPr>
        <w:suppressAutoHyphens/>
        <w:spacing w:after="120" w:line="276" w:lineRule="auto"/>
        <w:ind w:left="680" w:hanging="680"/>
        <w:jc w:val="both"/>
        <w:rPr>
          <w:rStyle w:val="bold"/>
          <w:rFonts w:ascii="Arial" w:hAnsi="Arial" w:cs="Arial"/>
          <w:sz w:val="20"/>
        </w:rPr>
      </w:pPr>
      <w:r w:rsidRPr="002E66F1">
        <w:rPr>
          <w:rFonts w:ascii="Arial" w:hAnsi="Arial" w:cs="Arial"/>
          <w:sz w:val="20"/>
        </w:rPr>
        <w:t>Wood SJ, Yung AR,</w:t>
      </w:r>
      <w:r w:rsidRPr="002E66F1">
        <w:rPr>
          <w:rFonts w:ascii="Arial" w:hAnsi="Arial" w:cs="Arial"/>
          <w:b/>
          <w:sz w:val="20"/>
        </w:rPr>
        <w:t xml:space="preserve"> McGorry PD</w:t>
      </w:r>
      <w:r w:rsidRPr="002E66F1">
        <w:rPr>
          <w:rFonts w:ascii="Arial" w:hAnsi="Arial" w:cs="Arial"/>
          <w:sz w:val="20"/>
        </w:rPr>
        <w:t>, Pantelis C. 2011. Neuroimaging and treatment evidence for clinical staging in psychotic disorders: From the at-risk mental state to chronic schizophrenia. Biological Psychiatry, 70(7):619-625.</w:t>
      </w:r>
    </w:p>
    <w:p w:rsidR="00C04E9E" w:rsidRPr="002E66F1" w:rsidRDefault="00FB62F9" w:rsidP="00486190">
      <w:pPr>
        <w:numPr>
          <w:ilvl w:val="0"/>
          <w:numId w:val="10"/>
        </w:numPr>
        <w:spacing w:after="120" w:line="276" w:lineRule="auto"/>
        <w:ind w:left="680" w:hanging="680"/>
        <w:jc w:val="both"/>
        <w:rPr>
          <w:rFonts w:ascii="Arial" w:hAnsi="Arial" w:cs="Arial"/>
          <w:sz w:val="20"/>
        </w:rPr>
      </w:pPr>
      <w:r w:rsidRPr="002E66F1">
        <w:rPr>
          <w:rStyle w:val="bold"/>
          <w:rFonts w:ascii="Arial" w:hAnsi="Arial" w:cs="Arial"/>
          <w:color w:val="000000"/>
          <w:sz w:val="20"/>
        </w:rPr>
        <w:t xml:space="preserve">Yung AR, Phillips LJ, Nelson B, Francey SM, Yuen HP, Simmons MB, Ross Ml, Kelly D, Baker K, Amminger GP, Berger G, Thompson AD, Thampi A, </w:t>
      </w:r>
      <w:r w:rsidRPr="002E66F1">
        <w:rPr>
          <w:rStyle w:val="bold"/>
          <w:rFonts w:ascii="Arial" w:hAnsi="Arial" w:cs="Arial"/>
          <w:b/>
          <w:color w:val="000000"/>
          <w:sz w:val="20"/>
        </w:rPr>
        <w:t>McGorry PD</w:t>
      </w:r>
      <w:r w:rsidRPr="002E66F1">
        <w:rPr>
          <w:rStyle w:val="bold"/>
          <w:rFonts w:ascii="Arial" w:hAnsi="Arial" w:cs="Arial"/>
          <w:color w:val="000000"/>
          <w:sz w:val="20"/>
        </w:rPr>
        <w:t xml:space="preserve">. </w:t>
      </w:r>
      <w:r w:rsidR="006A307C" w:rsidRPr="002E66F1">
        <w:rPr>
          <w:rStyle w:val="bold"/>
          <w:rFonts w:ascii="Arial" w:hAnsi="Arial" w:cs="Arial"/>
          <w:color w:val="000000"/>
          <w:sz w:val="20"/>
        </w:rPr>
        <w:t xml:space="preserve">2011. </w:t>
      </w:r>
      <w:r w:rsidRPr="002E66F1">
        <w:rPr>
          <w:rFonts w:ascii="Arial" w:eastAsia="Times New Roman" w:hAnsi="Arial" w:cs="Arial"/>
          <w:sz w:val="20"/>
          <w:lang w:eastAsia="en-AU"/>
        </w:rPr>
        <w:t>Randomized controlled trial of interventions for young people at ultra high risk for psychosis: 6-month analysis. Journa</w:t>
      </w:r>
      <w:r w:rsidR="0036764F" w:rsidRPr="002E66F1">
        <w:rPr>
          <w:rFonts w:ascii="Arial" w:eastAsia="Times New Roman" w:hAnsi="Arial" w:cs="Arial"/>
          <w:sz w:val="20"/>
          <w:lang w:eastAsia="en-AU"/>
        </w:rPr>
        <w:t>l of Clinical Psychiatry 72(4):</w:t>
      </w:r>
      <w:r w:rsidR="00C04E9E" w:rsidRPr="002E66F1">
        <w:rPr>
          <w:rFonts w:ascii="Arial" w:eastAsia="Times New Roman" w:hAnsi="Arial" w:cs="Arial"/>
          <w:sz w:val="20"/>
          <w:lang w:eastAsia="en-AU"/>
        </w:rPr>
        <w:t>430-440.</w:t>
      </w:r>
    </w:p>
    <w:p w:rsidR="00C04E9E" w:rsidRPr="002E66F1" w:rsidRDefault="00C04E9E" w:rsidP="00270794">
      <w:pPr>
        <w:spacing w:after="120" w:line="276" w:lineRule="auto"/>
        <w:ind w:left="737" w:hanging="737"/>
        <w:rPr>
          <w:rFonts w:ascii="Arial" w:hAnsi="Arial" w:cs="Arial"/>
          <w:sz w:val="20"/>
        </w:rPr>
      </w:pPr>
    </w:p>
    <w:p w:rsidR="00C04E9E" w:rsidRPr="002E66F1" w:rsidRDefault="00C04E9E" w:rsidP="00576CE7">
      <w:pPr>
        <w:pStyle w:val="Heading3"/>
      </w:pPr>
      <w:bookmarkStart w:id="42" w:name="_Toc393284094"/>
      <w:r w:rsidRPr="002E66F1">
        <w:t>2012</w:t>
      </w:r>
      <w:bookmarkEnd w:id="42"/>
    </w:p>
    <w:p w:rsidR="00C04E9E" w:rsidRPr="002E66F1" w:rsidRDefault="00C04E9E" w:rsidP="00270794">
      <w:pPr>
        <w:spacing w:after="120" w:line="276" w:lineRule="auto"/>
        <w:ind w:left="737" w:hanging="737"/>
        <w:rPr>
          <w:rFonts w:ascii="Arial" w:hAnsi="Arial" w:cs="Arial"/>
          <w:sz w:val="20"/>
        </w:rPr>
      </w:pPr>
    </w:p>
    <w:p w:rsidR="00E939A2" w:rsidRPr="002E66F1" w:rsidRDefault="00E939A2" w:rsidP="00E939A2">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Alvarez-Jimenez M, Gleeson JF, Henry LP, Harrigan SM, Harris MG, Killackey E, Bendall S, Amminger GP, Yung AR, Herrman H, Jackson HJ, </w:t>
      </w:r>
      <w:r w:rsidRPr="002E66F1">
        <w:rPr>
          <w:rFonts w:ascii="Arial" w:hAnsi="Arial" w:cs="Arial"/>
          <w:b/>
          <w:sz w:val="20"/>
        </w:rPr>
        <w:t>McGorry PD</w:t>
      </w:r>
      <w:r w:rsidRPr="002E66F1">
        <w:rPr>
          <w:rFonts w:ascii="Arial" w:hAnsi="Arial" w:cs="Arial"/>
          <w:sz w:val="20"/>
        </w:rPr>
        <w:t>. 2012. Road to full recovery: longitudinal relationships between symptomatic remission and psychosocial recovery in first-episode psychosis over 7.5 years. Psychological Medicine 42(3):595-605.</w:t>
      </w:r>
    </w:p>
    <w:p w:rsidR="00197269" w:rsidRPr="002E66F1" w:rsidRDefault="00197269" w:rsidP="00197269">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Alvarez-Jimenez M, Priede A, Hetrick SA, Bendall S, Killackey E, Parker AG, </w:t>
      </w:r>
      <w:r w:rsidRPr="002E66F1">
        <w:rPr>
          <w:rFonts w:ascii="Arial" w:hAnsi="Arial" w:cs="Arial"/>
          <w:b/>
          <w:sz w:val="20"/>
        </w:rPr>
        <w:t>McGorry PD</w:t>
      </w:r>
      <w:r w:rsidRPr="002E66F1">
        <w:rPr>
          <w:rFonts w:ascii="Arial" w:hAnsi="Arial" w:cs="Arial"/>
          <w:sz w:val="20"/>
        </w:rPr>
        <w:t>, Gleeson JF. 2012. Risk factors for relapse following treatment for first-epidsode psychosis: A systematic review and meta-analysis of longitudinal studies. Schizophrenia Research, 139(1-3):116-128.</w:t>
      </w:r>
    </w:p>
    <w:p w:rsidR="00946B74" w:rsidRPr="002E66F1" w:rsidRDefault="00946B74" w:rsidP="00197269">
      <w:pPr>
        <w:numPr>
          <w:ilvl w:val="0"/>
          <w:numId w:val="10"/>
        </w:numPr>
        <w:suppressAutoHyphens/>
        <w:spacing w:after="120" w:line="276" w:lineRule="auto"/>
        <w:ind w:left="680" w:hanging="680"/>
        <w:jc w:val="both"/>
        <w:rPr>
          <w:rStyle w:val="bold"/>
          <w:rFonts w:ascii="Arial" w:hAnsi="Arial" w:cs="Arial"/>
          <w:sz w:val="20"/>
        </w:rPr>
      </w:pPr>
      <w:r w:rsidRPr="002E66F1">
        <w:rPr>
          <w:rFonts w:ascii="Arial" w:hAnsi="Arial" w:cs="Arial"/>
          <w:sz w:val="20"/>
        </w:rPr>
        <w:t xml:space="preserve">Alvarez-Jimenez M, Gleeson JF, Bendall S, Lederman R, Wadley G, Killackey E, </w:t>
      </w:r>
      <w:r w:rsidRPr="002E66F1">
        <w:rPr>
          <w:rFonts w:ascii="Arial" w:hAnsi="Arial" w:cs="Arial"/>
          <w:b/>
          <w:sz w:val="20"/>
        </w:rPr>
        <w:t>McGorry PD</w:t>
      </w:r>
      <w:r w:rsidRPr="002E66F1">
        <w:rPr>
          <w:rFonts w:ascii="Arial" w:hAnsi="Arial" w:cs="Arial"/>
          <w:sz w:val="20"/>
        </w:rPr>
        <w:t xml:space="preserve">. 2012. </w:t>
      </w:r>
      <w:r w:rsidR="00313F5A" w:rsidRPr="002E66F1">
        <w:rPr>
          <w:rFonts w:ascii="Arial" w:hAnsi="Arial" w:cs="Arial"/>
          <w:sz w:val="20"/>
        </w:rPr>
        <w:t>Internet-based interventions for psychosis: a sneak peek into the future. Psychiatric Clinics of North America 35: 735-747.</w:t>
      </w:r>
    </w:p>
    <w:p w:rsidR="00A91712" w:rsidRPr="002E66F1" w:rsidRDefault="00C04E9E" w:rsidP="00486190">
      <w:pPr>
        <w:numPr>
          <w:ilvl w:val="0"/>
          <w:numId w:val="10"/>
        </w:numPr>
        <w:spacing w:after="120" w:line="276" w:lineRule="auto"/>
        <w:ind w:left="680" w:hanging="680"/>
        <w:jc w:val="both"/>
        <w:rPr>
          <w:rStyle w:val="bold"/>
          <w:rFonts w:ascii="Arial" w:hAnsi="Arial" w:cs="Arial"/>
          <w:color w:val="000000"/>
          <w:sz w:val="20"/>
        </w:rPr>
      </w:pPr>
      <w:r w:rsidRPr="002E66F1">
        <w:rPr>
          <w:rStyle w:val="bold"/>
          <w:rFonts w:ascii="Arial" w:hAnsi="Arial" w:cs="Arial"/>
          <w:color w:val="000000"/>
          <w:sz w:val="20"/>
        </w:rPr>
        <w:lastRenderedPageBreak/>
        <w:t xml:space="preserve">Amminger GP, </w:t>
      </w:r>
      <w:r w:rsidRPr="002E66F1">
        <w:rPr>
          <w:rStyle w:val="bold"/>
          <w:rFonts w:ascii="Arial" w:hAnsi="Arial" w:cs="Arial"/>
          <w:b/>
          <w:color w:val="000000"/>
          <w:sz w:val="20"/>
        </w:rPr>
        <w:t>McGorry PD</w:t>
      </w:r>
      <w:r w:rsidRPr="002E66F1">
        <w:rPr>
          <w:rStyle w:val="bold"/>
          <w:rFonts w:ascii="Arial" w:hAnsi="Arial" w:cs="Arial"/>
          <w:color w:val="000000"/>
          <w:sz w:val="20"/>
        </w:rPr>
        <w:t>. 2012. Update on omega-3 polyunsaturated fatty acids in early stage psychotic disorders. Neuropsychopharmacology 37(1):309-310.</w:t>
      </w:r>
    </w:p>
    <w:p w:rsidR="009C4391" w:rsidRPr="002E66F1" w:rsidRDefault="009C4391" w:rsidP="009C4391">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Amminger GP, Shafer MR, Klier CM, Schlogelhofer M, Mossaheb N, Thompson A, Bechdolf A, Allot K, </w:t>
      </w:r>
      <w:r w:rsidRPr="002E66F1">
        <w:rPr>
          <w:rFonts w:ascii="Arial" w:hAnsi="Arial" w:cs="Arial"/>
          <w:b/>
          <w:sz w:val="20"/>
        </w:rPr>
        <w:t>McGorry PD</w:t>
      </w:r>
      <w:r w:rsidRPr="002E66F1">
        <w:rPr>
          <w:rFonts w:ascii="Arial" w:hAnsi="Arial" w:cs="Arial"/>
          <w:sz w:val="20"/>
        </w:rPr>
        <w:t>, Nelson B. 2012. Facial and vocal affect perception in people at ultra-high risk of psychosis, first-episode schizophrenia and healthy controls. Early Intervention in Psychiatry 6(4):450-454.</w:t>
      </w:r>
    </w:p>
    <w:p w:rsidR="00C67EA5" w:rsidRPr="002E66F1" w:rsidRDefault="00C67EA5" w:rsidP="00C67EA5">
      <w:pPr>
        <w:numPr>
          <w:ilvl w:val="0"/>
          <w:numId w:val="10"/>
        </w:numPr>
        <w:suppressAutoHyphens/>
        <w:spacing w:after="120" w:line="276" w:lineRule="auto"/>
        <w:ind w:left="680" w:hanging="680"/>
        <w:jc w:val="both"/>
        <w:rPr>
          <w:rStyle w:val="bold"/>
          <w:rFonts w:ascii="Arial" w:hAnsi="Arial" w:cs="Arial"/>
          <w:sz w:val="20"/>
        </w:rPr>
      </w:pPr>
      <w:r w:rsidRPr="002E66F1">
        <w:rPr>
          <w:rFonts w:ascii="Arial" w:hAnsi="Arial" w:cs="Arial"/>
          <w:sz w:val="20"/>
        </w:rPr>
        <w:t xml:space="preserve">Amminger GP, Schaefer MR, Klier CM, Slavik JM, Holzer I, Holub M, Goldstone S, Whitford TJ, </w:t>
      </w:r>
      <w:r w:rsidRPr="002E66F1">
        <w:rPr>
          <w:rFonts w:ascii="Arial" w:hAnsi="Arial" w:cs="Arial"/>
          <w:b/>
          <w:sz w:val="20"/>
        </w:rPr>
        <w:t>McGorry PD</w:t>
      </w:r>
      <w:r w:rsidRPr="002E66F1">
        <w:rPr>
          <w:rFonts w:ascii="Arial" w:hAnsi="Arial" w:cs="Arial"/>
          <w:sz w:val="20"/>
        </w:rPr>
        <w:t>, Berk M. 2011. Decreased nervonic acid levels in erythrocyte membranes predict psychosis in help-seeking ultra-high-risk individuals. Molecular Psychiatry 17(12):1150-1152.</w:t>
      </w:r>
    </w:p>
    <w:p w:rsidR="009A0097" w:rsidRPr="002E66F1" w:rsidRDefault="009A0097" w:rsidP="009A0097">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Amminger GP, Schafer MR, Papageorgiou K, Klier CM, Schlogelhofer M, Mossaheb N, Wernek-Rohrer S, Nelson B, </w:t>
      </w:r>
      <w:r w:rsidRPr="002E66F1">
        <w:rPr>
          <w:rFonts w:ascii="Arial" w:hAnsi="Arial" w:cs="Arial"/>
          <w:b/>
          <w:sz w:val="20"/>
        </w:rPr>
        <w:t>McGorry PD</w:t>
      </w:r>
      <w:r w:rsidRPr="002E66F1">
        <w:rPr>
          <w:rFonts w:ascii="Arial" w:hAnsi="Arial" w:cs="Arial"/>
          <w:sz w:val="20"/>
        </w:rPr>
        <w:t>. 2011. Emotion recognition in individuals at clinical high risk for schizophrenia. Schizophrenia Bulletin 38(5):1030-1039</w:t>
      </w:r>
      <w:r w:rsidR="009C4391" w:rsidRPr="002E66F1">
        <w:rPr>
          <w:rFonts w:ascii="Arial" w:hAnsi="Arial" w:cs="Arial"/>
          <w:sz w:val="20"/>
        </w:rPr>
        <w:t>.</w:t>
      </w:r>
    </w:p>
    <w:p w:rsidR="003C1B4D" w:rsidRPr="002E66F1" w:rsidRDefault="003C1B4D" w:rsidP="009A0097">
      <w:pPr>
        <w:numPr>
          <w:ilvl w:val="0"/>
          <w:numId w:val="10"/>
        </w:numPr>
        <w:suppressAutoHyphens/>
        <w:spacing w:after="120" w:line="276" w:lineRule="auto"/>
        <w:ind w:left="680" w:hanging="680"/>
        <w:jc w:val="both"/>
        <w:rPr>
          <w:rStyle w:val="bold"/>
          <w:rFonts w:ascii="Arial" w:hAnsi="Arial" w:cs="Arial"/>
          <w:sz w:val="20"/>
        </w:rPr>
      </w:pPr>
      <w:r w:rsidRPr="002E66F1">
        <w:rPr>
          <w:rFonts w:ascii="Arial" w:hAnsi="Arial" w:cs="Arial"/>
          <w:sz w:val="20"/>
        </w:rPr>
        <w:t xml:space="preserve">Baksheev GN, Allot K, Jackson HJ, </w:t>
      </w:r>
      <w:r w:rsidRPr="002E66F1">
        <w:rPr>
          <w:rFonts w:ascii="Arial" w:hAnsi="Arial" w:cs="Arial"/>
          <w:b/>
          <w:sz w:val="20"/>
        </w:rPr>
        <w:t>McGorry PD</w:t>
      </w:r>
      <w:r w:rsidRPr="002E66F1">
        <w:rPr>
          <w:rFonts w:ascii="Arial" w:hAnsi="Arial" w:cs="Arial"/>
          <w:sz w:val="20"/>
        </w:rPr>
        <w:t>, Killackey E. 2012. Predictors of vocational recovery among young people with first-episode psychosis: findings from a randomized controlled trial. Psychiatric Rehabilitation Journal 35(6):421-427.</w:t>
      </w:r>
    </w:p>
    <w:p w:rsidR="002A5236" w:rsidRPr="002E66F1" w:rsidRDefault="002A5236" w:rsidP="002A5236">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Bechdolf A, Ratheesh A, Wood SW, Tecic T, Conus P, Nelson B, Cotton SM, Chanen AM, Amminger GP, Ruhrmann S, Schultze-Lutter F, Klosterkotter J, Fusar-Poli P, Yung AR, Berk M, </w:t>
      </w:r>
      <w:r w:rsidRPr="002E66F1">
        <w:rPr>
          <w:rFonts w:ascii="Arial" w:hAnsi="Arial" w:cs="Arial"/>
          <w:b/>
          <w:sz w:val="20"/>
        </w:rPr>
        <w:t>McGorry PD</w:t>
      </w:r>
      <w:r w:rsidRPr="002E66F1">
        <w:rPr>
          <w:rFonts w:ascii="Arial" w:hAnsi="Arial" w:cs="Arial"/>
          <w:sz w:val="20"/>
        </w:rPr>
        <w:t>. 2012. Rationale and first results of developing at-risk (prodromal) criteria for bipolar disorder. Current Pharmaceutical Design 18(4):358-375.</w:t>
      </w:r>
    </w:p>
    <w:p w:rsidR="004A525B" w:rsidRPr="002E66F1" w:rsidRDefault="004A525B" w:rsidP="004A525B">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Bechdolf A, Wood SJ, Nelson B, Velakoulis D, Yucel M, Takahashi T, Yung AR, Berk M, </w:t>
      </w:r>
      <w:r w:rsidRPr="002E66F1">
        <w:rPr>
          <w:rFonts w:ascii="Arial" w:hAnsi="Arial" w:cs="Arial"/>
          <w:b/>
          <w:sz w:val="20"/>
        </w:rPr>
        <w:t>McGorry PD</w:t>
      </w:r>
      <w:r w:rsidRPr="002E66F1">
        <w:rPr>
          <w:rFonts w:ascii="Arial" w:hAnsi="Arial" w:cs="Arial"/>
          <w:sz w:val="20"/>
        </w:rPr>
        <w:t>. 2012. Amygdala and insula volumes prior to illness onset in bipolar disorder: a magnetic resonance imaging study. Psychiatry Research 201(1):34-39.</w:t>
      </w:r>
    </w:p>
    <w:p w:rsidR="00F466AA" w:rsidRPr="002E66F1" w:rsidRDefault="00F466AA" w:rsidP="00F466AA">
      <w:pPr>
        <w:numPr>
          <w:ilvl w:val="0"/>
          <w:numId w:val="10"/>
        </w:numPr>
        <w:spacing w:after="120" w:line="276" w:lineRule="auto"/>
        <w:ind w:left="680" w:hanging="680"/>
        <w:jc w:val="both"/>
        <w:rPr>
          <w:rFonts w:ascii="Arial" w:hAnsi="Arial" w:cs="Arial"/>
          <w:sz w:val="20"/>
        </w:rPr>
      </w:pPr>
      <w:r w:rsidRPr="002E66F1">
        <w:rPr>
          <w:rFonts w:ascii="Arial" w:hAnsi="Arial" w:cs="Arial"/>
          <w:sz w:val="20"/>
          <w:lang w:val="en-GB"/>
        </w:rPr>
        <w:t xml:space="preserve">Bendall S, Alvarez-Jimenez M, Hulbert CA, </w:t>
      </w:r>
      <w:r w:rsidRPr="002E66F1">
        <w:rPr>
          <w:rFonts w:ascii="Arial" w:hAnsi="Arial" w:cs="Arial"/>
          <w:b/>
          <w:sz w:val="20"/>
          <w:lang w:val="en-GB"/>
        </w:rPr>
        <w:t>McGorry PD</w:t>
      </w:r>
      <w:r w:rsidRPr="002E66F1">
        <w:rPr>
          <w:rFonts w:ascii="Arial" w:hAnsi="Arial" w:cs="Arial"/>
          <w:sz w:val="20"/>
          <w:lang w:val="en-GB"/>
        </w:rPr>
        <w:t>, Jackson HJ. 2012. Childhood trauma increases the risk of post-traumatic stress disorder in response to first-episode psychosis. Australian and New Zealand Journal of Psychiatry 46(1):35-39.</w:t>
      </w:r>
    </w:p>
    <w:p w:rsidR="008A4F03" w:rsidRPr="002E66F1" w:rsidRDefault="008A4F03" w:rsidP="008A4F03">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rPr>
        <w:t xml:space="preserve">Berger GE, Wood SJ, Ross M, Hamer CA, Wellard RM, Pell G, Phillips L, Nelson B, Amminger P, Yung AR, Jackson G, Velakoulis G, Pantelis C, Manji H, </w:t>
      </w:r>
      <w:r w:rsidRPr="002E66F1">
        <w:rPr>
          <w:rFonts w:ascii="Arial" w:eastAsia="Times New Roman" w:hAnsi="Arial" w:cs="Arial"/>
          <w:b/>
          <w:sz w:val="20"/>
        </w:rPr>
        <w:t>McGorry PD</w:t>
      </w:r>
      <w:r w:rsidRPr="002E66F1">
        <w:rPr>
          <w:rFonts w:ascii="Arial" w:eastAsia="Times New Roman" w:hAnsi="Arial" w:cs="Arial"/>
          <w:sz w:val="20"/>
        </w:rPr>
        <w:t>. 2012. Neuroprotective effects of low-dose lithium in individuals at ultra-high risk for psychosis: a longitudinal MRI/MRS study. Current Pharmaceutical Design 18(4):570-575.</w:t>
      </w:r>
    </w:p>
    <w:p w:rsidR="008A4F03" w:rsidRPr="002E66F1" w:rsidRDefault="008A4F03" w:rsidP="002A5236">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Berk M, Berk L, Udina M, Moylan S, Stafford L, Hallam K, Goldstone S, </w:t>
      </w:r>
      <w:r w:rsidRPr="002E66F1">
        <w:rPr>
          <w:rFonts w:ascii="Arial" w:hAnsi="Arial" w:cs="Arial"/>
          <w:b/>
          <w:sz w:val="20"/>
        </w:rPr>
        <w:t>McGorry PD</w:t>
      </w:r>
      <w:r w:rsidRPr="002E66F1">
        <w:rPr>
          <w:rFonts w:ascii="Arial" w:hAnsi="Arial" w:cs="Arial"/>
          <w:sz w:val="20"/>
        </w:rPr>
        <w:t>. 2012. Palliative models of care for later stages of mental disorders: maximizing recovery, maintaining hope and building morale. Australian and New Zealand Journal of Psychiatry 46(2):92-99.</w:t>
      </w:r>
    </w:p>
    <w:p w:rsidR="00F466AA" w:rsidRPr="002E66F1" w:rsidRDefault="00F466AA" w:rsidP="00F466AA">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Brewer WJ, Lin A, Moberg PJ, Smutzer G, Nelson B, Yung AR, Pantelis C, </w:t>
      </w:r>
      <w:r w:rsidRPr="002E66F1">
        <w:rPr>
          <w:rFonts w:ascii="Arial" w:hAnsi="Arial" w:cs="Arial"/>
          <w:b/>
          <w:sz w:val="20"/>
        </w:rPr>
        <w:t>McGorry PD</w:t>
      </w:r>
      <w:r w:rsidRPr="002E66F1">
        <w:rPr>
          <w:rFonts w:ascii="Arial" w:hAnsi="Arial" w:cs="Arial"/>
          <w:sz w:val="20"/>
        </w:rPr>
        <w:t>, Turetsky BI, Wood SJ. 2012. Phenylthiocarbamide (PTC) perception in ultra-high risk for psychosis participants who develop schizophrenia: Testing the evidence for an endophenotypic marker. Psychiatry Research 199(1):8-11.</w:t>
      </w:r>
    </w:p>
    <w:p w:rsidR="00197269" w:rsidRPr="002E66F1" w:rsidRDefault="00197269" w:rsidP="001C743C">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rPr>
        <w:t xml:space="preserve">Carr VJ, Whiteford H, Groves A, </w:t>
      </w:r>
      <w:r w:rsidRPr="002E66F1">
        <w:rPr>
          <w:rFonts w:ascii="Arial" w:eastAsia="Times New Roman" w:hAnsi="Arial" w:cs="Arial"/>
          <w:b/>
          <w:sz w:val="20"/>
        </w:rPr>
        <w:t>McGorry PD</w:t>
      </w:r>
      <w:r w:rsidRPr="002E66F1">
        <w:rPr>
          <w:rFonts w:ascii="Arial" w:eastAsia="Times New Roman" w:hAnsi="Arial" w:cs="Arial"/>
          <w:sz w:val="20"/>
        </w:rPr>
        <w:t>, Shepherd AM. 2012. Policy and service development implications of the second Australian national survey of psychosis. Australian and New Zealand Journal of Psychiatry, 46(6):708-718.</w:t>
      </w:r>
    </w:p>
    <w:p w:rsidR="001C743C" w:rsidRPr="002E66F1" w:rsidRDefault="006E5D38" w:rsidP="001C743C">
      <w:pPr>
        <w:numPr>
          <w:ilvl w:val="0"/>
          <w:numId w:val="10"/>
        </w:numPr>
        <w:spacing w:after="120" w:line="276" w:lineRule="auto"/>
        <w:ind w:left="680" w:hanging="680"/>
        <w:jc w:val="both"/>
        <w:rPr>
          <w:rFonts w:ascii="Arial" w:hAnsi="Arial" w:cs="Arial"/>
          <w:sz w:val="20"/>
        </w:rPr>
      </w:pPr>
      <w:r w:rsidRPr="002E66F1">
        <w:rPr>
          <w:rFonts w:ascii="Arial" w:hAnsi="Arial" w:cs="Arial"/>
          <w:sz w:val="20"/>
        </w:rPr>
        <w:t>Cotton S, Lambert M, Schimmelman BG, Mackinnon A, Gleeson JF, Berk M, Hides L, Chanen A,</w:t>
      </w:r>
      <w:r w:rsidRPr="002E66F1">
        <w:rPr>
          <w:rFonts w:ascii="Arial" w:hAnsi="Arial" w:cs="Arial"/>
          <w:b/>
          <w:sz w:val="20"/>
        </w:rPr>
        <w:t xml:space="preserve"> McGorry PD</w:t>
      </w:r>
      <w:r w:rsidRPr="002E66F1">
        <w:rPr>
          <w:rFonts w:ascii="Arial" w:hAnsi="Arial" w:cs="Arial"/>
          <w:sz w:val="20"/>
        </w:rPr>
        <w:t>, Conus P. 2012. Depressive symptoms in first episode schizophrenia spectrum disorder. Schizophrenia Research 134(1):20-26.</w:t>
      </w:r>
    </w:p>
    <w:p w:rsidR="009A0097" w:rsidRPr="002E66F1" w:rsidRDefault="009A0097" w:rsidP="009A0097">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sz w:val="20"/>
          <w:lang w:eastAsia="en-AU"/>
        </w:rPr>
        <w:t xml:space="preserve">Dazzan P, Soulsby B, Mechelli A, Wood SJ, Velakoulis D, Phillips LJ, Yung AR, Chitnis X, Lin A, Murray RM,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McGuire PK, Pantelis C. 2012. Volumetric abnormalities predating the onset of schizophrenia and affective psychoses: an MRI study in subjects at ultra-high risk of psychosis. Schizophrenia Bulletin 28(5):1083-1091</w:t>
      </w:r>
      <w:r w:rsidR="009C4391" w:rsidRPr="002E66F1">
        <w:rPr>
          <w:rFonts w:ascii="Arial" w:eastAsia="Times New Roman" w:hAnsi="Arial" w:cs="Arial"/>
          <w:sz w:val="20"/>
          <w:lang w:eastAsia="en-AU"/>
        </w:rPr>
        <w:t>.</w:t>
      </w:r>
    </w:p>
    <w:p w:rsidR="00700828" w:rsidRPr="002E66F1" w:rsidRDefault="00700828" w:rsidP="00367903">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lastRenderedPageBreak/>
        <w:t>Dragt S, Nieman DH, Schultze-Lutter F, van der Meer F, Becker H, de Haan L,  et al., the EPOS Group. 2012. Cannabis use and age of onset of symptoms in subjects at clinical high risk for psychosis. Acta Psychiatrica Scandinavica 125(1): 45-53.</w:t>
      </w:r>
    </w:p>
    <w:p w:rsidR="003C1B4D" w:rsidRPr="002E66F1" w:rsidRDefault="003C1B4D" w:rsidP="00367903">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Francey S, </w:t>
      </w:r>
      <w:r w:rsidRPr="002E66F1">
        <w:rPr>
          <w:rFonts w:ascii="Arial" w:hAnsi="Arial" w:cs="Arial"/>
          <w:b/>
          <w:sz w:val="20"/>
        </w:rPr>
        <w:t>McGorry P</w:t>
      </w:r>
      <w:r w:rsidRPr="002E66F1">
        <w:rPr>
          <w:rFonts w:ascii="Arial" w:hAnsi="Arial" w:cs="Arial"/>
          <w:sz w:val="20"/>
        </w:rPr>
        <w:t>, Nelson B. 2012. Embracing patient choice. British Journal of Psychiatry 201:(6):493-494.</w:t>
      </w:r>
    </w:p>
    <w:p w:rsidR="00826738" w:rsidRPr="002E66F1" w:rsidRDefault="00826738" w:rsidP="00367903">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Garner B, Phillips L, </w:t>
      </w:r>
      <w:r w:rsidRPr="002E66F1">
        <w:rPr>
          <w:rFonts w:ascii="Arial" w:hAnsi="Arial" w:cs="Arial"/>
          <w:b/>
          <w:sz w:val="20"/>
        </w:rPr>
        <w:t>McGorry PD</w:t>
      </w:r>
      <w:r w:rsidRPr="002E66F1">
        <w:rPr>
          <w:rFonts w:ascii="Arial" w:hAnsi="Arial" w:cs="Arial"/>
          <w:sz w:val="20"/>
        </w:rPr>
        <w:t>. 2012. Massage therapy intervention for stress, anxiety and aggression on an acute psychiatric inpatient unit. Focal Point 26(1):29-30.</w:t>
      </w:r>
    </w:p>
    <w:p w:rsidR="00A07186" w:rsidRPr="002E66F1" w:rsidRDefault="00563396" w:rsidP="00367903">
      <w:pPr>
        <w:numPr>
          <w:ilvl w:val="0"/>
          <w:numId w:val="10"/>
        </w:numPr>
        <w:suppressAutoHyphens/>
        <w:spacing w:after="120" w:line="276" w:lineRule="auto"/>
        <w:ind w:left="680" w:hanging="680"/>
        <w:jc w:val="both"/>
        <w:rPr>
          <w:rFonts w:ascii="Arial" w:eastAsia="Times New Roman" w:hAnsi="Arial" w:cs="Arial"/>
          <w:color w:val="000000"/>
          <w:sz w:val="20"/>
        </w:rPr>
      </w:pPr>
      <w:r w:rsidRPr="002E66F1">
        <w:rPr>
          <w:rFonts w:ascii="Arial" w:hAnsi="Arial" w:cs="Arial"/>
          <w:sz w:val="20"/>
        </w:rPr>
        <w:t xml:space="preserve">Hasan A, Falkai P, Wobrock T, Lieberman J, Glenthoj B, Gattaz WF, Thibaut F, Moller HJ, </w:t>
      </w:r>
      <w:r w:rsidR="00A07186" w:rsidRPr="002E66F1">
        <w:rPr>
          <w:rFonts w:ascii="Arial" w:hAnsi="Arial" w:cs="Arial"/>
          <w:sz w:val="20"/>
        </w:rPr>
        <w:t xml:space="preserve">WFSBP Task Force on Treatment Guidelines for Schizophrenia inc. </w:t>
      </w:r>
      <w:r w:rsidR="00A07186" w:rsidRPr="002E66F1">
        <w:rPr>
          <w:rFonts w:ascii="Arial" w:hAnsi="Arial" w:cs="Arial"/>
          <w:b/>
          <w:sz w:val="20"/>
        </w:rPr>
        <w:t>McGorry PD</w:t>
      </w:r>
      <w:r w:rsidR="00A07186" w:rsidRPr="002E66F1">
        <w:rPr>
          <w:rFonts w:ascii="Arial" w:hAnsi="Arial" w:cs="Arial"/>
          <w:sz w:val="20"/>
        </w:rPr>
        <w:t>. 2012. World Federation of Societies of Biological Psychiatry (WFSBP) guidelines for biological treatment of schizophrenia, Part 1: 2012 update on the acute treatment of schizophrenia and the management of treatment resistance. World Journal of Biological Psychiatry 13(5):318-378.</w:t>
      </w:r>
    </w:p>
    <w:p w:rsidR="006F62E7" w:rsidRPr="002E66F1" w:rsidRDefault="006F62E7" w:rsidP="00367903">
      <w:pPr>
        <w:numPr>
          <w:ilvl w:val="0"/>
          <w:numId w:val="10"/>
        </w:numPr>
        <w:suppressAutoHyphens/>
        <w:spacing w:after="120" w:line="276" w:lineRule="auto"/>
        <w:ind w:left="680" w:hanging="680"/>
        <w:jc w:val="both"/>
        <w:rPr>
          <w:rFonts w:ascii="Arial" w:eastAsia="Times New Roman" w:hAnsi="Arial" w:cs="Arial"/>
          <w:color w:val="000000"/>
          <w:sz w:val="20"/>
        </w:rPr>
      </w:pPr>
      <w:r w:rsidRPr="002E66F1">
        <w:rPr>
          <w:rFonts w:ascii="Arial" w:hAnsi="Arial" w:cs="Arial"/>
          <w:sz w:val="20"/>
        </w:rPr>
        <w:t xml:space="preserve">Herrman H, Purcell R, Goldstone S, </w:t>
      </w:r>
      <w:r w:rsidRPr="002E66F1">
        <w:rPr>
          <w:rFonts w:ascii="Arial" w:hAnsi="Arial" w:cs="Arial"/>
          <w:b/>
          <w:sz w:val="20"/>
        </w:rPr>
        <w:t>McGorry PD</w:t>
      </w:r>
      <w:r w:rsidRPr="002E66F1">
        <w:rPr>
          <w:rFonts w:ascii="Arial" w:hAnsi="Arial" w:cs="Arial"/>
          <w:sz w:val="20"/>
        </w:rPr>
        <w:t>. 2012. Improving mental health in young people. Psychiatrica Danubina 24(Suppl 3):285-290.</w:t>
      </w:r>
    </w:p>
    <w:p w:rsidR="002C7393" w:rsidRPr="002E66F1" w:rsidRDefault="002C7393" w:rsidP="00367903">
      <w:pPr>
        <w:numPr>
          <w:ilvl w:val="0"/>
          <w:numId w:val="10"/>
        </w:numPr>
        <w:suppressAutoHyphens/>
        <w:spacing w:after="120" w:line="276" w:lineRule="auto"/>
        <w:ind w:left="680" w:hanging="680"/>
        <w:jc w:val="both"/>
        <w:rPr>
          <w:rFonts w:ascii="Arial" w:eastAsia="Times New Roman" w:hAnsi="Arial" w:cs="Arial"/>
          <w:color w:val="000000"/>
          <w:sz w:val="20"/>
        </w:rPr>
      </w:pPr>
      <w:r w:rsidRPr="002E66F1">
        <w:rPr>
          <w:rFonts w:ascii="Arial" w:hAnsi="Arial" w:cs="Arial"/>
          <w:sz w:val="20"/>
        </w:rPr>
        <w:t xml:space="preserve">Lavoie S, Schaefer MR, </w:t>
      </w:r>
      <w:r w:rsidR="00F65FB9" w:rsidRPr="002E66F1">
        <w:rPr>
          <w:rFonts w:ascii="Arial" w:hAnsi="Arial" w:cs="Arial"/>
          <w:sz w:val="20"/>
        </w:rPr>
        <w:t>Whitford TJ, Benninger F, Feucht M, Klier CM, Yuen HP, Pantelis C</w:t>
      </w:r>
      <w:r w:rsidR="00F65FB9" w:rsidRPr="002E66F1">
        <w:rPr>
          <w:rFonts w:ascii="Arial" w:hAnsi="Arial" w:cs="Arial"/>
          <w:b/>
          <w:sz w:val="20"/>
        </w:rPr>
        <w:t>, McGorry PD</w:t>
      </w:r>
      <w:r w:rsidR="00F65FB9" w:rsidRPr="002E66F1">
        <w:rPr>
          <w:rFonts w:ascii="Arial" w:hAnsi="Arial" w:cs="Arial"/>
          <w:sz w:val="20"/>
        </w:rPr>
        <w:t>, Amminger GP. 2012. Frontal delta power is associated with negative symptoms in ultra-high risk individuals who transitioned to psychosis. Schizophrenia Research 138(2-3):206-21</w:t>
      </w:r>
      <w:r w:rsidR="00F65FB9" w:rsidRPr="002E66F1">
        <w:rPr>
          <w:rFonts w:ascii="Arial" w:eastAsia="Times New Roman" w:hAnsi="Arial" w:cs="Arial"/>
          <w:color w:val="000000"/>
          <w:sz w:val="20"/>
        </w:rPr>
        <w:t>1.</w:t>
      </w:r>
    </w:p>
    <w:p w:rsidR="00751D2D" w:rsidRPr="002E66F1" w:rsidRDefault="00751D2D" w:rsidP="00751D2D">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Macneil CA, Hasty M, Cotton S, Berk M, Hallam K, Kader L,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Conus P. 2012. Can a targeted psychological intervention be effective for young people following a first manic episode? Results from an 10-month pilot study. Early Intervention in Psychiatry 6(4):380-388.</w:t>
      </w:r>
    </w:p>
    <w:p w:rsidR="00277EBB" w:rsidRPr="002E66F1" w:rsidRDefault="00277EBB" w:rsidP="00367903">
      <w:pPr>
        <w:numPr>
          <w:ilvl w:val="0"/>
          <w:numId w:val="10"/>
        </w:numPr>
        <w:suppressAutoHyphens/>
        <w:spacing w:after="120" w:line="276" w:lineRule="auto"/>
        <w:ind w:left="680" w:hanging="680"/>
        <w:jc w:val="both"/>
        <w:rPr>
          <w:rFonts w:ascii="Arial" w:eastAsia="Times New Roman" w:hAnsi="Arial" w:cs="Arial"/>
          <w:color w:val="000000"/>
          <w:sz w:val="20"/>
        </w:rPr>
      </w:pPr>
      <w:r w:rsidRPr="002E66F1">
        <w:rPr>
          <w:rFonts w:ascii="Arial" w:eastAsia="Times New Roman" w:hAnsi="Arial" w:cs="Arial"/>
          <w:color w:val="000000"/>
          <w:sz w:val="20"/>
        </w:rPr>
        <w:t xml:space="preserve">Mihalopoulos C, McCrone P, Knapp M, Johannessen JO, Malla A,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2012. The costs of early intervention in psychosis: Restoring the balance. Australian and New Zealand Journal of Psychiatry 46(9): 808-811.</w:t>
      </w:r>
    </w:p>
    <w:p w:rsidR="00367903" w:rsidRPr="002E66F1" w:rsidRDefault="0016699E" w:rsidP="00367903">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b/>
          <w:color w:val="000000"/>
          <w:sz w:val="20"/>
        </w:rPr>
        <w:t>McGorry P</w:t>
      </w:r>
      <w:r w:rsidR="009A3EEB">
        <w:rPr>
          <w:rFonts w:ascii="Arial" w:eastAsia="Times New Roman" w:hAnsi="Arial" w:cs="Arial"/>
          <w:color w:val="000000"/>
          <w:sz w:val="20"/>
        </w:rPr>
        <w:t>. 2012.</w:t>
      </w:r>
      <w:r w:rsidRPr="002E66F1">
        <w:rPr>
          <w:rFonts w:ascii="Arial" w:eastAsia="Times New Roman" w:hAnsi="Arial" w:cs="Arial"/>
          <w:color w:val="000000"/>
          <w:sz w:val="20"/>
        </w:rPr>
        <w:t xml:space="preserve"> At Issue: Cochrane, early intervention and mental health reform: analysis, paralysis or evidence-informed progress? Schizophrenia Bulletin 38(2):221-224.</w:t>
      </w:r>
    </w:p>
    <w:p w:rsidR="00B87395" w:rsidRPr="002E66F1" w:rsidRDefault="00B87395" w:rsidP="00B87395">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b/>
          <w:color w:val="000000"/>
          <w:sz w:val="20"/>
        </w:rPr>
        <w:t>McGorry PD</w:t>
      </w:r>
      <w:r w:rsidRPr="002E66F1">
        <w:rPr>
          <w:rFonts w:ascii="Arial" w:eastAsia="Times New Roman" w:hAnsi="Arial" w:cs="Arial"/>
          <w:color w:val="000000"/>
          <w:sz w:val="20"/>
        </w:rPr>
        <w:t xml:space="preserve">, Nelson B, Phillips LJ, Yuen HP, Francey S, Thampi A, Berger GE, Amminger GP, Simmons MB, Kelly D, Thompson AD, Yung AR. 2012. Randomized controlled trial of interventions for young people at ultra-high risk of psychosis: 12-month outcomes. Journal of Clinical Psychiatry </w:t>
      </w:r>
      <w:r w:rsidR="00DE5D10" w:rsidRPr="002E66F1">
        <w:rPr>
          <w:rFonts w:ascii="Arial" w:eastAsia="Times New Roman" w:hAnsi="Arial" w:cs="Arial"/>
          <w:color w:val="000000"/>
          <w:sz w:val="20"/>
        </w:rPr>
        <w:t>74:349-362.</w:t>
      </w:r>
    </w:p>
    <w:p w:rsidR="00C70251" w:rsidRPr="002E66F1" w:rsidRDefault="00C70251" w:rsidP="00C70251">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b/>
          <w:color w:val="000000"/>
          <w:sz w:val="20"/>
        </w:rPr>
        <w:t>McGorry PD</w:t>
      </w:r>
      <w:r w:rsidRPr="002E66F1">
        <w:rPr>
          <w:rFonts w:ascii="Arial" w:eastAsia="Times New Roman" w:hAnsi="Arial" w:cs="Arial"/>
          <w:color w:val="000000"/>
          <w:sz w:val="20"/>
        </w:rPr>
        <w:t>, Nelson B, Goldstone D. 2012. Providing care to young people with emerging risk of psychosis: balancing potential risks and benefits. Clinical Practice 9(6):669-682.</w:t>
      </w:r>
    </w:p>
    <w:p w:rsidR="00197269" w:rsidRPr="002E66F1" w:rsidRDefault="00197269" w:rsidP="00197269">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Morgan VA, Waterreus A, Jablensky A, Mackinnon A, McGrath JJ, Carr V, Bush R, Castle D, Cohen M, Harvey C, Galletly C, Stain HJ, Neil AL,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Hocking B, Shah S, Saw S. 2012. People living with psychotic illness in 2010: The second Australian national survey of psychosis. Australian and New Zealand Journal of Psychiatry, 46(8):735-752.</w:t>
      </w:r>
    </w:p>
    <w:p w:rsidR="00DC70DC" w:rsidRPr="002E66F1" w:rsidRDefault="00DC70DC" w:rsidP="00AF7A64">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Neilsen OB, Malhi GS, </w:t>
      </w:r>
      <w:r w:rsidRPr="002E66F1">
        <w:rPr>
          <w:rFonts w:ascii="Arial" w:eastAsia="Times New Roman" w:hAnsi="Arial" w:cs="Arial"/>
          <w:b/>
          <w:color w:val="000000"/>
          <w:sz w:val="20"/>
        </w:rPr>
        <w:t>McGorry PD</w:t>
      </w:r>
      <w:r w:rsidRPr="002E66F1">
        <w:rPr>
          <w:rFonts w:ascii="Arial" w:eastAsia="Times New Roman" w:hAnsi="Arial" w:cs="Arial"/>
          <w:color w:val="000000"/>
          <w:sz w:val="20"/>
        </w:rPr>
        <w:t>, Large MM. 2012. Overview of violence to self and others during the first episode of psychosis. Journal of Clinical Psychiatry 73(5):580-587.</w:t>
      </w:r>
    </w:p>
    <w:p w:rsidR="00367903" w:rsidRPr="002E66F1" w:rsidRDefault="00367903" w:rsidP="00367903">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Robinson J, Yuen HP, Gook S, Hughes A, Cosgrave E, Killackey E, Baker K, Jorm A,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Yung A. 2012. Can receipt of a regular postcard reduce suicide-related behaviour in young help seekers? Early Intervention in Psychiatry 6(2):145-152.</w:t>
      </w:r>
    </w:p>
    <w:p w:rsidR="00A3307E" w:rsidRPr="002E66F1" w:rsidRDefault="00A3307E" w:rsidP="00A3307E">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Rosen A, McGorry P, Hill H, Rosenberg S. 2012. The Independent Health Pricing Authority and mental health services: it is not a case of “one size fits all”. Medical Journal of Australia, 196(11):675-677.</w:t>
      </w:r>
    </w:p>
    <w:p w:rsidR="009C4391" w:rsidRPr="002E66F1" w:rsidRDefault="009C4391" w:rsidP="009C4391">
      <w:pPr>
        <w:numPr>
          <w:ilvl w:val="0"/>
          <w:numId w:val="10"/>
        </w:numPr>
        <w:suppressAutoHyphens/>
        <w:spacing w:after="120" w:line="276" w:lineRule="auto"/>
        <w:ind w:left="680" w:hanging="680"/>
        <w:jc w:val="both"/>
        <w:rPr>
          <w:rFonts w:ascii="Arial" w:hAnsi="Arial" w:cs="Arial"/>
          <w:sz w:val="20"/>
        </w:rPr>
      </w:pPr>
      <w:r w:rsidRPr="002E66F1">
        <w:rPr>
          <w:rStyle w:val="bold"/>
          <w:rFonts w:ascii="Arial" w:hAnsi="Arial" w:cs="Arial"/>
          <w:color w:val="000000"/>
          <w:sz w:val="20"/>
        </w:rPr>
        <w:t xml:space="preserve">Schimmelmann BG, Conus P, Cotton S, Kupferschimd S, </w:t>
      </w:r>
      <w:r w:rsidRPr="002E66F1">
        <w:rPr>
          <w:rStyle w:val="bold"/>
          <w:rFonts w:ascii="Arial" w:hAnsi="Arial" w:cs="Arial"/>
          <w:b/>
          <w:color w:val="000000"/>
          <w:sz w:val="20"/>
        </w:rPr>
        <w:t>McGorry PD</w:t>
      </w:r>
      <w:r w:rsidRPr="002E66F1">
        <w:rPr>
          <w:rStyle w:val="bold"/>
          <w:rFonts w:ascii="Arial" w:hAnsi="Arial" w:cs="Arial"/>
          <w:color w:val="000000"/>
          <w:sz w:val="20"/>
        </w:rPr>
        <w:t>, Lambert M</w:t>
      </w:r>
      <w:r w:rsidRPr="002E66F1">
        <w:rPr>
          <w:rFonts w:ascii="Arial" w:hAnsi="Arial" w:cs="Arial"/>
          <w:sz w:val="20"/>
        </w:rPr>
        <w:t>. Prevalence and impact of cannabis use disorders in adolescents with early onset first episode psychosis. European Psychiatry 27(6):463-469.</w:t>
      </w:r>
    </w:p>
    <w:p w:rsidR="00700828" w:rsidRPr="002E66F1" w:rsidRDefault="00700828" w:rsidP="00700828">
      <w:pPr>
        <w:numPr>
          <w:ilvl w:val="0"/>
          <w:numId w:val="10"/>
        </w:numPr>
        <w:suppressAutoHyphens/>
        <w:spacing w:after="120" w:line="276" w:lineRule="auto"/>
        <w:ind w:left="737" w:hanging="737"/>
        <w:jc w:val="both"/>
        <w:rPr>
          <w:rFonts w:ascii="Arial" w:hAnsi="Arial" w:cs="Arial"/>
          <w:sz w:val="20"/>
        </w:rPr>
      </w:pPr>
      <w:r w:rsidRPr="002E66F1">
        <w:rPr>
          <w:rFonts w:ascii="Arial" w:hAnsi="Arial" w:cs="Arial"/>
          <w:sz w:val="20"/>
        </w:rPr>
        <w:lastRenderedPageBreak/>
        <w:t xml:space="preserve">Schottle D, Schimmelmann BG, Conus P, Cotton SM, Michel C, </w:t>
      </w:r>
      <w:r w:rsidRPr="002E66F1">
        <w:rPr>
          <w:rFonts w:ascii="Arial" w:hAnsi="Arial" w:cs="Arial"/>
          <w:b/>
          <w:sz w:val="20"/>
        </w:rPr>
        <w:t>McGorry PD</w:t>
      </w:r>
      <w:r w:rsidRPr="002E66F1">
        <w:rPr>
          <w:rFonts w:ascii="Arial" w:hAnsi="Arial" w:cs="Arial"/>
          <w:sz w:val="20"/>
        </w:rPr>
        <w:t>, Karow A, Naber D, Lambert M. 2012. Differentiating schizoaffective and bipolar I disorder in first-episode psychotic mania. Schizophrenia Research 140(1-3): 31-36.</w:t>
      </w:r>
    </w:p>
    <w:p w:rsidR="00A3307E" w:rsidRPr="002E66F1" w:rsidRDefault="004A0268" w:rsidP="00A3307E">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Waghorn G, Saha S, Harvey C, Morgan VA, Waterreus A, Bush R, Castle D, Galletly C, Stain HJ, Neil AL, </w:t>
      </w:r>
      <w:r w:rsidRPr="002E66F1">
        <w:rPr>
          <w:rFonts w:ascii="Arial" w:hAnsi="Arial" w:cs="Arial"/>
          <w:b/>
          <w:sz w:val="20"/>
        </w:rPr>
        <w:t>McGorry P</w:t>
      </w:r>
      <w:r w:rsidRPr="002E66F1">
        <w:rPr>
          <w:rFonts w:ascii="Arial" w:hAnsi="Arial" w:cs="Arial"/>
          <w:sz w:val="20"/>
        </w:rPr>
        <w:t>, McGrath JJ. 2012. Earning and learning in those with psychotic disorders: the second Australian national survey of psychosis. Australian and New Zealand Journal of Psychiatry 46(8):</w:t>
      </w:r>
      <w:r w:rsidR="00E93FBC" w:rsidRPr="002E66F1">
        <w:rPr>
          <w:rFonts w:ascii="Arial" w:hAnsi="Arial" w:cs="Arial"/>
          <w:sz w:val="20"/>
        </w:rPr>
        <w:t>774-785.</w:t>
      </w:r>
    </w:p>
    <w:p w:rsidR="00367903" w:rsidRPr="002E66F1" w:rsidRDefault="00367903" w:rsidP="00367903">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Whitford TJ, Wood SJ, Yung A, Cocchi L, Berger G, Shenton ME, Kubicki M, Phillips L, Velakoulis D, Yolken RH, Pantelis C, </w:t>
      </w:r>
      <w:r w:rsidRPr="002E66F1">
        <w:rPr>
          <w:rFonts w:ascii="Arial" w:hAnsi="Arial" w:cs="Arial"/>
          <w:b/>
          <w:sz w:val="20"/>
        </w:rPr>
        <w:t>McGorry P</w:t>
      </w:r>
      <w:r w:rsidRPr="002E66F1">
        <w:rPr>
          <w:rFonts w:ascii="Arial" w:hAnsi="Arial" w:cs="Arial"/>
          <w:sz w:val="20"/>
        </w:rPr>
        <w:t>, Amminger GP. 2012. Structural abnormalities in the cuneus associated with Herpes Simplex Virus (type 1) infection in people at ultra high risk of developing psychosis. Schizophrenia Research 135(1-3):175-180.</w:t>
      </w:r>
    </w:p>
    <w:p w:rsidR="00B87395" w:rsidRPr="002E66F1" w:rsidRDefault="00B87395" w:rsidP="00367903">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Xenitidis K, Campbell C, Francey SM, </w:t>
      </w:r>
      <w:r w:rsidRPr="002E66F1">
        <w:rPr>
          <w:rFonts w:ascii="Arial" w:hAnsi="Arial" w:cs="Arial"/>
          <w:b/>
          <w:sz w:val="20"/>
        </w:rPr>
        <w:t>McGorry P</w:t>
      </w:r>
      <w:r w:rsidRPr="002E66F1">
        <w:rPr>
          <w:rFonts w:ascii="Arial" w:hAnsi="Arial" w:cs="Arial"/>
          <w:sz w:val="20"/>
        </w:rPr>
        <w:t>, Nelson B. 2012. Embracing patient choice. British Journal of Psychiatry 201:493-494.</w:t>
      </w:r>
    </w:p>
    <w:p w:rsidR="004A525B" w:rsidRPr="002E66F1" w:rsidRDefault="004A525B" w:rsidP="004A525B">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Yucel M, Bora E, Lubman DI, Solowij N, Brewer WJ, Cotton SM, Conus P, Takagi MJ, Fornito A, Wood SJ, </w:t>
      </w:r>
      <w:r w:rsidRPr="002E66F1">
        <w:rPr>
          <w:rFonts w:ascii="Arial" w:hAnsi="Arial" w:cs="Arial"/>
          <w:b/>
          <w:sz w:val="20"/>
        </w:rPr>
        <w:t>McGorry PD</w:t>
      </w:r>
      <w:r w:rsidRPr="002E66F1">
        <w:rPr>
          <w:rFonts w:ascii="Arial" w:hAnsi="Arial" w:cs="Arial"/>
          <w:sz w:val="20"/>
        </w:rPr>
        <w:t xml:space="preserve">, Pantelis C. 2012. </w:t>
      </w:r>
      <w:r w:rsidR="00E939A2" w:rsidRPr="002E66F1">
        <w:rPr>
          <w:rFonts w:ascii="Arial" w:eastAsia="Times New Roman" w:hAnsi="Arial" w:cs="Arial"/>
          <w:sz w:val="20"/>
          <w:lang w:eastAsia="en-AU"/>
        </w:rPr>
        <w:t>The i</w:t>
      </w:r>
      <w:r w:rsidRPr="002E66F1">
        <w:rPr>
          <w:rFonts w:ascii="Arial" w:eastAsia="Times New Roman" w:hAnsi="Arial" w:cs="Arial"/>
          <w:sz w:val="20"/>
          <w:lang w:eastAsia="en-AU"/>
        </w:rPr>
        <w:t>mpact of cannabis use on cognitive functioning in patients with schizophrenia: a meta-analysis of existing findings and new data in a first-episode sample. Schizophrenia Bulletin 38(2):316-330.</w:t>
      </w:r>
    </w:p>
    <w:p w:rsidR="00311522" w:rsidRPr="002E66F1" w:rsidRDefault="00311522" w:rsidP="00311522">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Yung AR, Woods SW, Ruhrmann S, Addington J, Schultze-Lutter F, Cornblatt B, Amminger GP, Bechdolf A, Birchwood M, Borgwardt S, Cannon TD, de Haan L, French P, Fusar-Poli P, Keshavan M, Klosterkotter J, Kwon JS, </w:t>
      </w:r>
      <w:r w:rsidRPr="002E66F1">
        <w:rPr>
          <w:rFonts w:ascii="Arial" w:eastAsia="Times New Roman" w:hAnsi="Arial" w:cs="Arial"/>
          <w:b/>
          <w:color w:val="000000"/>
          <w:sz w:val="20"/>
        </w:rPr>
        <w:t>McGorry PD</w:t>
      </w:r>
      <w:r w:rsidRPr="002E66F1">
        <w:rPr>
          <w:rFonts w:ascii="Arial" w:eastAsia="Times New Roman" w:hAnsi="Arial" w:cs="Arial"/>
          <w:color w:val="000000"/>
          <w:sz w:val="20"/>
        </w:rPr>
        <w:t>, McGuire P, Mizuno M, Morrison AP, Riecher-Rossler A, Salokangas RKR, Siedman LJ, Suzuki M, Valmaggia L, van der Gaag M, Wood SJ, McGlashan T. 2012. Wither the attenuated psychosis syndrome? Schizophrenia Bulletin 38(6):1130-1134.</w:t>
      </w:r>
    </w:p>
    <w:p w:rsidR="00F466AA" w:rsidRPr="002E66F1" w:rsidRDefault="00F466AA" w:rsidP="00F466AA">
      <w:pPr>
        <w:suppressAutoHyphens/>
        <w:spacing w:after="120" w:line="276" w:lineRule="auto"/>
        <w:jc w:val="both"/>
        <w:rPr>
          <w:rFonts w:ascii="Arial" w:hAnsi="Arial" w:cs="Arial"/>
          <w:sz w:val="20"/>
        </w:rPr>
      </w:pPr>
    </w:p>
    <w:p w:rsidR="00F466AA" w:rsidRPr="002E66F1" w:rsidRDefault="00F466AA" w:rsidP="00576CE7">
      <w:pPr>
        <w:pStyle w:val="Heading3"/>
      </w:pPr>
      <w:bookmarkStart w:id="43" w:name="_Toc393284095"/>
      <w:r w:rsidRPr="002E66F1">
        <w:t>2013</w:t>
      </w:r>
      <w:bookmarkEnd w:id="43"/>
    </w:p>
    <w:p w:rsidR="00F466AA" w:rsidRPr="002E66F1" w:rsidRDefault="00F466AA" w:rsidP="00F466AA">
      <w:pPr>
        <w:suppressAutoHyphens/>
        <w:spacing w:after="120" w:line="276" w:lineRule="auto"/>
        <w:jc w:val="both"/>
        <w:rPr>
          <w:rFonts w:ascii="Arial" w:hAnsi="Arial" w:cs="Arial"/>
          <w:sz w:val="20"/>
        </w:rPr>
      </w:pPr>
    </w:p>
    <w:p w:rsidR="00AC77AC" w:rsidRPr="00AC77AC" w:rsidRDefault="00AC77AC" w:rsidP="00AC77AC">
      <w:pPr>
        <w:numPr>
          <w:ilvl w:val="0"/>
          <w:numId w:val="10"/>
        </w:numPr>
        <w:suppressAutoHyphens/>
        <w:spacing w:after="120" w:line="276" w:lineRule="auto"/>
        <w:ind w:left="680" w:hanging="680"/>
        <w:jc w:val="both"/>
        <w:rPr>
          <w:rFonts w:ascii="Arial" w:hAnsi="Arial" w:cs="Arial"/>
          <w:sz w:val="20"/>
        </w:rPr>
      </w:pPr>
      <w:r w:rsidRPr="00AC77AC">
        <w:rPr>
          <w:rFonts w:ascii="Arial" w:hAnsi="Arial" w:cs="Arial"/>
          <w:sz w:val="20"/>
        </w:rPr>
        <w:t>Allot K, Yuen HP, Garner B, Bendall S, Killackey EJ, Alvarez-Jimenez M, Phassouliotis C, Markulev C, Yun Y</w:t>
      </w:r>
      <w:r w:rsidRPr="00AC77AC">
        <w:rPr>
          <w:rFonts w:ascii="Arial" w:hAnsi="Arial" w:cs="Arial"/>
          <w:b/>
          <w:sz w:val="20"/>
        </w:rPr>
        <w:t>, McGorry PD</w:t>
      </w:r>
      <w:r w:rsidRPr="00AC77AC">
        <w:rPr>
          <w:rFonts w:ascii="Arial" w:hAnsi="Arial" w:cs="Arial"/>
          <w:sz w:val="20"/>
        </w:rPr>
        <w:t>, Phillips LJ. 2013. Relationship between vocational status and perceived stress and daily hassles in first-episode psychosis: an exploratory study. Social Psychiatry and Psychiatri</w:t>
      </w:r>
      <w:r>
        <w:rPr>
          <w:rFonts w:ascii="Arial" w:hAnsi="Arial" w:cs="Arial"/>
          <w:sz w:val="20"/>
        </w:rPr>
        <w:t>c Epidemiology 48(7):1045-1052.</w:t>
      </w:r>
    </w:p>
    <w:p w:rsidR="002B3BAA" w:rsidRDefault="00842EC2" w:rsidP="007743F2">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Alvarez-Jimenez M, Killackey E, Gleeson J, Bendall S, </w:t>
      </w:r>
      <w:r w:rsidRPr="002E66F1">
        <w:rPr>
          <w:rFonts w:ascii="Arial" w:hAnsi="Arial" w:cs="Arial"/>
          <w:b/>
          <w:sz w:val="20"/>
        </w:rPr>
        <w:t>McGorry PD</w:t>
      </w:r>
      <w:r w:rsidRPr="002E66F1">
        <w:rPr>
          <w:rFonts w:ascii="Arial" w:hAnsi="Arial" w:cs="Arial"/>
          <w:sz w:val="20"/>
        </w:rPr>
        <w:t xml:space="preserve">, Lederman R, Wadley G, Vargas S, Chinnery GL, Larkin M. 2013. On the HORYZON: moderated online social therapy for long term recovery in first episode psychosis. Schizophrenia Research </w:t>
      </w:r>
      <w:r w:rsidR="00311522" w:rsidRPr="002E66F1">
        <w:rPr>
          <w:rFonts w:ascii="Arial" w:hAnsi="Arial" w:cs="Arial"/>
          <w:sz w:val="20"/>
        </w:rPr>
        <w:t>143(1):143-149.</w:t>
      </w:r>
    </w:p>
    <w:p w:rsidR="006A3651" w:rsidRDefault="006A3651" w:rsidP="007743F2">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Amminger GP, Chanen AM, Ohmann S, Klier CM, Mohasseb N, Bechdolf A, Nelson B, Thompson A, </w:t>
      </w:r>
      <w:r w:rsidRPr="006A3651">
        <w:rPr>
          <w:rFonts w:ascii="Arial" w:hAnsi="Arial" w:cs="Arial"/>
          <w:b/>
          <w:sz w:val="20"/>
        </w:rPr>
        <w:t>McGorry PD</w:t>
      </w:r>
      <w:r>
        <w:rPr>
          <w:rFonts w:ascii="Arial" w:hAnsi="Arial" w:cs="Arial"/>
          <w:sz w:val="20"/>
        </w:rPr>
        <w:t>, Yung AR, Schaefer MR. 2013. Omega-3 fatty acid supplementation in adolescents with borderline personality disorder and ultra-high risk criteria for psychosis: A post-hoc subgroup analysis of a double-blind, randomized controlled trial. Canadian Journal of Psychiatry 57:402-408.</w:t>
      </w:r>
    </w:p>
    <w:p w:rsidR="00502330" w:rsidRDefault="00502330" w:rsidP="00502330">
      <w:pPr>
        <w:numPr>
          <w:ilvl w:val="0"/>
          <w:numId w:val="10"/>
        </w:numPr>
        <w:suppressAutoHyphens/>
        <w:spacing w:after="120" w:line="276" w:lineRule="auto"/>
        <w:ind w:left="680" w:hanging="680"/>
        <w:jc w:val="both"/>
        <w:rPr>
          <w:rFonts w:ascii="Arial" w:hAnsi="Arial" w:cs="Arial"/>
          <w:sz w:val="20"/>
        </w:rPr>
      </w:pPr>
      <w:r w:rsidRPr="00502330">
        <w:rPr>
          <w:rFonts w:ascii="Arial" w:hAnsi="Arial" w:cs="Arial"/>
          <w:sz w:val="20"/>
        </w:rPr>
        <w:t xml:space="preserve">Bagney A, Rodriguez-Jimenez R, Martinez-Gras I, Sanchez-Morla EM, Santos JL, Jimenez-Arriero MA, Lobo A, </w:t>
      </w:r>
      <w:r w:rsidRPr="00502330">
        <w:rPr>
          <w:rFonts w:ascii="Arial" w:hAnsi="Arial" w:cs="Arial"/>
          <w:b/>
          <w:sz w:val="20"/>
        </w:rPr>
        <w:t>McGorry PD</w:t>
      </w:r>
      <w:r w:rsidRPr="00502330">
        <w:rPr>
          <w:rFonts w:ascii="Arial" w:hAnsi="Arial" w:cs="Arial"/>
          <w:sz w:val="20"/>
        </w:rPr>
        <w:t>, Palomo T. 2012. Negative symptoms and executive functioning in schizophrenia: does their relationship change with illness duration? Psychopathology</w:t>
      </w:r>
      <w:r>
        <w:rPr>
          <w:rFonts w:ascii="Arial" w:hAnsi="Arial" w:cs="Arial"/>
          <w:sz w:val="20"/>
        </w:rPr>
        <w:t xml:space="preserve"> 46(4):241-248.</w:t>
      </w:r>
    </w:p>
    <w:p w:rsidR="00502330" w:rsidRPr="00502330" w:rsidRDefault="00502330" w:rsidP="00502330">
      <w:pPr>
        <w:numPr>
          <w:ilvl w:val="0"/>
          <w:numId w:val="10"/>
        </w:numPr>
        <w:suppressAutoHyphens/>
        <w:spacing w:after="120" w:line="276" w:lineRule="auto"/>
        <w:ind w:left="680" w:hanging="680"/>
        <w:jc w:val="both"/>
        <w:rPr>
          <w:rFonts w:ascii="Arial" w:hAnsi="Arial" w:cs="Arial"/>
          <w:sz w:val="20"/>
        </w:rPr>
      </w:pPr>
      <w:r w:rsidRPr="00502330">
        <w:rPr>
          <w:rFonts w:ascii="Arial" w:hAnsi="Arial" w:cs="Arial"/>
          <w:sz w:val="20"/>
        </w:rPr>
        <w:t>Bartholomeusz CF, Whittle SL, Montague A, Ansell B, McGorry PD, Velakoulis D, Pantelis C, Wood SJ. 2013. Sulcogyral patterns and morphological abnormalities of the orbitofrontal cortex in psychosis. Progess in Neuropsychopharmacology and Biological Psychiatry</w:t>
      </w:r>
      <w:r>
        <w:rPr>
          <w:rFonts w:ascii="Arial" w:hAnsi="Arial" w:cs="Arial"/>
          <w:sz w:val="20"/>
        </w:rPr>
        <w:t xml:space="preserve"> 44:168-177.</w:t>
      </w:r>
    </w:p>
    <w:p w:rsidR="00D64BD1" w:rsidRDefault="00D64BD1" w:rsidP="00D64BD1">
      <w:pPr>
        <w:numPr>
          <w:ilvl w:val="0"/>
          <w:numId w:val="10"/>
        </w:numPr>
        <w:suppressAutoHyphens/>
        <w:spacing w:after="120" w:line="276" w:lineRule="auto"/>
        <w:ind w:left="680" w:hanging="680"/>
        <w:jc w:val="both"/>
        <w:rPr>
          <w:rFonts w:ascii="Arial" w:hAnsi="Arial" w:cs="Arial"/>
          <w:sz w:val="20"/>
        </w:rPr>
      </w:pPr>
      <w:r w:rsidRPr="00AC77AC">
        <w:rPr>
          <w:rFonts w:ascii="Arial" w:hAnsi="Arial" w:cs="Arial"/>
          <w:sz w:val="20"/>
        </w:rPr>
        <w:t>Bendall S, Allot K, Jovev M, Marois MJ, Killackey EJ, Gleeson JF, Alvarez-Jimenez M,</w:t>
      </w:r>
      <w:r w:rsidRPr="00AC77AC">
        <w:rPr>
          <w:rFonts w:ascii="Arial" w:hAnsi="Arial" w:cs="Arial"/>
          <w:b/>
          <w:sz w:val="20"/>
        </w:rPr>
        <w:t xml:space="preserve"> McGorry PD</w:t>
      </w:r>
      <w:r w:rsidRPr="00AC77AC">
        <w:rPr>
          <w:rFonts w:ascii="Arial" w:hAnsi="Arial" w:cs="Arial"/>
          <w:sz w:val="20"/>
        </w:rPr>
        <w:t>, Jackson HJ. 2013. Therapy contamination as a measure of therapist treatment adherence in a trial of cognitive behaviour therapy versus befriending for pyschosis. Behaviou</w:t>
      </w:r>
      <w:r>
        <w:rPr>
          <w:rFonts w:ascii="Arial" w:hAnsi="Arial" w:cs="Arial"/>
          <w:sz w:val="20"/>
        </w:rPr>
        <w:t>ral and Cognitive Psychotherapy 29: 1-14</w:t>
      </w:r>
      <w:r w:rsidRPr="00AC77AC">
        <w:rPr>
          <w:rFonts w:ascii="Arial" w:hAnsi="Arial" w:cs="Arial"/>
          <w:sz w:val="20"/>
        </w:rPr>
        <w:t>.</w:t>
      </w:r>
    </w:p>
    <w:p w:rsidR="00311522" w:rsidRDefault="00311522" w:rsidP="00F466AA">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Bendall S, Alvarez-Jimenez M, Nelson B, </w:t>
      </w:r>
      <w:r w:rsidRPr="002E66F1">
        <w:rPr>
          <w:rFonts w:ascii="Arial" w:hAnsi="Arial" w:cs="Arial"/>
          <w:b/>
          <w:sz w:val="20"/>
        </w:rPr>
        <w:t>McGorry PD</w:t>
      </w:r>
      <w:r w:rsidRPr="002E66F1">
        <w:rPr>
          <w:rFonts w:ascii="Arial" w:hAnsi="Arial" w:cs="Arial"/>
          <w:sz w:val="20"/>
        </w:rPr>
        <w:t>. 2013. Childhood trauma and psychosis: new perspectives on aetiology and treatment. Early Intervention in Psychiatry 7(1):1-4.</w:t>
      </w:r>
    </w:p>
    <w:p w:rsidR="00C22EC1" w:rsidRDefault="00C22EC1" w:rsidP="00F466AA">
      <w:pPr>
        <w:numPr>
          <w:ilvl w:val="0"/>
          <w:numId w:val="10"/>
        </w:numPr>
        <w:spacing w:after="120" w:line="276" w:lineRule="auto"/>
        <w:ind w:left="680" w:hanging="680"/>
        <w:jc w:val="both"/>
        <w:rPr>
          <w:rFonts w:ascii="Arial" w:hAnsi="Arial" w:cs="Arial"/>
          <w:sz w:val="20"/>
        </w:rPr>
      </w:pPr>
      <w:r>
        <w:rPr>
          <w:rFonts w:ascii="Arial" w:hAnsi="Arial" w:cs="Arial"/>
          <w:sz w:val="20"/>
        </w:rPr>
        <w:lastRenderedPageBreak/>
        <w:t xml:space="preserve">Bendall S, Hulbert CA, Alvarez-Jimenez M, Allot K, </w:t>
      </w:r>
      <w:r w:rsidRPr="00C22EC1">
        <w:rPr>
          <w:rFonts w:ascii="Arial" w:hAnsi="Arial" w:cs="Arial"/>
          <w:b/>
          <w:sz w:val="20"/>
        </w:rPr>
        <w:t>McGorry PD</w:t>
      </w:r>
      <w:r>
        <w:rPr>
          <w:rFonts w:ascii="Arial" w:hAnsi="Arial" w:cs="Arial"/>
          <w:sz w:val="20"/>
        </w:rPr>
        <w:t>, Jackson HJ. 2013. Testing a model of the relationship between childhood sexual abuse and psychosis in a first-episode psychosis group: The role of hallucinations and delusions, posttraumatic intrusions, and selective attention. Journal of Nervous and Mental Diseases 201(11):941-947.</w:t>
      </w:r>
    </w:p>
    <w:p w:rsidR="00C875D1" w:rsidRDefault="00C875D1" w:rsidP="00C875D1">
      <w:pPr>
        <w:numPr>
          <w:ilvl w:val="0"/>
          <w:numId w:val="10"/>
        </w:numPr>
        <w:suppressAutoHyphens/>
        <w:spacing w:after="120" w:line="276" w:lineRule="auto"/>
        <w:ind w:left="680" w:hanging="680"/>
        <w:jc w:val="both"/>
        <w:rPr>
          <w:rFonts w:ascii="Arial" w:hAnsi="Arial" w:cs="Arial"/>
          <w:sz w:val="20"/>
        </w:rPr>
      </w:pPr>
      <w:r w:rsidRPr="002E66F1">
        <w:rPr>
          <w:rFonts w:ascii="Arial" w:hAnsi="Arial" w:cs="Arial"/>
          <w:sz w:val="20"/>
        </w:rPr>
        <w:t xml:space="preserve">Bousman CA, Yung AR, Pantelis C, Ellis JA, Chavez RA, Nelson B, Lin A, Wood SJ, Amminger GP, Velakoulis D, </w:t>
      </w:r>
      <w:r w:rsidRPr="002E66F1">
        <w:rPr>
          <w:rFonts w:ascii="Arial" w:hAnsi="Arial" w:cs="Arial"/>
          <w:b/>
          <w:sz w:val="20"/>
        </w:rPr>
        <w:t>McGorry PD</w:t>
      </w:r>
      <w:r w:rsidRPr="002E66F1">
        <w:rPr>
          <w:rFonts w:ascii="Arial" w:hAnsi="Arial" w:cs="Arial"/>
          <w:sz w:val="20"/>
        </w:rPr>
        <w:t>, Everall IP, Foley DL. 2013. Effects of NRG1 and DAOA genetic variation on transition to psychosis in individuals at ultra-high risk of psych</w:t>
      </w:r>
      <w:r>
        <w:rPr>
          <w:rFonts w:ascii="Arial" w:hAnsi="Arial" w:cs="Arial"/>
          <w:sz w:val="20"/>
        </w:rPr>
        <w:t>osis. Translational Psychiatry 3:e251.</w:t>
      </w:r>
    </w:p>
    <w:p w:rsidR="00B658D4" w:rsidRPr="00B658D4" w:rsidRDefault="00B658D4" w:rsidP="00B658D4">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Bowman S, Alvarez-Jimenez M, Wade D, </w:t>
      </w:r>
      <w:r w:rsidRPr="00FA5435">
        <w:rPr>
          <w:rFonts w:ascii="Arial" w:hAnsi="Arial" w:cs="Arial"/>
          <w:b/>
          <w:sz w:val="20"/>
        </w:rPr>
        <w:t>McGorry P</w:t>
      </w:r>
      <w:r>
        <w:rPr>
          <w:rFonts w:ascii="Arial" w:hAnsi="Arial" w:cs="Arial"/>
          <w:sz w:val="20"/>
        </w:rPr>
        <w:t>, Howie L. 2013. Forgotten family members: The importance of siblings in early psychosis. Early Intervention in Psychiatry</w:t>
      </w:r>
      <w:r w:rsidRPr="00B658D4">
        <w:rPr>
          <w:rFonts w:ascii="Arial" w:hAnsi="Arial" w:cs="Arial"/>
          <w:sz w:val="20"/>
        </w:rPr>
        <w:t xml:space="preserve"> 10.1111/eip.12068</w:t>
      </w:r>
      <w:r>
        <w:rPr>
          <w:rFonts w:ascii="Arial" w:hAnsi="Arial" w:cs="Arial"/>
          <w:sz w:val="20"/>
        </w:rPr>
        <w:t>.</w:t>
      </w:r>
    </w:p>
    <w:p w:rsidR="002B3BAA" w:rsidRPr="002E66F1" w:rsidRDefault="002B3BAA" w:rsidP="00F466AA">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Cotton SM, Lambert M, Berk M, Schimmelmann BG, Butselaar FJ, </w:t>
      </w:r>
      <w:r w:rsidRPr="002E66F1">
        <w:rPr>
          <w:rFonts w:ascii="Arial" w:hAnsi="Arial" w:cs="Arial"/>
          <w:b/>
          <w:sz w:val="20"/>
        </w:rPr>
        <w:t>McGorry PD</w:t>
      </w:r>
      <w:r w:rsidRPr="002E66F1">
        <w:rPr>
          <w:rFonts w:ascii="Arial" w:hAnsi="Arial" w:cs="Arial"/>
          <w:sz w:val="20"/>
        </w:rPr>
        <w:t>, Conus P. 2013. Gender differences in first episode psychotic mania. BMC Psychiatry March 13:13:82.</w:t>
      </w:r>
    </w:p>
    <w:p w:rsidR="00C875D1" w:rsidRDefault="0088492B" w:rsidP="00F466AA">
      <w:pPr>
        <w:numPr>
          <w:ilvl w:val="0"/>
          <w:numId w:val="10"/>
        </w:numPr>
        <w:spacing w:after="120" w:line="276" w:lineRule="auto"/>
        <w:ind w:left="680" w:hanging="680"/>
        <w:jc w:val="both"/>
        <w:rPr>
          <w:rFonts w:ascii="Arial" w:hAnsi="Arial" w:cs="Arial"/>
          <w:sz w:val="20"/>
        </w:rPr>
      </w:pPr>
      <w:r w:rsidRPr="00C875D1">
        <w:rPr>
          <w:rFonts w:ascii="Arial" w:hAnsi="Arial" w:cs="Arial"/>
          <w:sz w:val="20"/>
        </w:rPr>
        <w:t xml:space="preserve">Cotton SM, Lambert M, Schimmelman BG, Mackinnon A, Gleeson JF, Berk M, Hides L, Chanen AM, Scott J, Schottle D, </w:t>
      </w:r>
      <w:r w:rsidRPr="00C875D1">
        <w:rPr>
          <w:rFonts w:ascii="Arial" w:hAnsi="Arial" w:cs="Arial"/>
          <w:b/>
          <w:sz w:val="20"/>
        </w:rPr>
        <w:t>McGorry PD</w:t>
      </w:r>
      <w:r w:rsidRPr="00C875D1">
        <w:rPr>
          <w:rFonts w:ascii="Arial" w:hAnsi="Arial" w:cs="Arial"/>
          <w:sz w:val="20"/>
        </w:rPr>
        <w:t xml:space="preserve">, Conus P. 2013. Differences between first episode schizophrenia and schizoaffective disorder. Schizophrenia Research, </w:t>
      </w:r>
      <w:r w:rsidR="00C875D1">
        <w:rPr>
          <w:rFonts w:ascii="Arial" w:hAnsi="Arial" w:cs="Arial"/>
          <w:sz w:val="20"/>
        </w:rPr>
        <w:t>147(1):169-174.</w:t>
      </w:r>
    </w:p>
    <w:p w:rsidR="00B658D4" w:rsidRPr="00B658D4" w:rsidRDefault="00B658D4" w:rsidP="00B658D4">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Conus P, McNeil C, </w:t>
      </w:r>
      <w:r w:rsidRPr="00C22EC1">
        <w:rPr>
          <w:rFonts w:ascii="Arial" w:hAnsi="Arial" w:cs="Arial"/>
          <w:b/>
          <w:sz w:val="20"/>
        </w:rPr>
        <w:t>McGorry PD</w:t>
      </w:r>
      <w:r>
        <w:rPr>
          <w:rFonts w:ascii="Arial" w:hAnsi="Arial" w:cs="Arial"/>
          <w:sz w:val="20"/>
        </w:rPr>
        <w:t xml:space="preserve">. 2013. Public health significance of bipolar disorder: Implications for early intervention and prevention. Bipolar Disorders </w:t>
      </w:r>
      <w:r w:rsidRPr="00B658D4">
        <w:rPr>
          <w:rFonts w:ascii="Arial" w:hAnsi="Arial" w:cs="Arial"/>
          <w:sz w:val="20"/>
        </w:rPr>
        <w:t>10.1111/bdi.12137</w:t>
      </w:r>
      <w:r>
        <w:rPr>
          <w:rFonts w:ascii="Arial" w:hAnsi="Arial" w:cs="Arial"/>
          <w:sz w:val="20"/>
        </w:rPr>
        <w:t>.</w:t>
      </w:r>
    </w:p>
    <w:p w:rsidR="0088492B" w:rsidRDefault="0088492B" w:rsidP="00F466AA">
      <w:pPr>
        <w:numPr>
          <w:ilvl w:val="0"/>
          <w:numId w:val="10"/>
        </w:numPr>
        <w:spacing w:after="120" w:line="276" w:lineRule="auto"/>
        <w:ind w:left="680" w:hanging="680"/>
        <w:jc w:val="both"/>
        <w:rPr>
          <w:rFonts w:ascii="Arial" w:hAnsi="Arial" w:cs="Arial"/>
          <w:sz w:val="20"/>
        </w:rPr>
      </w:pPr>
      <w:r w:rsidRPr="00C875D1">
        <w:rPr>
          <w:rFonts w:ascii="Arial" w:hAnsi="Arial" w:cs="Arial"/>
          <w:sz w:val="20"/>
        </w:rPr>
        <w:t xml:space="preserve">Coughlan H, Cannon M, Shiers D, Power P, Barry C, Bates T, Birchwood M, Buckley S, Chambers D, Davidson S, Duffy M, Gavin B, Healy C, Keeley H, Maher M, Tanti C, </w:t>
      </w:r>
      <w:r w:rsidRPr="00C875D1">
        <w:rPr>
          <w:rFonts w:ascii="Arial" w:hAnsi="Arial" w:cs="Arial"/>
          <w:b/>
          <w:sz w:val="20"/>
        </w:rPr>
        <w:t>McGorry P</w:t>
      </w:r>
      <w:r w:rsidRPr="00C875D1">
        <w:rPr>
          <w:rFonts w:ascii="Arial" w:hAnsi="Arial" w:cs="Arial"/>
          <w:sz w:val="20"/>
        </w:rPr>
        <w:t>. 2013. Towards a new paradigm of care: The International Declaration on Youth Mental Health. Early Intervention in Psychiatry 7(2):103-108.</w:t>
      </w:r>
    </w:p>
    <w:p w:rsidR="00B658D4" w:rsidRPr="00B658D4" w:rsidRDefault="00B658D4" w:rsidP="00B658D4">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Gairns S, Alvarez-Jimenez M, Hulbert C, </w:t>
      </w:r>
      <w:r w:rsidRPr="00FA5435">
        <w:rPr>
          <w:rFonts w:ascii="Arial" w:hAnsi="Arial" w:cs="Arial"/>
          <w:b/>
          <w:sz w:val="20"/>
        </w:rPr>
        <w:t>McGorry P</w:t>
      </w:r>
      <w:r>
        <w:rPr>
          <w:rFonts w:ascii="Arial" w:hAnsi="Arial" w:cs="Arial"/>
          <w:sz w:val="20"/>
        </w:rPr>
        <w:t xml:space="preserve">, Bendall S. 2013. Perceptions of clinicians treating young people with first-episode psychosis for post-traumatic stress disorder. Early Intervention in Psychiatry, </w:t>
      </w:r>
      <w:r w:rsidRPr="00B658D4">
        <w:rPr>
          <w:rFonts w:ascii="Arial" w:hAnsi="Arial" w:cs="Arial"/>
          <w:sz w:val="20"/>
        </w:rPr>
        <w:t>10.1111/eip.12065</w:t>
      </w:r>
      <w:r>
        <w:rPr>
          <w:rFonts w:ascii="Arial" w:hAnsi="Arial" w:cs="Arial"/>
          <w:sz w:val="20"/>
        </w:rPr>
        <w:t>.</w:t>
      </w:r>
    </w:p>
    <w:p w:rsidR="009D1B74" w:rsidRPr="009D1B74" w:rsidRDefault="009D1B74" w:rsidP="009D1B74">
      <w:pPr>
        <w:numPr>
          <w:ilvl w:val="0"/>
          <w:numId w:val="10"/>
        </w:numPr>
        <w:spacing w:after="120" w:line="276" w:lineRule="auto"/>
        <w:ind w:left="680" w:hanging="680"/>
        <w:jc w:val="both"/>
        <w:rPr>
          <w:rFonts w:ascii="Arial" w:hAnsi="Arial" w:cs="Arial"/>
          <w:sz w:val="20"/>
        </w:rPr>
      </w:pPr>
      <w:r w:rsidRPr="002E66F1">
        <w:rPr>
          <w:rFonts w:ascii="Arial" w:hAnsi="Arial" w:cs="Arial"/>
          <w:sz w:val="20"/>
        </w:rPr>
        <w:t>Gleeson JF, Cotton SM, Alvarez-Jimenez M, Wade D, Gee D, Crisp K, Pearce T, Spiliotacopoulos D, Newman B,</w:t>
      </w:r>
      <w:r w:rsidRPr="002E66F1">
        <w:rPr>
          <w:rFonts w:ascii="Arial" w:hAnsi="Arial" w:cs="Arial"/>
          <w:b/>
          <w:sz w:val="20"/>
        </w:rPr>
        <w:t xml:space="preserve"> McGorry PD</w:t>
      </w:r>
      <w:r w:rsidRPr="002E66F1">
        <w:rPr>
          <w:rFonts w:ascii="Arial" w:hAnsi="Arial" w:cs="Arial"/>
          <w:sz w:val="20"/>
        </w:rPr>
        <w:t>. 201</w:t>
      </w:r>
      <w:r>
        <w:rPr>
          <w:rFonts w:ascii="Arial" w:hAnsi="Arial" w:cs="Arial"/>
          <w:sz w:val="20"/>
        </w:rPr>
        <w:t>3</w:t>
      </w:r>
      <w:r w:rsidRPr="002E66F1">
        <w:rPr>
          <w:rFonts w:ascii="Arial" w:hAnsi="Arial" w:cs="Arial"/>
          <w:sz w:val="20"/>
        </w:rPr>
        <w:t>. A randomized controlled trial of relapse prevention therapy for first-episode psychosis patients: outcome at 30 month fol</w:t>
      </w:r>
      <w:r>
        <w:rPr>
          <w:rFonts w:ascii="Arial" w:hAnsi="Arial" w:cs="Arial"/>
          <w:sz w:val="20"/>
        </w:rPr>
        <w:t>low-up. Schizophrenia Bulletin 39(2):436-438.</w:t>
      </w:r>
    </w:p>
    <w:p w:rsidR="00AC3CA3" w:rsidRPr="002E66F1" w:rsidRDefault="00AC3CA3" w:rsidP="00AC3CA3">
      <w:pPr>
        <w:numPr>
          <w:ilvl w:val="0"/>
          <w:numId w:val="10"/>
        </w:numPr>
        <w:suppressAutoHyphens/>
        <w:spacing w:after="120" w:line="276" w:lineRule="auto"/>
        <w:ind w:left="680" w:hanging="680"/>
        <w:jc w:val="both"/>
        <w:rPr>
          <w:rFonts w:ascii="Arial" w:eastAsia="Times New Roman" w:hAnsi="Arial" w:cs="Arial"/>
          <w:color w:val="000000"/>
          <w:sz w:val="20"/>
        </w:rPr>
      </w:pPr>
      <w:r w:rsidRPr="002E66F1">
        <w:rPr>
          <w:rFonts w:ascii="Arial" w:hAnsi="Arial" w:cs="Arial"/>
          <w:sz w:val="20"/>
        </w:rPr>
        <w:t xml:space="preserve">Hasan A, Falkai P, Wobrock T, Lieberman J, Glenthoj B, Gattaz WF, Thibaut F, Moller HJ, WFSBP Task Force on Treatment Guidelines for Schizophrenia inc. </w:t>
      </w:r>
      <w:r w:rsidRPr="002E66F1">
        <w:rPr>
          <w:rFonts w:ascii="Arial" w:hAnsi="Arial" w:cs="Arial"/>
          <w:b/>
          <w:sz w:val="20"/>
        </w:rPr>
        <w:t>McGorry PD</w:t>
      </w:r>
      <w:r w:rsidRPr="002E66F1">
        <w:rPr>
          <w:rFonts w:ascii="Arial" w:hAnsi="Arial" w:cs="Arial"/>
          <w:sz w:val="20"/>
        </w:rPr>
        <w:t>. 2013. World Federation of Societies of Biological Psychiatry (WFSBP) guidelines for biological treatment of schizophrenia, Part 2: 2012 update on the long-term treatment of schizophrenia and the management of antipsychotic-induced side effects. World Journal of Biological Psychiatry 14(1):2-44.</w:t>
      </w:r>
    </w:p>
    <w:p w:rsidR="00F466AA" w:rsidRDefault="00F466AA" w:rsidP="00F466AA">
      <w:pPr>
        <w:numPr>
          <w:ilvl w:val="0"/>
          <w:numId w:val="10"/>
        </w:numPr>
        <w:spacing w:after="120" w:line="276" w:lineRule="auto"/>
        <w:ind w:left="680" w:hanging="680"/>
        <w:jc w:val="both"/>
        <w:rPr>
          <w:rFonts w:ascii="Arial" w:hAnsi="Arial" w:cs="Arial"/>
          <w:sz w:val="20"/>
        </w:rPr>
      </w:pPr>
      <w:r w:rsidRPr="002E66F1">
        <w:rPr>
          <w:rFonts w:ascii="Arial" w:hAnsi="Arial" w:cs="Arial"/>
          <w:sz w:val="20"/>
        </w:rPr>
        <w:t>Hickie IB, Scott EM, Hermens DF, Naismith SL, Guastella AJ, Kaur M, Sidis A, Whitwell B, Glozier N, Davenport T, Pantelis C, Wood SJ,</w:t>
      </w:r>
      <w:r w:rsidRPr="002E66F1">
        <w:rPr>
          <w:rFonts w:ascii="Arial" w:hAnsi="Arial" w:cs="Arial"/>
          <w:b/>
          <w:sz w:val="20"/>
        </w:rPr>
        <w:t xml:space="preserve"> McGorry PD</w:t>
      </w:r>
      <w:r w:rsidRPr="002E66F1">
        <w:rPr>
          <w:rFonts w:ascii="Arial" w:hAnsi="Arial" w:cs="Arial"/>
          <w:sz w:val="20"/>
        </w:rPr>
        <w:t>. 2013. Applying clinical staging to young people who present for mental health care. Early Intervention in Psychiatry 7(1):31-43.</w:t>
      </w:r>
    </w:p>
    <w:p w:rsidR="008411ED" w:rsidRDefault="008411ED" w:rsidP="00F466AA">
      <w:pPr>
        <w:numPr>
          <w:ilvl w:val="0"/>
          <w:numId w:val="10"/>
        </w:numPr>
        <w:spacing w:after="120" w:line="276" w:lineRule="auto"/>
        <w:ind w:left="680" w:hanging="680"/>
        <w:jc w:val="both"/>
        <w:rPr>
          <w:rFonts w:ascii="Arial" w:hAnsi="Arial" w:cs="Arial"/>
          <w:sz w:val="20"/>
        </w:rPr>
      </w:pPr>
      <w:r>
        <w:rPr>
          <w:rFonts w:ascii="Arial" w:hAnsi="Arial" w:cs="Arial"/>
          <w:sz w:val="20"/>
        </w:rPr>
        <w:t xml:space="preserve">Hickie IB, Scott J, Hermens DF, Scott EM, Naismith SL, Guastella AJ, Glozier N, </w:t>
      </w:r>
      <w:r w:rsidRPr="008411ED">
        <w:rPr>
          <w:rFonts w:ascii="Arial" w:hAnsi="Arial" w:cs="Arial"/>
          <w:b/>
          <w:sz w:val="20"/>
        </w:rPr>
        <w:t>McGorry PD</w:t>
      </w:r>
      <w:r>
        <w:rPr>
          <w:rFonts w:ascii="Arial" w:hAnsi="Arial" w:cs="Arial"/>
          <w:sz w:val="20"/>
        </w:rPr>
        <w:t>. 2013. Clinical classification in mental health at the crossroads: which direction next? BMC Medicine 11:125.</w:t>
      </w:r>
    </w:p>
    <w:p w:rsidR="008411ED" w:rsidRDefault="008411ED" w:rsidP="00F466AA">
      <w:pPr>
        <w:numPr>
          <w:ilvl w:val="0"/>
          <w:numId w:val="10"/>
        </w:numPr>
        <w:spacing w:after="120" w:line="276" w:lineRule="auto"/>
        <w:ind w:left="680" w:hanging="680"/>
        <w:jc w:val="both"/>
        <w:rPr>
          <w:rFonts w:ascii="Arial" w:hAnsi="Arial" w:cs="Arial"/>
          <w:sz w:val="20"/>
        </w:rPr>
      </w:pPr>
      <w:r>
        <w:rPr>
          <w:rFonts w:ascii="Arial" w:hAnsi="Arial" w:cs="Arial"/>
          <w:sz w:val="20"/>
        </w:rPr>
        <w:t xml:space="preserve">Hickie IB, Scott J, </w:t>
      </w:r>
      <w:r w:rsidRPr="008411ED">
        <w:rPr>
          <w:rFonts w:ascii="Arial" w:hAnsi="Arial" w:cs="Arial"/>
          <w:b/>
          <w:sz w:val="20"/>
        </w:rPr>
        <w:t>McGorry PD</w:t>
      </w:r>
      <w:r>
        <w:rPr>
          <w:rFonts w:ascii="Arial" w:hAnsi="Arial" w:cs="Arial"/>
          <w:sz w:val="20"/>
        </w:rPr>
        <w:t>. 2013. Clinical staging for mental disorders: a new development in diagnostic practice in mental health. Medical Journal of Australia 198(9):461-662.</w:t>
      </w:r>
    </w:p>
    <w:p w:rsidR="00D252D2" w:rsidRDefault="00D252D2" w:rsidP="00F466AA">
      <w:pPr>
        <w:numPr>
          <w:ilvl w:val="0"/>
          <w:numId w:val="10"/>
        </w:numPr>
        <w:spacing w:after="120" w:line="276" w:lineRule="auto"/>
        <w:ind w:left="680" w:hanging="680"/>
        <w:jc w:val="both"/>
        <w:rPr>
          <w:rFonts w:ascii="Arial" w:hAnsi="Arial" w:cs="Arial"/>
          <w:sz w:val="20"/>
        </w:rPr>
      </w:pPr>
      <w:r>
        <w:rPr>
          <w:rFonts w:ascii="Arial" w:hAnsi="Arial" w:cs="Arial"/>
          <w:sz w:val="20"/>
        </w:rPr>
        <w:t xml:space="preserve">Killackey E, Allott K, Cotton SM, Jackson H, Scutella R, Tseng YP, Borland J, Proffit TM, Hunt S, Kay-Lambkin F, Chinnery G, Baksheev G, Alvarez-Jimenez M, </w:t>
      </w:r>
      <w:r w:rsidRPr="00D252D2">
        <w:rPr>
          <w:rFonts w:ascii="Arial" w:hAnsi="Arial" w:cs="Arial"/>
          <w:b/>
          <w:sz w:val="20"/>
        </w:rPr>
        <w:t>McGorry PD</w:t>
      </w:r>
      <w:r>
        <w:rPr>
          <w:rFonts w:ascii="Arial" w:hAnsi="Arial" w:cs="Arial"/>
          <w:sz w:val="20"/>
        </w:rPr>
        <w:t>. 2013. A randomized controlled trial of vocational intervention for young people with first-episode psychosis: Method. Early Intervention in Psychiatry 7:329-337.</w:t>
      </w:r>
    </w:p>
    <w:p w:rsidR="00345B8C" w:rsidRDefault="00345B8C" w:rsidP="00F466AA">
      <w:pPr>
        <w:numPr>
          <w:ilvl w:val="0"/>
          <w:numId w:val="10"/>
        </w:numPr>
        <w:spacing w:after="120" w:line="276" w:lineRule="auto"/>
        <w:ind w:left="680" w:hanging="680"/>
        <w:jc w:val="both"/>
        <w:rPr>
          <w:rFonts w:ascii="Arial" w:hAnsi="Arial" w:cs="Arial"/>
          <w:sz w:val="20"/>
        </w:rPr>
      </w:pPr>
      <w:r>
        <w:rPr>
          <w:rFonts w:ascii="Arial" w:hAnsi="Arial" w:cs="Arial"/>
          <w:sz w:val="20"/>
        </w:rPr>
        <w:t xml:space="preserve">Killackey E, Alvarez-Jimenez M, Allott K, Bendall S, </w:t>
      </w:r>
      <w:r w:rsidRPr="00345B8C">
        <w:rPr>
          <w:rFonts w:ascii="Arial" w:hAnsi="Arial" w:cs="Arial"/>
          <w:b/>
          <w:sz w:val="20"/>
        </w:rPr>
        <w:t>McGorry P</w:t>
      </w:r>
      <w:r>
        <w:rPr>
          <w:rFonts w:ascii="Arial" w:hAnsi="Arial" w:cs="Arial"/>
          <w:sz w:val="20"/>
        </w:rPr>
        <w:t>. 2013. Community rehabilitation and psychosocial interventions for psychotic disorders in youth.</w:t>
      </w:r>
      <w:r w:rsidR="00CA5062">
        <w:rPr>
          <w:rFonts w:ascii="Arial" w:hAnsi="Arial" w:cs="Arial"/>
          <w:sz w:val="20"/>
        </w:rPr>
        <w:t xml:space="preserve"> Child and Adolescent Psychiatric</w:t>
      </w:r>
      <w:r>
        <w:rPr>
          <w:rFonts w:ascii="Arial" w:hAnsi="Arial" w:cs="Arial"/>
          <w:sz w:val="20"/>
        </w:rPr>
        <w:t xml:space="preserve"> Clinics of North America 22:746-758.</w:t>
      </w:r>
    </w:p>
    <w:p w:rsidR="00554037" w:rsidRPr="002E66F1" w:rsidRDefault="00554037" w:rsidP="00F466AA">
      <w:pPr>
        <w:numPr>
          <w:ilvl w:val="0"/>
          <w:numId w:val="10"/>
        </w:numPr>
        <w:spacing w:after="120" w:line="276" w:lineRule="auto"/>
        <w:ind w:left="680" w:hanging="680"/>
        <w:jc w:val="both"/>
        <w:rPr>
          <w:rFonts w:ascii="Arial" w:hAnsi="Arial" w:cs="Arial"/>
          <w:sz w:val="20"/>
        </w:rPr>
      </w:pPr>
      <w:r>
        <w:rPr>
          <w:rFonts w:ascii="Arial" w:hAnsi="Arial" w:cs="Arial"/>
          <w:sz w:val="20"/>
        </w:rPr>
        <w:t xml:space="preserve">Leahy D, Schaffalitzky E, Armstrong C, Bury G, Cussen-Murphy P, Davis R, Dooley B, Gavin B, Keane R, Keenan E, Latham L, Meagher E, </w:t>
      </w:r>
      <w:r w:rsidRPr="00554037">
        <w:rPr>
          <w:rFonts w:ascii="Arial" w:hAnsi="Arial" w:cs="Arial"/>
          <w:b/>
          <w:sz w:val="20"/>
        </w:rPr>
        <w:t>McGorry P</w:t>
      </w:r>
      <w:r>
        <w:rPr>
          <w:rFonts w:ascii="Arial" w:hAnsi="Arial" w:cs="Arial"/>
          <w:sz w:val="20"/>
        </w:rPr>
        <w:t xml:space="preserve">, McNicholas F, O’Connor R, O’Dea E, O’Keane V, </w:t>
      </w:r>
      <w:r>
        <w:rPr>
          <w:rFonts w:ascii="Arial" w:hAnsi="Arial" w:cs="Arial"/>
          <w:sz w:val="20"/>
        </w:rPr>
        <w:lastRenderedPageBreak/>
        <w:t>O’Toole TP, Reilly E, Ryan P, Sanci L, Smyth BP, Cullen W. 2013. Primary care and youth mental health in Ireland: Qualitative study in deprived urban areas. BMC Family Practice 14:194.</w:t>
      </w:r>
    </w:p>
    <w:p w:rsidR="003C1B4D" w:rsidRPr="00357165" w:rsidRDefault="003C1B4D" w:rsidP="003C1B4D">
      <w:pPr>
        <w:numPr>
          <w:ilvl w:val="0"/>
          <w:numId w:val="10"/>
        </w:numPr>
        <w:suppressAutoHyphens/>
        <w:spacing w:after="120" w:line="276" w:lineRule="auto"/>
        <w:ind w:left="680" w:hanging="680"/>
        <w:jc w:val="both"/>
        <w:rPr>
          <w:rFonts w:ascii="Arial" w:eastAsia="Times New Roman" w:hAnsi="Arial" w:cs="Arial"/>
          <w:b/>
          <w:color w:val="000000"/>
          <w:sz w:val="20"/>
        </w:rPr>
      </w:pPr>
      <w:r w:rsidRPr="002E66F1">
        <w:rPr>
          <w:rFonts w:ascii="Arial" w:hAnsi="Arial" w:cs="Arial"/>
          <w:b/>
          <w:sz w:val="20"/>
        </w:rPr>
        <w:t>McGorry PD</w:t>
      </w:r>
      <w:r w:rsidRPr="002E66F1">
        <w:rPr>
          <w:rFonts w:ascii="Arial" w:hAnsi="Arial" w:cs="Arial"/>
          <w:sz w:val="20"/>
        </w:rPr>
        <w:t>, Bates T, Birchwood M. 2012. Designing youth mental health services for the 21st century: Examples from Australia, Ireland and the UK. British Journal of Psychiatry Suppl. 54:s30-s35.</w:t>
      </w:r>
    </w:p>
    <w:p w:rsidR="00357165" w:rsidRPr="00FA5435" w:rsidRDefault="00357165" w:rsidP="003C1B4D">
      <w:pPr>
        <w:numPr>
          <w:ilvl w:val="0"/>
          <w:numId w:val="10"/>
        </w:numPr>
        <w:suppressAutoHyphens/>
        <w:spacing w:after="120" w:line="276" w:lineRule="auto"/>
        <w:ind w:left="680" w:hanging="680"/>
        <w:jc w:val="both"/>
        <w:rPr>
          <w:rFonts w:ascii="Arial" w:eastAsia="Times New Roman" w:hAnsi="Arial" w:cs="Arial"/>
          <w:b/>
          <w:color w:val="000000"/>
          <w:sz w:val="20"/>
        </w:rPr>
      </w:pPr>
      <w:r w:rsidRPr="00357165">
        <w:rPr>
          <w:rFonts w:ascii="Arial" w:hAnsi="Arial" w:cs="Arial"/>
          <w:b/>
          <w:sz w:val="20"/>
        </w:rPr>
        <w:t>McGorry PD</w:t>
      </w:r>
      <w:r>
        <w:rPr>
          <w:rFonts w:ascii="Arial" w:hAnsi="Arial" w:cs="Arial"/>
          <w:sz w:val="20"/>
        </w:rPr>
        <w:t>, Yung AR, Nelson B, Amminger GP, Phillips LJ. 2013. Reply to “Biased reporting of UHR results”, Journal of Clinical Psychiatry 74:1123.</w:t>
      </w:r>
    </w:p>
    <w:p w:rsidR="00FA5435" w:rsidRPr="00FA5435" w:rsidRDefault="00FA5435" w:rsidP="003C1B4D">
      <w:pPr>
        <w:numPr>
          <w:ilvl w:val="0"/>
          <w:numId w:val="10"/>
        </w:numPr>
        <w:suppressAutoHyphens/>
        <w:spacing w:after="120" w:line="276" w:lineRule="auto"/>
        <w:ind w:left="680" w:hanging="680"/>
        <w:jc w:val="both"/>
        <w:rPr>
          <w:rFonts w:ascii="Arial" w:eastAsia="Times New Roman" w:hAnsi="Arial" w:cs="Arial"/>
          <w:color w:val="000000"/>
          <w:sz w:val="20"/>
        </w:rPr>
      </w:pPr>
      <w:r w:rsidRPr="00FA5435">
        <w:rPr>
          <w:rFonts w:ascii="Arial" w:hAnsi="Arial" w:cs="Arial"/>
          <w:sz w:val="20"/>
        </w:rPr>
        <w:t>Mohasseb</w:t>
      </w:r>
      <w:r>
        <w:rPr>
          <w:rFonts w:ascii="Arial" w:hAnsi="Arial" w:cs="Arial"/>
          <w:sz w:val="20"/>
        </w:rPr>
        <w:t xml:space="preserve"> N, Schaefer MR, Scholgelhofer M, Klier CM, Cotton SM, </w:t>
      </w:r>
      <w:r w:rsidRPr="00FA5435">
        <w:rPr>
          <w:rFonts w:ascii="Arial" w:hAnsi="Arial" w:cs="Arial"/>
          <w:b/>
          <w:sz w:val="20"/>
        </w:rPr>
        <w:t>McGorry PD</w:t>
      </w:r>
      <w:r>
        <w:rPr>
          <w:rFonts w:ascii="Arial" w:hAnsi="Arial" w:cs="Arial"/>
          <w:sz w:val="20"/>
        </w:rPr>
        <w:t>, Amminger GP. 2013. Effect of omega-3 fatty acids for indicated prevention of young patients at risk for psychosis: When do they begin to be effective? Schizophrenia Research 148:163-167.</w:t>
      </w:r>
    </w:p>
    <w:p w:rsidR="008411ED" w:rsidRPr="008411ED" w:rsidRDefault="008411ED" w:rsidP="00F466AA">
      <w:pPr>
        <w:numPr>
          <w:ilvl w:val="0"/>
          <w:numId w:val="10"/>
        </w:numPr>
        <w:suppressAutoHyphens/>
        <w:spacing w:after="120" w:line="276" w:lineRule="auto"/>
        <w:ind w:left="680" w:hanging="680"/>
        <w:jc w:val="both"/>
        <w:rPr>
          <w:rFonts w:ascii="Arial" w:hAnsi="Arial" w:cs="Arial"/>
          <w:sz w:val="20"/>
        </w:rPr>
      </w:pPr>
      <w:r w:rsidRPr="008411ED">
        <w:rPr>
          <w:rFonts w:ascii="Arial" w:eastAsia="Times New Roman" w:hAnsi="Arial" w:cs="Arial"/>
          <w:color w:val="000000"/>
          <w:sz w:val="20"/>
        </w:rPr>
        <w:t xml:space="preserve">Nelson B, Yuen H-P, Wood SJ, Lin A, Spiliotacopoulos D, Bruxner A, Broussard C, Simmons M, Foley D, Brewer W, Francey S, Amminger GP, Thompson A, </w:t>
      </w:r>
      <w:r w:rsidRPr="008411ED">
        <w:rPr>
          <w:rFonts w:ascii="Arial" w:eastAsia="Times New Roman" w:hAnsi="Arial" w:cs="Arial"/>
          <w:b/>
          <w:color w:val="000000"/>
          <w:sz w:val="20"/>
        </w:rPr>
        <w:t>McGorry P</w:t>
      </w:r>
      <w:r w:rsidR="00FA5435">
        <w:rPr>
          <w:rFonts w:ascii="Arial" w:eastAsia="Times New Roman" w:hAnsi="Arial" w:cs="Arial"/>
          <w:color w:val="000000"/>
          <w:sz w:val="20"/>
        </w:rPr>
        <w:t>, Yung A. 2013</w:t>
      </w:r>
      <w:r w:rsidRPr="008411ED">
        <w:rPr>
          <w:rFonts w:ascii="Arial" w:eastAsia="Times New Roman" w:hAnsi="Arial" w:cs="Arial"/>
          <w:color w:val="000000"/>
          <w:sz w:val="20"/>
        </w:rPr>
        <w:t xml:space="preserve">. Long-term follow-up of a group at ultra-high risk (“prodromal”) for psychosis: the PACE 400 study. </w:t>
      </w:r>
      <w:r w:rsidR="00FA5435">
        <w:rPr>
          <w:rFonts w:ascii="Arial" w:eastAsia="Times New Roman" w:hAnsi="Arial" w:cs="Arial"/>
          <w:color w:val="000000"/>
          <w:sz w:val="20"/>
        </w:rPr>
        <w:t>JAMA</w:t>
      </w:r>
      <w:r w:rsidRPr="008411ED">
        <w:rPr>
          <w:rFonts w:ascii="Arial" w:eastAsia="Times New Roman" w:hAnsi="Arial" w:cs="Arial"/>
          <w:color w:val="000000"/>
          <w:sz w:val="20"/>
        </w:rPr>
        <w:t xml:space="preserve"> Psychiatry</w:t>
      </w:r>
      <w:r w:rsidR="00FA5435">
        <w:rPr>
          <w:rFonts w:ascii="Arial" w:eastAsia="Times New Roman" w:hAnsi="Arial" w:cs="Arial"/>
          <w:color w:val="000000"/>
          <w:sz w:val="20"/>
        </w:rPr>
        <w:t>, advance online publication June 5.</w:t>
      </w:r>
    </w:p>
    <w:p w:rsidR="00842EC2" w:rsidRDefault="00842EC2" w:rsidP="00F466AA">
      <w:pPr>
        <w:numPr>
          <w:ilvl w:val="0"/>
          <w:numId w:val="10"/>
        </w:numPr>
        <w:spacing w:after="120" w:line="276" w:lineRule="auto"/>
        <w:ind w:left="680" w:hanging="680"/>
        <w:jc w:val="both"/>
        <w:rPr>
          <w:rFonts w:ascii="Arial" w:hAnsi="Arial" w:cs="Arial"/>
          <w:sz w:val="20"/>
        </w:rPr>
      </w:pPr>
      <w:r w:rsidRPr="008411ED">
        <w:rPr>
          <w:rFonts w:ascii="Arial" w:hAnsi="Arial" w:cs="Arial"/>
          <w:sz w:val="20"/>
        </w:rPr>
        <w:t>Nieman DH, Velthorst E, Becker HE, de Haan L, Dingemans PM, Linszen DH, Birchwood M, Patterson P, Salokangas RK, Heinimaa M, Heinz A, Juckel G, von Reventlow HG, Morrison A, Schultze-Lutter F, Klosterkotter J, Ruhrmann S, EPOS Group. 2013. The Strauss and Carpenter Prognostic Scale in subjects clinically at high risk of psychosis. Acta Psychiatrica Scandinavica 127(1):53-61.</w:t>
      </w:r>
    </w:p>
    <w:p w:rsidR="00AC77AC" w:rsidRDefault="00AC77AC" w:rsidP="00AC77AC">
      <w:pPr>
        <w:numPr>
          <w:ilvl w:val="0"/>
          <w:numId w:val="10"/>
        </w:numPr>
        <w:suppressAutoHyphens/>
        <w:spacing w:after="120" w:line="276" w:lineRule="auto"/>
        <w:ind w:left="680" w:hanging="680"/>
        <w:jc w:val="both"/>
        <w:rPr>
          <w:rFonts w:ascii="Arial" w:hAnsi="Arial" w:cs="Arial"/>
          <w:sz w:val="20"/>
        </w:rPr>
      </w:pPr>
      <w:r w:rsidRPr="009D1B74">
        <w:rPr>
          <w:rFonts w:ascii="Arial" w:hAnsi="Arial" w:cs="Arial"/>
          <w:sz w:val="20"/>
        </w:rPr>
        <w:t xml:space="preserve">Phassouliotis C, Garner BA, Phillips LJ, Bendall S, Yun Y, Markulev C, Kerr M, </w:t>
      </w:r>
      <w:r w:rsidRPr="009D1B74">
        <w:rPr>
          <w:rFonts w:ascii="Arial" w:hAnsi="Arial" w:cs="Arial"/>
          <w:b/>
          <w:sz w:val="20"/>
        </w:rPr>
        <w:t>McGorry PD</w:t>
      </w:r>
      <w:r w:rsidRPr="009D1B74">
        <w:rPr>
          <w:rFonts w:ascii="Arial" w:hAnsi="Arial" w:cs="Arial"/>
          <w:sz w:val="20"/>
        </w:rPr>
        <w:t>. 2013. Enhanced cortisol suppression following administration of low-dose dexamethasone in first-episode psychosis patients. Australian and New Zealand Journal of Psychiatry</w:t>
      </w:r>
      <w:r>
        <w:rPr>
          <w:rFonts w:ascii="Arial" w:hAnsi="Arial" w:cs="Arial"/>
          <w:sz w:val="20"/>
        </w:rPr>
        <w:t xml:space="preserve"> 47(4): 363-370.</w:t>
      </w:r>
    </w:p>
    <w:p w:rsidR="00357165" w:rsidRPr="00357165" w:rsidRDefault="00357165" w:rsidP="00357165">
      <w:pPr>
        <w:numPr>
          <w:ilvl w:val="0"/>
          <w:numId w:val="10"/>
        </w:numPr>
        <w:suppressAutoHyphens/>
        <w:spacing w:after="120" w:line="276" w:lineRule="auto"/>
        <w:ind w:left="680" w:hanging="680"/>
        <w:jc w:val="both"/>
        <w:rPr>
          <w:rFonts w:ascii="Arial" w:hAnsi="Arial" w:cs="Arial"/>
          <w:sz w:val="20"/>
        </w:rPr>
      </w:pPr>
      <w:r w:rsidRPr="009D1B74">
        <w:rPr>
          <w:rFonts w:ascii="Arial" w:hAnsi="Arial" w:cs="Arial"/>
          <w:sz w:val="20"/>
        </w:rPr>
        <w:t xml:space="preserve">Purcell R, Jorm AF, Hickie IB, Yung AR, Pantelis C, Amminger GP, Glozier N, Killackey E, Phillips L, Wood SJ, Mackinnon A, Scott E, Kenyon A, Mundy L, Nichles A, Scaffidi A, Spiliotacopoulos D, Taylor L, Tong JP, Wiltink S, Zmicerevska N, Hermens D, Guastella A, </w:t>
      </w:r>
      <w:r w:rsidRPr="009D1B74">
        <w:rPr>
          <w:rFonts w:ascii="Arial" w:hAnsi="Arial" w:cs="Arial"/>
          <w:b/>
          <w:sz w:val="20"/>
        </w:rPr>
        <w:t>McGorry PD</w:t>
      </w:r>
      <w:r w:rsidRPr="009D1B74">
        <w:rPr>
          <w:rFonts w:ascii="Arial" w:hAnsi="Arial" w:cs="Arial"/>
          <w:sz w:val="20"/>
        </w:rPr>
        <w:t>. 2013. Transitions Study of predictors of illness progression in young people with mental ill health: Study methodology. Early Intervention in Psychiatry</w:t>
      </w:r>
      <w:r>
        <w:rPr>
          <w:rFonts w:ascii="Arial" w:hAnsi="Arial" w:cs="Arial"/>
          <w:sz w:val="20"/>
        </w:rPr>
        <w:t xml:space="preserve"> </w:t>
      </w:r>
      <w:r w:rsidRPr="00357165">
        <w:rPr>
          <w:rFonts w:ascii="Arial" w:hAnsi="Arial" w:cs="Arial"/>
          <w:sz w:val="20"/>
        </w:rPr>
        <w:t>10.1111/eip.12079</w:t>
      </w:r>
      <w:r w:rsidRPr="009D1B74">
        <w:rPr>
          <w:rFonts w:ascii="Arial" w:hAnsi="Arial" w:cs="Arial"/>
          <w:sz w:val="20"/>
        </w:rPr>
        <w:t>.</w:t>
      </w:r>
    </w:p>
    <w:p w:rsidR="00AC77AC" w:rsidRPr="00357165" w:rsidRDefault="00AC77AC" w:rsidP="00AC77AC">
      <w:pPr>
        <w:numPr>
          <w:ilvl w:val="0"/>
          <w:numId w:val="10"/>
        </w:numPr>
        <w:suppressAutoHyphens/>
        <w:spacing w:after="120" w:line="276" w:lineRule="auto"/>
        <w:ind w:left="680" w:hanging="680"/>
        <w:jc w:val="both"/>
        <w:rPr>
          <w:rFonts w:ascii="Arial" w:hAnsi="Arial" w:cs="Arial"/>
          <w:sz w:val="20"/>
        </w:rPr>
      </w:pPr>
      <w:r w:rsidRPr="00AC77AC">
        <w:rPr>
          <w:rFonts w:ascii="Arial" w:eastAsia="Times New Roman" w:hAnsi="Arial" w:cs="Arial"/>
          <w:color w:val="000000"/>
          <w:sz w:val="20"/>
        </w:rPr>
        <w:t xml:space="preserve">Ratheesh A, Lin A, Nelson B, Wood S, Brewer W, Betts J, Berk M, </w:t>
      </w:r>
      <w:r w:rsidRPr="00AC77AC">
        <w:rPr>
          <w:rFonts w:ascii="Arial" w:eastAsia="Times New Roman" w:hAnsi="Arial" w:cs="Arial"/>
          <w:b/>
          <w:color w:val="000000"/>
          <w:sz w:val="20"/>
        </w:rPr>
        <w:t>McGorry P</w:t>
      </w:r>
      <w:r w:rsidRPr="00AC77AC">
        <w:rPr>
          <w:rFonts w:ascii="Arial" w:eastAsia="Times New Roman" w:hAnsi="Arial" w:cs="Arial"/>
          <w:color w:val="000000"/>
          <w:sz w:val="20"/>
        </w:rPr>
        <w:t>, Yung A, Bechdolf A. 2013. Neurocognitive functioning in the prodrome of mania: an exploratory study. Journal of Affective Disorders</w:t>
      </w:r>
      <w:r>
        <w:rPr>
          <w:rFonts w:ascii="Arial" w:eastAsia="Times New Roman" w:hAnsi="Arial" w:cs="Arial"/>
          <w:color w:val="000000"/>
          <w:sz w:val="20"/>
        </w:rPr>
        <w:t xml:space="preserve"> 147(1-3): 441-445.</w:t>
      </w:r>
    </w:p>
    <w:p w:rsidR="00357165" w:rsidRPr="00357165" w:rsidRDefault="00357165" w:rsidP="00357165">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Rebgetz S, Conus P, Hides L, Kavanagh DJ, Cotton S, Schimmelman BG, </w:t>
      </w:r>
      <w:r w:rsidRPr="00A0756A">
        <w:rPr>
          <w:rFonts w:ascii="Arial" w:hAnsi="Arial" w:cs="Arial"/>
          <w:b/>
          <w:sz w:val="20"/>
        </w:rPr>
        <w:t>McGorry PD</w:t>
      </w:r>
      <w:r>
        <w:rPr>
          <w:rFonts w:ascii="Arial" w:hAnsi="Arial" w:cs="Arial"/>
          <w:sz w:val="20"/>
        </w:rPr>
        <w:t xml:space="preserve">, Lambert M. 2013. Predictors of substance use reduction in an epidemiological first-episode psychosis cohort. Early Intervention in Psychiatry </w:t>
      </w:r>
      <w:r w:rsidRPr="00357165">
        <w:rPr>
          <w:rFonts w:ascii="Arial" w:hAnsi="Arial" w:cs="Arial"/>
          <w:sz w:val="20"/>
        </w:rPr>
        <w:t>10.1111/eip.12067</w:t>
      </w:r>
      <w:r>
        <w:rPr>
          <w:rFonts w:ascii="Arial" w:hAnsi="Arial" w:cs="Arial"/>
          <w:sz w:val="20"/>
        </w:rPr>
        <w:t>.</w:t>
      </w:r>
    </w:p>
    <w:p w:rsidR="0088492B" w:rsidRDefault="0088492B" w:rsidP="00F466AA">
      <w:pPr>
        <w:numPr>
          <w:ilvl w:val="0"/>
          <w:numId w:val="10"/>
        </w:numPr>
        <w:spacing w:after="120" w:line="276" w:lineRule="auto"/>
        <w:ind w:left="680" w:hanging="680"/>
        <w:jc w:val="both"/>
        <w:rPr>
          <w:rFonts w:ascii="Arial" w:hAnsi="Arial" w:cs="Arial"/>
          <w:sz w:val="20"/>
        </w:rPr>
      </w:pPr>
      <w:r w:rsidRPr="002E66F1">
        <w:rPr>
          <w:rFonts w:ascii="Arial" w:hAnsi="Arial" w:cs="Arial"/>
          <w:sz w:val="20"/>
        </w:rPr>
        <w:t xml:space="preserve">Scott J, Leboyer M, Hickie I, Berk M, Kapczinski F, Frank E, Kupfer D, </w:t>
      </w:r>
      <w:r w:rsidRPr="002E66F1">
        <w:rPr>
          <w:rFonts w:ascii="Arial" w:hAnsi="Arial" w:cs="Arial"/>
          <w:b/>
          <w:sz w:val="20"/>
        </w:rPr>
        <w:t>McGorry P</w:t>
      </w:r>
      <w:r w:rsidRPr="002E66F1">
        <w:rPr>
          <w:rFonts w:ascii="Arial" w:hAnsi="Arial" w:cs="Arial"/>
          <w:sz w:val="20"/>
        </w:rPr>
        <w:t>. 2013. Clinical staging in psychiatry: a cross-cutting model of diagnosis with heuristic and practical value. British Journal of Psychiatry 202:243-245.</w:t>
      </w:r>
    </w:p>
    <w:p w:rsidR="00345B8C" w:rsidRDefault="00345B8C" w:rsidP="00345B8C">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Scott J, Fowler D, </w:t>
      </w:r>
      <w:r w:rsidRPr="00345B8C">
        <w:rPr>
          <w:rFonts w:ascii="Arial" w:hAnsi="Arial" w:cs="Arial"/>
          <w:b/>
          <w:sz w:val="20"/>
        </w:rPr>
        <w:t>McGorry P</w:t>
      </w:r>
      <w:r>
        <w:rPr>
          <w:rFonts w:ascii="Arial" w:hAnsi="Arial" w:cs="Arial"/>
          <w:sz w:val="20"/>
        </w:rPr>
        <w:t>, Birchwood M, Killackey E, Christensen H, Glozier N, Yung A, Power P, Nordentoft M, Singh S, Brietzke E, Davidson S, Conus P, Bellivier F, Delorme R, Macmillan I, Buchanan J, Colom F, Vieta E, Bauer M, McGuire P, Merikangas C, Hickie I. 2013. Adolescents and young adults who are not in employment, education or training. BMJ 347:f5270.</w:t>
      </w:r>
    </w:p>
    <w:p w:rsidR="009F629F" w:rsidRPr="009F629F" w:rsidRDefault="009F629F" w:rsidP="009F629F">
      <w:pPr>
        <w:numPr>
          <w:ilvl w:val="0"/>
          <w:numId w:val="10"/>
        </w:numPr>
        <w:suppressAutoHyphens/>
        <w:spacing w:after="120" w:line="276" w:lineRule="auto"/>
        <w:ind w:hanging="502"/>
        <w:jc w:val="both"/>
        <w:rPr>
          <w:rFonts w:ascii="Arial" w:hAnsi="Arial" w:cs="Arial"/>
          <w:sz w:val="20"/>
        </w:rPr>
      </w:pPr>
      <w:r>
        <w:rPr>
          <w:rFonts w:ascii="Arial" w:eastAsia="Times New Roman" w:hAnsi="Arial" w:cs="Arial"/>
          <w:color w:val="000000"/>
          <w:sz w:val="20"/>
        </w:rPr>
        <w:t xml:space="preserve">Weibell MA, Joa I, Bramness J, Johannessen JO, </w:t>
      </w:r>
      <w:r w:rsidRPr="009F629F">
        <w:rPr>
          <w:rFonts w:ascii="Arial" w:eastAsia="Times New Roman" w:hAnsi="Arial" w:cs="Arial"/>
          <w:b/>
          <w:color w:val="000000"/>
          <w:sz w:val="20"/>
        </w:rPr>
        <w:t>McGorry PD</w:t>
      </w:r>
      <w:r>
        <w:rPr>
          <w:rFonts w:ascii="Arial" w:eastAsia="Times New Roman" w:hAnsi="Arial" w:cs="Arial"/>
          <w:color w:val="000000"/>
          <w:sz w:val="20"/>
        </w:rPr>
        <w:t>, Ten Velden Hegelstad W, Larsen K. 2013. Treated incidence and baseline characteristics of substance-induced psychosis in a Norwegian catchment area. BMC Psychiatry 13:319.</w:t>
      </w:r>
    </w:p>
    <w:p w:rsidR="009B5A83" w:rsidRPr="009B5A83" w:rsidRDefault="009B5A83" w:rsidP="009B5A83">
      <w:pPr>
        <w:numPr>
          <w:ilvl w:val="0"/>
          <w:numId w:val="10"/>
        </w:numPr>
        <w:suppressAutoHyphens/>
        <w:spacing w:after="120" w:line="276" w:lineRule="auto"/>
        <w:ind w:left="680" w:hanging="680"/>
        <w:jc w:val="both"/>
        <w:rPr>
          <w:rFonts w:ascii="Arial" w:hAnsi="Arial" w:cs="Arial"/>
          <w:sz w:val="20"/>
        </w:rPr>
      </w:pPr>
      <w:r w:rsidRPr="0090538E">
        <w:rPr>
          <w:rFonts w:ascii="Arial" w:eastAsia="Times New Roman" w:hAnsi="Arial" w:cs="Arial"/>
          <w:color w:val="000000"/>
          <w:sz w:val="20"/>
        </w:rPr>
        <w:t>Valmaggia LR, Stahl D, Yung AR, Nelson B, Fusar-Poli P</w:t>
      </w:r>
      <w:r w:rsidRPr="0090538E">
        <w:rPr>
          <w:rFonts w:ascii="Arial" w:eastAsia="Times New Roman" w:hAnsi="Arial" w:cs="Arial"/>
          <w:b/>
          <w:color w:val="000000"/>
          <w:sz w:val="20"/>
        </w:rPr>
        <w:t>, McGorry PD</w:t>
      </w:r>
      <w:r w:rsidRPr="0090538E">
        <w:rPr>
          <w:rFonts w:ascii="Arial" w:eastAsia="Times New Roman" w:hAnsi="Arial" w:cs="Arial"/>
          <w:color w:val="000000"/>
          <w:sz w:val="20"/>
        </w:rPr>
        <w:t>, McGuire PK. 2013. Negative psychotic symptoms and impaired role functioning predict transition outcomes in the at-risk mental state: a latent class cluster analysis study. Psychological Medicine</w:t>
      </w:r>
      <w:r>
        <w:rPr>
          <w:rFonts w:ascii="Arial" w:eastAsia="Times New Roman" w:hAnsi="Arial" w:cs="Arial"/>
          <w:color w:val="000000"/>
          <w:sz w:val="20"/>
        </w:rPr>
        <w:t xml:space="preserve"> 43(11):2311-25.</w:t>
      </w:r>
    </w:p>
    <w:p w:rsidR="00544E32" w:rsidRDefault="00544E32" w:rsidP="00544E32">
      <w:pPr>
        <w:numPr>
          <w:ilvl w:val="0"/>
          <w:numId w:val="10"/>
        </w:numPr>
        <w:suppressAutoHyphens/>
        <w:spacing w:after="120" w:line="276" w:lineRule="auto"/>
        <w:ind w:left="680" w:hanging="680"/>
        <w:jc w:val="both"/>
        <w:rPr>
          <w:rFonts w:ascii="Arial" w:hAnsi="Arial" w:cs="Arial"/>
          <w:sz w:val="20"/>
        </w:rPr>
      </w:pPr>
      <w:r w:rsidRPr="00544E32">
        <w:rPr>
          <w:rFonts w:ascii="Arial" w:hAnsi="Arial" w:cs="Arial"/>
          <w:sz w:val="20"/>
        </w:rPr>
        <w:t xml:space="preserve">Van der Gaag M, Smit F, Bechdolf A, French P, Linszen DH, Yung AR, </w:t>
      </w:r>
      <w:r w:rsidRPr="00544E32">
        <w:rPr>
          <w:rFonts w:ascii="Arial" w:hAnsi="Arial" w:cs="Arial"/>
          <w:b/>
          <w:sz w:val="20"/>
        </w:rPr>
        <w:t>McGorry PD</w:t>
      </w:r>
      <w:r w:rsidRPr="00544E32">
        <w:rPr>
          <w:rFonts w:ascii="Arial" w:hAnsi="Arial" w:cs="Arial"/>
          <w:sz w:val="20"/>
        </w:rPr>
        <w:t>, Cuijpers P. 2013. Preventing a first episode of psychosis: Meta-analysis of randomized controlled prevention trials of 12 month and longer fol</w:t>
      </w:r>
      <w:r>
        <w:rPr>
          <w:rFonts w:ascii="Arial" w:hAnsi="Arial" w:cs="Arial"/>
          <w:sz w:val="20"/>
        </w:rPr>
        <w:t>low-up. Schizophrenia Research 149(1-3):56-62.</w:t>
      </w:r>
    </w:p>
    <w:p w:rsidR="00747468" w:rsidRDefault="00747468" w:rsidP="00544E32">
      <w:pPr>
        <w:numPr>
          <w:ilvl w:val="0"/>
          <w:numId w:val="10"/>
        </w:numPr>
        <w:suppressAutoHyphens/>
        <w:spacing w:after="120" w:line="276" w:lineRule="auto"/>
        <w:ind w:left="680" w:hanging="680"/>
        <w:jc w:val="both"/>
        <w:rPr>
          <w:rFonts w:ascii="Arial" w:hAnsi="Arial" w:cs="Arial"/>
          <w:sz w:val="20"/>
        </w:rPr>
      </w:pPr>
      <w:r w:rsidRPr="009F629F">
        <w:rPr>
          <w:rFonts w:ascii="Arial" w:hAnsi="Arial" w:cs="Arial"/>
          <w:sz w:val="20"/>
        </w:rPr>
        <w:lastRenderedPageBreak/>
        <w:t>Wiltink S, Velthorst E, Nelson B,</w:t>
      </w:r>
      <w:r w:rsidRPr="009F629F">
        <w:rPr>
          <w:rFonts w:ascii="Arial" w:hAnsi="Arial" w:cs="Arial"/>
          <w:b/>
          <w:sz w:val="20"/>
        </w:rPr>
        <w:t xml:space="preserve"> McGorry PD</w:t>
      </w:r>
      <w:r w:rsidRPr="009F629F">
        <w:rPr>
          <w:rFonts w:ascii="Arial" w:hAnsi="Arial" w:cs="Arial"/>
          <w:sz w:val="20"/>
        </w:rPr>
        <w:t>, Yung AR. 2013. Declining transition rates to psychosis: The contribution of potential changes in referral pathways to an ultra-high risk service. Early Intervention in Psychiatry</w:t>
      </w:r>
      <w:r>
        <w:rPr>
          <w:rFonts w:ascii="Arial" w:hAnsi="Arial" w:cs="Arial"/>
          <w:sz w:val="20"/>
        </w:rPr>
        <w:t xml:space="preserve"> </w:t>
      </w:r>
      <w:r w:rsidRPr="00747468">
        <w:rPr>
          <w:rFonts w:ascii="Arial" w:hAnsi="Arial" w:cs="Arial"/>
          <w:sz w:val="20"/>
        </w:rPr>
        <w:t>10.1111/eip.12105</w:t>
      </w:r>
      <w:r>
        <w:rPr>
          <w:rFonts w:ascii="Arial" w:hAnsi="Arial" w:cs="Arial"/>
          <w:sz w:val="20"/>
        </w:rPr>
        <w:t>.</w:t>
      </w:r>
    </w:p>
    <w:p w:rsidR="009B5A83" w:rsidRDefault="009B5A83" w:rsidP="009B5A83">
      <w:pPr>
        <w:suppressAutoHyphens/>
        <w:spacing w:after="120" w:line="276" w:lineRule="auto"/>
        <w:jc w:val="both"/>
        <w:rPr>
          <w:rFonts w:ascii="Arial" w:hAnsi="Arial" w:cs="Arial"/>
          <w:sz w:val="20"/>
        </w:rPr>
      </w:pPr>
    </w:p>
    <w:p w:rsidR="009B5A83" w:rsidRPr="009A3EEB" w:rsidRDefault="009B5A83" w:rsidP="009A3EEB">
      <w:pPr>
        <w:pStyle w:val="Heading3"/>
      </w:pPr>
      <w:bookmarkStart w:id="44" w:name="_Toc393284096"/>
      <w:r w:rsidRPr="009A3EEB">
        <w:t>2014</w:t>
      </w:r>
      <w:bookmarkEnd w:id="44"/>
    </w:p>
    <w:p w:rsidR="009B5A83" w:rsidRDefault="009B5A83" w:rsidP="009B5A83">
      <w:pPr>
        <w:suppressAutoHyphens/>
        <w:spacing w:after="120" w:line="276" w:lineRule="auto"/>
        <w:jc w:val="both"/>
        <w:rPr>
          <w:rFonts w:ascii="Arial" w:hAnsi="Arial" w:cs="Arial"/>
          <w:sz w:val="20"/>
        </w:rPr>
      </w:pPr>
    </w:p>
    <w:p w:rsidR="00D64BD1" w:rsidRDefault="00D64BD1" w:rsidP="005C55F8">
      <w:pPr>
        <w:numPr>
          <w:ilvl w:val="0"/>
          <w:numId w:val="10"/>
        </w:numPr>
        <w:spacing w:after="120" w:line="276" w:lineRule="auto"/>
        <w:ind w:left="680" w:hanging="680"/>
        <w:jc w:val="both"/>
        <w:rPr>
          <w:rFonts w:ascii="Arial" w:hAnsi="Arial" w:cs="Arial"/>
          <w:sz w:val="20"/>
        </w:rPr>
      </w:pPr>
      <w:r>
        <w:rPr>
          <w:rFonts w:ascii="Arial" w:hAnsi="Arial" w:cs="Arial"/>
          <w:sz w:val="20"/>
        </w:rPr>
        <w:t xml:space="preserve">Allot K, Schaefer MR, Thompson A, Nelson B, Bendall S, Bartholomeuz CF, Yuen HP, </w:t>
      </w:r>
      <w:r w:rsidRPr="009B58E1">
        <w:rPr>
          <w:rFonts w:ascii="Arial" w:hAnsi="Arial" w:cs="Arial"/>
          <w:b/>
          <w:sz w:val="20"/>
        </w:rPr>
        <w:t>McGorry PD</w:t>
      </w:r>
      <w:r>
        <w:rPr>
          <w:rFonts w:ascii="Arial" w:hAnsi="Arial" w:cs="Arial"/>
          <w:sz w:val="20"/>
        </w:rPr>
        <w:t>, Schlogelhofer M, Bechdolf A, Amminger GP. 2014. Emotion recognition as a predictor of transition to a psychotic disorder in ultra-high risk participants. Schizophrenia Research 153: 25-31.</w:t>
      </w:r>
    </w:p>
    <w:p w:rsidR="00632826" w:rsidRPr="00632826" w:rsidRDefault="006F425F" w:rsidP="00632826">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Alvarez-Jimenez M, Alcazar-Corcoles MA, Gonzalez-Blanch C, Bendall S, </w:t>
      </w:r>
      <w:r w:rsidRPr="00D1437A">
        <w:rPr>
          <w:rFonts w:ascii="Arial" w:hAnsi="Arial" w:cs="Arial"/>
          <w:b/>
          <w:sz w:val="20"/>
        </w:rPr>
        <w:t>McGorry PD</w:t>
      </w:r>
      <w:r>
        <w:rPr>
          <w:rFonts w:ascii="Arial" w:hAnsi="Arial" w:cs="Arial"/>
          <w:sz w:val="20"/>
        </w:rPr>
        <w:t>, Gleeson JF. 2014. Online, social media and mobile technologies for psychosis treatment: A systematic review on novel user-led interventions. Schizophrenia Research 156:96-106.</w:t>
      </w:r>
    </w:p>
    <w:p w:rsidR="00EC535A" w:rsidRDefault="00EC535A" w:rsidP="00EC535A">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Bora E, </w:t>
      </w:r>
      <w:r w:rsidRPr="009A3EEB">
        <w:rPr>
          <w:rFonts w:ascii="Arial" w:hAnsi="Arial" w:cs="Arial"/>
          <w:b/>
          <w:sz w:val="20"/>
        </w:rPr>
        <w:t>McGorry P</w:t>
      </w:r>
      <w:r>
        <w:rPr>
          <w:rFonts w:ascii="Arial" w:hAnsi="Arial" w:cs="Arial"/>
          <w:sz w:val="20"/>
        </w:rPr>
        <w:t>, Lin A, Wood S, Yung AR, Pantelis C. 2014. Cognitive deficits in youth with familial and clinical high risk for psychosis: A meta-analysis. Acta Psychiatrica Scandinavica 130:1-15.</w:t>
      </w:r>
    </w:p>
    <w:p w:rsidR="009B0745" w:rsidRPr="009B0745" w:rsidRDefault="009B0745" w:rsidP="009B0745">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Bowman S, Alvarez-Jimenez M, Wade D, Howie L, </w:t>
      </w:r>
      <w:r w:rsidRPr="009B5A83">
        <w:rPr>
          <w:rFonts w:ascii="Arial" w:hAnsi="Arial" w:cs="Arial"/>
          <w:b/>
          <w:sz w:val="20"/>
        </w:rPr>
        <w:t>McGorry P</w:t>
      </w:r>
      <w:r>
        <w:rPr>
          <w:rFonts w:ascii="Arial" w:hAnsi="Arial" w:cs="Arial"/>
          <w:sz w:val="20"/>
        </w:rPr>
        <w:t>. 2014. The impact of first-episode psychosis on sibling quality of life. Social Psychiatry and Psychiatric Epidemiology 49:1071-1081.</w:t>
      </w:r>
    </w:p>
    <w:p w:rsidR="006F425F" w:rsidRDefault="006F425F" w:rsidP="006F425F">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Cross S, Hermens D, Ottavio A, Scott E, </w:t>
      </w:r>
      <w:r w:rsidRPr="009179CD">
        <w:rPr>
          <w:rFonts w:ascii="Arial" w:hAnsi="Arial" w:cs="Arial"/>
          <w:b/>
          <w:sz w:val="20"/>
        </w:rPr>
        <w:t>McGorry PD</w:t>
      </w:r>
      <w:r>
        <w:rPr>
          <w:rFonts w:ascii="Arial" w:hAnsi="Arial" w:cs="Arial"/>
          <w:sz w:val="20"/>
        </w:rPr>
        <w:t>, Hickie IB. 2013. A clinical staging service model for early intervention focused youth mental health services targeting the early manifestations of serious mental disorders. Psychiatric Services doi: 10.1176/appi.ps.201300221.</w:t>
      </w:r>
    </w:p>
    <w:p w:rsidR="00611AAB" w:rsidRDefault="00611AAB" w:rsidP="006F425F">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European Network of National Networks Studying Gene-Environment Interactions in Schizophrenia (EU-GEI). 2014. Identifying gene-environment interactions in schizophrenia: Contemporary challenges for integrated large-scale investigations. Schizophrenia Bulletin 40:729-736.</w:t>
      </w:r>
    </w:p>
    <w:p w:rsidR="006F425F" w:rsidRPr="006F425F" w:rsidRDefault="006F425F" w:rsidP="006F425F">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Gleeson JF, Lederman R, Wadley G, Bendall S, </w:t>
      </w:r>
      <w:r w:rsidRPr="006F425F">
        <w:rPr>
          <w:rFonts w:ascii="Arial" w:hAnsi="Arial" w:cs="Arial"/>
          <w:b/>
          <w:sz w:val="20"/>
        </w:rPr>
        <w:t>McGorry PD</w:t>
      </w:r>
      <w:r>
        <w:rPr>
          <w:rFonts w:ascii="Arial" w:hAnsi="Arial" w:cs="Arial"/>
          <w:sz w:val="20"/>
        </w:rPr>
        <w:t>, Alvarez-Jimenez M. 2014. Safety and privacy outcomes from a moderated online social therapy for young people with first-episode psychosis. Psychiatric Services 65:546-550.</w:t>
      </w:r>
    </w:p>
    <w:p w:rsidR="005C55F8" w:rsidRDefault="005C55F8" w:rsidP="005C55F8">
      <w:pPr>
        <w:numPr>
          <w:ilvl w:val="0"/>
          <w:numId w:val="10"/>
        </w:numPr>
        <w:spacing w:after="120" w:line="276" w:lineRule="auto"/>
        <w:ind w:left="680" w:hanging="680"/>
        <w:jc w:val="both"/>
        <w:rPr>
          <w:rFonts w:ascii="Arial" w:hAnsi="Arial" w:cs="Arial"/>
          <w:sz w:val="20"/>
        </w:rPr>
      </w:pPr>
      <w:r>
        <w:rPr>
          <w:rFonts w:ascii="Arial" w:hAnsi="Arial" w:cs="Arial"/>
          <w:sz w:val="20"/>
        </w:rPr>
        <w:t xml:space="preserve">Glozier N, O’Dea B, </w:t>
      </w:r>
      <w:r w:rsidRPr="005C55F8">
        <w:rPr>
          <w:rFonts w:ascii="Arial" w:hAnsi="Arial" w:cs="Arial"/>
          <w:b/>
          <w:sz w:val="20"/>
        </w:rPr>
        <w:t>McGorry PD</w:t>
      </w:r>
      <w:r>
        <w:rPr>
          <w:rFonts w:ascii="Arial" w:hAnsi="Arial" w:cs="Arial"/>
          <w:sz w:val="20"/>
        </w:rPr>
        <w:t>, Pantelis C, Amminger GP, Hermens DF, Purcell R, Scott E, Hickie IB. 2014. Delayed sleep onset in depressed young people. BMC Psychiatry 14(1):33.</w:t>
      </w:r>
    </w:p>
    <w:p w:rsidR="00D1437A" w:rsidRDefault="00D1437A" w:rsidP="005C55F8">
      <w:pPr>
        <w:numPr>
          <w:ilvl w:val="0"/>
          <w:numId w:val="10"/>
        </w:numPr>
        <w:spacing w:after="120" w:line="276" w:lineRule="auto"/>
        <w:ind w:left="680" w:hanging="680"/>
        <w:jc w:val="both"/>
        <w:rPr>
          <w:rFonts w:ascii="Arial" w:hAnsi="Arial" w:cs="Arial"/>
          <w:sz w:val="20"/>
        </w:rPr>
      </w:pPr>
      <w:r>
        <w:rPr>
          <w:rFonts w:ascii="Arial" w:hAnsi="Arial" w:cs="Arial"/>
          <w:sz w:val="20"/>
        </w:rPr>
        <w:t xml:space="preserve">Hickie IB, </w:t>
      </w:r>
      <w:r w:rsidRPr="00D1437A">
        <w:rPr>
          <w:rFonts w:ascii="Arial" w:hAnsi="Arial" w:cs="Arial"/>
          <w:b/>
          <w:sz w:val="20"/>
        </w:rPr>
        <w:t>McGorry PD</w:t>
      </w:r>
      <w:r>
        <w:rPr>
          <w:rFonts w:ascii="Arial" w:hAnsi="Arial" w:cs="Arial"/>
          <w:sz w:val="20"/>
        </w:rPr>
        <w:t>, Davenport TA, Rosenberg SP, Mendoza JA, Burns JM, Nicholas J, Christensen H. 2014. Getting mental health reform back on track: A leadership challenge for the new Australian Government. Med</w:t>
      </w:r>
      <w:r w:rsidR="002B65B6">
        <w:rPr>
          <w:rFonts w:ascii="Arial" w:hAnsi="Arial" w:cs="Arial"/>
          <w:sz w:val="20"/>
        </w:rPr>
        <w:t>ical Journal of Australia 200</w:t>
      </w:r>
      <w:r>
        <w:rPr>
          <w:rFonts w:ascii="Arial" w:hAnsi="Arial" w:cs="Arial"/>
          <w:sz w:val="20"/>
        </w:rPr>
        <w:t>:445-448.</w:t>
      </w:r>
    </w:p>
    <w:p w:rsidR="00C32787" w:rsidRDefault="00C32787" w:rsidP="005C55F8">
      <w:pPr>
        <w:numPr>
          <w:ilvl w:val="0"/>
          <w:numId w:val="10"/>
        </w:numPr>
        <w:spacing w:after="120" w:line="276" w:lineRule="auto"/>
        <w:ind w:left="680" w:hanging="680"/>
        <w:jc w:val="both"/>
        <w:rPr>
          <w:rFonts w:ascii="Arial" w:hAnsi="Arial" w:cs="Arial"/>
          <w:sz w:val="20"/>
        </w:rPr>
      </w:pPr>
      <w:r>
        <w:rPr>
          <w:rFonts w:ascii="Arial" w:hAnsi="Arial" w:cs="Arial"/>
          <w:sz w:val="20"/>
        </w:rPr>
        <w:t xml:space="preserve">Hickie IB, </w:t>
      </w:r>
      <w:r w:rsidRPr="00C32787">
        <w:rPr>
          <w:rFonts w:ascii="Arial" w:hAnsi="Arial" w:cs="Arial"/>
          <w:b/>
          <w:sz w:val="20"/>
        </w:rPr>
        <w:t>McGorry PD</w:t>
      </w:r>
      <w:r>
        <w:rPr>
          <w:rFonts w:ascii="Arial" w:hAnsi="Arial" w:cs="Arial"/>
          <w:sz w:val="20"/>
        </w:rPr>
        <w:t>, Christensen H. 2014. Response to: Getting mental health reform of track: a leadership challenge for the new Australian Government. Medical Journal of Australia 201:323.</w:t>
      </w:r>
    </w:p>
    <w:p w:rsidR="00D1437A" w:rsidRDefault="00D1437A" w:rsidP="00D1437A">
      <w:pPr>
        <w:numPr>
          <w:ilvl w:val="0"/>
          <w:numId w:val="10"/>
        </w:numPr>
        <w:spacing w:after="120" w:line="276" w:lineRule="auto"/>
        <w:ind w:left="680" w:hanging="680"/>
        <w:jc w:val="both"/>
        <w:rPr>
          <w:rFonts w:ascii="Arial" w:hAnsi="Arial" w:cs="Arial"/>
          <w:sz w:val="20"/>
        </w:rPr>
      </w:pPr>
      <w:r>
        <w:rPr>
          <w:rFonts w:ascii="Arial" w:hAnsi="Arial" w:cs="Arial"/>
          <w:sz w:val="20"/>
        </w:rPr>
        <w:t xml:space="preserve">Hughes F, Stavely H, Simpson R, Goldstone S, Pennell K, </w:t>
      </w:r>
      <w:r w:rsidRPr="0041694D">
        <w:rPr>
          <w:rFonts w:ascii="Arial" w:hAnsi="Arial" w:cs="Arial"/>
          <w:b/>
          <w:sz w:val="20"/>
        </w:rPr>
        <w:t>McGorry PD</w:t>
      </w:r>
      <w:r>
        <w:rPr>
          <w:rFonts w:ascii="Arial" w:hAnsi="Arial" w:cs="Arial"/>
          <w:sz w:val="20"/>
        </w:rPr>
        <w:t>. 2014. At the heart of an early psychosis centre: The core components of the 2014 EPPIC model for Australian communities</w:t>
      </w:r>
      <w:r w:rsidR="006F425F">
        <w:rPr>
          <w:rFonts w:ascii="Arial" w:hAnsi="Arial" w:cs="Arial"/>
          <w:sz w:val="20"/>
        </w:rPr>
        <w:t>. 2014. Australasian Psychiatry 22:228-234</w:t>
      </w:r>
      <w:r>
        <w:rPr>
          <w:rFonts w:ascii="Arial" w:hAnsi="Arial" w:cs="Arial"/>
          <w:sz w:val="20"/>
        </w:rPr>
        <w:t>.</w:t>
      </w:r>
    </w:p>
    <w:p w:rsidR="00632826" w:rsidRPr="00632826" w:rsidRDefault="00632826" w:rsidP="00632826">
      <w:pPr>
        <w:numPr>
          <w:ilvl w:val="0"/>
          <w:numId w:val="10"/>
        </w:numPr>
        <w:spacing w:after="120" w:line="276" w:lineRule="auto"/>
        <w:ind w:left="680" w:hanging="680"/>
        <w:jc w:val="both"/>
        <w:rPr>
          <w:rFonts w:ascii="Arial" w:hAnsi="Arial" w:cs="Arial"/>
          <w:sz w:val="20"/>
        </w:rPr>
      </w:pPr>
      <w:r w:rsidRPr="00632826">
        <w:rPr>
          <w:rFonts w:ascii="Arial" w:hAnsi="Arial" w:cs="Arial"/>
          <w:sz w:val="20"/>
        </w:rPr>
        <w:t xml:space="preserve">Kim SW, Schaefer MR, Klier CM, Berk M, Rice S, Allott K, Bartholomeusz CF, Whittle S, Pilioussis E, Pantelis C, </w:t>
      </w:r>
      <w:r w:rsidRPr="00632826">
        <w:rPr>
          <w:rFonts w:ascii="Arial" w:hAnsi="Arial" w:cs="Arial"/>
          <w:b/>
          <w:sz w:val="20"/>
        </w:rPr>
        <w:t>McGorry PD</w:t>
      </w:r>
      <w:r w:rsidRPr="00632826">
        <w:rPr>
          <w:rFonts w:ascii="Arial" w:hAnsi="Arial" w:cs="Arial"/>
          <w:sz w:val="20"/>
        </w:rPr>
        <w:t>, Amminger GP. 2014. Relationship between membrane fatty acids and cognitive symptoms and information processing in individuals at ultra-high risk for psychosis</w:t>
      </w:r>
      <w:r>
        <w:rPr>
          <w:rFonts w:ascii="Arial" w:hAnsi="Arial" w:cs="Arial"/>
          <w:sz w:val="20"/>
        </w:rPr>
        <w:t>. Schizophrenia Research 158:39-44.</w:t>
      </w:r>
    </w:p>
    <w:p w:rsidR="00611AAB" w:rsidRPr="00611AAB" w:rsidRDefault="002B65B6" w:rsidP="00611AAB">
      <w:pPr>
        <w:numPr>
          <w:ilvl w:val="0"/>
          <w:numId w:val="10"/>
        </w:numPr>
        <w:spacing w:after="120" w:line="276" w:lineRule="auto"/>
        <w:ind w:left="680" w:hanging="680"/>
        <w:jc w:val="both"/>
        <w:rPr>
          <w:rFonts w:ascii="Arial" w:hAnsi="Arial" w:cs="Arial"/>
          <w:sz w:val="20"/>
        </w:rPr>
      </w:pPr>
      <w:r>
        <w:rPr>
          <w:rFonts w:ascii="Arial" w:hAnsi="Arial" w:cs="Arial"/>
          <w:sz w:val="20"/>
        </w:rPr>
        <w:t xml:space="preserve">Lavoie S, Bartholomuez CF, Nelson B, Lin A, </w:t>
      </w:r>
      <w:r w:rsidRPr="002B65B6">
        <w:rPr>
          <w:rFonts w:ascii="Arial" w:hAnsi="Arial" w:cs="Arial"/>
          <w:b/>
          <w:sz w:val="20"/>
        </w:rPr>
        <w:t>McGorry PD</w:t>
      </w:r>
      <w:r>
        <w:rPr>
          <w:rFonts w:ascii="Arial" w:hAnsi="Arial" w:cs="Arial"/>
          <w:sz w:val="20"/>
        </w:rPr>
        <w:t>, Velakoulis D, Whittle SL, Yung AR, Pantelis C, Wood SJ. 2014. Sulcogyral pattern and sulcal count of the orbitofrontal cortex in individuals at ultra-high risk for psychosis. Schizoprenia Research 154:93-99.</w:t>
      </w:r>
    </w:p>
    <w:p w:rsidR="009A3EEB" w:rsidRDefault="009A3EEB" w:rsidP="009A3EEB">
      <w:pPr>
        <w:numPr>
          <w:ilvl w:val="0"/>
          <w:numId w:val="10"/>
        </w:numPr>
        <w:spacing w:after="120" w:line="276" w:lineRule="auto"/>
        <w:ind w:left="680" w:hanging="680"/>
        <w:jc w:val="both"/>
        <w:rPr>
          <w:rFonts w:ascii="Arial" w:hAnsi="Arial" w:cs="Arial"/>
          <w:sz w:val="20"/>
        </w:rPr>
      </w:pPr>
      <w:r>
        <w:rPr>
          <w:rFonts w:ascii="Arial" w:hAnsi="Arial" w:cs="Arial"/>
          <w:sz w:val="20"/>
        </w:rPr>
        <w:t xml:space="preserve">Murphy B, Pang T, Hannan AJ, Proffitt TM, McConchie M, Kerr M, Markulev C, O’Donnell C, </w:t>
      </w:r>
      <w:r w:rsidRPr="001C7FC5">
        <w:rPr>
          <w:rFonts w:ascii="Arial" w:hAnsi="Arial" w:cs="Arial"/>
          <w:b/>
          <w:sz w:val="20"/>
        </w:rPr>
        <w:t>McGorry PD</w:t>
      </w:r>
      <w:r>
        <w:rPr>
          <w:rFonts w:ascii="Arial" w:hAnsi="Arial" w:cs="Arial"/>
          <w:sz w:val="20"/>
        </w:rPr>
        <w:t>, Berger G. 2014. Vascular endothelial growth factor (VEGF) and brain-derived neurotrophic factor (BDNF) in quetiapine-treated first-episode psychosis. Schizophrenia Research and Treatment, 2014: 719395.</w:t>
      </w:r>
    </w:p>
    <w:p w:rsidR="00357165" w:rsidRDefault="00357165" w:rsidP="00357165">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lastRenderedPageBreak/>
        <w:t xml:space="preserve">Purcell R, Jorm AF, Hickie IB, Yung AR, Pantelis C, Amminger GP, Glozier N, Killackey E, Phillips LJ, Wood SJ, Harrigan S, Mackinnon A, Scott E, Hermens DF, Guastella AJ, Kenyon A, Mundy L, Nichles A, Scaffidi A, Spiliotacopoulos D, Taylor L, Tong JP, Wiltink S, Zmicerevska N, </w:t>
      </w:r>
      <w:r w:rsidRPr="00D1437A">
        <w:rPr>
          <w:rFonts w:ascii="Arial" w:hAnsi="Arial" w:cs="Arial"/>
          <w:b/>
          <w:sz w:val="20"/>
        </w:rPr>
        <w:t>McGorry PD</w:t>
      </w:r>
      <w:r>
        <w:rPr>
          <w:rFonts w:ascii="Arial" w:hAnsi="Arial" w:cs="Arial"/>
          <w:sz w:val="20"/>
        </w:rPr>
        <w:t xml:space="preserve">. 2014. Demographic and clinical characterstics of young people seeking help at youth mental health services: Baseline findings from the Transitions study. Early Intervention in Psychiatry </w:t>
      </w:r>
      <w:r w:rsidRPr="00357165">
        <w:rPr>
          <w:rFonts w:ascii="Arial" w:hAnsi="Arial" w:cs="Arial"/>
          <w:sz w:val="20"/>
        </w:rPr>
        <w:t>doi: 10.1111/eip.12133</w:t>
      </w:r>
      <w:r>
        <w:rPr>
          <w:rFonts w:ascii="Arial" w:hAnsi="Arial" w:cs="Arial"/>
          <w:sz w:val="20"/>
        </w:rPr>
        <w:t>.</w:t>
      </w:r>
    </w:p>
    <w:p w:rsidR="00C32787" w:rsidRDefault="00C32787" w:rsidP="00357165">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Rice SM, Goodall J, Hetrick SE, Parker AG, Gilbertson T, Amminger GP, Davey CG, </w:t>
      </w:r>
      <w:r w:rsidRPr="00C32787">
        <w:rPr>
          <w:rFonts w:ascii="Arial" w:hAnsi="Arial" w:cs="Arial"/>
          <w:b/>
          <w:sz w:val="20"/>
        </w:rPr>
        <w:t>McGorry PD</w:t>
      </w:r>
      <w:r>
        <w:rPr>
          <w:rFonts w:ascii="Arial" w:hAnsi="Arial" w:cs="Arial"/>
          <w:sz w:val="20"/>
        </w:rPr>
        <w:t>, Gleeson J, Alvarez-Jimenez M. 2014. Online social networking interventions for the treatment of depression in young people: A systematic review. Journal of Medical Internet Research 19(9): e206.</w:t>
      </w:r>
    </w:p>
    <w:p w:rsidR="003859C5" w:rsidRPr="00357165" w:rsidRDefault="003859C5" w:rsidP="00357165">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Rice SM, Hickie IB, Yung AR, Mackinnon A, Berk M, Davey C, Hermens DF, Hetrick SE, Parker AG, Shaefer MR, </w:t>
      </w:r>
      <w:r w:rsidRPr="003859C5">
        <w:rPr>
          <w:rFonts w:ascii="Arial" w:hAnsi="Arial" w:cs="Arial"/>
          <w:b/>
          <w:sz w:val="20"/>
        </w:rPr>
        <w:t>McGorry PD</w:t>
      </w:r>
      <w:r>
        <w:rPr>
          <w:rFonts w:ascii="Arial" w:hAnsi="Arial" w:cs="Arial"/>
          <w:sz w:val="20"/>
        </w:rPr>
        <w:t>, Amminger GP. 2014. Youth depression alleviation: The Fish Oil Youth Depression Study (YoDA-F): A randomized, double-blind, placebo-controlled treatment trial. Early Intervention in Psychiatry doi: 10.1111/eip.12166.</w:t>
      </w:r>
    </w:p>
    <w:p w:rsidR="009B5A83" w:rsidRDefault="009B5A83" w:rsidP="00544E32">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Rickwood D, Telford NR, Parker AG, Tanti CJ, </w:t>
      </w:r>
      <w:r w:rsidRPr="009B5A83">
        <w:rPr>
          <w:rFonts w:ascii="Arial" w:hAnsi="Arial" w:cs="Arial"/>
          <w:b/>
          <w:sz w:val="20"/>
        </w:rPr>
        <w:t>McGorry PD</w:t>
      </w:r>
      <w:r>
        <w:rPr>
          <w:rFonts w:ascii="Arial" w:hAnsi="Arial" w:cs="Arial"/>
          <w:sz w:val="20"/>
        </w:rPr>
        <w:t>. 2014. headspace—Australia’s innovation in youth mental health: Who are the clients and why are they presenting? Med</w:t>
      </w:r>
      <w:r w:rsidR="002B65B6">
        <w:rPr>
          <w:rFonts w:ascii="Arial" w:hAnsi="Arial" w:cs="Arial"/>
          <w:sz w:val="20"/>
        </w:rPr>
        <w:t>ical Journal of Australia 200</w:t>
      </w:r>
      <w:r>
        <w:rPr>
          <w:rFonts w:ascii="Arial" w:hAnsi="Arial" w:cs="Arial"/>
          <w:sz w:val="20"/>
        </w:rPr>
        <w:t>:108-111.</w:t>
      </w:r>
    </w:p>
    <w:p w:rsidR="00A25469" w:rsidRDefault="00A25469" w:rsidP="00544E32">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Rickwood D, Telford NR, Parker AG, Tanti CJ, </w:t>
      </w:r>
      <w:r w:rsidRPr="00A25469">
        <w:rPr>
          <w:rFonts w:ascii="Arial" w:hAnsi="Arial" w:cs="Arial"/>
          <w:b/>
          <w:sz w:val="20"/>
        </w:rPr>
        <w:t>McGorry PD</w:t>
      </w:r>
      <w:r>
        <w:rPr>
          <w:rFonts w:ascii="Arial" w:hAnsi="Arial" w:cs="Arial"/>
          <w:sz w:val="20"/>
        </w:rPr>
        <w:t>. 2014. Reply to headspace—Australia’s innovation in youth mental health: Who are the clients and why are they presenting? Medical Journal of Australia 200:454.</w:t>
      </w:r>
    </w:p>
    <w:p w:rsidR="006C6E36" w:rsidRDefault="006C6E36" w:rsidP="00544E32">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 xml:space="preserve">Schlogelhofer M, Amminger GP, Shaefer MR, Fusar-Poli P, Smesny S, </w:t>
      </w:r>
      <w:r w:rsidRPr="006C6E36">
        <w:rPr>
          <w:rFonts w:ascii="Arial" w:hAnsi="Arial" w:cs="Arial"/>
          <w:b/>
          <w:sz w:val="20"/>
        </w:rPr>
        <w:t>McGorry PD</w:t>
      </w:r>
      <w:r>
        <w:rPr>
          <w:rFonts w:ascii="Arial" w:hAnsi="Arial" w:cs="Arial"/>
          <w:sz w:val="20"/>
        </w:rPr>
        <w:t>, Berger G, Mossaheb N. 2014. Polyunsaturated fatty acids in emerging psychosis: A safer alternative? Early Intervention in Psychiatry doi: 10.1111/eip.12152</w:t>
      </w:r>
    </w:p>
    <w:p w:rsidR="00E15F88" w:rsidRPr="003859C5" w:rsidRDefault="00E15F88" w:rsidP="00E15F88">
      <w:pPr>
        <w:numPr>
          <w:ilvl w:val="0"/>
          <w:numId w:val="10"/>
        </w:numPr>
        <w:suppressAutoHyphens/>
        <w:spacing w:after="120" w:line="276" w:lineRule="auto"/>
        <w:ind w:left="680" w:hanging="680"/>
        <w:jc w:val="both"/>
        <w:rPr>
          <w:rFonts w:ascii="Arial" w:hAnsi="Arial" w:cs="Arial"/>
          <w:sz w:val="20"/>
        </w:rPr>
      </w:pPr>
      <w:r w:rsidRPr="00AC77AC">
        <w:rPr>
          <w:rFonts w:ascii="Arial" w:eastAsia="Times New Roman" w:hAnsi="Arial" w:cs="Arial"/>
          <w:color w:val="000000"/>
          <w:sz w:val="20"/>
        </w:rPr>
        <w:t xml:space="preserve">Smesny S, Milleit B, Hipler UC, Schaeffer M, Klier CM, Holub M, Holzer I, Berger GE, Otto M, Nenadic I, Berk M, </w:t>
      </w:r>
      <w:r w:rsidRPr="00AC77AC">
        <w:rPr>
          <w:rFonts w:ascii="Arial" w:eastAsia="Times New Roman" w:hAnsi="Arial" w:cs="Arial"/>
          <w:b/>
          <w:color w:val="000000"/>
          <w:sz w:val="20"/>
        </w:rPr>
        <w:t>McGorry PD</w:t>
      </w:r>
      <w:r>
        <w:rPr>
          <w:rFonts w:ascii="Arial" w:eastAsia="Times New Roman" w:hAnsi="Arial" w:cs="Arial"/>
          <w:color w:val="000000"/>
          <w:sz w:val="20"/>
        </w:rPr>
        <w:t>, Sauer H, Amminger GP. 2014</w:t>
      </w:r>
      <w:r w:rsidRPr="00AC77AC">
        <w:rPr>
          <w:rFonts w:ascii="Arial" w:eastAsia="Times New Roman" w:hAnsi="Arial" w:cs="Arial"/>
          <w:color w:val="000000"/>
          <w:sz w:val="20"/>
        </w:rPr>
        <w:t>. Omega-3 fatty acid supplementation changes intracellular phospholipase A2 activity and membrane fatty acid profiles in individuals at ultra-high risk for psychosis. Molecular Psychiatry</w:t>
      </w:r>
      <w:r>
        <w:rPr>
          <w:rFonts w:ascii="Arial" w:eastAsia="Times New Roman" w:hAnsi="Arial" w:cs="Arial"/>
          <w:color w:val="000000"/>
          <w:sz w:val="20"/>
        </w:rPr>
        <w:t xml:space="preserve"> 19: 317-324.</w:t>
      </w:r>
    </w:p>
    <w:p w:rsidR="003859C5" w:rsidRPr="00E15F88" w:rsidRDefault="003859C5" w:rsidP="00E15F88">
      <w:pPr>
        <w:numPr>
          <w:ilvl w:val="0"/>
          <w:numId w:val="10"/>
        </w:numPr>
        <w:suppressAutoHyphens/>
        <w:spacing w:after="120" w:line="276" w:lineRule="auto"/>
        <w:ind w:left="680" w:hanging="680"/>
        <w:jc w:val="both"/>
        <w:rPr>
          <w:rFonts w:ascii="Arial" w:hAnsi="Arial" w:cs="Arial"/>
          <w:sz w:val="20"/>
        </w:rPr>
      </w:pPr>
      <w:r>
        <w:rPr>
          <w:rFonts w:ascii="Arial" w:eastAsia="Times New Roman" w:hAnsi="Arial" w:cs="Arial"/>
          <w:color w:val="000000"/>
          <w:sz w:val="20"/>
        </w:rPr>
        <w:t xml:space="preserve">Smith LT, Shelton CL, Berk M, Hasty MK, Cotton SM, Henry L, Daglas R, Gentle E, </w:t>
      </w:r>
      <w:r w:rsidRPr="003859C5">
        <w:rPr>
          <w:rFonts w:ascii="Arial" w:eastAsia="Times New Roman" w:hAnsi="Arial" w:cs="Arial"/>
          <w:b/>
          <w:color w:val="000000"/>
          <w:sz w:val="20"/>
        </w:rPr>
        <w:t>McGorry PD</w:t>
      </w:r>
      <w:r>
        <w:rPr>
          <w:rFonts w:ascii="Arial" w:eastAsia="Times New Roman" w:hAnsi="Arial" w:cs="Arial"/>
          <w:color w:val="000000"/>
          <w:sz w:val="20"/>
        </w:rPr>
        <w:t>, Macneil CA, Conus P. 2014. The impact of insight in a first-episode mania with psychosis population on outcome at 18 months. Journal of Affective Disorders 167:74-79.</w:t>
      </w:r>
    </w:p>
    <w:p w:rsidR="00E15F88" w:rsidRDefault="00E15F88" w:rsidP="00E15F88">
      <w:pPr>
        <w:numPr>
          <w:ilvl w:val="0"/>
          <w:numId w:val="10"/>
        </w:numPr>
        <w:suppressAutoHyphens/>
        <w:spacing w:after="120" w:line="276" w:lineRule="auto"/>
        <w:ind w:left="680" w:hanging="680"/>
        <w:jc w:val="both"/>
        <w:rPr>
          <w:rFonts w:ascii="Arial" w:hAnsi="Arial" w:cs="Arial"/>
          <w:sz w:val="20"/>
        </w:rPr>
      </w:pPr>
      <w:r>
        <w:rPr>
          <w:rFonts w:ascii="Arial" w:hAnsi="Arial" w:cs="Arial"/>
          <w:sz w:val="20"/>
        </w:rPr>
        <w:t>Takahashi T, Wood SJ, Yung AR, Nelson B, Lin A, Yucel M, Phillips LJ, Nakamura Y, Suzuki M, Brewer WJ, Proffitt TM</w:t>
      </w:r>
      <w:r w:rsidRPr="009B58E1">
        <w:rPr>
          <w:rFonts w:ascii="Arial" w:hAnsi="Arial" w:cs="Arial"/>
          <w:b/>
          <w:sz w:val="20"/>
        </w:rPr>
        <w:t>, McGorry PD</w:t>
      </w:r>
      <w:r>
        <w:rPr>
          <w:rFonts w:ascii="Arial" w:hAnsi="Arial" w:cs="Arial"/>
          <w:sz w:val="20"/>
        </w:rPr>
        <w:t>, Velakoulis D, Pantelis C. 2014. Altered depth of the olfactory sulcus in ultra-high risk individuals and patients with psychotic disorders. Schizophrenia Research 153: 18-24.</w:t>
      </w:r>
    </w:p>
    <w:p w:rsidR="00747468" w:rsidRDefault="00747468" w:rsidP="00E15F88">
      <w:pPr>
        <w:numPr>
          <w:ilvl w:val="0"/>
          <w:numId w:val="10"/>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Thomson AD, Nelson B, Yuen HP, Lin A, Amminger GP, </w:t>
      </w:r>
      <w:r w:rsidRPr="002E66F1">
        <w:rPr>
          <w:rFonts w:ascii="Arial" w:eastAsia="Times New Roman" w:hAnsi="Arial" w:cs="Arial"/>
          <w:b/>
          <w:color w:val="000000"/>
          <w:sz w:val="20"/>
        </w:rPr>
        <w:t>McGorry PD</w:t>
      </w:r>
      <w:r>
        <w:rPr>
          <w:rFonts w:ascii="Arial" w:eastAsia="Times New Roman" w:hAnsi="Arial" w:cs="Arial"/>
          <w:color w:val="000000"/>
          <w:sz w:val="20"/>
        </w:rPr>
        <w:t>, Wood SJ, Yung AR. 2014</w:t>
      </w:r>
      <w:r w:rsidRPr="002E66F1">
        <w:rPr>
          <w:rFonts w:ascii="Arial" w:eastAsia="Times New Roman" w:hAnsi="Arial" w:cs="Arial"/>
          <w:color w:val="000000"/>
          <w:sz w:val="20"/>
        </w:rPr>
        <w:t>. Sexual trauma increases the risk of developing psychosis in an ultra-high risk “prodromal” popul</w:t>
      </w:r>
      <w:r>
        <w:rPr>
          <w:rFonts w:ascii="Arial" w:eastAsia="Times New Roman" w:hAnsi="Arial" w:cs="Arial"/>
          <w:color w:val="000000"/>
          <w:sz w:val="20"/>
        </w:rPr>
        <w:t>ation. Schizophrenia Bulletin 40: 697-706.</w:t>
      </w:r>
    </w:p>
    <w:p w:rsidR="00E15F88" w:rsidRPr="00BA7321" w:rsidRDefault="00E15F88" w:rsidP="00E15F88">
      <w:pPr>
        <w:numPr>
          <w:ilvl w:val="0"/>
          <w:numId w:val="10"/>
        </w:numPr>
        <w:suppressAutoHyphens/>
        <w:spacing w:after="120" w:line="276" w:lineRule="auto"/>
        <w:ind w:left="680" w:hanging="680"/>
        <w:jc w:val="both"/>
        <w:rPr>
          <w:rFonts w:ascii="Arial" w:hAnsi="Arial" w:cs="Arial"/>
          <w:sz w:val="20"/>
        </w:rPr>
      </w:pPr>
      <w:r>
        <w:rPr>
          <w:rFonts w:ascii="Arial" w:eastAsia="Times New Roman" w:hAnsi="Arial" w:cs="Arial"/>
          <w:color w:val="000000"/>
          <w:sz w:val="20"/>
        </w:rPr>
        <w:t xml:space="preserve">Tognin S, Riecher-Rossler A, Meisenzahl EM, Wood SJ, Hutton C, Borgwardt SJ, Koutsouleris N, Yung Ar, Allen P, Phillips LJ, </w:t>
      </w:r>
      <w:r w:rsidRPr="008411ED">
        <w:rPr>
          <w:rFonts w:ascii="Arial" w:eastAsia="Times New Roman" w:hAnsi="Arial" w:cs="Arial"/>
          <w:b/>
          <w:color w:val="000000"/>
          <w:sz w:val="20"/>
        </w:rPr>
        <w:t>McGorry PD</w:t>
      </w:r>
      <w:r>
        <w:rPr>
          <w:rFonts w:ascii="Arial" w:eastAsia="Times New Roman" w:hAnsi="Arial" w:cs="Arial"/>
          <w:color w:val="000000"/>
          <w:sz w:val="20"/>
        </w:rPr>
        <w:t>, Valli I, Velakoulis D, Nelson B, Woolley J, Pantelis C, McGuire P, Mechelli A. 2014. Reduced parahippocampal cortical thickness in subjects at ultra-high risk for psychosis. Psychological Medicine 44:489-498.</w:t>
      </w:r>
    </w:p>
    <w:p w:rsidR="00BA7321" w:rsidRPr="00BA7321" w:rsidRDefault="00BA7321" w:rsidP="00BA7321">
      <w:pPr>
        <w:numPr>
          <w:ilvl w:val="0"/>
          <w:numId w:val="10"/>
        </w:numPr>
        <w:suppressAutoHyphens/>
        <w:spacing w:after="120" w:line="276" w:lineRule="auto"/>
        <w:ind w:left="680" w:hanging="680"/>
        <w:jc w:val="both"/>
        <w:rPr>
          <w:rFonts w:ascii="Arial" w:hAnsi="Arial" w:cs="Arial"/>
          <w:sz w:val="20"/>
        </w:rPr>
      </w:pPr>
      <w:r>
        <w:rPr>
          <w:rFonts w:ascii="Arial" w:eastAsia="Times New Roman" w:hAnsi="Arial" w:cs="Arial"/>
          <w:color w:val="000000"/>
          <w:sz w:val="20"/>
        </w:rPr>
        <w:t xml:space="preserve">Van der Gaag M, Smit F, French P, Yung AR, </w:t>
      </w:r>
      <w:r w:rsidRPr="00BA7321">
        <w:rPr>
          <w:rFonts w:ascii="Arial" w:eastAsia="Times New Roman" w:hAnsi="Arial" w:cs="Arial"/>
          <w:b/>
          <w:color w:val="000000"/>
          <w:sz w:val="20"/>
        </w:rPr>
        <w:t>McGorry P</w:t>
      </w:r>
      <w:r>
        <w:rPr>
          <w:rFonts w:ascii="Arial" w:eastAsia="Times New Roman" w:hAnsi="Arial" w:cs="Arial"/>
          <w:color w:val="000000"/>
          <w:sz w:val="20"/>
        </w:rPr>
        <w:t>, Cuijpers P. 2014. Response to the letters of Dr Amos and Dr Preti and colleagues. Schizophrenia Research 153: 237-239.</w:t>
      </w:r>
    </w:p>
    <w:p w:rsidR="009F629F" w:rsidRPr="00BA7321" w:rsidRDefault="009F629F" w:rsidP="009F629F">
      <w:pPr>
        <w:numPr>
          <w:ilvl w:val="0"/>
          <w:numId w:val="10"/>
        </w:numPr>
        <w:suppressAutoHyphens/>
        <w:spacing w:after="120" w:line="276" w:lineRule="auto"/>
        <w:ind w:left="680" w:hanging="680"/>
        <w:jc w:val="both"/>
        <w:rPr>
          <w:rFonts w:ascii="Arial" w:hAnsi="Arial" w:cs="Arial"/>
          <w:sz w:val="20"/>
        </w:rPr>
      </w:pPr>
      <w:r w:rsidRPr="009F629F">
        <w:rPr>
          <w:rFonts w:ascii="Arial" w:eastAsia="Times New Roman" w:hAnsi="Arial" w:cs="Arial"/>
          <w:color w:val="000000"/>
          <w:sz w:val="20"/>
        </w:rPr>
        <w:t xml:space="preserve">Walker FR, James MH, Hickie IB, </w:t>
      </w:r>
      <w:r w:rsidRPr="009F629F">
        <w:rPr>
          <w:rFonts w:ascii="Arial" w:eastAsia="Times New Roman" w:hAnsi="Arial" w:cs="Arial"/>
          <w:b/>
          <w:color w:val="000000"/>
          <w:sz w:val="20"/>
        </w:rPr>
        <w:t>McGorry PD</w:t>
      </w:r>
      <w:r>
        <w:rPr>
          <w:rFonts w:ascii="Arial" w:eastAsia="Times New Roman" w:hAnsi="Arial" w:cs="Arial"/>
          <w:color w:val="000000"/>
          <w:sz w:val="20"/>
        </w:rPr>
        <w:t>. 2014</w:t>
      </w:r>
      <w:r w:rsidRPr="009F629F">
        <w:rPr>
          <w:rFonts w:ascii="Arial" w:eastAsia="Times New Roman" w:hAnsi="Arial" w:cs="Arial"/>
          <w:color w:val="000000"/>
          <w:sz w:val="20"/>
        </w:rPr>
        <w:t>. Clinical staging: A necessary step in the development of improved animal models of mood disturbance? International Journal of Neuropsychopharmacology</w:t>
      </w:r>
      <w:r w:rsidR="002B65B6">
        <w:rPr>
          <w:rFonts w:ascii="Arial" w:eastAsia="Times New Roman" w:hAnsi="Arial" w:cs="Arial"/>
          <w:color w:val="000000"/>
          <w:sz w:val="20"/>
        </w:rPr>
        <w:t xml:space="preserve"> 17</w:t>
      </w:r>
      <w:r>
        <w:rPr>
          <w:rFonts w:ascii="Arial" w:eastAsia="Times New Roman" w:hAnsi="Arial" w:cs="Arial"/>
          <w:color w:val="000000"/>
          <w:sz w:val="20"/>
        </w:rPr>
        <w:t>:491-494.</w:t>
      </w:r>
    </w:p>
    <w:p w:rsidR="00BA7321" w:rsidRPr="00BA7321" w:rsidRDefault="00BA7321" w:rsidP="00BA7321">
      <w:pPr>
        <w:numPr>
          <w:ilvl w:val="0"/>
          <w:numId w:val="10"/>
        </w:numPr>
        <w:suppressAutoHyphens/>
        <w:spacing w:after="120" w:line="276" w:lineRule="auto"/>
        <w:ind w:left="680" w:hanging="680"/>
        <w:jc w:val="both"/>
        <w:rPr>
          <w:rFonts w:ascii="Arial" w:eastAsia="Times New Roman" w:hAnsi="Arial" w:cs="Arial"/>
          <w:color w:val="000000"/>
          <w:sz w:val="20"/>
        </w:rPr>
      </w:pPr>
      <w:r>
        <w:rPr>
          <w:rFonts w:ascii="Arial" w:eastAsia="Times New Roman" w:hAnsi="Arial" w:cs="Arial"/>
          <w:color w:val="000000"/>
          <w:sz w:val="20"/>
        </w:rPr>
        <w:t xml:space="preserve">Whittle S, Lichter R, Dennison M, Vijaykumar N, Schwartz O, Byrne ML, Simmons JG, Yucel M, Pantelis C, </w:t>
      </w:r>
      <w:r w:rsidRPr="009B58E1">
        <w:rPr>
          <w:rFonts w:ascii="Arial" w:eastAsia="Times New Roman" w:hAnsi="Arial" w:cs="Arial"/>
          <w:b/>
          <w:color w:val="000000"/>
          <w:sz w:val="20"/>
        </w:rPr>
        <w:t>McGorry P</w:t>
      </w:r>
      <w:r>
        <w:rPr>
          <w:rFonts w:ascii="Arial" w:eastAsia="Times New Roman" w:hAnsi="Arial" w:cs="Arial"/>
          <w:color w:val="000000"/>
          <w:sz w:val="20"/>
        </w:rPr>
        <w:t>, Allen NB. 2014. Structural brain development and depression onset during adolescence: A prospective longitudinal study. American Journal of Psychiatry</w:t>
      </w:r>
      <w:r w:rsidR="009B0745">
        <w:rPr>
          <w:rFonts w:ascii="Arial" w:eastAsia="Times New Roman" w:hAnsi="Arial" w:cs="Arial"/>
          <w:color w:val="000000"/>
          <w:sz w:val="20"/>
        </w:rPr>
        <w:t>171:564-571</w:t>
      </w:r>
      <w:r>
        <w:rPr>
          <w:rFonts w:ascii="Arial" w:eastAsia="Times New Roman" w:hAnsi="Arial" w:cs="Arial"/>
          <w:color w:val="000000"/>
          <w:sz w:val="20"/>
        </w:rPr>
        <w:t>.</w:t>
      </w:r>
    </w:p>
    <w:p w:rsidR="00544E32" w:rsidRDefault="00544E32" w:rsidP="00544E32">
      <w:pPr>
        <w:suppressAutoHyphens/>
        <w:spacing w:after="120" w:line="276" w:lineRule="auto"/>
        <w:jc w:val="both"/>
        <w:rPr>
          <w:rFonts w:ascii="Arial" w:hAnsi="Arial" w:cs="Arial"/>
          <w:sz w:val="20"/>
        </w:rPr>
      </w:pPr>
    </w:p>
    <w:p w:rsidR="00C360EA" w:rsidRPr="002E66F1" w:rsidRDefault="00C360EA" w:rsidP="00270794">
      <w:pPr>
        <w:pStyle w:val="Heading2"/>
        <w:spacing w:after="120" w:line="276" w:lineRule="auto"/>
        <w:ind w:left="737" w:hanging="737"/>
        <w:jc w:val="left"/>
        <w:rPr>
          <w:rFonts w:ascii="Arial" w:hAnsi="Arial"/>
          <w:bCs/>
          <w:lang w:val="en-US"/>
        </w:rPr>
      </w:pPr>
      <w:bookmarkStart w:id="45" w:name="_Toc393284097"/>
      <w:r w:rsidRPr="002E66F1">
        <w:rPr>
          <w:rFonts w:ascii="Arial" w:hAnsi="Arial"/>
          <w:bCs/>
          <w:lang w:eastAsia="en-AU"/>
        </w:rPr>
        <w:t>In Press</w:t>
      </w:r>
      <w:bookmarkEnd w:id="45"/>
    </w:p>
    <w:p w:rsidR="00C360EA" w:rsidRPr="002E66F1" w:rsidRDefault="00C360EA" w:rsidP="00270794">
      <w:pPr>
        <w:spacing w:after="120" w:line="276" w:lineRule="auto"/>
        <w:ind w:left="737" w:hanging="737"/>
        <w:rPr>
          <w:rFonts w:ascii="Arial" w:hAnsi="Arial" w:cs="Arial"/>
          <w:sz w:val="20"/>
          <w:lang w:val="en-US"/>
        </w:rPr>
      </w:pPr>
    </w:p>
    <w:p w:rsidR="009B58E1" w:rsidRPr="00D64BD1" w:rsidRDefault="00C360EA" w:rsidP="00D64BD1">
      <w:pPr>
        <w:spacing w:after="120" w:line="276" w:lineRule="auto"/>
        <w:ind w:left="737" w:hanging="737"/>
        <w:rPr>
          <w:rFonts w:ascii="Arial" w:hAnsi="Arial" w:cs="Arial"/>
          <w:bCs/>
          <w:sz w:val="20"/>
          <w:lang w:val="en-US"/>
        </w:rPr>
      </w:pPr>
      <w:r w:rsidRPr="002E66F1">
        <w:rPr>
          <w:rFonts w:ascii="Arial" w:hAnsi="Arial" w:cs="Arial"/>
          <w:sz w:val="20"/>
        </w:rPr>
        <w:t>(in alphabetical order by first author)</w:t>
      </w:r>
    </w:p>
    <w:p w:rsidR="00632826" w:rsidRDefault="00632826" w:rsidP="00486190">
      <w:pPr>
        <w:numPr>
          <w:ilvl w:val="0"/>
          <w:numId w:val="10"/>
        </w:numPr>
        <w:spacing w:after="120" w:line="276" w:lineRule="auto"/>
        <w:ind w:left="680" w:hanging="680"/>
        <w:jc w:val="both"/>
        <w:rPr>
          <w:rFonts w:ascii="Arial" w:hAnsi="Arial" w:cs="Arial"/>
          <w:sz w:val="20"/>
        </w:rPr>
      </w:pPr>
      <w:r>
        <w:rPr>
          <w:rFonts w:ascii="Arial" w:hAnsi="Arial" w:cs="Arial"/>
          <w:sz w:val="20"/>
        </w:rPr>
        <w:t xml:space="preserve">Ansell BR, Dwyer DB, Wood SJ, Bora E, Brewer WJ, Proffitt TM, Velakoulis D, </w:t>
      </w:r>
      <w:r w:rsidRPr="00632826">
        <w:rPr>
          <w:rFonts w:ascii="Arial" w:hAnsi="Arial" w:cs="Arial"/>
          <w:b/>
          <w:sz w:val="20"/>
        </w:rPr>
        <w:t>McGorry PD</w:t>
      </w:r>
      <w:r>
        <w:rPr>
          <w:rFonts w:ascii="Arial" w:hAnsi="Arial" w:cs="Arial"/>
          <w:sz w:val="20"/>
        </w:rPr>
        <w:t>, Pantelis C. 2014. Divergent effects of first-generation and second-generation antipsychotics on cortical thickness in first-episode psychosis. Psychological Medicine, advance online publication July 31.</w:t>
      </w:r>
    </w:p>
    <w:p w:rsidR="00A25469" w:rsidRDefault="00A25469" w:rsidP="00486190">
      <w:pPr>
        <w:numPr>
          <w:ilvl w:val="0"/>
          <w:numId w:val="10"/>
        </w:numPr>
        <w:spacing w:after="120" w:line="276" w:lineRule="auto"/>
        <w:ind w:left="680" w:hanging="680"/>
        <w:jc w:val="both"/>
        <w:rPr>
          <w:rFonts w:ascii="Arial" w:hAnsi="Arial" w:cs="Arial"/>
          <w:sz w:val="20"/>
        </w:rPr>
      </w:pPr>
      <w:r>
        <w:rPr>
          <w:rFonts w:ascii="Arial" w:hAnsi="Arial" w:cs="Arial"/>
          <w:sz w:val="20"/>
        </w:rPr>
        <w:t xml:space="preserve">Becholf A, Ratheesh A, Cotton SM, Nelson B, Chanen AM, Betts J, Bingmann T, Yung AR, Berk M, </w:t>
      </w:r>
      <w:r w:rsidRPr="00A25469">
        <w:rPr>
          <w:rFonts w:ascii="Arial" w:hAnsi="Arial" w:cs="Arial"/>
          <w:b/>
          <w:sz w:val="20"/>
        </w:rPr>
        <w:t>McGorry PD</w:t>
      </w:r>
      <w:r>
        <w:rPr>
          <w:rFonts w:ascii="Arial" w:hAnsi="Arial" w:cs="Arial"/>
          <w:sz w:val="20"/>
        </w:rPr>
        <w:t>. 2014. The predictive validity of bipolar at-risk (prodromal) criteria in help-seeking adolescents and young adults: A prospective study. Bipolar Disorders, in press.</w:t>
      </w:r>
    </w:p>
    <w:p w:rsidR="003859C5" w:rsidRDefault="003859C5" w:rsidP="00486190">
      <w:pPr>
        <w:numPr>
          <w:ilvl w:val="0"/>
          <w:numId w:val="10"/>
        </w:numPr>
        <w:spacing w:after="120" w:line="276" w:lineRule="auto"/>
        <w:ind w:left="680" w:hanging="680"/>
        <w:jc w:val="both"/>
        <w:rPr>
          <w:rFonts w:ascii="Arial" w:hAnsi="Arial" w:cs="Arial"/>
          <w:sz w:val="20"/>
        </w:rPr>
      </w:pPr>
      <w:r>
        <w:rPr>
          <w:rFonts w:ascii="Arial" w:hAnsi="Arial" w:cs="Arial"/>
          <w:sz w:val="20"/>
        </w:rPr>
        <w:t xml:space="preserve">Gonzalez-Blanch C, Gleeson JF, Cotton SM, Crisp K, </w:t>
      </w:r>
      <w:r w:rsidRPr="003859C5">
        <w:rPr>
          <w:rFonts w:ascii="Arial" w:hAnsi="Arial" w:cs="Arial"/>
          <w:b/>
          <w:sz w:val="20"/>
        </w:rPr>
        <w:t>McGorry PD</w:t>
      </w:r>
      <w:r>
        <w:rPr>
          <w:rFonts w:ascii="Arial" w:hAnsi="Arial" w:cs="Arial"/>
          <w:sz w:val="20"/>
        </w:rPr>
        <w:t>, Alvarez-Jimenez M. 2014. Longitudinal relationship between expressed emotion and cannabis misuse in young people with first episode psychosis. European Psychiatry, in press.</w:t>
      </w:r>
    </w:p>
    <w:p w:rsidR="009D1B74" w:rsidRDefault="009D1B74" w:rsidP="00486190">
      <w:pPr>
        <w:numPr>
          <w:ilvl w:val="0"/>
          <w:numId w:val="10"/>
        </w:numPr>
        <w:spacing w:after="120" w:line="276" w:lineRule="auto"/>
        <w:ind w:left="680" w:hanging="680"/>
        <w:jc w:val="both"/>
        <w:rPr>
          <w:rFonts w:ascii="Arial" w:hAnsi="Arial" w:cs="Arial"/>
          <w:sz w:val="20"/>
        </w:rPr>
      </w:pPr>
      <w:r>
        <w:rPr>
          <w:rFonts w:ascii="Arial" w:hAnsi="Arial" w:cs="Arial"/>
          <w:sz w:val="20"/>
        </w:rPr>
        <w:t xml:space="preserve">Heinze K, Reniers RL, Nelson B, Yung AR, Lin A, Harrison BJ, Pantelis C, Velakoulis D, </w:t>
      </w:r>
      <w:r w:rsidRPr="009D1B74">
        <w:rPr>
          <w:rFonts w:ascii="Arial" w:hAnsi="Arial" w:cs="Arial"/>
          <w:b/>
          <w:sz w:val="20"/>
        </w:rPr>
        <w:t>McGorry PD</w:t>
      </w:r>
      <w:r>
        <w:rPr>
          <w:rFonts w:ascii="Arial" w:hAnsi="Arial" w:cs="Arial"/>
          <w:sz w:val="20"/>
        </w:rPr>
        <w:t>, Wood SJ. 2014. Discrete alteration of brain network structural covariance in individuals at ultra-high risk for psychosis. Biological Psychiatry, in press.</w:t>
      </w:r>
    </w:p>
    <w:p w:rsidR="00544E32" w:rsidRDefault="00554037" w:rsidP="00747468">
      <w:pPr>
        <w:numPr>
          <w:ilvl w:val="0"/>
          <w:numId w:val="10"/>
        </w:numPr>
        <w:spacing w:after="120" w:line="276" w:lineRule="auto"/>
        <w:ind w:left="680" w:hanging="680"/>
        <w:jc w:val="both"/>
        <w:rPr>
          <w:rFonts w:ascii="Arial" w:hAnsi="Arial" w:cs="Arial"/>
          <w:sz w:val="20"/>
        </w:rPr>
      </w:pPr>
      <w:r w:rsidRPr="00632826">
        <w:rPr>
          <w:rFonts w:ascii="Arial" w:hAnsi="Arial" w:cs="Arial"/>
          <w:sz w:val="20"/>
        </w:rPr>
        <w:t>Morgan VA, McGrath JJ, Jablensky A, Badcock JC, Waterreus A, Bush R, Carr V, Castle D, Cohen M, Galletly C, Harvey C, Hocking B,</w:t>
      </w:r>
      <w:r w:rsidRPr="00632826">
        <w:rPr>
          <w:rFonts w:ascii="Arial" w:hAnsi="Arial" w:cs="Arial"/>
          <w:b/>
          <w:sz w:val="20"/>
        </w:rPr>
        <w:t xml:space="preserve"> McGorry P</w:t>
      </w:r>
      <w:r w:rsidRPr="00632826">
        <w:rPr>
          <w:rFonts w:ascii="Arial" w:hAnsi="Arial" w:cs="Arial"/>
          <w:sz w:val="20"/>
        </w:rPr>
        <w:t>, Neil AL, Saw S, Shah S, Stain HJ, Mackinnon A. 2013. Psychosis prevalence and physical, metabolic and cognitive co-morbidity: Data from the second Australian national survey of psychosis. Psychological Medicine, advance</w:t>
      </w:r>
      <w:r w:rsidR="00747468" w:rsidRPr="00632826">
        <w:rPr>
          <w:rFonts w:ascii="Arial" w:hAnsi="Arial" w:cs="Arial"/>
          <w:sz w:val="20"/>
        </w:rPr>
        <w:t xml:space="preserve"> online publication 23 December.</w:t>
      </w:r>
    </w:p>
    <w:p w:rsidR="003859C5" w:rsidRPr="00747468" w:rsidRDefault="003859C5" w:rsidP="00747468">
      <w:pPr>
        <w:numPr>
          <w:ilvl w:val="0"/>
          <w:numId w:val="10"/>
        </w:numPr>
        <w:spacing w:after="120" w:line="276" w:lineRule="auto"/>
        <w:ind w:left="680" w:hanging="680"/>
        <w:jc w:val="both"/>
        <w:rPr>
          <w:rFonts w:ascii="Arial" w:hAnsi="Arial" w:cs="Arial"/>
          <w:sz w:val="20"/>
        </w:rPr>
      </w:pPr>
      <w:r>
        <w:rPr>
          <w:rFonts w:ascii="Arial" w:hAnsi="Arial" w:cs="Arial"/>
          <w:sz w:val="20"/>
        </w:rPr>
        <w:t xml:space="preserve">Yuen K, Harrigan SM, Mackinnon AJ, Harris MG, Yuen HP, Henry LP, Jackson HJ, Herrman H, </w:t>
      </w:r>
      <w:r w:rsidRPr="003859C5">
        <w:rPr>
          <w:rFonts w:ascii="Arial" w:hAnsi="Arial" w:cs="Arial"/>
          <w:b/>
          <w:sz w:val="20"/>
        </w:rPr>
        <w:t>McGorry PD</w:t>
      </w:r>
      <w:r>
        <w:rPr>
          <w:rFonts w:ascii="Arial" w:hAnsi="Arial" w:cs="Arial"/>
          <w:sz w:val="20"/>
        </w:rPr>
        <w:t>. 2014. Long-term follow-up of all-cause and unnatural death in young people with first-episode psychosis. Schizophrenia Research, in press.</w:t>
      </w:r>
    </w:p>
    <w:p w:rsidR="00700828" w:rsidRPr="002E66F1" w:rsidRDefault="00700828" w:rsidP="00700828">
      <w:pPr>
        <w:suppressAutoHyphens/>
        <w:spacing w:after="120" w:line="276" w:lineRule="auto"/>
        <w:ind w:left="680"/>
        <w:jc w:val="both"/>
        <w:rPr>
          <w:rFonts w:ascii="Arial" w:hAnsi="Arial" w:cs="Arial"/>
          <w:sz w:val="20"/>
        </w:rPr>
      </w:pPr>
    </w:p>
    <w:p w:rsidR="001C0E4C" w:rsidRPr="002E66F1" w:rsidRDefault="001C0E4C" w:rsidP="00270794">
      <w:pPr>
        <w:pStyle w:val="Heading2"/>
        <w:spacing w:after="120" w:line="276" w:lineRule="auto"/>
        <w:ind w:left="737" w:hanging="737"/>
        <w:jc w:val="left"/>
        <w:rPr>
          <w:rFonts w:ascii="Arial" w:hAnsi="Arial"/>
          <w:bCs/>
          <w:lang w:val="en-US"/>
        </w:rPr>
      </w:pPr>
      <w:bookmarkStart w:id="46" w:name="_Toc393284098"/>
      <w:r w:rsidRPr="002E66F1">
        <w:rPr>
          <w:rFonts w:ascii="Arial" w:hAnsi="Arial"/>
          <w:bCs/>
          <w:lang w:val="en-US"/>
        </w:rPr>
        <w:t>Reviews</w:t>
      </w:r>
      <w:bookmarkEnd w:id="46"/>
    </w:p>
    <w:p w:rsidR="001C0E4C" w:rsidRPr="002E66F1" w:rsidRDefault="001C0E4C" w:rsidP="00270794">
      <w:pPr>
        <w:spacing w:after="120" w:line="276" w:lineRule="auto"/>
        <w:ind w:left="737" w:hanging="737"/>
        <w:rPr>
          <w:rFonts w:ascii="Arial" w:hAnsi="Arial" w:cs="Arial"/>
          <w:sz w:val="20"/>
          <w:lang w:val="en-US"/>
        </w:rPr>
      </w:pP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bookmarkStart w:id="47" w:name="OLE_LINK2"/>
      <w:bookmarkStart w:id="48" w:name="OLE_LINK3"/>
      <w:r w:rsidRPr="002E66F1">
        <w:rPr>
          <w:rFonts w:ascii="Arial" w:hAnsi="Arial" w:cs="Arial"/>
          <w:b/>
          <w:sz w:val="20"/>
          <w:lang w:eastAsia="en-AU"/>
        </w:rPr>
        <w:t>McGorry PD</w:t>
      </w:r>
      <w:r w:rsidRPr="002E66F1">
        <w:rPr>
          <w:rFonts w:ascii="Arial" w:hAnsi="Arial" w:cs="Arial"/>
          <w:sz w:val="20"/>
          <w:lang w:eastAsia="en-AU"/>
        </w:rPr>
        <w:t xml:space="preserve">, Copolov DL, Singh BS. 1989. The validity of the assessment of psychopathology in the psychoses. The Australian and New Zealand Journal of Psychiatry 23(4):469-82.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xml:space="preserve">, Copolov DL, Singh BS. 1990. Current concepts in functional psychosis. The case for a loosening of associations. Schizophrenia Research 3(4):221-34.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w:t>
      </w:r>
      <w:r w:rsidRPr="002E66F1">
        <w:rPr>
          <w:rFonts w:ascii="Arial" w:hAnsi="Arial" w:cs="Arial"/>
          <w:sz w:val="20"/>
          <w:lang w:eastAsia="en-AU"/>
        </w:rPr>
        <w:t xml:space="preserve">, Connell S. 1990. The nosology and prognosis of puerperal psychosis: a </w:t>
      </w:r>
      <w:r w:rsidR="000A1404" w:rsidRPr="002E66F1">
        <w:rPr>
          <w:rFonts w:ascii="Arial" w:hAnsi="Arial" w:cs="Arial"/>
          <w:sz w:val="20"/>
          <w:lang w:eastAsia="en-AU"/>
        </w:rPr>
        <w:t xml:space="preserve">review. Comprehensive </w:t>
      </w:r>
      <w:r w:rsidRPr="002E66F1">
        <w:rPr>
          <w:rFonts w:ascii="Arial" w:hAnsi="Arial" w:cs="Arial"/>
          <w:sz w:val="20"/>
          <w:lang w:eastAsia="en-AU"/>
        </w:rPr>
        <w:t xml:space="preserve">Psychiatry 31(6):519-34.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1991. Paradigm failure in functional psychosis: review and implications. The Australian and New Zeala</w:t>
      </w:r>
      <w:r w:rsidR="003E5B62" w:rsidRPr="002E66F1">
        <w:rPr>
          <w:rFonts w:ascii="Arial" w:hAnsi="Arial" w:cs="Arial"/>
          <w:sz w:val="20"/>
          <w:lang w:eastAsia="en-AU"/>
        </w:rPr>
        <w:t>nd Journal of Psychiatry 25(1):</w:t>
      </w:r>
      <w:r w:rsidRPr="002E66F1">
        <w:rPr>
          <w:rFonts w:ascii="Arial" w:hAnsi="Arial" w:cs="Arial"/>
          <w:sz w:val="20"/>
          <w:lang w:eastAsia="en-AU"/>
        </w:rPr>
        <w:t>43-55</w:t>
      </w:r>
      <w:r w:rsidR="003E5B62" w:rsidRPr="002E66F1">
        <w:rPr>
          <w:rFonts w:ascii="Arial" w:hAnsi="Arial" w:cs="Arial"/>
          <w:sz w:val="20"/>
          <w:lang w:eastAsia="en-AU"/>
        </w:rPr>
        <w:t>.</w:t>
      </w:r>
      <w:r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1992. The concept of recovery and secondary prevention in psychotic disorders. The Australian and New Zealan</w:t>
      </w:r>
      <w:r w:rsidR="003E5B62" w:rsidRPr="002E66F1">
        <w:rPr>
          <w:rFonts w:ascii="Arial" w:hAnsi="Arial" w:cs="Arial"/>
          <w:sz w:val="20"/>
          <w:lang w:eastAsia="en-AU"/>
        </w:rPr>
        <w:t>d Journal of Psychiatry 26 (1):</w:t>
      </w:r>
      <w:r w:rsidRPr="002E66F1">
        <w:rPr>
          <w:rFonts w:ascii="Arial" w:hAnsi="Arial" w:cs="Arial"/>
          <w:sz w:val="20"/>
          <w:lang w:eastAsia="en-AU"/>
        </w:rPr>
        <w:t xml:space="preserve">3-17.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1994. The influence of illness duration on syndrome clarity and stability in functional psychosis: does the diagnosis emerge and stabilise with time? The Australian and New Zealand Journal of Psychiatry 28(4):607-</w:t>
      </w:r>
      <w:r w:rsidR="003E5B62" w:rsidRPr="002E66F1">
        <w:rPr>
          <w:rFonts w:ascii="Arial" w:hAnsi="Arial" w:cs="Arial"/>
          <w:sz w:val="20"/>
          <w:lang w:eastAsia="en-AU"/>
        </w:rPr>
        <w:t>6</w:t>
      </w:r>
      <w:r w:rsidRPr="002E66F1">
        <w:rPr>
          <w:rFonts w:ascii="Arial" w:hAnsi="Arial" w:cs="Arial"/>
          <w:sz w:val="20"/>
          <w:lang w:eastAsia="en-AU"/>
        </w:rPr>
        <w:t xml:space="preserve">19.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Edwards J, Francey SM, </w:t>
      </w:r>
      <w:r w:rsidRPr="002E66F1">
        <w:rPr>
          <w:rFonts w:ascii="Arial" w:hAnsi="Arial" w:cs="Arial"/>
          <w:b/>
          <w:sz w:val="20"/>
          <w:lang w:eastAsia="en-AU"/>
        </w:rPr>
        <w:t>McGorry PD</w:t>
      </w:r>
      <w:r w:rsidRPr="002E66F1">
        <w:rPr>
          <w:rFonts w:ascii="Arial" w:hAnsi="Arial" w:cs="Arial"/>
          <w:sz w:val="20"/>
          <w:lang w:eastAsia="en-AU"/>
        </w:rPr>
        <w:t>, Jackson HJ. 1994. Early Psychosis Prevention and Intervention: Evolution of a comprehensive, community-based specialised service. Behaviour Cha</w:t>
      </w:r>
      <w:r w:rsidR="003E5B62" w:rsidRPr="002E66F1">
        <w:rPr>
          <w:rFonts w:ascii="Arial" w:hAnsi="Arial" w:cs="Arial"/>
          <w:sz w:val="20"/>
          <w:lang w:eastAsia="en-AU"/>
        </w:rPr>
        <w:t>nge 11(4):</w:t>
      </w:r>
      <w:r w:rsidRPr="002E66F1">
        <w:rPr>
          <w:rFonts w:ascii="Arial" w:hAnsi="Arial" w:cs="Arial"/>
          <w:sz w:val="20"/>
          <w:lang w:eastAsia="en-AU"/>
        </w:rPr>
        <w:t>223-233.</w:t>
      </w:r>
      <w:r w:rsidR="00741D55"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1995. The clinical boundaries of posttraumatic stress disorder. The Australian and New Zealand Journal of Psychiatry 29(3):385-</w:t>
      </w:r>
      <w:r w:rsidR="003E5B62" w:rsidRPr="002E66F1">
        <w:rPr>
          <w:rFonts w:ascii="Arial" w:hAnsi="Arial" w:cs="Arial"/>
          <w:sz w:val="20"/>
          <w:lang w:eastAsia="en-AU"/>
        </w:rPr>
        <w:t>3</w:t>
      </w:r>
      <w:r w:rsidRPr="002E66F1">
        <w:rPr>
          <w:rFonts w:ascii="Arial" w:hAnsi="Arial" w:cs="Arial"/>
          <w:sz w:val="20"/>
          <w:lang w:eastAsia="en-AU"/>
        </w:rPr>
        <w:t>93.</w:t>
      </w:r>
      <w:r w:rsidR="00741D55"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lastRenderedPageBreak/>
        <w:t>McGorry PD</w:t>
      </w:r>
      <w:r w:rsidRPr="002E66F1">
        <w:rPr>
          <w:rFonts w:ascii="Arial" w:hAnsi="Arial" w:cs="Arial"/>
          <w:sz w:val="20"/>
          <w:lang w:eastAsia="en-AU"/>
        </w:rPr>
        <w:t>. 1995. Psychoeducation in first-episode psychosis: a therapeutic process. Psychiatry, 58(4):313-</w:t>
      </w:r>
      <w:r w:rsidR="003E5B62" w:rsidRPr="002E66F1">
        <w:rPr>
          <w:rFonts w:ascii="Arial" w:hAnsi="Arial" w:cs="Arial"/>
          <w:sz w:val="20"/>
          <w:lang w:eastAsia="en-AU"/>
        </w:rPr>
        <w:t>3</w:t>
      </w:r>
      <w:r w:rsidRPr="002E66F1">
        <w:rPr>
          <w:rFonts w:ascii="Arial" w:hAnsi="Arial" w:cs="Arial"/>
          <w:sz w:val="20"/>
          <w:lang w:eastAsia="en-AU"/>
        </w:rPr>
        <w:t>28.</w:t>
      </w:r>
      <w:r w:rsidR="00741D55" w:rsidRPr="002E66F1">
        <w:rPr>
          <w:rFonts w:ascii="Arial" w:hAnsi="Arial" w:cs="Arial"/>
          <w:sz w:val="20"/>
          <w:lang w:eastAsia="en-AU"/>
        </w:rPr>
        <w:t xml:space="preserve">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Hulbert CA, Jackson HJ, </w:t>
      </w:r>
      <w:r w:rsidRPr="002E66F1">
        <w:rPr>
          <w:rFonts w:ascii="Arial" w:hAnsi="Arial" w:cs="Arial"/>
          <w:b/>
          <w:sz w:val="20"/>
          <w:lang w:eastAsia="en-AU"/>
        </w:rPr>
        <w:t>McGorry PD</w:t>
      </w:r>
      <w:r w:rsidRPr="002E66F1">
        <w:rPr>
          <w:rFonts w:ascii="Arial" w:hAnsi="Arial" w:cs="Arial"/>
          <w:sz w:val="20"/>
          <w:lang w:eastAsia="en-AU"/>
        </w:rPr>
        <w:t xml:space="preserve">. 1996. Relationship with personality and course and outcome in early psychosis: A review of the literature. Clinical Psychology Review 16(8):707-727.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006A5172" w:rsidRPr="002E66F1">
        <w:rPr>
          <w:rFonts w:ascii="Arial" w:hAnsi="Arial" w:cs="Arial"/>
          <w:sz w:val="20"/>
          <w:lang w:eastAsia="en-AU"/>
        </w:rPr>
        <w:t xml:space="preserve">. 1998. "A stitch in time": </w:t>
      </w:r>
      <w:r w:rsidRPr="002E66F1">
        <w:rPr>
          <w:rFonts w:ascii="Arial" w:hAnsi="Arial" w:cs="Arial"/>
          <w:sz w:val="20"/>
          <w:lang w:eastAsia="en-AU"/>
        </w:rPr>
        <w:t>the scope for preventive strategie</w:t>
      </w:r>
      <w:r w:rsidR="003E5B62" w:rsidRPr="002E66F1">
        <w:rPr>
          <w:rFonts w:ascii="Arial" w:hAnsi="Arial" w:cs="Arial"/>
          <w:sz w:val="20"/>
          <w:lang w:eastAsia="en-AU"/>
        </w:rPr>
        <w:t>s in early psychosis. European Archives of Psychiatry and Clinical N</w:t>
      </w:r>
      <w:r w:rsidRPr="002E66F1">
        <w:rPr>
          <w:rFonts w:ascii="Arial" w:hAnsi="Arial" w:cs="Arial"/>
          <w:sz w:val="20"/>
          <w:lang w:eastAsia="en-AU"/>
        </w:rPr>
        <w:t xml:space="preserve">euroscience 248(1):22-31.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Cosgrave E, </w:t>
      </w:r>
      <w:r w:rsidRPr="002E66F1">
        <w:rPr>
          <w:rFonts w:ascii="Arial" w:hAnsi="Arial" w:cs="Arial"/>
          <w:b/>
          <w:sz w:val="20"/>
          <w:lang w:eastAsia="en-AU"/>
        </w:rPr>
        <w:t>McGorry P</w:t>
      </w:r>
      <w:r w:rsidRPr="002E66F1">
        <w:rPr>
          <w:rFonts w:ascii="Arial" w:hAnsi="Arial" w:cs="Arial"/>
          <w:sz w:val="20"/>
          <w:lang w:eastAsia="en-AU"/>
        </w:rPr>
        <w:t>, Allen N, Jackson H. 2000. Depression in young people. A growing challenge for primary care. Australian Family Physician 29(2):123-</w:t>
      </w:r>
      <w:r w:rsidR="003E5B62" w:rsidRPr="002E66F1">
        <w:rPr>
          <w:rFonts w:ascii="Arial" w:hAnsi="Arial" w:cs="Arial"/>
          <w:sz w:val="20"/>
          <w:lang w:eastAsia="en-AU"/>
        </w:rPr>
        <w:t>12</w:t>
      </w:r>
      <w:r w:rsidRPr="002E66F1">
        <w:rPr>
          <w:rFonts w:ascii="Arial" w:hAnsi="Arial" w:cs="Arial"/>
          <w:sz w:val="20"/>
          <w:lang w:eastAsia="en-AU"/>
        </w:rPr>
        <w:t xml:space="preserve">7.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xml:space="preserve">, Krstev H, Harrigan S. 2000. Early detection and treatment delay: implications for treatment outcome in early psychosis. Current Opinion in Psychiatry 13:37-43.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xml:space="preserve">. 2000. Prepsychotic treatment for schizophrenia: A rejoinder. Ethical Human Sciences and Services 2(3):205-209.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Pantelis C, Yucel M, Wood SJ, </w:t>
      </w:r>
      <w:r w:rsidRPr="002E66F1">
        <w:rPr>
          <w:rFonts w:ascii="Arial" w:hAnsi="Arial" w:cs="Arial"/>
          <w:b/>
          <w:sz w:val="20"/>
          <w:lang w:eastAsia="en-AU"/>
        </w:rPr>
        <w:t>McGorry PD</w:t>
      </w:r>
      <w:r w:rsidRPr="002E66F1">
        <w:rPr>
          <w:rFonts w:ascii="Arial" w:hAnsi="Arial" w:cs="Arial"/>
          <w:sz w:val="20"/>
          <w:lang w:eastAsia="en-AU"/>
        </w:rPr>
        <w:t>, Velakoulis D. 2001. The timing and functional consequences of structural brain abnormalities in schizophrenia</w:t>
      </w:r>
      <w:r w:rsidR="003E5B62" w:rsidRPr="002E66F1">
        <w:rPr>
          <w:rFonts w:ascii="Arial" w:hAnsi="Arial" w:cs="Arial"/>
          <w:sz w:val="20"/>
          <w:lang w:eastAsia="en-AU"/>
        </w:rPr>
        <w:t>.</w:t>
      </w:r>
      <w:r w:rsidRPr="002E66F1">
        <w:rPr>
          <w:rFonts w:ascii="Arial" w:hAnsi="Arial" w:cs="Arial"/>
          <w:sz w:val="20"/>
          <w:lang w:eastAsia="en-AU"/>
        </w:rPr>
        <w:t xml:space="preserve"> Neuroscience News 4(1):36-46.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Schaffner KF, </w:t>
      </w:r>
      <w:r w:rsidRPr="002E66F1">
        <w:rPr>
          <w:rFonts w:ascii="Arial" w:hAnsi="Arial" w:cs="Arial"/>
          <w:b/>
          <w:sz w:val="20"/>
          <w:lang w:eastAsia="en-AU"/>
        </w:rPr>
        <w:t>McGorry PD</w:t>
      </w:r>
      <w:r w:rsidRPr="002E66F1">
        <w:rPr>
          <w:rFonts w:ascii="Arial" w:hAnsi="Arial" w:cs="Arial"/>
          <w:sz w:val="20"/>
          <w:lang w:eastAsia="en-AU"/>
        </w:rPr>
        <w:t xml:space="preserve">. 2001. Preventing severe mental illnesses -- new prospects and ethical challenges. Schizophrenia Research 51(1):3-15.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xml:space="preserve">, Yung A, Phillips L. 2001. Ethics and early intervention in psychosis: keeping up the pace and staying in step. Schizophrenia Research 51(1):17-29.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Phillips LJ, Yung AR, Yuen HP, Pantelis C, </w:t>
      </w:r>
      <w:r w:rsidRPr="002E66F1">
        <w:rPr>
          <w:rFonts w:ascii="Arial" w:hAnsi="Arial" w:cs="Arial"/>
          <w:b/>
          <w:sz w:val="20"/>
          <w:lang w:eastAsia="en-AU"/>
        </w:rPr>
        <w:t>McGorry PD</w:t>
      </w:r>
      <w:r w:rsidRPr="002E66F1">
        <w:rPr>
          <w:rFonts w:ascii="Arial" w:hAnsi="Arial" w:cs="Arial"/>
          <w:sz w:val="20"/>
          <w:lang w:eastAsia="en-AU"/>
        </w:rPr>
        <w:t>. 2002. Prediction and prevention of transition to psychosis in young people at incipient risk for schizophrenia. American Journal of Medical Genetics 114(8):929-</w:t>
      </w:r>
      <w:r w:rsidR="003E5B62" w:rsidRPr="002E66F1">
        <w:rPr>
          <w:rFonts w:ascii="Arial" w:hAnsi="Arial" w:cs="Arial"/>
          <w:sz w:val="20"/>
          <w:lang w:eastAsia="en-AU"/>
        </w:rPr>
        <w:t>9</w:t>
      </w:r>
      <w:r w:rsidRPr="002E66F1">
        <w:rPr>
          <w:rFonts w:ascii="Arial" w:hAnsi="Arial" w:cs="Arial"/>
          <w:sz w:val="20"/>
          <w:lang w:eastAsia="en-AU"/>
        </w:rPr>
        <w:t xml:space="preserve">37.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Lambert M, Conus P, Lambert T, </w:t>
      </w:r>
      <w:r w:rsidRPr="002E66F1">
        <w:rPr>
          <w:rFonts w:ascii="Arial" w:hAnsi="Arial" w:cs="Arial"/>
          <w:b/>
          <w:sz w:val="20"/>
          <w:lang w:eastAsia="en-AU"/>
        </w:rPr>
        <w:t>McGorry PD</w:t>
      </w:r>
      <w:r w:rsidRPr="002E66F1">
        <w:rPr>
          <w:rFonts w:ascii="Arial" w:hAnsi="Arial" w:cs="Arial"/>
          <w:sz w:val="20"/>
          <w:lang w:eastAsia="en-AU"/>
        </w:rPr>
        <w:t>. 2003. Pharmacotherapy of f</w:t>
      </w:r>
      <w:r w:rsidR="003E5B62" w:rsidRPr="002E66F1">
        <w:rPr>
          <w:rFonts w:ascii="Arial" w:hAnsi="Arial" w:cs="Arial"/>
          <w:sz w:val="20"/>
          <w:lang w:eastAsia="en-AU"/>
        </w:rPr>
        <w:t>irst-episode psychosis. Expert Opinion on P</w:t>
      </w:r>
      <w:r w:rsidRPr="002E66F1">
        <w:rPr>
          <w:rFonts w:ascii="Arial" w:hAnsi="Arial" w:cs="Arial"/>
          <w:sz w:val="20"/>
          <w:lang w:eastAsia="en-AU"/>
        </w:rPr>
        <w:t>harmacotherapy 4(5):717-</w:t>
      </w:r>
      <w:r w:rsidR="003E5B62" w:rsidRPr="002E66F1">
        <w:rPr>
          <w:rFonts w:ascii="Arial" w:hAnsi="Arial" w:cs="Arial"/>
          <w:sz w:val="20"/>
          <w:lang w:eastAsia="en-AU"/>
        </w:rPr>
        <w:t>7</w:t>
      </w:r>
      <w:r w:rsidRPr="002E66F1">
        <w:rPr>
          <w:rFonts w:ascii="Arial" w:hAnsi="Arial" w:cs="Arial"/>
          <w:sz w:val="20"/>
          <w:lang w:eastAsia="en-AU"/>
        </w:rPr>
        <w:t xml:space="preserve">50. </w:t>
      </w:r>
    </w:p>
    <w:p w:rsidR="00741D55"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Killackey E, Elkins K, Lambert M, Lambert T. 2003. Summary Australian and New Zealand clinical practice guideline for the treatment of schizophrenia</w:t>
      </w:r>
      <w:r w:rsidR="003E5B62" w:rsidRPr="002E66F1">
        <w:rPr>
          <w:rFonts w:ascii="Arial" w:hAnsi="Arial" w:cs="Arial"/>
          <w:sz w:val="20"/>
          <w:lang w:eastAsia="en-AU"/>
        </w:rPr>
        <w:t>.</w:t>
      </w:r>
      <w:r w:rsidRPr="002E66F1">
        <w:rPr>
          <w:rFonts w:ascii="Arial" w:hAnsi="Arial" w:cs="Arial"/>
          <w:sz w:val="20"/>
          <w:lang w:eastAsia="en-AU"/>
        </w:rPr>
        <w:t xml:space="preserve"> Australasian Psychiatry 11(2):136-147.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Pantelis C, Yucel M, Wood SJ, </w:t>
      </w:r>
      <w:r w:rsidRPr="002E66F1">
        <w:rPr>
          <w:rFonts w:ascii="Arial" w:hAnsi="Arial" w:cs="Arial"/>
          <w:b/>
          <w:sz w:val="20"/>
          <w:lang w:eastAsia="en-AU"/>
        </w:rPr>
        <w:t>McGorry PD</w:t>
      </w:r>
      <w:r w:rsidRPr="002E66F1">
        <w:rPr>
          <w:rFonts w:ascii="Arial" w:hAnsi="Arial" w:cs="Arial"/>
          <w:sz w:val="20"/>
          <w:lang w:eastAsia="en-AU"/>
        </w:rPr>
        <w:t xml:space="preserve">, Velakoulis D. 2003. Early and late neurodevelopmental disturbances in schizophrenia and their functional consequences. The Australian and New Zealand Journal of Psychiatry 37(4):399-406.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Power PJ, Bell RJ, Mills R, Herrmann-Doig T, Davern M, Henry L, Yuen HP, Khademy-Deljo A,</w:t>
      </w:r>
      <w:r w:rsidRPr="002E66F1">
        <w:rPr>
          <w:rFonts w:ascii="Arial" w:hAnsi="Arial" w:cs="Arial"/>
          <w:b/>
          <w:sz w:val="20"/>
          <w:lang w:eastAsia="en-AU"/>
        </w:rPr>
        <w:t xml:space="preserve"> McGorry PD</w:t>
      </w:r>
      <w:r w:rsidRPr="002E66F1">
        <w:rPr>
          <w:rFonts w:ascii="Arial" w:hAnsi="Arial" w:cs="Arial"/>
          <w:sz w:val="20"/>
          <w:lang w:eastAsia="en-AU"/>
        </w:rPr>
        <w:t>. 2003. Suicide prevention in first episode psychosis: the development of a randomised controlled trial of cognitive therapy for acutely suicidal patients with early psychosis. The Australian and New Zealand Journal of Psychiatry 37(4):414-</w:t>
      </w:r>
      <w:r w:rsidR="003E5B62" w:rsidRPr="002E66F1">
        <w:rPr>
          <w:rFonts w:ascii="Arial" w:hAnsi="Arial" w:cs="Arial"/>
          <w:sz w:val="20"/>
          <w:lang w:eastAsia="en-AU"/>
        </w:rPr>
        <w:t>4</w:t>
      </w:r>
      <w:r w:rsidRPr="002E66F1">
        <w:rPr>
          <w:rFonts w:ascii="Arial" w:hAnsi="Arial" w:cs="Arial"/>
          <w:sz w:val="20"/>
          <w:lang w:eastAsia="en-AU"/>
        </w:rPr>
        <w:t xml:space="preserve">20.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Chanen AM, Jackson HJ, </w:t>
      </w:r>
      <w:r w:rsidRPr="002E66F1">
        <w:rPr>
          <w:rFonts w:ascii="Arial" w:hAnsi="Arial" w:cs="Arial"/>
          <w:b/>
          <w:sz w:val="20"/>
          <w:lang w:eastAsia="en-AU"/>
        </w:rPr>
        <w:t>McGorry PD</w:t>
      </w:r>
      <w:r w:rsidRPr="002E66F1">
        <w:rPr>
          <w:rFonts w:ascii="Arial" w:hAnsi="Arial" w:cs="Arial"/>
          <w:sz w:val="20"/>
          <w:lang w:eastAsia="en-AU"/>
        </w:rPr>
        <w:t>, Allot KA, Clarkson V, Yuen HP. 2004. Two-year stability of personality disorder in older adol</w:t>
      </w:r>
      <w:r w:rsidR="003E5B62" w:rsidRPr="002E66F1">
        <w:rPr>
          <w:rFonts w:ascii="Arial" w:hAnsi="Arial" w:cs="Arial"/>
          <w:sz w:val="20"/>
          <w:lang w:eastAsia="en-AU"/>
        </w:rPr>
        <w:t>escent outpatients. Journal of Personality D</w:t>
      </w:r>
      <w:r w:rsidRPr="002E66F1">
        <w:rPr>
          <w:rFonts w:ascii="Arial" w:hAnsi="Arial" w:cs="Arial"/>
          <w:sz w:val="20"/>
          <w:lang w:eastAsia="en-AU"/>
        </w:rPr>
        <w:t>isorders 18(6):526-541</w:t>
      </w:r>
      <w:r w:rsidR="003E5B62" w:rsidRPr="002E66F1">
        <w:rPr>
          <w:rFonts w:ascii="Arial" w:hAnsi="Arial" w:cs="Arial"/>
          <w:sz w:val="20"/>
          <w:lang w:eastAsia="en-AU"/>
        </w:rPr>
        <w:t>.</w:t>
      </w:r>
      <w:r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Rosen A, </w:t>
      </w:r>
      <w:r w:rsidRPr="002E66F1">
        <w:rPr>
          <w:rFonts w:ascii="Arial" w:hAnsi="Arial" w:cs="Arial"/>
          <w:b/>
          <w:sz w:val="20"/>
          <w:lang w:eastAsia="en-AU"/>
        </w:rPr>
        <w:t>McGorry P</w:t>
      </w:r>
      <w:r w:rsidRPr="002E66F1">
        <w:rPr>
          <w:rFonts w:ascii="Arial" w:hAnsi="Arial" w:cs="Arial"/>
          <w:sz w:val="20"/>
          <w:lang w:eastAsia="en-AU"/>
        </w:rPr>
        <w:t>, Groom G, Hickie I, Gurr R, Hocking B, Leggatt M, Deveson A, Wilson K, Holmes D, Miller V, Dunbar L, Stanley F. 2004. Australia needs a mental health commission. Australasian Psychiatry 12(3):213-</w:t>
      </w:r>
      <w:r w:rsidR="003E5B62" w:rsidRPr="002E66F1">
        <w:rPr>
          <w:rFonts w:ascii="Arial" w:hAnsi="Arial" w:cs="Arial"/>
          <w:sz w:val="20"/>
          <w:lang w:eastAsia="en-AU"/>
        </w:rPr>
        <w:t>21</w:t>
      </w:r>
      <w:r w:rsidRPr="002E66F1">
        <w:rPr>
          <w:rFonts w:ascii="Arial" w:hAnsi="Arial" w:cs="Arial"/>
          <w:sz w:val="20"/>
          <w:lang w:eastAsia="en-AU"/>
        </w:rPr>
        <w:t>9</w:t>
      </w:r>
      <w:r w:rsidR="00741D55" w:rsidRPr="002E66F1">
        <w:rPr>
          <w:rFonts w:ascii="Arial" w:hAnsi="Arial" w:cs="Arial"/>
          <w:sz w:val="20"/>
          <w:lang w:eastAsia="en-AU"/>
        </w:rPr>
        <w:t>.</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Carbone S, </w:t>
      </w:r>
      <w:r w:rsidRPr="002E66F1">
        <w:rPr>
          <w:rFonts w:ascii="Arial" w:hAnsi="Arial" w:cs="Arial"/>
          <w:b/>
          <w:sz w:val="20"/>
          <w:lang w:eastAsia="en-AU"/>
        </w:rPr>
        <w:t>McGorry PD</w:t>
      </w:r>
      <w:r w:rsidRPr="002E66F1">
        <w:rPr>
          <w:rFonts w:ascii="Arial" w:hAnsi="Arial" w:cs="Arial"/>
          <w:sz w:val="20"/>
          <w:lang w:eastAsia="en-AU"/>
        </w:rPr>
        <w:t xml:space="preserve">. 2005. Demystifying schizophrenia: management guidelines. Medicine Today 6(12):26-30, 32.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Falkai P. Wobrock T, Lieberman J, Glentoj B, Gattaz WF, Moller HJ, Altamura AC, Andreasen N, Barnes TRE, Beckmann H, Ciprian-Ollivier J, Crow T, David A, Davidson M, Deakin B, Elkis H, Farde L, Gaebel W, Gallhofer B, Gerlach J, Hirsch SR, Hojaij CR, Jablensky A, Kane J, Kojima T, von Knorring L, </w:t>
      </w:r>
      <w:r w:rsidRPr="002E66F1">
        <w:rPr>
          <w:rFonts w:ascii="Arial" w:hAnsi="Arial" w:cs="Arial"/>
          <w:b/>
          <w:sz w:val="20"/>
          <w:lang w:eastAsia="en-AU"/>
        </w:rPr>
        <w:t>McGorry P</w:t>
      </w:r>
      <w:r w:rsidRPr="002E66F1">
        <w:rPr>
          <w:rFonts w:ascii="Arial" w:hAnsi="Arial" w:cs="Arial"/>
          <w:sz w:val="20"/>
          <w:lang w:eastAsia="en-AU"/>
        </w:rPr>
        <w:t xml:space="preserve">, Meltzer H, Moussaoui D, Muller-Spahn F, Olie JP, Palha AP, Sato M, Sauer H, Schooler N, Weinberger D, Yamawaki S. 2005. World Federation of Societies of Biological Psychiatry guidelines for biological treatment of schizophrenia, Part 2: long-term treatment of schizophrenia. World Journal of </w:t>
      </w:r>
      <w:r w:rsidR="003E5B62" w:rsidRPr="002E66F1">
        <w:rPr>
          <w:rFonts w:ascii="Arial" w:hAnsi="Arial" w:cs="Arial"/>
          <w:sz w:val="20"/>
          <w:lang w:eastAsia="en-AU"/>
        </w:rPr>
        <w:t>Biological Psychiatry, 7(1):</w:t>
      </w:r>
      <w:r w:rsidRPr="002E66F1">
        <w:rPr>
          <w:rFonts w:ascii="Arial" w:hAnsi="Arial" w:cs="Arial"/>
          <w:sz w:val="20"/>
          <w:lang w:eastAsia="en-AU"/>
        </w:rPr>
        <w:t>5-40</w:t>
      </w:r>
      <w:r w:rsidR="003E5B62" w:rsidRPr="002E66F1">
        <w:rPr>
          <w:rFonts w:ascii="Arial" w:hAnsi="Arial" w:cs="Arial"/>
          <w:sz w:val="20"/>
          <w:lang w:eastAsia="en-AU"/>
        </w:rPr>
        <w:t>.</w:t>
      </w:r>
      <w:r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lastRenderedPageBreak/>
        <w:t xml:space="preserve">McGorry PD </w:t>
      </w:r>
      <w:r w:rsidRPr="002E66F1">
        <w:rPr>
          <w:rFonts w:ascii="Arial" w:hAnsi="Arial" w:cs="Arial"/>
          <w:color w:val="000000"/>
          <w:sz w:val="20"/>
          <w:lang w:eastAsia="en-AU"/>
        </w:rPr>
        <w:t>(member of the Editorial Team for the Australian and New Zealand College of Psychiatrists Clinical Practice Guidelines Team).</w:t>
      </w:r>
      <w:r w:rsidRPr="002E66F1">
        <w:rPr>
          <w:rFonts w:ascii="Arial" w:hAnsi="Arial" w:cs="Arial"/>
          <w:sz w:val="20"/>
          <w:lang w:eastAsia="en-AU"/>
        </w:rPr>
        <w:t xml:space="preserve"> 2005. Royal Australian and New Zealand College of Psychiatrists clinical practice guidelines for the treatment of schizophrenia and related disorders. Australian and New Zealand </w:t>
      </w:r>
      <w:r w:rsidR="003E5B62" w:rsidRPr="002E66F1">
        <w:rPr>
          <w:rFonts w:ascii="Arial" w:hAnsi="Arial" w:cs="Arial"/>
          <w:sz w:val="20"/>
          <w:lang w:eastAsia="en-AU"/>
        </w:rPr>
        <w:t>Journal of Psychiatry 39 (1-2):</w:t>
      </w:r>
      <w:r w:rsidRPr="002E66F1">
        <w:rPr>
          <w:rFonts w:ascii="Arial" w:hAnsi="Arial" w:cs="Arial"/>
          <w:sz w:val="20"/>
          <w:lang w:eastAsia="en-AU"/>
        </w:rPr>
        <w:t>1-30</w:t>
      </w:r>
      <w:r w:rsidR="003E5B62" w:rsidRPr="002E66F1">
        <w:rPr>
          <w:rFonts w:ascii="Arial" w:hAnsi="Arial" w:cs="Arial"/>
          <w:sz w:val="20"/>
          <w:lang w:eastAsia="en-AU"/>
        </w:rPr>
        <w:t>.</w:t>
      </w:r>
      <w:r w:rsidRPr="002E66F1">
        <w:rPr>
          <w:rFonts w:ascii="Arial" w:hAnsi="Arial" w:cs="Arial"/>
          <w:sz w:val="20"/>
          <w:lang w:eastAsia="en-AU"/>
        </w:rPr>
        <w:t xml:space="preserve">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xml:space="preserve"> (member of the International Early Psychosis Association Writing Group). 2005. International clinical practice guidelines for early psychosis. The British Journal of Psychiatry 187(48):s120-124</w:t>
      </w:r>
      <w:r w:rsidR="003E5B62" w:rsidRPr="002E66F1">
        <w:rPr>
          <w:rFonts w:ascii="Arial" w:hAnsi="Arial" w:cs="Arial"/>
          <w:sz w:val="20"/>
          <w:lang w:eastAsia="en-AU"/>
        </w:rPr>
        <w:t>.</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w:t>
      </w:r>
      <w:r w:rsidRPr="002E66F1">
        <w:rPr>
          <w:rFonts w:ascii="Arial" w:hAnsi="Arial" w:cs="Arial"/>
          <w:sz w:val="20"/>
          <w:lang w:eastAsia="en-AU"/>
        </w:rPr>
        <w:t xml:space="preserve">. 2005. 'Every me and every you': responding to the hidden challenge of mental illness in Australia. Australasian Psychiatry 13(1):3-15.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2005. Early intervention in psychotic disorders: beyond debate to solving problems. British Journal of Psychiatry 48:s108-1</w:t>
      </w:r>
      <w:r w:rsidR="003E5B62" w:rsidRPr="002E66F1">
        <w:rPr>
          <w:rFonts w:ascii="Arial" w:hAnsi="Arial" w:cs="Arial"/>
          <w:sz w:val="20"/>
          <w:lang w:eastAsia="en-AU"/>
        </w:rPr>
        <w:t>1</w:t>
      </w:r>
      <w:r w:rsidRPr="002E66F1">
        <w:rPr>
          <w:rFonts w:ascii="Arial" w:hAnsi="Arial" w:cs="Arial"/>
          <w:sz w:val="20"/>
          <w:lang w:eastAsia="en-AU"/>
        </w:rPr>
        <w:t xml:space="preserve">0.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w:t>
      </w:r>
      <w:r w:rsidRPr="002E66F1">
        <w:rPr>
          <w:rFonts w:ascii="Arial" w:hAnsi="Arial" w:cs="Arial"/>
          <w:sz w:val="20"/>
          <w:lang w:eastAsia="en-AU"/>
        </w:rPr>
        <w:t xml:space="preserve">, Nordentoft M, Simonsen E. 2005. Introduction to "Early psychosis: a bridge to the future". British Journal of Psychiatry 48:s1-3.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Pantelis C, Yucel M, Wood SJ, Velakoulis D, Sun D, Berger G, Stuart GW, Yung A, Phillips L, </w:t>
      </w:r>
      <w:r w:rsidRPr="002E66F1">
        <w:rPr>
          <w:rFonts w:ascii="Arial" w:hAnsi="Arial" w:cs="Arial"/>
          <w:b/>
          <w:sz w:val="20"/>
          <w:lang w:eastAsia="en-AU"/>
        </w:rPr>
        <w:t>McGorry PD</w:t>
      </w:r>
      <w:r w:rsidRPr="002E66F1">
        <w:rPr>
          <w:rFonts w:ascii="Arial" w:hAnsi="Arial" w:cs="Arial"/>
          <w:sz w:val="20"/>
          <w:lang w:eastAsia="en-AU"/>
        </w:rPr>
        <w:t>. 2005. Structural brain imaging evidence for multiple pathological processes at different stages of brain development in schizophrenia. Schizophrenia Bulletin 31(3):672-</w:t>
      </w:r>
      <w:r w:rsidR="003E5B62" w:rsidRPr="002E66F1">
        <w:rPr>
          <w:rFonts w:ascii="Arial" w:hAnsi="Arial" w:cs="Arial"/>
          <w:sz w:val="20"/>
          <w:lang w:eastAsia="en-AU"/>
        </w:rPr>
        <w:t>6</w:t>
      </w:r>
      <w:r w:rsidRPr="002E66F1">
        <w:rPr>
          <w:rFonts w:ascii="Arial" w:hAnsi="Arial" w:cs="Arial"/>
          <w:sz w:val="20"/>
          <w:lang w:eastAsia="en-AU"/>
        </w:rPr>
        <w:t xml:space="preserve">96.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Berger G, Fraser R, Carbone S, </w:t>
      </w:r>
      <w:r w:rsidRPr="002E66F1">
        <w:rPr>
          <w:rFonts w:ascii="Arial" w:hAnsi="Arial" w:cs="Arial"/>
          <w:b/>
          <w:sz w:val="20"/>
          <w:lang w:eastAsia="en-AU"/>
        </w:rPr>
        <w:t>McGorry P</w:t>
      </w:r>
      <w:r w:rsidRPr="002E66F1">
        <w:rPr>
          <w:rFonts w:ascii="Arial" w:hAnsi="Arial" w:cs="Arial"/>
          <w:sz w:val="20"/>
          <w:lang w:eastAsia="en-AU"/>
        </w:rPr>
        <w:t xml:space="preserve">. 2006. Emerging psychosis in young people - Part 1 - key issues for detection and assessment. Australian Family Physician 35(5):315-21.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Brewer WJ, Wood SJ, Phillips LJ, Francey SM, Pantelis C, Yung AR, Cornblatt B, </w:t>
      </w:r>
      <w:r w:rsidRPr="002E66F1">
        <w:rPr>
          <w:rFonts w:ascii="Arial" w:hAnsi="Arial" w:cs="Arial"/>
          <w:b/>
          <w:sz w:val="20"/>
          <w:lang w:eastAsia="en-AU"/>
        </w:rPr>
        <w:t>McGorry PD</w:t>
      </w:r>
      <w:r w:rsidRPr="002E66F1">
        <w:rPr>
          <w:rFonts w:ascii="Arial" w:hAnsi="Arial" w:cs="Arial"/>
          <w:sz w:val="20"/>
          <w:lang w:eastAsia="en-AU"/>
        </w:rPr>
        <w:t>. 2006. Generalized and specific cognitive performance in clinical high-risk cohorts: a review highlighting potential vulnerability markers for psychosis. Schizophrenia Bulletin 32(3):538-</w:t>
      </w:r>
      <w:r w:rsidR="003E5B62" w:rsidRPr="002E66F1">
        <w:rPr>
          <w:rFonts w:ascii="Arial" w:hAnsi="Arial" w:cs="Arial"/>
          <w:sz w:val="20"/>
          <w:lang w:eastAsia="en-AU"/>
        </w:rPr>
        <w:t>5</w:t>
      </w:r>
      <w:r w:rsidRPr="002E66F1">
        <w:rPr>
          <w:rFonts w:ascii="Arial" w:hAnsi="Arial" w:cs="Arial"/>
          <w:sz w:val="20"/>
          <w:lang w:eastAsia="en-AU"/>
        </w:rPr>
        <w:t xml:space="preserve">55.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Conus P, Berk M, </w:t>
      </w:r>
      <w:r w:rsidRPr="002E66F1">
        <w:rPr>
          <w:rFonts w:ascii="Arial" w:hAnsi="Arial" w:cs="Arial"/>
          <w:b/>
          <w:sz w:val="20"/>
          <w:lang w:eastAsia="en-AU"/>
        </w:rPr>
        <w:t>McGorry PD</w:t>
      </w:r>
      <w:r w:rsidRPr="002E66F1">
        <w:rPr>
          <w:rFonts w:ascii="Arial" w:hAnsi="Arial" w:cs="Arial"/>
          <w:sz w:val="20"/>
          <w:lang w:eastAsia="en-AU"/>
        </w:rPr>
        <w:t xml:space="preserve">. 2006. Pharmacological treatment in the early phase of bipolar disorders: what stage are we at? The Australian and New Zealand Journal of Psychiatry 40(3):199-207.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Falkai P. Wobrock T, Lieberman J, Glentoj B, Gattaz WF, Moller HJ, Altamura AC, Andreasen N, Barnes TRE, Beckmann H, Ciprian-Ollivier J, Crow T, David A, Davidson M, Deakin B, Elkis H, Farde L, Gaebel W, Gallhofer B, Gerlach J, Hirsch SR, Hojaij CR, Jablensky A, Kane J, Kojima T, von Knorring L, </w:t>
      </w:r>
      <w:r w:rsidRPr="002E66F1">
        <w:rPr>
          <w:rFonts w:ascii="Arial" w:hAnsi="Arial" w:cs="Arial"/>
          <w:b/>
          <w:sz w:val="20"/>
          <w:lang w:eastAsia="en-AU"/>
        </w:rPr>
        <w:t>McGorry P</w:t>
      </w:r>
      <w:r w:rsidRPr="002E66F1">
        <w:rPr>
          <w:rFonts w:ascii="Arial" w:hAnsi="Arial" w:cs="Arial"/>
          <w:sz w:val="20"/>
          <w:lang w:eastAsia="en-AU"/>
        </w:rPr>
        <w:t>, Meltzer H, Moussaoui D, Muller-Spahn F, Olie JP, Palha AP, Sato M, Sauer H, Schooler N, Weinberger D, Yamawaki S. 2006. World Federation of Societies of Biological Psychiatry guidelines for biological treatment of schizophrenia, Part 1: acute treatment of schizophrenia. World Journal of Biological P</w:t>
      </w:r>
      <w:r w:rsidR="003E5B62" w:rsidRPr="002E66F1">
        <w:rPr>
          <w:rFonts w:ascii="Arial" w:hAnsi="Arial" w:cs="Arial"/>
          <w:sz w:val="20"/>
          <w:lang w:eastAsia="en-AU"/>
        </w:rPr>
        <w:t>sychiatry, 6(3):</w:t>
      </w:r>
      <w:r w:rsidRPr="002E66F1">
        <w:rPr>
          <w:rFonts w:ascii="Arial" w:hAnsi="Arial" w:cs="Arial"/>
          <w:sz w:val="20"/>
          <w:lang w:eastAsia="en-AU"/>
        </w:rPr>
        <w:t>132-191</w:t>
      </w:r>
      <w:r w:rsidR="003E5B62" w:rsidRPr="002E66F1">
        <w:rPr>
          <w:rFonts w:ascii="Arial" w:hAnsi="Arial" w:cs="Arial"/>
          <w:sz w:val="20"/>
          <w:lang w:eastAsia="en-AU"/>
        </w:rPr>
        <w:t>.</w:t>
      </w:r>
      <w:r w:rsidRPr="002E66F1">
        <w:rPr>
          <w:rFonts w:ascii="Arial" w:hAnsi="Arial" w:cs="Arial"/>
          <w:sz w:val="20"/>
          <w:lang w:eastAsia="en-AU"/>
        </w:rPr>
        <w:t xml:space="preserve">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val="pt-BR" w:eastAsia="en-AU"/>
        </w:rPr>
      </w:pPr>
      <w:r w:rsidRPr="002E66F1">
        <w:rPr>
          <w:rFonts w:ascii="Arial" w:hAnsi="Arial" w:cs="Arial"/>
          <w:sz w:val="20"/>
          <w:lang w:eastAsia="en-AU"/>
        </w:rPr>
        <w:t xml:space="preserve">Falkai P. Wobrock T, Lieberman J, Glentoj B, Gattaz WF, Moller HJ, Altamura AC, Andreasen N, Barnes TRE, Beckmann H, Ciprian-Ollivier J, Crow T, David A, Davidson M, Deakin B, Elkis H, Farde L, Gaebel W, Gallhofer B, Gerlach J, Hirsch SR, Hojaij CR, Jablensky A, Kane J, Kojima T, von Knorring L, </w:t>
      </w:r>
      <w:r w:rsidRPr="002E66F1">
        <w:rPr>
          <w:rFonts w:ascii="Arial" w:hAnsi="Arial" w:cs="Arial"/>
          <w:b/>
          <w:sz w:val="20"/>
          <w:lang w:eastAsia="en-AU"/>
        </w:rPr>
        <w:t>McGorry P</w:t>
      </w:r>
      <w:r w:rsidRPr="002E66F1">
        <w:rPr>
          <w:rFonts w:ascii="Arial" w:hAnsi="Arial" w:cs="Arial"/>
          <w:sz w:val="20"/>
          <w:lang w:eastAsia="en-AU"/>
        </w:rPr>
        <w:t xml:space="preserve">, Meltzer H, Moussaoui D, Muller-Spahn F, Olie JP, Palha AP, Sato M, Sauer H, Schooler N, Weinberger D, Yamawaki S. S. 2006. World Federation of Societies of Biological Psychiatry guidelines for biological treatment of schizophrenia, Part 2: long-term treatment of schizophrenia. </w:t>
      </w:r>
      <w:r w:rsidRPr="002E66F1">
        <w:rPr>
          <w:rFonts w:ascii="Arial" w:hAnsi="Arial" w:cs="Arial"/>
          <w:sz w:val="20"/>
          <w:lang w:val="pt-BR" w:eastAsia="en-AU"/>
        </w:rPr>
        <w:t>[Diretrizes da Federação Mundial das Sociedades de siquiatria Biológica para o tratamento biológico da esquizofrenia parte 2: tratamento de longo prazo]. Revista de Psiq</w:t>
      </w:r>
      <w:r w:rsidR="003E5B62" w:rsidRPr="002E66F1">
        <w:rPr>
          <w:rFonts w:ascii="Arial" w:hAnsi="Arial" w:cs="Arial"/>
          <w:sz w:val="20"/>
          <w:lang w:val="pt-BR" w:eastAsia="en-AU"/>
        </w:rPr>
        <w:t>uiatria Clínica, 33 (suppl. 1):</w:t>
      </w:r>
      <w:r w:rsidRPr="002E66F1">
        <w:rPr>
          <w:rFonts w:ascii="Arial" w:hAnsi="Arial" w:cs="Arial"/>
          <w:sz w:val="20"/>
          <w:lang w:val="pt-BR" w:eastAsia="en-AU"/>
        </w:rPr>
        <w:t>65-100</w:t>
      </w:r>
      <w:r w:rsidR="003E5B62" w:rsidRPr="002E66F1">
        <w:rPr>
          <w:rFonts w:ascii="Arial" w:hAnsi="Arial" w:cs="Arial"/>
          <w:sz w:val="20"/>
          <w:lang w:val="pt-BR" w:eastAsia="en-AU"/>
        </w:rPr>
        <w:t>.</w:t>
      </w:r>
      <w:r w:rsidRPr="002E66F1">
        <w:rPr>
          <w:rFonts w:ascii="Arial" w:hAnsi="Arial" w:cs="Arial"/>
          <w:sz w:val="20"/>
          <w:lang w:val="pt-BR" w:eastAsia="en-AU"/>
        </w:rPr>
        <w:t xml:space="preserve">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val="pt-BR" w:eastAsia="en-AU"/>
        </w:rPr>
      </w:pPr>
      <w:r w:rsidRPr="002E66F1">
        <w:rPr>
          <w:rFonts w:ascii="Arial" w:hAnsi="Arial" w:cs="Arial"/>
          <w:sz w:val="20"/>
          <w:lang w:val="pt-BR" w:eastAsia="en-AU"/>
        </w:rPr>
        <w:t xml:space="preserve">Falkai P. Wobrock T, Lieberman J, Glentoj B, Gattaz WF, Moller HJ, Altamura AC, Andreasen N, Barnes TRE, Beckmann H, Ciprian-Ollivier J, Crow T, David A, Davidson M, Deakin B, Elkis H, Farde L, Gaebel W, Gallhofer B, Gerlach J, Hirsch SR, Hojaij CR, Jablensky A, Kane J, Kojima T, von Knorring L, </w:t>
      </w:r>
      <w:r w:rsidRPr="002E66F1">
        <w:rPr>
          <w:rFonts w:ascii="Arial" w:hAnsi="Arial" w:cs="Arial"/>
          <w:b/>
          <w:sz w:val="20"/>
          <w:lang w:val="pt-BR" w:eastAsia="en-AU"/>
        </w:rPr>
        <w:t>McGorry P</w:t>
      </w:r>
      <w:r w:rsidRPr="002E66F1">
        <w:rPr>
          <w:rFonts w:ascii="Arial" w:hAnsi="Arial" w:cs="Arial"/>
          <w:sz w:val="20"/>
          <w:lang w:val="pt-BR" w:eastAsia="en-AU"/>
        </w:rPr>
        <w:t>, Meltzer H, Moussaoui D, Muller-Spahn F, Olie JP, Palha AP, Sato M, Sauer H, Schooler N, Weinberger D, Yamawaki S. 2006. World Federation of Societies o</w:t>
      </w:r>
      <w:r w:rsidR="003E5B62" w:rsidRPr="002E66F1">
        <w:rPr>
          <w:rFonts w:ascii="Arial" w:hAnsi="Arial" w:cs="Arial"/>
          <w:sz w:val="20"/>
          <w:lang w:val="pt-BR" w:eastAsia="en-AU"/>
        </w:rPr>
        <w:t>f Biological Psychiatry Guidelines for Biological Treatment of S</w:t>
      </w:r>
      <w:r w:rsidRPr="002E66F1">
        <w:rPr>
          <w:rFonts w:ascii="Arial" w:hAnsi="Arial" w:cs="Arial"/>
          <w:sz w:val="20"/>
          <w:lang w:val="pt-BR" w:eastAsia="en-AU"/>
        </w:rPr>
        <w:t>chizophrenia, Part 1: acute treatment [Diretrizes da Federação Mundial das Sociedades de Psiquiatria Biológica para o tratamento biológico da esquizofrenia parte 1: tratamento agudo) . Revista de Psiq</w:t>
      </w:r>
      <w:r w:rsidR="003E5B62" w:rsidRPr="002E66F1">
        <w:rPr>
          <w:rFonts w:ascii="Arial" w:hAnsi="Arial" w:cs="Arial"/>
          <w:sz w:val="20"/>
          <w:lang w:val="pt-BR" w:eastAsia="en-AU"/>
        </w:rPr>
        <w:t>uiatria Clínica, 33 (suppl. 1):</w:t>
      </w:r>
      <w:r w:rsidRPr="002E66F1">
        <w:rPr>
          <w:rFonts w:ascii="Arial" w:hAnsi="Arial" w:cs="Arial"/>
          <w:sz w:val="20"/>
          <w:lang w:val="pt-BR" w:eastAsia="en-AU"/>
        </w:rPr>
        <w:t>65-100</w:t>
      </w:r>
      <w:r w:rsidR="003E5B62" w:rsidRPr="002E66F1">
        <w:rPr>
          <w:rFonts w:ascii="Arial" w:hAnsi="Arial" w:cs="Arial"/>
          <w:sz w:val="20"/>
          <w:lang w:val="pt-BR" w:eastAsia="en-AU"/>
        </w:rPr>
        <w:t>.</w:t>
      </w:r>
      <w:r w:rsidRPr="002E66F1">
        <w:rPr>
          <w:rFonts w:ascii="Arial" w:hAnsi="Arial" w:cs="Arial"/>
          <w:sz w:val="20"/>
          <w:lang w:val="pt-BR"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lastRenderedPageBreak/>
        <w:t xml:space="preserve">Fraser R, Berger G, Killackey E, </w:t>
      </w:r>
      <w:r w:rsidRPr="002E66F1">
        <w:rPr>
          <w:rFonts w:ascii="Arial" w:hAnsi="Arial" w:cs="Arial"/>
          <w:b/>
          <w:sz w:val="20"/>
          <w:lang w:eastAsia="en-AU"/>
        </w:rPr>
        <w:t>McGorry P</w:t>
      </w:r>
      <w:r w:rsidRPr="002E66F1">
        <w:rPr>
          <w:rFonts w:ascii="Arial" w:hAnsi="Arial" w:cs="Arial"/>
          <w:sz w:val="20"/>
          <w:lang w:eastAsia="en-AU"/>
        </w:rPr>
        <w:t xml:space="preserve">. 2006. Emerging psychosis in young people - Part 3 - key issues for </w:t>
      </w:r>
      <w:r w:rsidR="00D21CA4" w:rsidRPr="002E66F1">
        <w:rPr>
          <w:rFonts w:ascii="Arial" w:hAnsi="Arial" w:cs="Arial"/>
          <w:sz w:val="20"/>
          <w:lang w:eastAsia="en-AU"/>
        </w:rPr>
        <w:t>prolonged recovery. Australian Family P</w:t>
      </w:r>
      <w:r w:rsidRPr="002E66F1">
        <w:rPr>
          <w:rFonts w:ascii="Arial" w:hAnsi="Arial" w:cs="Arial"/>
          <w:sz w:val="20"/>
          <w:lang w:eastAsia="en-AU"/>
        </w:rPr>
        <w:t>hysician 35(5):329-</w:t>
      </w:r>
      <w:r w:rsidR="00D21CA4" w:rsidRPr="002E66F1">
        <w:rPr>
          <w:rFonts w:ascii="Arial" w:hAnsi="Arial" w:cs="Arial"/>
          <w:sz w:val="20"/>
          <w:lang w:eastAsia="en-AU"/>
        </w:rPr>
        <w:t>3</w:t>
      </w:r>
      <w:r w:rsidRPr="002E66F1">
        <w:rPr>
          <w:rFonts w:ascii="Arial" w:hAnsi="Arial" w:cs="Arial"/>
          <w:sz w:val="20"/>
          <w:lang w:eastAsia="en-AU"/>
        </w:rPr>
        <w:t xml:space="preserve">33.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val="pt-BR" w:eastAsia="en-AU"/>
        </w:rPr>
        <w:t xml:space="preserve">Fraser R, Berger G, </w:t>
      </w:r>
      <w:r w:rsidRPr="002E66F1">
        <w:rPr>
          <w:rFonts w:ascii="Arial" w:hAnsi="Arial" w:cs="Arial"/>
          <w:b/>
          <w:sz w:val="20"/>
          <w:lang w:val="pt-BR" w:eastAsia="en-AU"/>
        </w:rPr>
        <w:t>McGorry P</w:t>
      </w:r>
      <w:r w:rsidRPr="002E66F1">
        <w:rPr>
          <w:rFonts w:ascii="Arial" w:hAnsi="Arial" w:cs="Arial"/>
          <w:sz w:val="20"/>
          <w:lang w:val="pt-BR" w:eastAsia="en-AU"/>
        </w:rPr>
        <w:t xml:space="preserve">. 2006. </w:t>
      </w:r>
      <w:r w:rsidRPr="002E66F1">
        <w:rPr>
          <w:rFonts w:ascii="Arial" w:hAnsi="Arial" w:cs="Arial"/>
          <w:sz w:val="20"/>
          <w:lang w:eastAsia="en-AU"/>
        </w:rPr>
        <w:t>Emerging psychosis in young people - Part 2 - key issues for acute management. Australian Family Physician 35(5):323-</w:t>
      </w:r>
      <w:r w:rsidR="00D21CA4" w:rsidRPr="002E66F1">
        <w:rPr>
          <w:rFonts w:ascii="Arial" w:hAnsi="Arial" w:cs="Arial"/>
          <w:sz w:val="20"/>
          <w:lang w:eastAsia="en-AU"/>
        </w:rPr>
        <w:t>32</w:t>
      </w:r>
      <w:r w:rsidRPr="002E66F1">
        <w:rPr>
          <w:rFonts w:ascii="Arial" w:hAnsi="Arial" w:cs="Arial"/>
          <w:sz w:val="20"/>
          <w:lang w:eastAsia="en-AU"/>
        </w:rPr>
        <w:t xml:space="preserve">7.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b/>
          <w:sz w:val="20"/>
          <w:lang w:eastAsia="en-AU"/>
        </w:rPr>
        <w:t>McGorry PD</w:t>
      </w:r>
      <w:r w:rsidRPr="002E66F1">
        <w:rPr>
          <w:rFonts w:ascii="Arial" w:hAnsi="Arial" w:cs="Arial"/>
          <w:sz w:val="20"/>
          <w:lang w:eastAsia="en-AU"/>
        </w:rPr>
        <w:t>, Hickie IB, Yung AR, Pantelis C, Jackson HJ. 2006. Clinical staging of psychiatric disorders: a heuristic framework for choosing earlier, safer and more effective interventions. The Australian and New Zealand Journal</w:t>
      </w:r>
      <w:r w:rsidR="00D21CA4" w:rsidRPr="002E66F1">
        <w:rPr>
          <w:rFonts w:ascii="Arial" w:hAnsi="Arial" w:cs="Arial"/>
          <w:sz w:val="20"/>
          <w:lang w:eastAsia="en-AU"/>
        </w:rPr>
        <w:t xml:space="preserve"> of Psychiatry 40(8):</w:t>
      </w:r>
      <w:r w:rsidR="00C3678B" w:rsidRPr="002E66F1">
        <w:rPr>
          <w:rFonts w:ascii="Arial" w:hAnsi="Arial" w:cs="Arial"/>
          <w:sz w:val="20"/>
          <w:lang w:eastAsia="en-AU"/>
        </w:rPr>
        <w:t xml:space="preserve">616-622.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Murphy BP, Chung YC, Park TW, </w:t>
      </w:r>
      <w:r w:rsidRPr="002E66F1">
        <w:rPr>
          <w:rFonts w:ascii="Arial" w:hAnsi="Arial" w:cs="Arial"/>
          <w:b/>
          <w:sz w:val="20"/>
          <w:lang w:eastAsia="en-AU"/>
        </w:rPr>
        <w:t>McGorry PD</w:t>
      </w:r>
      <w:r w:rsidRPr="002E66F1">
        <w:rPr>
          <w:rFonts w:ascii="Arial" w:hAnsi="Arial" w:cs="Arial"/>
          <w:sz w:val="20"/>
          <w:lang w:eastAsia="en-AU"/>
        </w:rPr>
        <w:t>. 2006. Pharmacological treatment of primary negative symptoms in schizophrenia: a systematic review. Schizophrenia Research 88(1-3):5-25.</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Phillips LJ, </w:t>
      </w:r>
      <w:r w:rsidRPr="002E66F1">
        <w:rPr>
          <w:rFonts w:ascii="Arial" w:hAnsi="Arial" w:cs="Arial"/>
          <w:b/>
          <w:sz w:val="20"/>
          <w:lang w:eastAsia="en-AU"/>
        </w:rPr>
        <w:t>McGorry PD</w:t>
      </w:r>
      <w:r w:rsidRPr="002E66F1">
        <w:rPr>
          <w:rFonts w:ascii="Arial" w:hAnsi="Arial" w:cs="Arial"/>
          <w:sz w:val="20"/>
          <w:lang w:eastAsia="en-AU"/>
        </w:rPr>
        <w:t>, Garner B, Thompson KN, Pantelis C, Wood SJ, Berger G. 2006. Stress, the hippocampus and the hypothalamic-pituitary-adrenal axis: implications for the development of psychotic disorders. The Australian and New Zealand Journal of Psychiatry 40(9):725-</w:t>
      </w:r>
      <w:r w:rsidR="00D21CA4" w:rsidRPr="002E66F1">
        <w:rPr>
          <w:rFonts w:ascii="Arial" w:hAnsi="Arial" w:cs="Arial"/>
          <w:sz w:val="20"/>
          <w:lang w:eastAsia="en-AU"/>
        </w:rPr>
        <w:t>7</w:t>
      </w:r>
      <w:r w:rsidRPr="002E66F1">
        <w:rPr>
          <w:rFonts w:ascii="Arial" w:hAnsi="Arial" w:cs="Arial"/>
          <w:sz w:val="20"/>
          <w:lang w:eastAsia="en-AU"/>
        </w:rPr>
        <w:t xml:space="preserve">41. </w:t>
      </w:r>
    </w:p>
    <w:p w:rsidR="00C3678B"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Robinson J, </w:t>
      </w:r>
      <w:r w:rsidRPr="002E66F1">
        <w:rPr>
          <w:rFonts w:ascii="Arial" w:hAnsi="Arial" w:cs="Arial"/>
          <w:b/>
          <w:sz w:val="20"/>
          <w:lang w:eastAsia="en-AU"/>
        </w:rPr>
        <w:t>McGorry P</w:t>
      </w:r>
      <w:r w:rsidRPr="002E66F1">
        <w:rPr>
          <w:rFonts w:ascii="Arial" w:hAnsi="Arial" w:cs="Arial"/>
          <w:sz w:val="20"/>
          <w:lang w:eastAsia="en-AU"/>
        </w:rPr>
        <w:t>, Harris MG, Pirkis J, Burgess P, Hickie I, Headey A. 2006. Australia's National Suicide Prevention Strategy: the next chapter. Australian Health Review 30(3):271-</w:t>
      </w:r>
      <w:r w:rsidR="00D21CA4" w:rsidRPr="002E66F1">
        <w:rPr>
          <w:rFonts w:ascii="Arial" w:hAnsi="Arial" w:cs="Arial"/>
          <w:sz w:val="20"/>
          <w:lang w:eastAsia="en-AU"/>
        </w:rPr>
        <w:t>27</w:t>
      </w:r>
      <w:r w:rsidRPr="002E66F1">
        <w:rPr>
          <w:rFonts w:ascii="Arial" w:hAnsi="Arial" w:cs="Arial"/>
          <w:sz w:val="20"/>
          <w:lang w:eastAsia="en-AU"/>
        </w:rPr>
        <w:t>6.</w:t>
      </w:r>
      <w:r w:rsidR="00C3678B" w:rsidRPr="002E66F1">
        <w:rPr>
          <w:rFonts w:ascii="Arial" w:hAnsi="Arial" w:cs="Arial"/>
          <w:sz w:val="20"/>
          <w:lang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Berk M, Fitzsimons J, Lambert T, Pantelis C, Kulkarni J, Castle D, Ryan EW, Jespersen S, </w:t>
      </w:r>
      <w:r w:rsidRPr="002E66F1">
        <w:rPr>
          <w:rFonts w:ascii="Arial" w:hAnsi="Arial" w:cs="Arial"/>
          <w:b/>
          <w:sz w:val="20"/>
          <w:lang w:eastAsia="en-AU"/>
        </w:rPr>
        <w:t>McGorry P</w:t>
      </w:r>
      <w:r w:rsidRPr="002E66F1">
        <w:rPr>
          <w:rFonts w:ascii="Arial" w:hAnsi="Arial" w:cs="Arial"/>
          <w:sz w:val="20"/>
          <w:lang w:eastAsia="en-AU"/>
        </w:rPr>
        <w:t>, Berger G, Kuluris B, Callaly T, Dodd S. 2007. Monitoring the safe use of clozapine: a consensus view from Victoria, Australia. Central Nervous System Drugs 21(2):117-</w:t>
      </w:r>
      <w:r w:rsidR="00D21CA4" w:rsidRPr="002E66F1">
        <w:rPr>
          <w:rFonts w:ascii="Arial" w:hAnsi="Arial" w:cs="Arial"/>
          <w:sz w:val="20"/>
          <w:lang w:eastAsia="en-AU"/>
        </w:rPr>
        <w:t>1</w:t>
      </w:r>
      <w:r w:rsidRPr="002E66F1">
        <w:rPr>
          <w:rFonts w:ascii="Arial" w:hAnsi="Arial" w:cs="Arial"/>
          <w:sz w:val="20"/>
          <w:lang w:eastAsia="en-AU"/>
        </w:rPr>
        <w:t xml:space="preserve">27.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val="pt-BR" w:eastAsia="en-AU"/>
        </w:rPr>
      </w:pPr>
      <w:r w:rsidRPr="002E66F1">
        <w:rPr>
          <w:rFonts w:ascii="Arial" w:hAnsi="Arial" w:cs="Arial"/>
          <w:sz w:val="20"/>
          <w:lang w:eastAsia="en-AU"/>
        </w:rPr>
        <w:t xml:space="preserve">Berk M, Hallam KT, </w:t>
      </w:r>
      <w:r w:rsidRPr="002E66F1">
        <w:rPr>
          <w:rFonts w:ascii="Arial" w:hAnsi="Arial" w:cs="Arial"/>
          <w:b/>
          <w:sz w:val="20"/>
          <w:lang w:eastAsia="en-AU"/>
        </w:rPr>
        <w:t>McGorry PD</w:t>
      </w:r>
      <w:r w:rsidRPr="002E66F1">
        <w:rPr>
          <w:rFonts w:ascii="Arial" w:hAnsi="Arial" w:cs="Arial"/>
          <w:sz w:val="20"/>
          <w:lang w:eastAsia="en-AU"/>
        </w:rPr>
        <w:t>. 2007. The potential utility of a staging model as a course specifier: a bipolar di</w:t>
      </w:r>
      <w:r w:rsidR="00D21CA4" w:rsidRPr="002E66F1">
        <w:rPr>
          <w:rFonts w:ascii="Arial" w:hAnsi="Arial" w:cs="Arial"/>
          <w:sz w:val="20"/>
          <w:lang w:eastAsia="en-AU"/>
        </w:rPr>
        <w:t>sorder perspective. Journal of Affective D</w:t>
      </w:r>
      <w:r w:rsidRPr="002E66F1">
        <w:rPr>
          <w:rFonts w:ascii="Arial" w:hAnsi="Arial" w:cs="Arial"/>
          <w:sz w:val="20"/>
          <w:lang w:eastAsia="en-AU"/>
        </w:rPr>
        <w:t>isorders 100(1-3):279-</w:t>
      </w:r>
      <w:r w:rsidR="00D21CA4" w:rsidRPr="002E66F1">
        <w:rPr>
          <w:rFonts w:ascii="Arial" w:hAnsi="Arial" w:cs="Arial"/>
          <w:sz w:val="20"/>
          <w:lang w:eastAsia="en-AU"/>
        </w:rPr>
        <w:t>2</w:t>
      </w:r>
      <w:r w:rsidRPr="002E66F1">
        <w:rPr>
          <w:rFonts w:ascii="Arial" w:hAnsi="Arial" w:cs="Arial"/>
          <w:sz w:val="20"/>
          <w:lang w:eastAsia="en-AU"/>
        </w:rPr>
        <w:t xml:space="preserve">81. </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val="pt-BR" w:eastAsia="en-AU"/>
        </w:rPr>
        <w:t xml:space="preserve">Berk M, Conus P, Lucas N, Hallam K, Malhi GS, Dodd S, Yatham LN, Yung A, </w:t>
      </w:r>
      <w:r w:rsidRPr="002E66F1">
        <w:rPr>
          <w:rFonts w:ascii="Arial" w:hAnsi="Arial" w:cs="Arial"/>
          <w:b/>
          <w:sz w:val="20"/>
          <w:lang w:val="pt-BR" w:eastAsia="en-AU"/>
        </w:rPr>
        <w:t>McGorry P</w:t>
      </w:r>
      <w:r w:rsidRPr="002E66F1">
        <w:rPr>
          <w:rFonts w:ascii="Arial" w:hAnsi="Arial" w:cs="Arial"/>
          <w:sz w:val="20"/>
          <w:lang w:val="pt-BR" w:eastAsia="en-AU"/>
        </w:rPr>
        <w:t xml:space="preserve">. 2007. </w:t>
      </w:r>
      <w:r w:rsidRPr="002E66F1">
        <w:rPr>
          <w:rFonts w:ascii="Arial" w:hAnsi="Arial" w:cs="Arial"/>
          <w:sz w:val="20"/>
          <w:lang w:eastAsia="en-AU"/>
        </w:rPr>
        <w:t>Setting the stage: from prodrome to treatment resistanc</w:t>
      </w:r>
      <w:r w:rsidR="00D21CA4" w:rsidRPr="002E66F1">
        <w:rPr>
          <w:rFonts w:ascii="Arial" w:hAnsi="Arial" w:cs="Arial"/>
          <w:sz w:val="20"/>
          <w:lang w:eastAsia="en-AU"/>
        </w:rPr>
        <w:t>e in bipolar disorder. Bipolar D</w:t>
      </w:r>
      <w:r w:rsidRPr="002E66F1">
        <w:rPr>
          <w:rFonts w:ascii="Arial" w:hAnsi="Arial" w:cs="Arial"/>
          <w:sz w:val="20"/>
          <w:lang w:eastAsia="en-AU"/>
        </w:rPr>
        <w:t>isorders 9(7):671-</w:t>
      </w:r>
      <w:r w:rsidR="00D21CA4" w:rsidRPr="002E66F1">
        <w:rPr>
          <w:rFonts w:ascii="Arial" w:hAnsi="Arial" w:cs="Arial"/>
          <w:sz w:val="20"/>
          <w:lang w:eastAsia="en-AU"/>
        </w:rPr>
        <w:t>67</w:t>
      </w:r>
      <w:r w:rsidRPr="002E66F1">
        <w:rPr>
          <w:rFonts w:ascii="Arial" w:hAnsi="Arial" w:cs="Arial"/>
          <w:sz w:val="20"/>
          <w:lang w:eastAsia="en-AU"/>
        </w:rPr>
        <w:t xml:space="preserve">8.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Cannon TD, Cornblatt B, </w:t>
      </w:r>
      <w:r w:rsidRPr="002E66F1">
        <w:rPr>
          <w:rFonts w:ascii="Arial" w:hAnsi="Arial" w:cs="Arial"/>
          <w:b/>
          <w:sz w:val="20"/>
          <w:lang w:eastAsia="en-AU"/>
        </w:rPr>
        <w:t>McGorry P</w:t>
      </w:r>
      <w:r w:rsidRPr="002E66F1">
        <w:rPr>
          <w:rFonts w:ascii="Arial" w:hAnsi="Arial" w:cs="Arial"/>
          <w:sz w:val="20"/>
          <w:lang w:eastAsia="en-AU"/>
        </w:rPr>
        <w:t>. 2007. Editor’s introduction: the empirical status of the ultra-high-risk (prodromal) research paradigm. Schizophrenia Bulletin 33(3): 661-66</w:t>
      </w:r>
      <w:r w:rsidR="00D21CA4" w:rsidRPr="002E66F1">
        <w:rPr>
          <w:rFonts w:ascii="Arial" w:hAnsi="Arial" w:cs="Arial"/>
          <w:sz w:val="20"/>
          <w:lang w:eastAsia="en-AU"/>
        </w:rPr>
        <w:t>6.</w:t>
      </w:r>
      <w:r w:rsidRPr="002E66F1">
        <w:rPr>
          <w:rFonts w:ascii="Arial" w:hAnsi="Arial" w:cs="Arial"/>
          <w:sz w:val="20"/>
          <w:lang w:eastAsia="en-AU"/>
        </w:rPr>
        <w:t xml:space="preserve">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Chanen AM, McCutcheon LK, Jovev M, Jackson HJ, </w:t>
      </w:r>
      <w:r w:rsidRPr="002E66F1">
        <w:rPr>
          <w:rFonts w:ascii="Arial" w:hAnsi="Arial" w:cs="Arial"/>
          <w:b/>
          <w:sz w:val="20"/>
          <w:lang w:eastAsia="en-AU"/>
        </w:rPr>
        <w:t>McGorry PD</w:t>
      </w:r>
      <w:r w:rsidRPr="002E66F1">
        <w:rPr>
          <w:rFonts w:ascii="Arial" w:hAnsi="Arial" w:cs="Arial"/>
          <w:sz w:val="20"/>
          <w:lang w:eastAsia="en-AU"/>
        </w:rPr>
        <w:t>. 2007. Prevention and early intervention for borderline personality disorder. Medical Journal of Australia 187(7 Suppl):S18-21</w:t>
      </w:r>
      <w:r w:rsidR="00D21CA4" w:rsidRPr="002E66F1">
        <w:rPr>
          <w:rFonts w:ascii="Arial" w:hAnsi="Arial" w:cs="Arial"/>
          <w:sz w:val="20"/>
          <w:lang w:eastAsia="en-AU"/>
        </w:rPr>
        <w:t>.</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Compton MT, McGlashan TH, </w:t>
      </w:r>
      <w:r w:rsidRPr="002E66F1">
        <w:rPr>
          <w:rFonts w:ascii="Arial" w:hAnsi="Arial" w:cs="Arial"/>
          <w:b/>
          <w:sz w:val="20"/>
          <w:lang w:eastAsia="en-AU"/>
        </w:rPr>
        <w:t>McGorry PD</w:t>
      </w:r>
      <w:r w:rsidRPr="002E66F1">
        <w:rPr>
          <w:rFonts w:ascii="Arial" w:hAnsi="Arial" w:cs="Arial"/>
          <w:sz w:val="20"/>
          <w:lang w:eastAsia="en-AU"/>
        </w:rPr>
        <w:t xml:space="preserve">. 2007. Toward prevention approaches for schizophrenia: an overview of prodromal states, the duration of untreated psychosis and early intervention paradigms. Psychiatric Annals 37(5):340-348.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Compton MT, Carter T, Bergner E, Franz L, Stewart T, Trotman H, McGlashan TH, </w:t>
      </w:r>
      <w:r w:rsidRPr="002E66F1">
        <w:rPr>
          <w:rFonts w:ascii="Arial" w:hAnsi="Arial" w:cs="Arial"/>
          <w:b/>
          <w:sz w:val="20"/>
          <w:lang w:eastAsia="en-AU"/>
        </w:rPr>
        <w:t>McGorry PD</w:t>
      </w:r>
      <w:r w:rsidRPr="002E66F1">
        <w:rPr>
          <w:rFonts w:ascii="Arial" w:hAnsi="Arial" w:cs="Arial"/>
          <w:sz w:val="20"/>
          <w:lang w:eastAsia="en-AU"/>
        </w:rPr>
        <w:t xml:space="preserve">. 2007. Defining, operationalizing and measuring the duration of untreated psychosis: advances, limitations and future directions. Early Intervention in Psychiatry 1:236-250.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Hickie IB, </w:t>
      </w:r>
      <w:r w:rsidRPr="002E66F1">
        <w:rPr>
          <w:rFonts w:ascii="Arial" w:hAnsi="Arial" w:cs="Arial"/>
          <w:b/>
          <w:sz w:val="20"/>
          <w:lang w:eastAsia="en-AU"/>
        </w:rPr>
        <w:t>McGorry PD</w:t>
      </w:r>
      <w:r w:rsidRPr="002E66F1">
        <w:rPr>
          <w:rFonts w:ascii="Arial" w:hAnsi="Arial" w:cs="Arial"/>
          <w:sz w:val="20"/>
          <w:lang w:eastAsia="en-AU"/>
        </w:rPr>
        <w:t>. 2007. Increased access to evidence-based primary mental health care: will the implementation match the rhetoric? Medical Journal of Australia 187(2):100-</w:t>
      </w:r>
      <w:r w:rsidR="00D21CA4" w:rsidRPr="002E66F1">
        <w:rPr>
          <w:rFonts w:ascii="Arial" w:hAnsi="Arial" w:cs="Arial"/>
          <w:sz w:val="20"/>
          <w:lang w:eastAsia="en-AU"/>
        </w:rPr>
        <w:t>10</w:t>
      </w:r>
      <w:r w:rsidRPr="002E66F1">
        <w:rPr>
          <w:rFonts w:ascii="Arial" w:hAnsi="Arial" w:cs="Arial"/>
          <w:sz w:val="20"/>
          <w:lang w:eastAsia="en-AU"/>
        </w:rPr>
        <w:t>3</w:t>
      </w:r>
      <w:r w:rsidR="00D21CA4" w:rsidRPr="002E66F1">
        <w:rPr>
          <w:rFonts w:ascii="Arial" w:hAnsi="Arial" w:cs="Arial"/>
          <w:sz w:val="20"/>
          <w:lang w:eastAsia="en-AU"/>
        </w:rPr>
        <w:t>.</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Hodges CA, O'Brien MS, </w:t>
      </w:r>
      <w:r w:rsidRPr="002E66F1">
        <w:rPr>
          <w:rFonts w:ascii="Arial" w:hAnsi="Arial" w:cs="Arial"/>
          <w:b/>
          <w:sz w:val="20"/>
          <w:lang w:eastAsia="en-AU"/>
        </w:rPr>
        <w:t>McGorry PD</w:t>
      </w:r>
      <w:r w:rsidRPr="002E66F1">
        <w:rPr>
          <w:rFonts w:ascii="Arial" w:hAnsi="Arial" w:cs="Arial"/>
          <w:sz w:val="20"/>
          <w:lang w:eastAsia="en-AU"/>
        </w:rPr>
        <w:t>. 2007. Headspace: National Youth Mental Health Foundation: making headway with rural young people and their</w:t>
      </w:r>
      <w:r w:rsidR="00D21CA4" w:rsidRPr="002E66F1">
        <w:rPr>
          <w:rFonts w:ascii="Arial" w:hAnsi="Arial" w:cs="Arial"/>
          <w:sz w:val="20"/>
          <w:lang w:eastAsia="en-AU"/>
        </w:rPr>
        <w:t xml:space="preserve"> mental health. The Australian Journal of Rural H</w:t>
      </w:r>
      <w:r w:rsidRPr="002E66F1">
        <w:rPr>
          <w:rFonts w:ascii="Arial" w:hAnsi="Arial" w:cs="Arial"/>
          <w:sz w:val="20"/>
          <w:lang w:eastAsia="en-AU"/>
        </w:rPr>
        <w:t xml:space="preserve">ealth 15(2):77-80. </w:t>
      </w:r>
    </w:p>
    <w:p w:rsidR="001D1210" w:rsidRPr="002E66F1" w:rsidRDefault="001D1210" w:rsidP="00931127">
      <w:pPr>
        <w:numPr>
          <w:ilvl w:val="0"/>
          <w:numId w:val="16"/>
        </w:numPr>
        <w:autoSpaceDE w:val="0"/>
        <w:autoSpaceDN w:val="0"/>
        <w:adjustRightInd w:val="0"/>
        <w:spacing w:after="120" w:line="276" w:lineRule="auto"/>
        <w:ind w:left="680" w:hanging="680"/>
        <w:jc w:val="both"/>
        <w:rPr>
          <w:rFonts w:ascii="Arial" w:hAnsi="Arial" w:cs="Arial"/>
          <w:sz w:val="20"/>
          <w:lang w:val="pt-BR" w:eastAsia="en-AU"/>
        </w:rPr>
      </w:pPr>
      <w:r w:rsidRPr="002E66F1">
        <w:rPr>
          <w:rFonts w:ascii="Arial" w:hAnsi="Arial" w:cs="Arial"/>
          <w:sz w:val="20"/>
          <w:lang w:eastAsia="en-AU"/>
        </w:rPr>
        <w:t xml:space="preserve">Killackey E, Yung AR, </w:t>
      </w:r>
      <w:r w:rsidRPr="002E66F1">
        <w:rPr>
          <w:rFonts w:ascii="Arial" w:hAnsi="Arial" w:cs="Arial"/>
          <w:b/>
          <w:sz w:val="20"/>
          <w:lang w:eastAsia="en-AU"/>
        </w:rPr>
        <w:t>McGorry PD</w:t>
      </w:r>
      <w:r w:rsidRPr="002E66F1">
        <w:rPr>
          <w:rFonts w:ascii="Arial" w:hAnsi="Arial" w:cs="Arial"/>
          <w:sz w:val="20"/>
          <w:lang w:eastAsia="en-AU"/>
        </w:rPr>
        <w:t xml:space="preserve">. 2007. Early psychosis: where we've been, where we still have to go. </w:t>
      </w:r>
      <w:r w:rsidR="00D21CA4" w:rsidRPr="002E66F1">
        <w:rPr>
          <w:rFonts w:ascii="Arial" w:hAnsi="Arial" w:cs="Arial"/>
          <w:sz w:val="20"/>
          <w:lang w:val="pt-BR" w:eastAsia="en-AU"/>
        </w:rPr>
        <w:t>Epidemiologia e Psichiatria S</w:t>
      </w:r>
      <w:r w:rsidRPr="002E66F1">
        <w:rPr>
          <w:rFonts w:ascii="Arial" w:hAnsi="Arial" w:cs="Arial"/>
          <w:sz w:val="20"/>
          <w:lang w:val="pt-BR" w:eastAsia="en-AU"/>
        </w:rPr>
        <w:t>ociale 16(2):102-</w:t>
      </w:r>
      <w:r w:rsidR="00D21CA4" w:rsidRPr="002E66F1">
        <w:rPr>
          <w:rFonts w:ascii="Arial" w:hAnsi="Arial" w:cs="Arial"/>
          <w:sz w:val="20"/>
          <w:lang w:val="pt-BR" w:eastAsia="en-AU"/>
        </w:rPr>
        <w:t>10</w:t>
      </w:r>
      <w:r w:rsidRPr="002E66F1">
        <w:rPr>
          <w:rFonts w:ascii="Arial" w:hAnsi="Arial" w:cs="Arial"/>
          <w:sz w:val="20"/>
          <w:lang w:val="pt-BR" w:eastAsia="en-AU"/>
        </w:rPr>
        <w:t>8</w:t>
      </w:r>
      <w:r w:rsidR="00D21CA4" w:rsidRPr="002E66F1">
        <w:rPr>
          <w:rFonts w:ascii="Arial" w:hAnsi="Arial" w:cs="Arial"/>
          <w:sz w:val="20"/>
          <w:lang w:val="pt-BR" w:eastAsia="en-AU"/>
        </w:rPr>
        <w:t>.</w:t>
      </w:r>
      <w:r w:rsidRPr="002E66F1">
        <w:rPr>
          <w:rFonts w:ascii="Arial" w:hAnsi="Arial" w:cs="Arial"/>
          <w:sz w:val="20"/>
          <w:lang w:val="pt-BR" w:eastAsia="en-AU"/>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Patel V, Flisher AJ, Hetrick S, McGorry P. 2007. Mental health of young people: a global public challen</w:t>
      </w:r>
      <w:r w:rsidR="00D21CA4" w:rsidRPr="002E66F1">
        <w:rPr>
          <w:rFonts w:ascii="Arial" w:hAnsi="Arial" w:cs="Arial"/>
          <w:sz w:val="20"/>
          <w:lang w:eastAsia="en-AU"/>
        </w:rPr>
        <w:t>ge. Lancet 369(9569): 1302-1313.</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Patton GC, Hetrick SE, </w:t>
      </w:r>
      <w:r w:rsidRPr="002E66F1">
        <w:rPr>
          <w:rFonts w:ascii="Arial" w:hAnsi="Arial" w:cs="Arial"/>
          <w:b/>
          <w:sz w:val="20"/>
          <w:lang w:eastAsia="en-AU"/>
        </w:rPr>
        <w:t>McGorry P</w:t>
      </w:r>
      <w:r w:rsidRPr="002E66F1">
        <w:rPr>
          <w:rFonts w:ascii="Arial" w:hAnsi="Arial" w:cs="Arial"/>
          <w:sz w:val="20"/>
          <w:lang w:eastAsia="en-AU"/>
        </w:rPr>
        <w:t>. 2007. Service responses for youth onset mental disorders. Current Opinion in Psychiatry 20(4):319-</w:t>
      </w:r>
      <w:r w:rsidR="00D21CA4" w:rsidRPr="002E66F1">
        <w:rPr>
          <w:rFonts w:ascii="Arial" w:hAnsi="Arial" w:cs="Arial"/>
          <w:sz w:val="20"/>
          <w:lang w:eastAsia="en-AU"/>
        </w:rPr>
        <w:t>3</w:t>
      </w:r>
      <w:r w:rsidRPr="002E66F1">
        <w:rPr>
          <w:rFonts w:ascii="Arial" w:hAnsi="Arial" w:cs="Arial"/>
          <w:sz w:val="20"/>
          <w:lang w:eastAsia="en-AU"/>
        </w:rPr>
        <w:t xml:space="preserve">24.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Pantelis C, Velakoulis D, Wood SJ, Yucel M, Yung AR, Phillips LJ, Sun DQ, </w:t>
      </w:r>
      <w:r w:rsidRPr="002E66F1">
        <w:rPr>
          <w:rFonts w:ascii="Arial" w:hAnsi="Arial" w:cs="Arial"/>
          <w:b/>
          <w:sz w:val="20"/>
          <w:lang w:eastAsia="en-AU"/>
        </w:rPr>
        <w:t>McGorry PD</w:t>
      </w:r>
      <w:r w:rsidRPr="002E66F1">
        <w:rPr>
          <w:rFonts w:ascii="Arial" w:hAnsi="Arial" w:cs="Arial"/>
          <w:sz w:val="20"/>
          <w:lang w:eastAsia="en-AU"/>
        </w:rPr>
        <w:t>. 2007. Neuroimaging and emerging psychotic disorders: The Melbourne ultra-high risk studies. International review of psychiatry 19(4):371-</w:t>
      </w:r>
      <w:r w:rsidR="00D21CA4" w:rsidRPr="002E66F1">
        <w:rPr>
          <w:rFonts w:ascii="Arial" w:hAnsi="Arial" w:cs="Arial"/>
          <w:sz w:val="20"/>
          <w:lang w:eastAsia="en-AU"/>
        </w:rPr>
        <w:t>37</w:t>
      </w:r>
      <w:r w:rsidRPr="002E66F1">
        <w:rPr>
          <w:rFonts w:ascii="Arial" w:hAnsi="Arial" w:cs="Arial"/>
          <w:sz w:val="20"/>
          <w:lang w:eastAsia="en-AU"/>
        </w:rPr>
        <w:t xml:space="preserve">9.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lastRenderedPageBreak/>
        <w:t xml:space="preserve">Yung AR, </w:t>
      </w:r>
      <w:r w:rsidRPr="002E66F1">
        <w:rPr>
          <w:rFonts w:ascii="Arial" w:hAnsi="Arial" w:cs="Arial"/>
          <w:b/>
          <w:sz w:val="20"/>
          <w:lang w:eastAsia="en-AU"/>
        </w:rPr>
        <w:t>McGorry PD.</w:t>
      </w:r>
      <w:r w:rsidRPr="002E66F1">
        <w:rPr>
          <w:rFonts w:ascii="Arial" w:hAnsi="Arial" w:cs="Arial"/>
          <w:sz w:val="20"/>
          <w:lang w:eastAsia="en-AU"/>
        </w:rPr>
        <w:t xml:space="preserve"> 2007. Prediction of psychosis: setting the stage. Br</w:t>
      </w:r>
      <w:r w:rsidR="00D21CA4" w:rsidRPr="002E66F1">
        <w:rPr>
          <w:rFonts w:ascii="Arial" w:hAnsi="Arial" w:cs="Arial"/>
          <w:sz w:val="20"/>
          <w:lang w:eastAsia="en-AU"/>
        </w:rPr>
        <w:t>itish Journal of Psychiatry 51:s1-8.</w:t>
      </w:r>
    </w:p>
    <w:p w:rsidR="00190AC7"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Yung AR, Killackey E, Hetrick SE, Parker AG, Schultze-Lutter F, Klosterkoetter J, Purcell R, </w:t>
      </w:r>
      <w:r w:rsidRPr="002E66F1">
        <w:rPr>
          <w:rFonts w:ascii="Arial" w:hAnsi="Arial" w:cs="Arial"/>
          <w:b/>
          <w:sz w:val="20"/>
          <w:lang w:eastAsia="en-AU"/>
        </w:rPr>
        <w:t>McGorry PD</w:t>
      </w:r>
      <w:r w:rsidRPr="002E66F1">
        <w:rPr>
          <w:rFonts w:ascii="Arial" w:hAnsi="Arial" w:cs="Arial"/>
          <w:sz w:val="20"/>
          <w:lang w:eastAsia="en-AU"/>
        </w:rPr>
        <w:t>. 2007. The prevention of schizophrenia. International review of psychiatry 19(6):633-</w:t>
      </w:r>
      <w:r w:rsidR="00D21CA4" w:rsidRPr="002E66F1">
        <w:rPr>
          <w:rFonts w:ascii="Arial" w:hAnsi="Arial" w:cs="Arial"/>
          <w:sz w:val="20"/>
          <w:lang w:eastAsia="en-AU"/>
        </w:rPr>
        <w:t>6</w:t>
      </w:r>
      <w:r w:rsidRPr="002E66F1">
        <w:rPr>
          <w:rFonts w:ascii="Arial" w:hAnsi="Arial" w:cs="Arial"/>
          <w:sz w:val="20"/>
          <w:lang w:eastAsia="en-AU"/>
        </w:rPr>
        <w:t xml:space="preserve">46. </w:t>
      </w:r>
    </w:p>
    <w:p w:rsidR="00C03284" w:rsidRPr="002E66F1" w:rsidRDefault="00C03284"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Chanen AM, Jovev M, McCutcheon L, Jackson HJ, </w:t>
      </w:r>
      <w:r w:rsidRPr="002E66F1">
        <w:rPr>
          <w:rFonts w:ascii="Arial" w:hAnsi="Arial" w:cs="Arial"/>
          <w:b/>
          <w:sz w:val="20"/>
        </w:rPr>
        <w:t>McGorry PD</w:t>
      </w:r>
      <w:r w:rsidRPr="002E66F1">
        <w:rPr>
          <w:rFonts w:ascii="Arial" w:hAnsi="Arial" w:cs="Arial"/>
          <w:sz w:val="20"/>
        </w:rPr>
        <w:t>.</w:t>
      </w:r>
      <w:r w:rsidRPr="002E66F1">
        <w:rPr>
          <w:rFonts w:ascii="Arial" w:hAnsi="Arial" w:cs="Arial"/>
          <w:b/>
          <w:sz w:val="20"/>
        </w:rPr>
        <w:t xml:space="preserve"> </w:t>
      </w:r>
      <w:r w:rsidRPr="002E66F1">
        <w:rPr>
          <w:rFonts w:ascii="Arial" w:hAnsi="Arial" w:cs="Arial"/>
          <w:sz w:val="20"/>
        </w:rPr>
        <w:t xml:space="preserve">2008. Borderline personality disorder in young people: prospects for prevention and early intervention. Current Psychiatry Reviews 4:48-57. </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rPr>
        <w:t xml:space="preserve">Court A, Mulder C, Hetrick SE, Purcell R, </w:t>
      </w:r>
      <w:r w:rsidRPr="002E66F1">
        <w:rPr>
          <w:rFonts w:ascii="Arial" w:hAnsi="Arial" w:cs="Arial"/>
          <w:b/>
          <w:sz w:val="20"/>
        </w:rPr>
        <w:t>McGorry PD</w:t>
      </w:r>
      <w:r w:rsidRPr="002E66F1">
        <w:rPr>
          <w:rFonts w:ascii="Arial" w:hAnsi="Arial" w:cs="Arial"/>
          <w:sz w:val="20"/>
        </w:rPr>
        <w:t>. 2008. What is the scientific evidence for the use of antipsychotic medication in anorexia nervosa? Eating Disorders 16(3):217-</w:t>
      </w:r>
      <w:r w:rsidR="00D21CA4" w:rsidRPr="002E66F1">
        <w:rPr>
          <w:rFonts w:ascii="Arial" w:hAnsi="Arial" w:cs="Arial"/>
          <w:sz w:val="20"/>
        </w:rPr>
        <w:t>2</w:t>
      </w:r>
      <w:r w:rsidRPr="002E66F1">
        <w:rPr>
          <w:rFonts w:ascii="Arial" w:hAnsi="Arial" w:cs="Arial"/>
          <w:sz w:val="20"/>
        </w:rPr>
        <w:t>23</w:t>
      </w:r>
      <w:r w:rsidR="00D21CA4" w:rsidRPr="002E66F1">
        <w:rPr>
          <w:rFonts w:ascii="Arial" w:hAnsi="Arial" w:cs="Arial"/>
          <w:sz w:val="20"/>
        </w:rPr>
        <w:t>.</w:t>
      </w:r>
      <w:r w:rsidRPr="002E66F1">
        <w:rPr>
          <w:rFonts w:ascii="Arial" w:hAnsi="Arial" w:cs="Arial"/>
          <w:sz w:val="20"/>
        </w:rPr>
        <w:t xml:space="preserve"> </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rPr>
        <w:t xml:space="preserve">Conus P, Ward J, Hallam K, Lucas N, Macneil C, </w:t>
      </w:r>
      <w:r w:rsidRPr="002E66F1">
        <w:rPr>
          <w:rFonts w:ascii="Arial" w:hAnsi="Arial" w:cs="Arial"/>
          <w:b/>
          <w:sz w:val="20"/>
        </w:rPr>
        <w:t xml:space="preserve">McGorry PD, </w:t>
      </w:r>
      <w:r w:rsidRPr="002E66F1">
        <w:rPr>
          <w:rFonts w:ascii="Arial" w:hAnsi="Arial" w:cs="Arial"/>
          <w:sz w:val="20"/>
        </w:rPr>
        <w:t xml:space="preserve">Berk M.2008.The proximal prodrome to first episode mania – a new target for early intervention. </w:t>
      </w:r>
      <w:r w:rsidR="00D21CA4" w:rsidRPr="002E66F1">
        <w:rPr>
          <w:rFonts w:ascii="Arial" w:hAnsi="Arial" w:cs="Arial"/>
          <w:sz w:val="20"/>
        </w:rPr>
        <w:t xml:space="preserve"> Bipolar Disorders 10(5):555-</w:t>
      </w:r>
      <w:r w:rsidRPr="002E66F1">
        <w:rPr>
          <w:rFonts w:ascii="Arial" w:hAnsi="Arial" w:cs="Arial"/>
          <w:sz w:val="20"/>
        </w:rPr>
        <w:t>565</w:t>
      </w:r>
      <w:r w:rsidR="00D21CA4" w:rsidRPr="002E66F1">
        <w:rPr>
          <w:rFonts w:ascii="Arial" w:hAnsi="Arial" w:cs="Arial"/>
          <w:sz w:val="20"/>
        </w:rPr>
        <w:t>.</w:t>
      </w:r>
      <w:r w:rsidRPr="002E66F1">
        <w:rPr>
          <w:rFonts w:ascii="Arial" w:hAnsi="Arial" w:cs="Arial"/>
          <w:sz w:val="20"/>
        </w:rPr>
        <w:t xml:space="preserve"> </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val="en-US"/>
        </w:rPr>
        <w:t xml:space="preserve">Hetrick SE, Parker AG, Purcell R, Hickie I, </w:t>
      </w:r>
      <w:r w:rsidRPr="002E66F1">
        <w:rPr>
          <w:rFonts w:ascii="Arial" w:hAnsi="Arial" w:cs="Arial"/>
          <w:b/>
          <w:sz w:val="20"/>
          <w:lang w:val="en-US"/>
        </w:rPr>
        <w:t>McGorry PD</w:t>
      </w:r>
      <w:r w:rsidRPr="002E66F1">
        <w:rPr>
          <w:rFonts w:ascii="Arial" w:hAnsi="Arial" w:cs="Arial"/>
          <w:sz w:val="20"/>
          <w:lang w:val="en-US"/>
        </w:rPr>
        <w:t>. 2008.</w:t>
      </w:r>
      <w:r w:rsidR="00345A04" w:rsidRPr="002E66F1">
        <w:rPr>
          <w:rFonts w:ascii="Arial" w:hAnsi="Arial" w:cs="Arial"/>
          <w:b/>
          <w:sz w:val="20"/>
          <w:lang w:val="en-US"/>
        </w:rPr>
        <w:t xml:space="preserve"> </w:t>
      </w:r>
      <w:r w:rsidRPr="002E66F1">
        <w:rPr>
          <w:rFonts w:ascii="Arial" w:hAnsi="Arial" w:cs="Arial"/>
          <w:sz w:val="20"/>
          <w:lang w:val="en-US"/>
        </w:rPr>
        <w:t>Early identification and intervention in depressive disorders: toward a clinical staging model.  Psychoth</w:t>
      </w:r>
      <w:r w:rsidR="00D21CA4" w:rsidRPr="002E66F1">
        <w:rPr>
          <w:rFonts w:ascii="Arial" w:hAnsi="Arial" w:cs="Arial"/>
          <w:sz w:val="20"/>
          <w:lang w:val="en-US"/>
        </w:rPr>
        <w:t>erapy and Psychosomatics 77(5):</w:t>
      </w:r>
      <w:r w:rsidR="00345A04" w:rsidRPr="002E66F1">
        <w:rPr>
          <w:rFonts w:ascii="Arial" w:hAnsi="Arial" w:cs="Arial"/>
          <w:sz w:val="20"/>
          <w:lang w:val="en-US"/>
        </w:rPr>
        <w:t>263-270.</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rPr>
        <w:t xml:space="preserve">Killackey E, </w:t>
      </w:r>
      <w:r w:rsidRPr="002E66F1">
        <w:rPr>
          <w:rFonts w:ascii="Arial" w:hAnsi="Arial" w:cs="Arial"/>
          <w:b/>
          <w:sz w:val="20"/>
        </w:rPr>
        <w:t>McGorry PD</w:t>
      </w:r>
      <w:r w:rsidRPr="002E66F1">
        <w:rPr>
          <w:rFonts w:ascii="Arial" w:hAnsi="Arial" w:cs="Arial"/>
          <w:sz w:val="20"/>
        </w:rPr>
        <w:t>. 2008 Interventions in the early stages of psycho</w:t>
      </w:r>
      <w:r w:rsidR="00D21CA4" w:rsidRPr="002E66F1">
        <w:rPr>
          <w:rFonts w:ascii="Arial" w:hAnsi="Arial" w:cs="Arial"/>
          <w:sz w:val="20"/>
        </w:rPr>
        <w:t>sis. Psychiatric Annals 38 (8):</w:t>
      </w:r>
      <w:r w:rsidRPr="002E66F1">
        <w:rPr>
          <w:rFonts w:ascii="Arial" w:hAnsi="Arial" w:cs="Arial"/>
          <w:sz w:val="20"/>
        </w:rPr>
        <w:t>521-527</w:t>
      </w:r>
      <w:r w:rsidR="00D21CA4" w:rsidRPr="002E66F1">
        <w:rPr>
          <w:rFonts w:ascii="Arial" w:hAnsi="Arial" w:cs="Arial"/>
          <w:sz w:val="20"/>
        </w:rPr>
        <w:t>.</w:t>
      </w:r>
      <w:r w:rsidRPr="002E66F1">
        <w:rPr>
          <w:rFonts w:ascii="Arial" w:hAnsi="Arial" w:cs="Arial"/>
          <w:sz w:val="20"/>
        </w:rPr>
        <w:t xml:space="preserve"> </w:t>
      </w:r>
    </w:p>
    <w:p w:rsidR="00415DCD" w:rsidRPr="002E66F1" w:rsidRDefault="00415DCD"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rPr>
        <w:t xml:space="preserve">Nelson B, Yung AR, Bechdolf A, </w:t>
      </w:r>
      <w:r w:rsidRPr="002E66F1">
        <w:rPr>
          <w:rFonts w:ascii="Arial" w:hAnsi="Arial" w:cs="Arial"/>
          <w:b/>
          <w:sz w:val="20"/>
        </w:rPr>
        <w:t>McGorry PD</w:t>
      </w:r>
      <w:r w:rsidRPr="002E66F1">
        <w:rPr>
          <w:rFonts w:ascii="Arial" w:hAnsi="Arial" w:cs="Arial"/>
          <w:sz w:val="20"/>
        </w:rPr>
        <w:t xml:space="preserve">. 2008. The phenomenological critique and self-disturbance: implications for ultra-high risk ("prodrome") research. </w:t>
      </w:r>
      <w:r w:rsidRPr="002E66F1">
        <w:rPr>
          <w:rFonts w:ascii="Arial" w:hAnsi="Arial" w:cs="Arial"/>
          <w:sz w:val="20"/>
          <w:lang w:val="en-US"/>
        </w:rPr>
        <w:t xml:space="preserve">Schizophrenia Bulletin </w:t>
      </w:r>
      <w:r w:rsidRPr="002E66F1">
        <w:rPr>
          <w:rFonts w:ascii="Arial" w:hAnsi="Arial" w:cs="Arial"/>
          <w:sz w:val="20"/>
        </w:rPr>
        <w:t xml:space="preserve">34(2):381-392. </w:t>
      </w:r>
    </w:p>
    <w:p w:rsidR="00D252D2"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D252D2">
        <w:rPr>
          <w:rFonts w:ascii="Arial" w:hAnsi="Arial" w:cs="Arial"/>
          <w:sz w:val="20"/>
        </w:rPr>
        <w:t xml:space="preserve">Wood SJ, Pantelis C, Velakoulis D, Yucel M, Fornito A, </w:t>
      </w:r>
      <w:r w:rsidRPr="00D252D2">
        <w:rPr>
          <w:rFonts w:ascii="Arial" w:hAnsi="Arial" w:cs="Arial"/>
          <w:b/>
          <w:sz w:val="20"/>
        </w:rPr>
        <w:t>McGorry PD</w:t>
      </w:r>
      <w:r w:rsidRPr="00D252D2">
        <w:rPr>
          <w:rFonts w:ascii="Arial" w:hAnsi="Arial" w:cs="Arial"/>
          <w:sz w:val="20"/>
        </w:rPr>
        <w:t xml:space="preserve">. 2008. Progressive changes in the development toward schizophrenia: studies in subjects at increased symptomatic risk. </w:t>
      </w:r>
      <w:r w:rsidRPr="00D252D2">
        <w:rPr>
          <w:rFonts w:ascii="Arial" w:hAnsi="Arial" w:cs="Arial"/>
          <w:sz w:val="20"/>
          <w:lang w:eastAsia="en-AU"/>
        </w:rPr>
        <w:t>Schizophrenia Bulletin</w:t>
      </w:r>
      <w:r w:rsidRPr="00D252D2">
        <w:rPr>
          <w:rFonts w:ascii="Arial" w:hAnsi="Arial" w:cs="Arial"/>
          <w:sz w:val="20"/>
        </w:rPr>
        <w:t xml:space="preserve"> 34(2):322-</w:t>
      </w:r>
      <w:r w:rsidR="00D21CA4" w:rsidRPr="00D252D2">
        <w:rPr>
          <w:rFonts w:ascii="Arial" w:hAnsi="Arial" w:cs="Arial"/>
          <w:sz w:val="20"/>
        </w:rPr>
        <w:t>32</w:t>
      </w:r>
      <w:r w:rsidRPr="00D252D2">
        <w:rPr>
          <w:rFonts w:ascii="Arial" w:hAnsi="Arial" w:cs="Arial"/>
          <w:sz w:val="20"/>
        </w:rPr>
        <w:t>9</w:t>
      </w:r>
      <w:r w:rsidR="00D21CA4" w:rsidRPr="00D252D2">
        <w:rPr>
          <w:rFonts w:ascii="Arial" w:hAnsi="Arial" w:cs="Arial"/>
          <w:sz w:val="20"/>
        </w:rPr>
        <w:t>.</w:t>
      </w:r>
    </w:p>
    <w:p w:rsidR="00C03284" w:rsidRPr="00D252D2"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D252D2">
        <w:rPr>
          <w:rFonts w:ascii="Arial" w:hAnsi="Arial" w:cs="Arial"/>
          <w:sz w:val="20"/>
        </w:rPr>
        <w:t xml:space="preserve">Alvarez-Jimenez M, Hetrick SE, Gonzalez-Blanch C, Gleeson JF, </w:t>
      </w:r>
      <w:r w:rsidRPr="00D252D2">
        <w:rPr>
          <w:rFonts w:ascii="Arial" w:hAnsi="Arial" w:cs="Arial"/>
          <w:b/>
          <w:sz w:val="20"/>
        </w:rPr>
        <w:t>McGorry PD</w:t>
      </w:r>
      <w:r w:rsidRPr="00D252D2">
        <w:rPr>
          <w:rFonts w:ascii="Arial" w:hAnsi="Arial" w:cs="Arial"/>
          <w:sz w:val="20"/>
        </w:rPr>
        <w:t>. 2008.</w:t>
      </w:r>
      <w:r w:rsidRPr="00D252D2">
        <w:rPr>
          <w:rFonts w:ascii="Arial" w:hAnsi="Arial" w:cs="Arial"/>
          <w:b/>
          <w:sz w:val="20"/>
        </w:rPr>
        <w:t xml:space="preserve"> </w:t>
      </w:r>
      <w:r w:rsidRPr="00D252D2">
        <w:rPr>
          <w:rFonts w:ascii="Arial" w:hAnsi="Arial" w:cs="Arial"/>
          <w:sz w:val="20"/>
        </w:rPr>
        <w:t>Non- pharmacological management of antipsychotic-induced weight: systematic review and meta- analysis of</w:t>
      </w:r>
      <w:r w:rsidR="00D252D2">
        <w:rPr>
          <w:rFonts w:ascii="Arial" w:hAnsi="Arial" w:cs="Arial"/>
          <w:sz w:val="20"/>
        </w:rPr>
        <w:t xml:space="preserve"> randomised controlled trials. </w:t>
      </w:r>
      <w:r w:rsidRPr="00D252D2">
        <w:rPr>
          <w:rFonts w:ascii="Arial" w:hAnsi="Arial" w:cs="Arial"/>
          <w:sz w:val="20"/>
        </w:rPr>
        <w:t>British Journal of Psychiatry 193</w:t>
      </w:r>
      <w:r w:rsidR="00CE5952" w:rsidRPr="00D252D2">
        <w:rPr>
          <w:rFonts w:ascii="Arial" w:hAnsi="Arial" w:cs="Arial"/>
          <w:sz w:val="20"/>
        </w:rPr>
        <w:t>(2)</w:t>
      </w:r>
      <w:r w:rsidRPr="00D252D2">
        <w:rPr>
          <w:rFonts w:ascii="Arial" w:hAnsi="Arial" w:cs="Arial"/>
          <w:sz w:val="20"/>
        </w:rPr>
        <w:t>:101-107</w:t>
      </w:r>
      <w:r w:rsidR="00D21CA4" w:rsidRPr="00D252D2">
        <w:rPr>
          <w:rFonts w:ascii="Arial" w:hAnsi="Arial" w:cs="Arial"/>
          <w:sz w:val="20"/>
        </w:rPr>
        <w:t>.</w:t>
      </w:r>
      <w:r w:rsidRPr="00D252D2">
        <w:rPr>
          <w:rFonts w:ascii="Arial" w:hAnsi="Arial" w:cs="Arial"/>
          <w:sz w:val="20"/>
        </w:rPr>
        <w:t xml:space="preserve"> </w:t>
      </w:r>
    </w:p>
    <w:p w:rsidR="00C03284" w:rsidRPr="002E66F1" w:rsidRDefault="00C03284" w:rsidP="00931127">
      <w:pPr>
        <w:numPr>
          <w:ilvl w:val="0"/>
          <w:numId w:val="16"/>
        </w:numPr>
        <w:autoSpaceDE w:val="0"/>
        <w:autoSpaceDN w:val="0"/>
        <w:adjustRightInd w:val="0"/>
        <w:spacing w:after="120" w:line="276" w:lineRule="auto"/>
        <w:ind w:left="680" w:hanging="680"/>
        <w:jc w:val="both"/>
        <w:rPr>
          <w:rFonts w:ascii="Arial" w:hAnsi="Arial" w:cs="Arial"/>
          <w:sz w:val="20"/>
          <w:lang w:eastAsia="en-AU"/>
        </w:rPr>
      </w:pPr>
      <w:r w:rsidRPr="002E66F1">
        <w:rPr>
          <w:rFonts w:ascii="Arial" w:hAnsi="Arial" w:cs="Arial"/>
          <w:sz w:val="20"/>
          <w:lang w:eastAsia="en-AU"/>
        </w:rPr>
        <w:t xml:space="preserve">Bendall S, Jackson HJ, Hulbert CA, </w:t>
      </w:r>
      <w:r w:rsidRPr="002E66F1">
        <w:rPr>
          <w:rFonts w:ascii="Arial" w:hAnsi="Arial" w:cs="Arial"/>
          <w:b/>
          <w:sz w:val="20"/>
          <w:lang w:eastAsia="en-AU"/>
        </w:rPr>
        <w:t>McGorry PD</w:t>
      </w:r>
      <w:r w:rsidRPr="002E66F1">
        <w:rPr>
          <w:rFonts w:ascii="Arial" w:hAnsi="Arial" w:cs="Arial"/>
          <w:sz w:val="20"/>
          <w:lang w:eastAsia="en-AU"/>
        </w:rPr>
        <w:t xml:space="preserve">. 2008. Childhood trauma and psychotic disorders: a systematic, critical review of the evidence. Schizophrenia Bulletin 34(3):568-79. </w:t>
      </w:r>
    </w:p>
    <w:p w:rsidR="00C03284" w:rsidRPr="002E66F1" w:rsidRDefault="00C03284" w:rsidP="00931127">
      <w:pPr>
        <w:widowControl w:val="0"/>
        <w:numPr>
          <w:ilvl w:val="0"/>
          <w:numId w:val="16"/>
        </w:numPr>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Yung AR, Bechdolf A, Amminger P. 2008. Back to the future: predicting and reshaping the course of psychotic disorder. Archives of General Psychiatry 65(1):25-7. </w:t>
      </w:r>
    </w:p>
    <w:p w:rsidR="00F32577" w:rsidRPr="002E66F1" w:rsidRDefault="00F32577"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Chanen AM, McCutcheon L, Germano D, Nistico H, Jackson H, </w:t>
      </w:r>
      <w:r w:rsidRPr="002E66F1">
        <w:rPr>
          <w:rFonts w:ascii="Arial" w:hAnsi="Arial" w:cs="Arial"/>
          <w:b/>
          <w:sz w:val="20"/>
        </w:rPr>
        <w:t>McGorry PD</w:t>
      </w:r>
      <w:r w:rsidRPr="002E66F1">
        <w:rPr>
          <w:rFonts w:ascii="Arial" w:hAnsi="Arial" w:cs="Arial"/>
          <w:sz w:val="20"/>
        </w:rPr>
        <w:t>. 2009. The HYPE clinic: an early intervention service for borderline personality disorder. Jour</w:t>
      </w:r>
      <w:r w:rsidR="00D21CA4" w:rsidRPr="002E66F1">
        <w:rPr>
          <w:rFonts w:ascii="Arial" w:hAnsi="Arial" w:cs="Arial"/>
          <w:sz w:val="20"/>
        </w:rPr>
        <w:t>nal of Psychiatric Practice 15:</w:t>
      </w:r>
      <w:r w:rsidRPr="002E66F1">
        <w:rPr>
          <w:rFonts w:ascii="Arial" w:hAnsi="Arial" w:cs="Arial"/>
          <w:sz w:val="20"/>
        </w:rPr>
        <w:t>163-172</w:t>
      </w:r>
      <w:r w:rsidR="00D21CA4" w:rsidRPr="002E66F1">
        <w:rPr>
          <w:rFonts w:ascii="Arial" w:hAnsi="Arial" w:cs="Arial"/>
          <w:sz w:val="20"/>
        </w:rPr>
        <w:t>.</w:t>
      </w:r>
    </w:p>
    <w:p w:rsidR="00EE325C" w:rsidRPr="002E66F1" w:rsidRDefault="00EE325C"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Nelson B, Amminger  PG, Bechdolf A, Francey S,  Berger G, Riecher-Rössler A, Klosterkötter J, Ruhrmann S, Schultze-Lutter F, Nordentoft M, Hickie I, McGuire P, Berk M, Chen E, Keshavan, Matcheri S ,Yung, AR. 2009.Intervention in individuals at ultra high risk for psychosis: a review and future directions. Journa</w:t>
      </w:r>
      <w:r w:rsidR="00D21CA4" w:rsidRPr="002E66F1">
        <w:rPr>
          <w:rFonts w:ascii="Arial" w:hAnsi="Arial" w:cs="Arial"/>
          <w:sz w:val="20"/>
        </w:rPr>
        <w:t>l of Clinical Psychiatry 70(9):</w:t>
      </w:r>
      <w:r w:rsidRPr="002E66F1">
        <w:rPr>
          <w:rFonts w:ascii="Arial" w:hAnsi="Arial" w:cs="Arial"/>
          <w:sz w:val="20"/>
        </w:rPr>
        <w:t>1206-1212</w:t>
      </w:r>
      <w:r w:rsidR="00D21CA4" w:rsidRPr="002E66F1">
        <w:rPr>
          <w:rFonts w:ascii="Arial" w:hAnsi="Arial" w:cs="Arial"/>
          <w:sz w:val="20"/>
        </w:rPr>
        <w:t>.</w:t>
      </w:r>
    </w:p>
    <w:p w:rsidR="00C03284" w:rsidRPr="002E66F1" w:rsidRDefault="00C03284"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Nelson B, Fornito A, Harrison BJ, Yucel M, Sass LA, Yung AR, Thompson A, Wood SJ, Pantelis C, </w:t>
      </w:r>
      <w:r w:rsidRPr="002E66F1">
        <w:rPr>
          <w:rFonts w:ascii="Arial" w:hAnsi="Arial" w:cs="Arial"/>
          <w:b/>
          <w:sz w:val="20"/>
        </w:rPr>
        <w:t>McGorry PD</w:t>
      </w:r>
      <w:r w:rsidRPr="002E66F1">
        <w:rPr>
          <w:rFonts w:ascii="Arial" w:hAnsi="Arial" w:cs="Arial"/>
          <w:sz w:val="20"/>
        </w:rPr>
        <w:t xml:space="preserve">. 2009. A disturbed sense of self in the psychosis prodrome: linking phenomenology and neurobiology. Neuroscience and Biobehavioural Reviews 33:807-817. </w:t>
      </w:r>
    </w:p>
    <w:p w:rsidR="00B073BA" w:rsidRPr="002E66F1" w:rsidRDefault="00C03284"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Nelson B, Sass LA, Thompson A, Yung AR, Francey SM, Amminger PG, </w:t>
      </w:r>
      <w:r w:rsidRPr="002E66F1">
        <w:rPr>
          <w:rFonts w:ascii="Arial" w:hAnsi="Arial" w:cs="Arial"/>
          <w:b/>
          <w:sz w:val="20"/>
        </w:rPr>
        <w:t>McGorry PD</w:t>
      </w:r>
      <w:r w:rsidRPr="002E66F1">
        <w:rPr>
          <w:rFonts w:ascii="Arial" w:hAnsi="Arial" w:cs="Arial"/>
          <w:sz w:val="20"/>
        </w:rPr>
        <w:t>.2009. Does disturbance of self underlie social cognition deficits in schizophrenia and ot</w:t>
      </w:r>
      <w:r w:rsidR="00D21CA4" w:rsidRPr="002E66F1">
        <w:rPr>
          <w:rFonts w:ascii="Arial" w:hAnsi="Arial" w:cs="Arial"/>
          <w:sz w:val="20"/>
        </w:rPr>
        <w:t>her psychotic disorders? Early I</w:t>
      </w:r>
      <w:r w:rsidR="001A2FEA" w:rsidRPr="002E66F1">
        <w:rPr>
          <w:rFonts w:ascii="Arial" w:hAnsi="Arial" w:cs="Arial"/>
          <w:sz w:val="20"/>
        </w:rPr>
        <w:t>ntervention in Psychiatry 3(2):</w:t>
      </w:r>
      <w:r w:rsidRPr="002E66F1">
        <w:rPr>
          <w:rFonts w:ascii="Arial" w:hAnsi="Arial" w:cs="Arial"/>
          <w:sz w:val="20"/>
        </w:rPr>
        <w:t>83-93.</w:t>
      </w:r>
    </w:p>
    <w:p w:rsidR="00651667" w:rsidRPr="002E66F1" w:rsidRDefault="00651667"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Alvarez-Jimenez M, Gleeson JF, Cotton SM, Wade D, Crisp K, Yap MBH,</w:t>
      </w:r>
      <w:r w:rsidRPr="002E66F1">
        <w:rPr>
          <w:rFonts w:ascii="Arial" w:hAnsi="Arial" w:cs="Arial"/>
          <w:b/>
          <w:sz w:val="20"/>
        </w:rPr>
        <w:t xml:space="preserve"> McGorry PD</w:t>
      </w:r>
      <w:r w:rsidRPr="002E66F1">
        <w:rPr>
          <w:rFonts w:ascii="Arial" w:hAnsi="Arial" w:cs="Arial"/>
          <w:sz w:val="20"/>
        </w:rPr>
        <w:t>. 2010. Differential predictors of critical comments and emotional over-involvement in first-episode psycho</w:t>
      </w:r>
      <w:r w:rsidR="001A2FEA" w:rsidRPr="002E66F1">
        <w:rPr>
          <w:rFonts w:ascii="Arial" w:hAnsi="Arial" w:cs="Arial"/>
          <w:sz w:val="20"/>
        </w:rPr>
        <w:t>sis. Psychological Medicine 40:63-</w:t>
      </w:r>
      <w:r w:rsidRPr="002E66F1">
        <w:rPr>
          <w:rFonts w:ascii="Arial" w:hAnsi="Arial" w:cs="Arial"/>
          <w:sz w:val="20"/>
        </w:rPr>
        <w:t>72.</w:t>
      </w:r>
    </w:p>
    <w:p w:rsidR="00B073BA" w:rsidRPr="002E66F1" w:rsidRDefault="00210B30"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lastRenderedPageBreak/>
        <w:t xml:space="preserve">Berk M, Conus P, Kapczinski F, Andreazza AC, Yucel M, Wood SJ, Pantelis C, Malhi GS, Dodd S, Bechdolf A, Amminger GP, Hickie IB, </w:t>
      </w:r>
      <w:r w:rsidRPr="002E66F1">
        <w:rPr>
          <w:rFonts w:ascii="Arial" w:hAnsi="Arial" w:cs="Arial"/>
          <w:b/>
          <w:sz w:val="20"/>
        </w:rPr>
        <w:t>McGorry PD</w:t>
      </w:r>
      <w:r w:rsidRPr="002E66F1">
        <w:rPr>
          <w:rFonts w:ascii="Arial" w:hAnsi="Arial" w:cs="Arial"/>
          <w:sz w:val="20"/>
        </w:rPr>
        <w:t>. 2010. From neuroprogression to neuroprotection: implications for clinical care. Medic</w:t>
      </w:r>
      <w:r w:rsidR="001A2FEA" w:rsidRPr="002E66F1">
        <w:rPr>
          <w:rFonts w:ascii="Arial" w:hAnsi="Arial" w:cs="Arial"/>
          <w:sz w:val="20"/>
        </w:rPr>
        <w:t>al Journal of Australia 193(4):</w:t>
      </w:r>
      <w:r w:rsidRPr="002E66F1">
        <w:rPr>
          <w:rFonts w:ascii="Arial" w:hAnsi="Arial" w:cs="Arial"/>
          <w:sz w:val="20"/>
        </w:rPr>
        <w:t>S36-S40</w:t>
      </w:r>
      <w:r w:rsidR="001A2FEA" w:rsidRPr="002E66F1">
        <w:rPr>
          <w:rFonts w:ascii="Arial" w:hAnsi="Arial" w:cs="Arial"/>
          <w:sz w:val="20"/>
        </w:rPr>
        <w:t>.</w:t>
      </w:r>
    </w:p>
    <w:p w:rsidR="00B073BA" w:rsidRPr="002E66F1" w:rsidRDefault="009C5665"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lang w:val="en-US"/>
        </w:rPr>
        <w:t xml:space="preserve">Francey SM, Nelson B, Thompson A, Parker A, Kerr M, MacNeil C, Fraser R, Hughes F, Crisp K, Harrigan S, Wood SJ, Berk M, </w:t>
      </w:r>
      <w:r w:rsidRPr="002E66F1">
        <w:rPr>
          <w:rFonts w:ascii="Arial" w:hAnsi="Arial" w:cs="Arial"/>
          <w:b/>
          <w:sz w:val="20"/>
          <w:lang w:val="en-US"/>
        </w:rPr>
        <w:t>McGorry PD</w:t>
      </w:r>
      <w:r w:rsidRPr="002E66F1">
        <w:rPr>
          <w:rFonts w:ascii="Arial" w:hAnsi="Arial" w:cs="Arial"/>
          <w:sz w:val="20"/>
          <w:lang w:val="en-US"/>
        </w:rPr>
        <w:t>. 2010. Who needs antipsychotic medication in the earliest stages of psychosis? A reconsideration of benefits, risks, neurobiology and ethics in the era of early intervention. Schizophre</w:t>
      </w:r>
      <w:r w:rsidR="001A2FEA" w:rsidRPr="002E66F1">
        <w:rPr>
          <w:rFonts w:ascii="Arial" w:hAnsi="Arial" w:cs="Arial"/>
          <w:sz w:val="20"/>
          <w:lang w:val="en-US"/>
        </w:rPr>
        <w:t>nia Research 119(1-3):1-</w:t>
      </w:r>
      <w:r w:rsidR="00C9033B" w:rsidRPr="002E66F1">
        <w:rPr>
          <w:rFonts w:ascii="Arial" w:hAnsi="Arial" w:cs="Arial"/>
          <w:sz w:val="20"/>
          <w:lang w:val="en-US"/>
        </w:rPr>
        <w:t>10.</w:t>
      </w:r>
    </w:p>
    <w:p w:rsidR="00651667" w:rsidRPr="002E66F1" w:rsidRDefault="00651667"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Henry L, Hasty M, Macneil C, Yucel M, Pantelis C, Murphy B, Vieta E, Dodd S, </w:t>
      </w:r>
      <w:r w:rsidRPr="002E66F1">
        <w:rPr>
          <w:rFonts w:ascii="Arial" w:hAnsi="Arial" w:cs="Arial"/>
          <w:b/>
          <w:sz w:val="20"/>
        </w:rPr>
        <w:t>McGorry P</w:t>
      </w:r>
      <w:r w:rsidRPr="002E66F1">
        <w:rPr>
          <w:rFonts w:ascii="Arial" w:hAnsi="Arial" w:cs="Arial"/>
          <w:sz w:val="20"/>
        </w:rPr>
        <w:t xml:space="preserve">. 2010. Evidence and implications for early intervention in bipolar disorder. </w:t>
      </w:r>
      <w:r w:rsidR="001A2FEA" w:rsidRPr="002E66F1">
        <w:rPr>
          <w:rFonts w:ascii="Arial" w:hAnsi="Arial" w:cs="Arial"/>
          <w:sz w:val="20"/>
        </w:rPr>
        <w:t>Journal of Mental Health 19(2):</w:t>
      </w:r>
      <w:r w:rsidRPr="002E66F1">
        <w:rPr>
          <w:rFonts w:ascii="Arial" w:hAnsi="Arial" w:cs="Arial"/>
          <w:sz w:val="20"/>
        </w:rPr>
        <w:t>113-126</w:t>
      </w:r>
      <w:r w:rsidR="001A2FEA" w:rsidRPr="002E66F1">
        <w:rPr>
          <w:rFonts w:ascii="Arial" w:hAnsi="Arial" w:cs="Arial"/>
          <w:sz w:val="20"/>
        </w:rPr>
        <w:t>.</w:t>
      </w:r>
    </w:p>
    <w:p w:rsidR="00C9033B" w:rsidRPr="002E66F1" w:rsidRDefault="00C9033B" w:rsidP="00931127">
      <w:pPr>
        <w:numPr>
          <w:ilvl w:val="0"/>
          <w:numId w:val="16"/>
        </w:numPr>
        <w:suppressAutoHyphens/>
        <w:spacing w:after="120" w:line="276" w:lineRule="auto"/>
        <w:ind w:left="680" w:hanging="680"/>
        <w:jc w:val="both"/>
        <w:rPr>
          <w:rFonts w:ascii="Arial" w:hAnsi="Arial" w:cs="Arial"/>
          <w:bCs/>
          <w:sz w:val="20"/>
        </w:rPr>
      </w:pPr>
      <w:r w:rsidRPr="002E66F1">
        <w:rPr>
          <w:rFonts w:ascii="Arial" w:hAnsi="Arial" w:cs="Arial"/>
          <w:sz w:val="20"/>
          <w:lang w:val="en-US"/>
        </w:rPr>
        <w:t xml:space="preserve">Hetrick SE, </w:t>
      </w:r>
      <w:r w:rsidR="001A2FEA" w:rsidRPr="002E66F1">
        <w:rPr>
          <w:rFonts w:ascii="Arial" w:hAnsi="Arial" w:cs="Arial"/>
          <w:sz w:val="20"/>
          <w:lang w:val="en-US"/>
        </w:rPr>
        <w:t>Alvarez-Jime</w:t>
      </w:r>
      <w:r w:rsidRPr="002E66F1">
        <w:rPr>
          <w:rFonts w:ascii="Arial" w:hAnsi="Arial" w:cs="Arial"/>
          <w:sz w:val="20"/>
          <w:lang w:val="en-US"/>
        </w:rPr>
        <w:t>nez M, Parker AG, Hughes F, Willet M, Morely K, Fraser R,</w:t>
      </w:r>
      <w:r w:rsidRPr="002E66F1">
        <w:rPr>
          <w:rFonts w:ascii="Arial" w:hAnsi="Arial" w:cs="Arial"/>
          <w:b/>
          <w:sz w:val="20"/>
          <w:lang w:val="en-US"/>
        </w:rPr>
        <w:t xml:space="preserve"> McGorry PD</w:t>
      </w:r>
      <w:r w:rsidRPr="002E66F1">
        <w:rPr>
          <w:rFonts w:ascii="Arial" w:hAnsi="Arial" w:cs="Arial"/>
          <w:sz w:val="20"/>
          <w:lang w:val="en-US"/>
        </w:rPr>
        <w:t>, Thompson A. 2010. Promoting physical health in youth mental health services: ensuring routine monitoring of weight and metabolic indices in a first episode psychosis clinic.</w:t>
      </w:r>
      <w:r w:rsidRPr="002E66F1">
        <w:rPr>
          <w:rFonts w:ascii="Arial" w:hAnsi="Arial" w:cs="Arial"/>
          <w:iCs/>
          <w:sz w:val="20"/>
          <w:lang w:val="en-US"/>
        </w:rPr>
        <w:t xml:space="preserve"> Australasian Psychiatry</w:t>
      </w:r>
      <w:r w:rsidR="001A2FEA" w:rsidRPr="002E66F1">
        <w:rPr>
          <w:rFonts w:ascii="Arial" w:hAnsi="Arial" w:cs="Arial"/>
          <w:iCs/>
          <w:sz w:val="20"/>
          <w:lang w:val="en-US"/>
        </w:rPr>
        <w:t xml:space="preserve"> 18(5):</w:t>
      </w:r>
      <w:r w:rsidRPr="002E66F1">
        <w:rPr>
          <w:rFonts w:ascii="Arial" w:hAnsi="Arial" w:cs="Arial"/>
          <w:iCs/>
          <w:sz w:val="20"/>
          <w:lang w:val="en-US"/>
        </w:rPr>
        <w:t xml:space="preserve">451-455. </w:t>
      </w:r>
    </w:p>
    <w:p w:rsidR="00B073BA" w:rsidRPr="002E66F1" w:rsidRDefault="008E6E12"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w:t>
      </w:r>
      <w:r w:rsidR="002A6721" w:rsidRPr="002E66F1">
        <w:rPr>
          <w:rFonts w:ascii="Arial" w:hAnsi="Arial" w:cs="Arial"/>
          <w:sz w:val="20"/>
        </w:rPr>
        <w:t xml:space="preserve">2010. </w:t>
      </w:r>
      <w:r w:rsidRPr="002E66F1">
        <w:rPr>
          <w:rFonts w:ascii="Arial" w:hAnsi="Arial" w:cs="Arial"/>
          <w:sz w:val="20"/>
        </w:rPr>
        <w:t>Risk syndromes, clinical staging &amp; DSM V: new diagnostic infrastructure for early intervention in</w:t>
      </w:r>
      <w:r w:rsidR="001A2FEA" w:rsidRPr="002E66F1">
        <w:rPr>
          <w:rFonts w:ascii="Arial" w:hAnsi="Arial" w:cs="Arial"/>
          <w:sz w:val="20"/>
        </w:rPr>
        <w:t xml:space="preserve"> psychiatry. Die Psychiatrie 7:</w:t>
      </w:r>
      <w:r w:rsidRPr="002E66F1">
        <w:rPr>
          <w:rFonts w:ascii="Arial" w:hAnsi="Arial" w:cs="Arial"/>
          <w:sz w:val="20"/>
        </w:rPr>
        <w:t>5-10</w:t>
      </w:r>
      <w:r w:rsidR="001A2FEA" w:rsidRPr="002E66F1">
        <w:rPr>
          <w:rFonts w:ascii="Arial" w:hAnsi="Arial" w:cs="Arial"/>
          <w:sz w:val="20"/>
        </w:rPr>
        <w:t>.</w:t>
      </w:r>
    </w:p>
    <w:p w:rsidR="002B2F17" w:rsidRPr="002E66F1" w:rsidRDefault="002B2F17"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Nelson B, Goldstone S, Yung R. 2010. Clinical staging: a heuristic and practical strategy for new research and better health and social outcomes for psychotic and related mood disorders. Canadi</w:t>
      </w:r>
      <w:r w:rsidR="001A2FEA" w:rsidRPr="002E66F1">
        <w:rPr>
          <w:rFonts w:ascii="Arial" w:hAnsi="Arial" w:cs="Arial"/>
          <w:sz w:val="20"/>
        </w:rPr>
        <w:t>an Journal of Psychiatry 55(8):</w:t>
      </w:r>
      <w:r w:rsidRPr="002E66F1">
        <w:rPr>
          <w:rFonts w:ascii="Arial" w:hAnsi="Arial" w:cs="Arial"/>
          <w:sz w:val="20"/>
        </w:rPr>
        <w:t>486-497</w:t>
      </w:r>
      <w:r w:rsidR="001A2FEA" w:rsidRPr="002E66F1">
        <w:rPr>
          <w:rFonts w:ascii="Arial" w:hAnsi="Arial" w:cs="Arial"/>
          <w:sz w:val="20"/>
        </w:rPr>
        <w:t>.</w:t>
      </w:r>
    </w:p>
    <w:p w:rsidR="00B073BA" w:rsidRPr="002E66F1" w:rsidRDefault="00A05D2E" w:rsidP="00931127">
      <w:pPr>
        <w:numPr>
          <w:ilvl w:val="0"/>
          <w:numId w:val="16"/>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2010. Staging in neuropsychiatry: a heuristic model for understanding prevention and treatment. </w:t>
      </w:r>
      <w:r w:rsidR="001A2FEA" w:rsidRPr="002E66F1">
        <w:rPr>
          <w:rFonts w:ascii="Arial" w:hAnsi="Arial" w:cs="Arial"/>
          <w:sz w:val="20"/>
        </w:rPr>
        <w:t>Neurotoxicity Research 18(3-4):</w:t>
      </w:r>
      <w:r w:rsidRPr="002E66F1">
        <w:rPr>
          <w:rFonts w:ascii="Arial" w:hAnsi="Arial" w:cs="Arial"/>
          <w:sz w:val="20"/>
        </w:rPr>
        <w:t>244-255</w:t>
      </w:r>
    </w:p>
    <w:p w:rsidR="00651667" w:rsidRPr="002E66F1" w:rsidRDefault="00651667" w:rsidP="00931127">
      <w:pPr>
        <w:numPr>
          <w:ilvl w:val="0"/>
          <w:numId w:val="16"/>
        </w:numPr>
        <w:spacing w:after="120" w:line="276" w:lineRule="auto"/>
        <w:ind w:left="680" w:hanging="680"/>
        <w:jc w:val="both"/>
        <w:rPr>
          <w:rFonts w:ascii="Arial" w:hAnsi="Arial" w:cs="Arial"/>
          <w:sz w:val="20"/>
        </w:rPr>
      </w:pPr>
      <w:r w:rsidRPr="002E66F1">
        <w:rPr>
          <w:rFonts w:ascii="Arial" w:hAnsi="Arial" w:cs="Arial"/>
          <w:sz w:val="20"/>
        </w:rPr>
        <w:t xml:space="preserve">Berk M, Kapczinski F, Andreazza AC, Dean OM, Giorlando F, Maes M, Yücel M, Gama CS, Dodd S, Dean B, Magalhães PVS,Amminger P, </w:t>
      </w:r>
      <w:r w:rsidRPr="002E66F1">
        <w:rPr>
          <w:rFonts w:ascii="Arial" w:hAnsi="Arial" w:cs="Arial"/>
          <w:b/>
          <w:sz w:val="20"/>
        </w:rPr>
        <w:t>McGorry P</w:t>
      </w:r>
      <w:r w:rsidR="00372FB2" w:rsidRPr="002E66F1">
        <w:rPr>
          <w:rFonts w:ascii="Arial" w:hAnsi="Arial" w:cs="Arial"/>
          <w:sz w:val="20"/>
        </w:rPr>
        <w:t xml:space="preserve">, </w:t>
      </w:r>
      <w:r w:rsidRPr="002E66F1">
        <w:rPr>
          <w:rFonts w:ascii="Arial" w:hAnsi="Arial" w:cs="Arial"/>
          <w:sz w:val="20"/>
        </w:rPr>
        <w:t>Malhi GS. 2011. Pathways underlying neuroprogression in bipolar disorder: focus on inflammation, oxidative stress and neurotrophic factors</w:t>
      </w:r>
      <w:r w:rsidR="001A2FEA" w:rsidRPr="002E66F1">
        <w:rPr>
          <w:rFonts w:ascii="Arial" w:hAnsi="Arial" w:cs="Arial"/>
          <w:sz w:val="20"/>
        </w:rPr>
        <w:t>. Neuroscience and Biobehavioral Reviews 35(3):</w:t>
      </w:r>
      <w:r w:rsidRPr="002E66F1">
        <w:rPr>
          <w:rFonts w:ascii="Arial" w:hAnsi="Arial" w:cs="Arial"/>
          <w:sz w:val="20"/>
        </w:rPr>
        <w:t>804-817</w:t>
      </w:r>
      <w:r w:rsidR="001A2FEA" w:rsidRPr="002E66F1">
        <w:rPr>
          <w:rFonts w:ascii="Arial" w:hAnsi="Arial" w:cs="Arial"/>
          <w:sz w:val="20"/>
        </w:rPr>
        <w:t>.</w:t>
      </w:r>
    </w:p>
    <w:p w:rsidR="008A6F75" w:rsidRPr="002E66F1" w:rsidRDefault="00251AAD" w:rsidP="00931127">
      <w:pPr>
        <w:numPr>
          <w:ilvl w:val="0"/>
          <w:numId w:val="16"/>
        </w:numPr>
        <w:spacing w:after="120" w:line="276" w:lineRule="auto"/>
        <w:ind w:left="680" w:hanging="680"/>
        <w:jc w:val="both"/>
        <w:rPr>
          <w:rFonts w:ascii="Arial" w:hAnsi="Arial" w:cs="Arial"/>
          <w:sz w:val="20"/>
        </w:rPr>
      </w:pPr>
      <w:r w:rsidRPr="002E66F1">
        <w:rPr>
          <w:rFonts w:ascii="Arial" w:hAnsi="Arial" w:cs="Arial"/>
          <w:sz w:val="20"/>
        </w:rPr>
        <w:t>Macneil CA</w:t>
      </w:r>
      <w:r w:rsidRPr="002E66F1">
        <w:rPr>
          <w:rFonts w:ascii="Arial" w:hAnsi="Arial" w:cs="Arial"/>
          <w:b/>
          <w:sz w:val="20"/>
        </w:rPr>
        <w:t xml:space="preserve">, </w:t>
      </w:r>
      <w:r w:rsidRPr="002E66F1">
        <w:rPr>
          <w:rFonts w:ascii="Arial" w:hAnsi="Arial" w:cs="Arial"/>
          <w:sz w:val="20"/>
        </w:rPr>
        <w:t xml:space="preserve">Hasty MK, Berk M, Henry L, Evans M, Redlich C, Daglas R, </w:t>
      </w:r>
      <w:r w:rsidRPr="002E66F1">
        <w:rPr>
          <w:rFonts w:ascii="Arial" w:hAnsi="Arial" w:cs="Arial"/>
          <w:b/>
          <w:sz w:val="20"/>
        </w:rPr>
        <w:t>McGorry PD</w:t>
      </w:r>
      <w:r w:rsidRPr="002E66F1">
        <w:rPr>
          <w:rFonts w:ascii="Arial" w:hAnsi="Arial" w:cs="Arial"/>
          <w:sz w:val="20"/>
        </w:rPr>
        <w:t>, Conus P. 2011. Psychological needs of adolescents in the early phase of bipolar disorder: implications for early intervention. Early I</w:t>
      </w:r>
      <w:r w:rsidR="001A2FEA" w:rsidRPr="002E66F1">
        <w:rPr>
          <w:rFonts w:ascii="Arial" w:hAnsi="Arial" w:cs="Arial"/>
          <w:sz w:val="20"/>
        </w:rPr>
        <w:t>ntervention in Psychiatry 5(2):</w:t>
      </w:r>
      <w:r w:rsidRPr="002E66F1">
        <w:rPr>
          <w:rFonts w:ascii="Arial" w:hAnsi="Arial" w:cs="Arial"/>
          <w:sz w:val="20"/>
        </w:rPr>
        <w:t>100-107.</w:t>
      </w:r>
    </w:p>
    <w:p w:rsidR="008A6F75" w:rsidRPr="002E66F1" w:rsidRDefault="008A6F75" w:rsidP="00931127">
      <w:pPr>
        <w:numPr>
          <w:ilvl w:val="0"/>
          <w:numId w:val="16"/>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w:t>
      </w:r>
      <w:r w:rsidRPr="002E66F1">
        <w:rPr>
          <w:rFonts w:ascii="Arial" w:hAnsi="Arial" w:cs="Arial"/>
          <w:b/>
          <w:sz w:val="20"/>
        </w:rPr>
        <w:t xml:space="preserve"> </w:t>
      </w:r>
      <w:r w:rsidRPr="002E66F1">
        <w:rPr>
          <w:rFonts w:ascii="Arial" w:hAnsi="Arial" w:cs="Arial"/>
          <w:sz w:val="20"/>
        </w:rPr>
        <w:t>Purcell R, Goldstone S, Amminger GP. 2011. Age of onset and timing of treatment for mental and substance use disorders: implication for preventive intervention strategies and models of care. Current Opini</w:t>
      </w:r>
      <w:r w:rsidR="001A3090" w:rsidRPr="002E66F1">
        <w:rPr>
          <w:rFonts w:ascii="Arial" w:hAnsi="Arial" w:cs="Arial"/>
          <w:sz w:val="20"/>
        </w:rPr>
        <w:t>on in Psychiatry 24(4):301-306.</w:t>
      </w:r>
    </w:p>
    <w:p w:rsidR="002D0B56" w:rsidRPr="002E66F1" w:rsidRDefault="00A3307E" w:rsidP="00931127">
      <w:pPr>
        <w:numPr>
          <w:ilvl w:val="0"/>
          <w:numId w:val="16"/>
        </w:numPr>
        <w:spacing w:after="120" w:line="276" w:lineRule="auto"/>
        <w:ind w:left="680" w:hanging="680"/>
        <w:jc w:val="both"/>
        <w:rPr>
          <w:rFonts w:ascii="Arial" w:hAnsi="Arial" w:cs="Arial"/>
          <w:sz w:val="20"/>
        </w:rPr>
      </w:pPr>
      <w:r w:rsidRPr="002E66F1">
        <w:rPr>
          <w:rFonts w:ascii="Arial" w:hAnsi="Arial" w:cs="Arial"/>
          <w:sz w:val="20"/>
        </w:rPr>
        <w:t xml:space="preserve">Allott K, Profitt TM, </w:t>
      </w:r>
      <w:r w:rsidRPr="002E66F1">
        <w:rPr>
          <w:rFonts w:ascii="Arial" w:hAnsi="Arial" w:cs="Arial"/>
          <w:b/>
          <w:sz w:val="20"/>
        </w:rPr>
        <w:t>McGorry PD</w:t>
      </w:r>
      <w:r w:rsidRPr="002E66F1">
        <w:rPr>
          <w:rFonts w:ascii="Arial" w:hAnsi="Arial" w:cs="Arial"/>
          <w:sz w:val="20"/>
        </w:rPr>
        <w:t xml:space="preserve">, Pantelis C, Wood SJ, Cumner M, Brewer WJ. </w:t>
      </w:r>
      <w:r w:rsidR="002D0B56" w:rsidRPr="002E66F1">
        <w:rPr>
          <w:rFonts w:ascii="Arial" w:hAnsi="Arial" w:cs="Arial"/>
          <w:sz w:val="20"/>
        </w:rPr>
        <w:t>Clinical neuropsychology within adolescent and young adult psychiatry: conceptua</w:t>
      </w:r>
      <w:r w:rsidR="00422FCD" w:rsidRPr="002E66F1">
        <w:rPr>
          <w:rFonts w:ascii="Arial" w:hAnsi="Arial" w:cs="Arial"/>
          <w:sz w:val="20"/>
        </w:rPr>
        <w:t>lizing theory and practice. 2013</w:t>
      </w:r>
      <w:r w:rsidR="002D0B56" w:rsidRPr="002E66F1">
        <w:rPr>
          <w:rFonts w:ascii="Arial" w:hAnsi="Arial" w:cs="Arial"/>
          <w:sz w:val="20"/>
        </w:rPr>
        <w:t xml:space="preserve">. Applied Neuropsychology: Child </w:t>
      </w:r>
      <w:r w:rsidR="00422FCD" w:rsidRPr="002E66F1">
        <w:rPr>
          <w:rFonts w:ascii="Arial" w:hAnsi="Arial" w:cs="Arial"/>
          <w:sz w:val="20"/>
        </w:rPr>
        <w:t>2(</w:t>
      </w:r>
      <w:r w:rsidR="002D0B56" w:rsidRPr="002E66F1">
        <w:rPr>
          <w:rFonts w:ascii="Arial" w:hAnsi="Arial" w:cs="Arial"/>
          <w:sz w:val="20"/>
        </w:rPr>
        <w:t>1</w:t>
      </w:r>
      <w:r w:rsidR="00422FCD" w:rsidRPr="002E66F1">
        <w:rPr>
          <w:rFonts w:ascii="Arial" w:hAnsi="Arial" w:cs="Arial"/>
          <w:sz w:val="20"/>
        </w:rPr>
        <w:t>)</w:t>
      </w:r>
      <w:r w:rsidR="002D0B56" w:rsidRPr="002E66F1">
        <w:rPr>
          <w:rFonts w:ascii="Arial" w:hAnsi="Arial" w:cs="Arial"/>
          <w:sz w:val="20"/>
        </w:rPr>
        <w:t>:</w:t>
      </w:r>
      <w:r w:rsidR="00422FCD" w:rsidRPr="002E66F1">
        <w:rPr>
          <w:rFonts w:ascii="Arial" w:hAnsi="Arial" w:cs="Arial"/>
          <w:sz w:val="20"/>
        </w:rPr>
        <w:t>47-63.</w:t>
      </w:r>
    </w:p>
    <w:p w:rsidR="00197269" w:rsidRPr="002E66F1" w:rsidRDefault="00197269" w:rsidP="00931127">
      <w:pPr>
        <w:numPr>
          <w:ilvl w:val="0"/>
          <w:numId w:val="16"/>
        </w:numPr>
        <w:spacing w:after="120" w:line="276" w:lineRule="auto"/>
        <w:ind w:left="680" w:hanging="680"/>
        <w:jc w:val="both"/>
        <w:rPr>
          <w:rFonts w:ascii="Arial" w:hAnsi="Arial" w:cs="Arial"/>
          <w:sz w:val="20"/>
        </w:rPr>
      </w:pPr>
      <w:r w:rsidRPr="002E66F1">
        <w:rPr>
          <w:rFonts w:ascii="Arial" w:hAnsi="Arial" w:cs="Arial"/>
          <w:sz w:val="20"/>
        </w:rPr>
        <w:t xml:space="preserve">deGirolamo G, Dagani J, Purcell R, Cocchi A, </w:t>
      </w:r>
      <w:r w:rsidRPr="002E66F1">
        <w:rPr>
          <w:rFonts w:ascii="Arial" w:hAnsi="Arial" w:cs="Arial"/>
          <w:b/>
          <w:sz w:val="20"/>
        </w:rPr>
        <w:t>McGorry PD</w:t>
      </w:r>
      <w:r w:rsidRPr="002E66F1">
        <w:rPr>
          <w:rFonts w:ascii="Arial" w:hAnsi="Arial" w:cs="Arial"/>
          <w:sz w:val="20"/>
        </w:rPr>
        <w:t>. 2012. Age of onset of mental disorders and use of mental health services: needs, opportunities and obstacles. Epidemiology and Psychiatric Sciences 21(1):47-57.</w:t>
      </w:r>
    </w:p>
    <w:p w:rsidR="00A3307E" w:rsidRPr="002E66F1" w:rsidRDefault="00A3307E" w:rsidP="00931127">
      <w:pPr>
        <w:numPr>
          <w:ilvl w:val="0"/>
          <w:numId w:val="16"/>
        </w:numPr>
        <w:spacing w:after="120" w:line="276" w:lineRule="auto"/>
        <w:ind w:left="680" w:hanging="680"/>
        <w:jc w:val="both"/>
        <w:rPr>
          <w:rFonts w:ascii="Arial" w:hAnsi="Arial" w:cs="Arial"/>
          <w:sz w:val="20"/>
        </w:rPr>
      </w:pPr>
      <w:r w:rsidRPr="002E66F1">
        <w:rPr>
          <w:rFonts w:ascii="Arial" w:hAnsi="Arial" w:cs="Arial"/>
          <w:sz w:val="20"/>
        </w:rPr>
        <w:t xml:space="preserve">Killackey E, Purcell R, Alvarez-Jimenez M, </w:t>
      </w:r>
      <w:r w:rsidRPr="002E66F1">
        <w:rPr>
          <w:rFonts w:ascii="Arial" w:hAnsi="Arial" w:cs="Arial"/>
          <w:b/>
          <w:sz w:val="20"/>
        </w:rPr>
        <w:t>McGorry P</w:t>
      </w:r>
      <w:r w:rsidRPr="002E66F1">
        <w:rPr>
          <w:rFonts w:ascii="Arial" w:hAnsi="Arial" w:cs="Arial"/>
          <w:sz w:val="20"/>
        </w:rPr>
        <w:t>. 2012. Review: more research needed on early intervention for psychosis. Evidence Based Mental Health 15(1):23.</w:t>
      </w:r>
    </w:p>
    <w:p w:rsidR="009C4391" w:rsidRPr="002E66F1" w:rsidRDefault="009C4391" w:rsidP="00931127">
      <w:pPr>
        <w:numPr>
          <w:ilvl w:val="0"/>
          <w:numId w:val="16"/>
        </w:numPr>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2012. Mental ill-health in young people: Assessment and early treatment. Medicine Today 13(5):46-52.</w:t>
      </w:r>
    </w:p>
    <w:p w:rsidR="00751D2D" w:rsidRPr="002E66F1" w:rsidRDefault="00751D2D" w:rsidP="00931127">
      <w:pPr>
        <w:numPr>
          <w:ilvl w:val="0"/>
          <w:numId w:val="16"/>
        </w:numPr>
        <w:suppressAutoHyphens/>
        <w:spacing w:after="120" w:line="276" w:lineRule="auto"/>
        <w:ind w:left="680" w:hanging="680"/>
        <w:jc w:val="both"/>
        <w:rPr>
          <w:rFonts w:ascii="Arial" w:hAnsi="Arial" w:cs="Arial"/>
          <w:sz w:val="20"/>
        </w:rPr>
      </w:pPr>
      <w:r w:rsidRPr="002E66F1">
        <w:rPr>
          <w:rFonts w:ascii="Arial" w:eastAsia="Times New Roman" w:hAnsi="Arial" w:cs="Arial"/>
          <w:color w:val="000000"/>
          <w:sz w:val="20"/>
        </w:rPr>
        <w:t xml:space="preserve">Mossaheb N, Schloegelhofer M, Schaefer MR, Fusar-Poli P, Smesny S,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Berger G, Amminger GP. 2012. Polyunsaturated fatty acids in emerging psychosis. Current Pharmaceutical Design 18(4):576-591.</w:t>
      </w:r>
    </w:p>
    <w:p w:rsidR="001C0E4C" w:rsidRPr="002E66F1" w:rsidRDefault="00B56FEB" w:rsidP="00297306">
      <w:pPr>
        <w:numPr>
          <w:ilvl w:val="0"/>
          <w:numId w:val="16"/>
        </w:numPr>
        <w:suppressAutoHyphens/>
        <w:spacing w:after="120" w:line="276" w:lineRule="auto"/>
        <w:ind w:left="680" w:hanging="680"/>
        <w:jc w:val="both"/>
        <w:rPr>
          <w:rFonts w:ascii="Arial" w:hAnsi="Arial" w:cs="Arial"/>
          <w:sz w:val="20"/>
          <w:lang w:eastAsia="en-AU"/>
        </w:rPr>
      </w:pPr>
      <w:r w:rsidRPr="002E66F1">
        <w:rPr>
          <w:rFonts w:ascii="Arial" w:eastAsia="Times New Roman" w:hAnsi="Arial" w:cs="Arial"/>
          <w:color w:val="000000"/>
          <w:sz w:val="20"/>
        </w:rPr>
        <w:t xml:space="preserve">Fusar-Poli P, Borgwardt S, Bechdolf A, Addington J, Riecher-Rossler A, Schultze-Lutter F, Keshavan M, Wood S, Ruhrmann S, Seidman LJ, Valmaggia L, Cannon T, Velthorst E, De Haan L, Cornblatt B, Bonoldi I, Birchwood M, McGlashan T, Carpenter W,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xml:space="preserve">, Klosterkotter J, McGuire P, Yung </w:t>
      </w:r>
      <w:r w:rsidRPr="002E66F1">
        <w:rPr>
          <w:rFonts w:ascii="Arial" w:eastAsia="Times New Roman" w:hAnsi="Arial" w:cs="Arial"/>
          <w:color w:val="000000"/>
          <w:sz w:val="20"/>
        </w:rPr>
        <w:lastRenderedPageBreak/>
        <w:t>A. 2012. The psychosis high-risk state: A comprehensive state-of-the art review. Archives of General Psychiatry</w:t>
      </w:r>
      <w:bookmarkStart w:id="49" w:name="_Toc221344454"/>
      <w:r w:rsidR="00842EC2" w:rsidRPr="002E66F1">
        <w:rPr>
          <w:rFonts w:ascii="Arial" w:eastAsia="Times New Roman" w:hAnsi="Arial" w:cs="Arial"/>
          <w:color w:val="000000"/>
          <w:sz w:val="20"/>
        </w:rPr>
        <w:t xml:space="preserve"> 19:1-14.</w:t>
      </w:r>
    </w:p>
    <w:p w:rsidR="00422FCD" w:rsidRPr="0090538E" w:rsidRDefault="00422FCD" w:rsidP="00297306">
      <w:pPr>
        <w:numPr>
          <w:ilvl w:val="0"/>
          <w:numId w:val="16"/>
        </w:numPr>
        <w:suppressAutoHyphens/>
        <w:spacing w:after="120" w:line="276" w:lineRule="auto"/>
        <w:ind w:left="680" w:hanging="680"/>
        <w:jc w:val="both"/>
        <w:rPr>
          <w:rFonts w:ascii="Arial" w:hAnsi="Arial" w:cs="Arial"/>
          <w:sz w:val="20"/>
          <w:lang w:eastAsia="en-AU"/>
        </w:rPr>
      </w:pPr>
      <w:r w:rsidRPr="002E66F1">
        <w:rPr>
          <w:rFonts w:ascii="Arial" w:eastAsia="Times New Roman" w:hAnsi="Arial" w:cs="Arial"/>
          <w:color w:val="000000"/>
          <w:sz w:val="20"/>
        </w:rPr>
        <w:t xml:space="preserve">Fusar-Poli P, Yung AR, </w:t>
      </w:r>
      <w:r w:rsidRPr="002E66F1">
        <w:rPr>
          <w:rFonts w:ascii="Arial" w:eastAsia="Times New Roman" w:hAnsi="Arial" w:cs="Arial"/>
          <w:b/>
          <w:color w:val="000000"/>
          <w:sz w:val="20"/>
        </w:rPr>
        <w:t>McGorry P</w:t>
      </w:r>
      <w:r w:rsidRPr="002E66F1">
        <w:rPr>
          <w:rFonts w:ascii="Arial" w:eastAsia="Times New Roman" w:hAnsi="Arial" w:cs="Arial"/>
          <w:color w:val="000000"/>
          <w:sz w:val="20"/>
        </w:rPr>
        <w:t>, van Os J. 2013. Lessons learned from the psychosis high-risk state: towards a general staging model of prodromal intervention. Psychological Medicine, Advance online publication February 18.</w:t>
      </w:r>
    </w:p>
    <w:p w:rsidR="0090538E" w:rsidRPr="002E66F1" w:rsidRDefault="00873A51" w:rsidP="00297306">
      <w:pPr>
        <w:numPr>
          <w:ilvl w:val="0"/>
          <w:numId w:val="16"/>
        </w:numPr>
        <w:suppressAutoHyphens/>
        <w:spacing w:after="120" w:line="276" w:lineRule="auto"/>
        <w:ind w:left="680" w:hanging="680"/>
        <w:jc w:val="both"/>
        <w:rPr>
          <w:rFonts w:ascii="Arial" w:hAnsi="Arial" w:cs="Arial"/>
          <w:sz w:val="20"/>
          <w:lang w:eastAsia="en-AU"/>
        </w:rPr>
      </w:pPr>
      <w:r w:rsidRPr="00873A51">
        <w:rPr>
          <w:rFonts w:ascii="Arial" w:hAnsi="Arial" w:cs="Arial"/>
          <w:b/>
          <w:sz w:val="20"/>
          <w:lang w:eastAsia="en-AU"/>
        </w:rPr>
        <w:t>McGorry PD</w:t>
      </w:r>
      <w:r>
        <w:rPr>
          <w:rFonts w:ascii="Arial" w:hAnsi="Arial" w:cs="Arial"/>
          <w:sz w:val="20"/>
          <w:lang w:eastAsia="en-AU"/>
        </w:rPr>
        <w:t>, Keshavan M, Goldstone S, Amminger GP, Allott K, Berk M, Garner B, Lavoie S, Pantelis C, Yung AR, Wood S, Hickie IB. 2013. Biomarkers and clinical staging in psychiatry. World Psychiatry, in press.</w:t>
      </w:r>
    </w:p>
    <w:p w:rsidR="00842EC2" w:rsidRPr="002E66F1" w:rsidRDefault="00842EC2" w:rsidP="00842EC2">
      <w:pPr>
        <w:suppressAutoHyphens/>
        <w:spacing w:after="120" w:line="276" w:lineRule="auto"/>
        <w:jc w:val="both"/>
        <w:rPr>
          <w:rFonts w:ascii="Arial" w:hAnsi="Arial" w:cs="Arial"/>
          <w:sz w:val="20"/>
          <w:lang w:eastAsia="en-AU"/>
        </w:rPr>
      </w:pPr>
    </w:p>
    <w:p w:rsidR="001C0E4C" w:rsidRPr="002E66F1" w:rsidRDefault="001C0E4C" w:rsidP="00270794">
      <w:pPr>
        <w:pStyle w:val="Heading2"/>
        <w:spacing w:after="120" w:line="276" w:lineRule="auto"/>
        <w:ind w:left="737" w:hanging="737"/>
        <w:jc w:val="left"/>
        <w:rPr>
          <w:rFonts w:ascii="Arial" w:hAnsi="Arial"/>
          <w:bCs/>
          <w:lang w:eastAsia="en-AU"/>
        </w:rPr>
      </w:pPr>
      <w:bookmarkStart w:id="50" w:name="_Toc393284099"/>
      <w:r w:rsidRPr="002E66F1">
        <w:rPr>
          <w:rFonts w:ascii="Arial" w:hAnsi="Arial"/>
          <w:bCs/>
          <w:lang w:eastAsia="en-AU"/>
        </w:rPr>
        <w:t>Editorials</w:t>
      </w:r>
      <w:bookmarkEnd w:id="49"/>
      <w:bookmarkEnd w:id="50"/>
    </w:p>
    <w:p w:rsidR="001C0E4C" w:rsidRPr="002E66F1" w:rsidRDefault="001C0E4C" w:rsidP="00270794">
      <w:pPr>
        <w:spacing w:after="120" w:line="276" w:lineRule="auto"/>
        <w:ind w:left="737" w:hanging="737"/>
        <w:rPr>
          <w:rFonts w:ascii="Arial" w:hAnsi="Arial" w:cs="Arial"/>
          <w:sz w:val="20"/>
          <w:lang w:val="en-US"/>
        </w:rPr>
      </w:pP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Early psychosis reform: too fast or too slow? Acta Psychiatrica Scandinavica 106(4):249-</w:t>
      </w:r>
      <w:r w:rsidR="008A484F" w:rsidRPr="002E66F1">
        <w:rPr>
          <w:rFonts w:ascii="Arial" w:eastAsia="Times New Roman" w:hAnsi="Arial" w:cs="Arial"/>
          <w:sz w:val="20"/>
          <w:lang w:eastAsia="en-AU"/>
        </w:rPr>
        <w:t>2</w:t>
      </w:r>
      <w:r w:rsidRPr="002E66F1">
        <w:rPr>
          <w:rFonts w:ascii="Arial" w:eastAsia="Times New Roman" w:hAnsi="Arial" w:cs="Arial"/>
          <w:sz w:val="20"/>
          <w:lang w:eastAsia="en-AU"/>
        </w:rPr>
        <w:t>51.</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2003. Translating advances in schizophrenia treatment: a glass ceiling. Medical Journal of Australia 178(9):425-</w:t>
      </w:r>
      <w:r w:rsidR="008A484F" w:rsidRPr="002E66F1">
        <w:rPr>
          <w:rFonts w:ascii="Arial" w:eastAsia="Times New Roman" w:hAnsi="Arial" w:cs="Arial"/>
          <w:sz w:val="20"/>
          <w:lang w:eastAsia="en-AU"/>
        </w:rPr>
        <w:t>42</w:t>
      </w:r>
      <w:r w:rsidRPr="002E66F1">
        <w:rPr>
          <w:rFonts w:ascii="Arial" w:eastAsia="Times New Roman" w:hAnsi="Arial" w:cs="Arial"/>
          <w:sz w:val="20"/>
          <w:lang w:eastAsia="en-AU"/>
        </w:rPr>
        <w:t>6.</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2005. Evidence based reform of mental health care. British Medical Journal 331(7517):586-</w:t>
      </w:r>
      <w:r w:rsidR="008A484F" w:rsidRPr="002E66F1">
        <w:rPr>
          <w:rFonts w:ascii="Arial" w:eastAsia="Times New Roman" w:hAnsi="Arial" w:cs="Arial"/>
          <w:sz w:val="20"/>
          <w:lang w:eastAsia="en-AU"/>
        </w:rPr>
        <w:t>58</w:t>
      </w:r>
      <w:r w:rsidRPr="002E66F1">
        <w:rPr>
          <w:rFonts w:ascii="Arial" w:eastAsia="Times New Roman" w:hAnsi="Arial" w:cs="Arial"/>
          <w:sz w:val="20"/>
          <w:lang w:eastAsia="en-AU"/>
        </w:rPr>
        <w:t>7.</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2007. Issues for DSM-V: clinical staging: a heuristic pathway to valid nosology and safer, more effective treatment in psychiatry. The American Journal of Psychiatry 164(6):859-</w:t>
      </w:r>
      <w:r w:rsidR="008A484F" w:rsidRPr="002E66F1">
        <w:rPr>
          <w:rFonts w:ascii="Arial" w:eastAsia="Times New Roman" w:hAnsi="Arial" w:cs="Arial"/>
          <w:sz w:val="20"/>
          <w:lang w:eastAsia="en-AU"/>
        </w:rPr>
        <w:t>8</w:t>
      </w:r>
      <w:r w:rsidRPr="002E66F1">
        <w:rPr>
          <w:rFonts w:ascii="Arial" w:eastAsia="Times New Roman" w:hAnsi="Arial" w:cs="Arial"/>
          <w:sz w:val="20"/>
          <w:lang w:eastAsia="en-AU"/>
        </w:rPr>
        <w:t>60.</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Purcell R, Hickie IB, Jorm A. 2007. Investing in youth mental health is a best buy. Medical Journal of Australia 187(7 Suppl):S5-7.</w:t>
      </w:r>
    </w:p>
    <w:p w:rsidR="00B41184" w:rsidRPr="002E66F1" w:rsidRDefault="00B41184"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008A484F" w:rsidRPr="002E66F1">
        <w:rPr>
          <w:rFonts w:ascii="Arial" w:eastAsia="Times New Roman" w:hAnsi="Arial" w:cs="Arial"/>
          <w:b/>
          <w:sz w:val="20"/>
          <w:lang w:eastAsia="en-AU"/>
        </w:rPr>
        <w:t>D</w:t>
      </w:r>
      <w:r w:rsidRPr="002E66F1">
        <w:rPr>
          <w:rFonts w:ascii="Arial" w:eastAsia="Times New Roman" w:hAnsi="Arial" w:cs="Arial"/>
          <w:sz w:val="20"/>
          <w:lang w:eastAsia="en-AU"/>
        </w:rPr>
        <w:t>. Editorial.</w:t>
      </w:r>
      <w:r w:rsidR="0080342D" w:rsidRPr="002E66F1">
        <w:rPr>
          <w:rFonts w:ascii="Arial" w:eastAsia="Times New Roman" w:hAnsi="Arial" w:cs="Arial"/>
          <w:sz w:val="20"/>
          <w:lang w:eastAsia="en-AU"/>
        </w:rPr>
        <w:t xml:space="preserve"> </w:t>
      </w:r>
      <w:r w:rsidRPr="002E66F1">
        <w:rPr>
          <w:rFonts w:ascii="Arial" w:eastAsia="Times New Roman" w:hAnsi="Arial" w:cs="Arial"/>
          <w:sz w:val="20"/>
          <w:lang w:eastAsia="en-AU"/>
        </w:rPr>
        <w:t>2009. Early I</w:t>
      </w:r>
      <w:r w:rsidR="008A484F" w:rsidRPr="002E66F1">
        <w:rPr>
          <w:rFonts w:ascii="Arial" w:eastAsia="Times New Roman" w:hAnsi="Arial" w:cs="Arial"/>
          <w:sz w:val="20"/>
          <w:lang w:eastAsia="en-AU"/>
        </w:rPr>
        <w:t>ntervention in Psychiatry 3(1):</w:t>
      </w:r>
      <w:r w:rsidRPr="002E66F1">
        <w:rPr>
          <w:rFonts w:ascii="Arial" w:eastAsia="Times New Roman" w:hAnsi="Arial" w:cs="Arial"/>
          <w:sz w:val="20"/>
          <w:lang w:eastAsia="en-AU"/>
        </w:rPr>
        <w:t>1-2</w:t>
      </w:r>
    </w:p>
    <w:p w:rsidR="002339BE" w:rsidRPr="002E66F1" w:rsidRDefault="002339BE"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w:t>
      </w:r>
      <w:r w:rsidR="008A484F" w:rsidRPr="002E66F1">
        <w:rPr>
          <w:rFonts w:ascii="Arial" w:hAnsi="Arial" w:cs="Arial"/>
          <w:b/>
          <w:sz w:val="20"/>
        </w:rPr>
        <w:t>D</w:t>
      </w:r>
      <w:r w:rsidRPr="002E66F1">
        <w:rPr>
          <w:rFonts w:ascii="Arial" w:hAnsi="Arial" w:cs="Arial"/>
          <w:sz w:val="20"/>
        </w:rPr>
        <w:t>,</w:t>
      </w:r>
      <w:r w:rsidRPr="002E66F1">
        <w:rPr>
          <w:rFonts w:ascii="Arial" w:hAnsi="Arial" w:cs="Arial"/>
          <w:b/>
          <w:sz w:val="20"/>
        </w:rPr>
        <w:t xml:space="preserve"> </w:t>
      </w:r>
      <w:r w:rsidRPr="002E66F1">
        <w:rPr>
          <w:rFonts w:ascii="Arial" w:hAnsi="Arial" w:cs="Arial"/>
          <w:sz w:val="20"/>
        </w:rPr>
        <w:t xml:space="preserve">Purcell R. </w:t>
      </w:r>
      <w:r w:rsidR="00667082" w:rsidRPr="002E66F1">
        <w:rPr>
          <w:rFonts w:ascii="Arial" w:hAnsi="Arial" w:cs="Arial"/>
          <w:sz w:val="20"/>
        </w:rPr>
        <w:t xml:space="preserve">2009. </w:t>
      </w:r>
      <w:r w:rsidRPr="002E66F1">
        <w:rPr>
          <w:rFonts w:ascii="Arial" w:hAnsi="Arial" w:cs="Arial"/>
          <w:sz w:val="20"/>
        </w:rPr>
        <w:t>Youth mental health reform and early intervention: encouraging early signs. Early I</w:t>
      </w:r>
      <w:r w:rsidR="008A484F" w:rsidRPr="002E66F1">
        <w:rPr>
          <w:rFonts w:ascii="Arial" w:hAnsi="Arial" w:cs="Arial"/>
          <w:sz w:val="20"/>
        </w:rPr>
        <w:t>ntervention in Psychiatry 3(3):</w:t>
      </w:r>
      <w:r w:rsidRPr="002E66F1">
        <w:rPr>
          <w:rFonts w:ascii="Arial" w:hAnsi="Arial" w:cs="Arial"/>
          <w:sz w:val="20"/>
        </w:rPr>
        <w:t>161-162</w:t>
      </w:r>
      <w:r w:rsidR="008A484F" w:rsidRPr="002E66F1">
        <w:rPr>
          <w:rFonts w:ascii="Arial" w:hAnsi="Arial" w:cs="Arial"/>
          <w:sz w:val="20"/>
        </w:rPr>
        <w:t>.</w:t>
      </w:r>
    </w:p>
    <w:p w:rsidR="00FF6E53" w:rsidRPr="002E66F1" w:rsidRDefault="008A484F"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w:t>
      </w:r>
      <w:r w:rsidR="00FF6E53" w:rsidRPr="002E66F1">
        <w:rPr>
          <w:rFonts w:ascii="Arial" w:hAnsi="Arial" w:cs="Arial"/>
          <w:b/>
          <w:sz w:val="20"/>
        </w:rPr>
        <w:t>orry, P</w:t>
      </w:r>
      <w:r w:rsidRPr="002E66F1">
        <w:rPr>
          <w:rFonts w:ascii="Arial" w:hAnsi="Arial" w:cs="Arial"/>
          <w:b/>
          <w:sz w:val="20"/>
        </w:rPr>
        <w:t>D</w:t>
      </w:r>
      <w:r w:rsidR="00FF6E53" w:rsidRPr="002E66F1">
        <w:rPr>
          <w:rFonts w:ascii="Arial" w:hAnsi="Arial" w:cs="Arial"/>
          <w:sz w:val="20"/>
        </w:rPr>
        <w:t>. 2010. Evidence, early intervention and the tipping point. Early I</w:t>
      </w:r>
      <w:r w:rsidRPr="002E66F1">
        <w:rPr>
          <w:rFonts w:ascii="Arial" w:hAnsi="Arial" w:cs="Arial"/>
          <w:sz w:val="20"/>
        </w:rPr>
        <w:t>ntervention in Psychiatry 4(1):</w:t>
      </w:r>
      <w:r w:rsidR="00FF6E53" w:rsidRPr="002E66F1">
        <w:rPr>
          <w:rFonts w:ascii="Arial" w:hAnsi="Arial" w:cs="Arial"/>
          <w:sz w:val="20"/>
        </w:rPr>
        <w:t>1-3</w:t>
      </w:r>
      <w:r w:rsidRPr="002E66F1">
        <w:rPr>
          <w:rFonts w:ascii="Arial" w:hAnsi="Arial" w:cs="Arial"/>
          <w:sz w:val="20"/>
        </w:rPr>
        <w:t>.</w:t>
      </w:r>
    </w:p>
    <w:p w:rsidR="00142FAE" w:rsidRPr="002E66F1" w:rsidRDefault="00142FAE"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Hickie IB</w:t>
      </w:r>
      <w:r w:rsidRPr="002E66F1">
        <w:rPr>
          <w:rFonts w:ascii="Arial" w:hAnsi="Arial" w:cs="Arial"/>
          <w:b/>
          <w:sz w:val="20"/>
        </w:rPr>
        <w:t xml:space="preserve">, McGorry PD. </w:t>
      </w:r>
      <w:r w:rsidRPr="002E66F1">
        <w:rPr>
          <w:rFonts w:ascii="Arial" w:hAnsi="Arial" w:cs="Arial"/>
          <w:sz w:val="20"/>
        </w:rPr>
        <w:t>2010</w:t>
      </w:r>
      <w:r w:rsidRPr="002E66F1">
        <w:rPr>
          <w:rFonts w:ascii="Arial" w:hAnsi="Arial" w:cs="Arial"/>
          <w:b/>
          <w:sz w:val="20"/>
        </w:rPr>
        <w:t xml:space="preserve">. </w:t>
      </w:r>
      <w:r w:rsidRPr="002E66F1">
        <w:rPr>
          <w:rFonts w:ascii="Arial" w:hAnsi="Arial" w:cs="Arial"/>
          <w:sz w:val="20"/>
        </w:rPr>
        <w:t>Guidelines for youth depression: time to incorporate new perspectives. Medical Journal of Australia 193(3): 133-1</w:t>
      </w:r>
      <w:r w:rsidR="00274486" w:rsidRPr="002E66F1">
        <w:rPr>
          <w:rFonts w:ascii="Arial" w:hAnsi="Arial" w:cs="Arial"/>
          <w:sz w:val="20"/>
        </w:rPr>
        <w:t>3</w:t>
      </w:r>
      <w:r w:rsidRPr="002E66F1">
        <w:rPr>
          <w:rFonts w:ascii="Arial" w:hAnsi="Arial" w:cs="Arial"/>
          <w:sz w:val="20"/>
        </w:rPr>
        <w:t xml:space="preserve">4. </w:t>
      </w:r>
    </w:p>
    <w:p w:rsidR="00F12355" w:rsidRPr="002E66F1" w:rsidRDefault="00F12355"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Chong SA, Subramaniam M, </w:t>
      </w:r>
      <w:r w:rsidRPr="002E66F1">
        <w:rPr>
          <w:rFonts w:ascii="Arial" w:hAnsi="Arial" w:cs="Arial"/>
          <w:b/>
          <w:sz w:val="20"/>
        </w:rPr>
        <w:t>McGorry P</w:t>
      </w:r>
      <w:r w:rsidR="008A484F" w:rsidRPr="002E66F1">
        <w:rPr>
          <w:rFonts w:ascii="Arial" w:hAnsi="Arial" w:cs="Arial"/>
          <w:b/>
          <w:sz w:val="20"/>
        </w:rPr>
        <w:t>D</w:t>
      </w:r>
      <w:r w:rsidRPr="002E66F1">
        <w:rPr>
          <w:rFonts w:ascii="Arial" w:hAnsi="Arial" w:cs="Arial"/>
          <w:sz w:val="20"/>
        </w:rPr>
        <w:t>. 2010. Preven</w:t>
      </w:r>
      <w:r w:rsidR="008A484F" w:rsidRPr="002E66F1">
        <w:rPr>
          <w:rFonts w:ascii="Arial" w:hAnsi="Arial" w:cs="Arial"/>
          <w:sz w:val="20"/>
        </w:rPr>
        <w:t>tive Psychiatry. Annals of the A</w:t>
      </w:r>
      <w:r w:rsidRPr="002E66F1">
        <w:rPr>
          <w:rFonts w:ascii="Arial" w:hAnsi="Arial" w:cs="Arial"/>
          <w:sz w:val="20"/>
        </w:rPr>
        <w:t>cademy of Medicine Singapore</w:t>
      </w:r>
      <w:r w:rsidR="008A484F" w:rsidRPr="002E66F1">
        <w:rPr>
          <w:rFonts w:ascii="Arial" w:hAnsi="Arial" w:cs="Arial"/>
          <w:sz w:val="20"/>
        </w:rPr>
        <w:t xml:space="preserve"> 39(10):</w:t>
      </w:r>
      <w:r w:rsidRPr="002E66F1">
        <w:rPr>
          <w:rFonts w:ascii="Arial" w:hAnsi="Arial" w:cs="Arial"/>
          <w:sz w:val="20"/>
        </w:rPr>
        <w:t>747-</w:t>
      </w:r>
      <w:r w:rsidR="00367712" w:rsidRPr="002E66F1">
        <w:rPr>
          <w:rFonts w:ascii="Arial" w:hAnsi="Arial" w:cs="Arial"/>
          <w:sz w:val="20"/>
        </w:rPr>
        <w:t xml:space="preserve">749. </w:t>
      </w:r>
    </w:p>
    <w:p w:rsidR="00DF2B41" w:rsidRPr="002E66F1" w:rsidRDefault="00DF2B41"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2011. </w:t>
      </w:r>
      <w:r w:rsidR="008A484F" w:rsidRPr="002E66F1">
        <w:rPr>
          <w:rFonts w:ascii="Arial" w:hAnsi="Arial" w:cs="Arial"/>
          <w:sz w:val="20"/>
        </w:rPr>
        <w:t>Early intervention in p</w:t>
      </w:r>
      <w:r w:rsidRPr="002E66F1">
        <w:rPr>
          <w:rFonts w:ascii="Arial" w:hAnsi="Arial" w:cs="Arial"/>
          <w:sz w:val="20"/>
        </w:rPr>
        <w:t>sychiatry: the critical period. Early Inte</w:t>
      </w:r>
      <w:r w:rsidR="008A484F" w:rsidRPr="002E66F1">
        <w:rPr>
          <w:rFonts w:ascii="Arial" w:hAnsi="Arial" w:cs="Arial"/>
          <w:sz w:val="20"/>
        </w:rPr>
        <w:t>rvention in Psychiatry 5(1):</w:t>
      </w:r>
      <w:r w:rsidRPr="002E66F1">
        <w:rPr>
          <w:rFonts w:ascii="Arial" w:hAnsi="Arial" w:cs="Arial"/>
          <w:sz w:val="20"/>
        </w:rPr>
        <w:t>1-2.</w:t>
      </w:r>
    </w:p>
    <w:p w:rsidR="002B3F02" w:rsidRPr="002E66F1" w:rsidRDefault="00A91712"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2011. The mental health of young people: A new frontier in the health and social policy of the 21st century. Early Intervent</w:t>
      </w:r>
      <w:r w:rsidR="008A484F" w:rsidRPr="002E66F1">
        <w:rPr>
          <w:rFonts w:ascii="Arial" w:hAnsi="Arial" w:cs="Arial"/>
          <w:sz w:val="20"/>
        </w:rPr>
        <w:t>ion in Psychiatry 5 (Suppl. 1):</w:t>
      </w:r>
      <w:r w:rsidRPr="002E66F1">
        <w:rPr>
          <w:rFonts w:ascii="Arial" w:hAnsi="Arial" w:cs="Arial"/>
          <w:sz w:val="20"/>
        </w:rPr>
        <w:t>1-3.</w:t>
      </w:r>
    </w:p>
    <w:p w:rsidR="00750DFA" w:rsidRPr="002E66F1" w:rsidRDefault="00750DFA" w:rsidP="00750DFA">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 xml:space="preserve">Cowling V, </w:t>
      </w:r>
      <w:r w:rsidRPr="002E66F1">
        <w:rPr>
          <w:rFonts w:ascii="Arial" w:hAnsi="Arial" w:cs="Arial"/>
          <w:b/>
          <w:sz w:val="20"/>
        </w:rPr>
        <w:t>McGorry PD</w:t>
      </w:r>
      <w:r w:rsidRPr="002E66F1">
        <w:rPr>
          <w:rFonts w:ascii="Arial" w:hAnsi="Arial" w:cs="Arial"/>
          <w:sz w:val="20"/>
        </w:rPr>
        <w:t>. 2012. Parental mental illness is a family matter. Medical Journal of Australia Open 1 (Suppl 1): 5.</w:t>
      </w:r>
    </w:p>
    <w:p w:rsidR="008A4F03" w:rsidRPr="002E66F1" w:rsidRDefault="008A4F03"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2012. Early intervention in psychiatry: the next developmental stage. Early Intervention in Psychiatry 6(1):1-2.</w:t>
      </w:r>
    </w:p>
    <w:p w:rsidR="00946B74" w:rsidRPr="002E66F1" w:rsidRDefault="00946B74"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2012. Early intervention for psychosis in Asia. East Asian Archives of Psychiatry 22(3): 88-89.</w:t>
      </w:r>
    </w:p>
    <w:p w:rsidR="003C1B4D" w:rsidRPr="002E66F1" w:rsidRDefault="003C1B4D" w:rsidP="003C1B4D">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sz w:val="20"/>
        </w:rPr>
        <w:t>Scott J, Hickie IB,</w:t>
      </w:r>
      <w:r w:rsidRPr="002E66F1">
        <w:rPr>
          <w:rFonts w:ascii="Arial" w:hAnsi="Arial" w:cs="Arial"/>
          <w:b/>
          <w:sz w:val="20"/>
        </w:rPr>
        <w:t xml:space="preserve"> McGorry PD</w:t>
      </w:r>
      <w:r w:rsidRPr="002E66F1">
        <w:rPr>
          <w:rFonts w:ascii="Arial" w:hAnsi="Arial" w:cs="Arial"/>
          <w:sz w:val="20"/>
        </w:rPr>
        <w:t>. 2012. Pre-emptive psychiatric treatments: pipedream or a realistic outcome of clinical staging models? Neuropsychiatry 2(4):263-266.</w:t>
      </w:r>
    </w:p>
    <w:p w:rsidR="00322E87" w:rsidRPr="002E66F1" w:rsidRDefault="00322E87" w:rsidP="003C1B4D">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003C1B4D" w:rsidRPr="002E66F1">
        <w:rPr>
          <w:rFonts w:ascii="Arial" w:hAnsi="Arial" w:cs="Arial"/>
          <w:sz w:val="20"/>
        </w:rPr>
        <w:t xml:space="preserve"> 2013</w:t>
      </w:r>
      <w:r w:rsidRPr="002E66F1">
        <w:rPr>
          <w:rFonts w:ascii="Arial" w:hAnsi="Arial" w:cs="Arial"/>
          <w:sz w:val="20"/>
        </w:rPr>
        <w:t>. Prevention, innovation and implantation science in mental health: the next wave of reform. British Journal of Psychiatry</w:t>
      </w:r>
      <w:r w:rsidR="003C1B4D" w:rsidRPr="002E66F1">
        <w:rPr>
          <w:rFonts w:ascii="Arial" w:hAnsi="Arial" w:cs="Arial"/>
          <w:sz w:val="20"/>
        </w:rPr>
        <w:t xml:space="preserve"> Suppl. 54:s3-s4.</w:t>
      </w:r>
    </w:p>
    <w:p w:rsidR="00750DFA" w:rsidRPr="002E66F1" w:rsidRDefault="00750DFA"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lastRenderedPageBreak/>
        <w:t>McGorry PD</w:t>
      </w:r>
      <w:r w:rsidR="003C1B4D" w:rsidRPr="002E66F1">
        <w:rPr>
          <w:rFonts w:ascii="Arial" w:hAnsi="Arial" w:cs="Arial"/>
          <w:sz w:val="20"/>
        </w:rPr>
        <w:t>. 2013</w:t>
      </w:r>
      <w:r w:rsidRPr="002E66F1">
        <w:rPr>
          <w:rFonts w:ascii="Arial" w:hAnsi="Arial" w:cs="Arial"/>
          <w:sz w:val="20"/>
        </w:rPr>
        <w:t>. Early clinical phenotypes and risk for serious mental disorders in young people:</w:t>
      </w:r>
      <w:r w:rsidR="008411ED">
        <w:rPr>
          <w:rFonts w:ascii="Arial" w:hAnsi="Arial" w:cs="Arial"/>
          <w:sz w:val="20"/>
        </w:rPr>
        <w:t xml:space="preserve"> </w:t>
      </w:r>
      <w:r w:rsidRPr="002E66F1">
        <w:rPr>
          <w:rFonts w:ascii="Arial" w:hAnsi="Arial" w:cs="Arial"/>
          <w:sz w:val="20"/>
        </w:rPr>
        <w:t xml:space="preserve">need for care precedes traditional diagnosis in the mood and psychotic disorders. </w:t>
      </w:r>
      <w:r w:rsidR="00311522" w:rsidRPr="002E66F1">
        <w:rPr>
          <w:rFonts w:ascii="Arial" w:hAnsi="Arial" w:cs="Arial"/>
          <w:sz w:val="20"/>
        </w:rPr>
        <w:t xml:space="preserve">Canadian Journal of Psychiatry </w:t>
      </w:r>
      <w:r w:rsidR="003C1B4D" w:rsidRPr="002E66F1">
        <w:rPr>
          <w:rFonts w:ascii="Arial" w:hAnsi="Arial" w:cs="Arial"/>
          <w:sz w:val="20"/>
        </w:rPr>
        <w:t>58(1):19-21.</w:t>
      </w:r>
    </w:p>
    <w:p w:rsidR="00311522" w:rsidRDefault="00311522" w:rsidP="00311522">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van Os J. 2013. Redeeming diagnosis in psychiatry: timing versus specificity. Lancet 381(9863):343-345.</w:t>
      </w:r>
    </w:p>
    <w:p w:rsidR="00C875D1" w:rsidRDefault="00C875D1" w:rsidP="00311522">
      <w:pPr>
        <w:numPr>
          <w:ilvl w:val="0"/>
          <w:numId w:val="16"/>
        </w:numPr>
        <w:suppressAutoHyphens/>
        <w:spacing w:after="120" w:line="276" w:lineRule="auto"/>
        <w:ind w:left="680" w:hanging="680"/>
        <w:jc w:val="both"/>
        <w:rPr>
          <w:rFonts w:ascii="Arial" w:hAnsi="Arial" w:cs="Arial"/>
          <w:sz w:val="20"/>
        </w:rPr>
      </w:pPr>
      <w:r>
        <w:rPr>
          <w:rFonts w:ascii="Arial" w:hAnsi="Arial" w:cs="Arial"/>
          <w:b/>
          <w:sz w:val="20"/>
        </w:rPr>
        <w:t>McGorry PD</w:t>
      </w:r>
      <w:r w:rsidRPr="00C875D1">
        <w:rPr>
          <w:rFonts w:ascii="Arial" w:hAnsi="Arial" w:cs="Arial"/>
          <w:sz w:val="20"/>
        </w:rPr>
        <w:t xml:space="preserve">. </w:t>
      </w:r>
      <w:r>
        <w:rPr>
          <w:rFonts w:ascii="Arial" w:hAnsi="Arial" w:cs="Arial"/>
          <w:sz w:val="20"/>
        </w:rPr>
        <w:t>2013. Beyond DSM: Early stages of disorder pose predictable and modifiable risk for persistent disorder. Australian and New Zealand Journal of Psychiatry, advance online publication April 29.</w:t>
      </w:r>
    </w:p>
    <w:p w:rsidR="00FA5435" w:rsidRDefault="00FA5435" w:rsidP="00311522">
      <w:pPr>
        <w:numPr>
          <w:ilvl w:val="0"/>
          <w:numId w:val="16"/>
        </w:numPr>
        <w:suppressAutoHyphens/>
        <w:spacing w:after="120" w:line="276" w:lineRule="auto"/>
        <w:ind w:left="680" w:hanging="680"/>
        <w:jc w:val="both"/>
        <w:rPr>
          <w:rFonts w:ascii="Arial" w:hAnsi="Arial" w:cs="Arial"/>
          <w:sz w:val="20"/>
        </w:rPr>
      </w:pPr>
      <w:r>
        <w:rPr>
          <w:rFonts w:ascii="Arial" w:hAnsi="Arial" w:cs="Arial"/>
          <w:b/>
          <w:sz w:val="20"/>
        </w:rPr>
        <w:t>McGorry PD</w:t>
      </w:r>
      <w:r w:rsidRPr="00FA5435">
        <w:rPr>
          <w:rFonts w:ascii="Arial" w:hAnsi="Arial" w:cs="Arial"/>
          <w:sz w:val="20"/>
        </w:rPr>
        <w:t xml:space="preserve">, </w:t>
      </w:r>
      <w:r>
        <w:rPr>
          <w:rFonts w:ascii="Arial" w:hAnsi="Arial" w:cs="Arial"/>
          <w:sz w:val="20"/>
        </w:rPr>
        <w:t xml:space="preserve">Alvarez-Jimenez M, Killackey E. 2013. Antipsychotic medication during the critical period following remission from first-episode psychosis: Less is more. JAMA Psychiatry, advance online publication July 3. </w:t>
      </w:r>
    </w:p>
    <w:p w:rsidR="00347348" w:rsidRDefault="00347348" w:rsidP="00311522">
      <w:pPr>
        <w:numPr>
          <w:ilvl w:val="0"/>
          <w:numId w:val="16"/>
        </w:numPr>
        <w:suppressAutoHyphens/>
        <w:spacing w:after="120" w:line="276" w:lineRule="auto"/>
        <w:ind w:left="680" w:hanging="680"/>
        <w:jc w:val="both"/>
        <w:rPr>
          <w:rFonts w:ascii="Arial" w:hAnsi="Arial" w:cs="Arial"/>
          <w:sz w:val="20"/>
        </w:rPr>
      </w:pPr>
      <w:r>
        <w:rPr>
          <w:rFonts w:ascii="Arial" w:hAnsi="Arial" w:cs="Arial"/>
          <w:b/>
          <w:sz w:val="20"/>
        </w:rPr>
        <w:t>McGorry PD.</w:t>
      </w:r>
      <w:r w:rsidRPr="00E26B8C">
        <w:rPr>
          <w:rFonts w:ascii="Arial" w:hAnsi="Arial" w:cs="Arial"/>
          <w:sz w:val="20"/>
        </w:rPr>
        <w:t xml:space="preserve"> </w:t>
      </w:r>
      <w:r w:rsidR="00E26B8C" w:rsidRPr="00E26B8C">
        <w:rPr>
          <w:rFonts w:ascii="Arial" w:hAnsi="Arial" w:cs="Arial"/>
          <w:sz w:val="20"/>
        </w:rPr>
        <w:t xml:space="preserve">2013. </w:t>
      </w:r>
      <w:r>
        <w:rPr>
          <w:rFonts w:ascii="Arial" w:hAnsi="Arial" w:cs="Arial"/>
          <w:sz w:val="20"/>
        </w:rPr>
        <w:t xml:space="preserve">Early clinical phenotypes, clinical staging and strategic biomarker research: Building blocks for personalized psychiatry. </w:t>
      </w:r>
      <w:r w:rsidR="00E26B8C">
        <w:rPr>
          <w:rFonts w:ascii="Arial" w:hAnsi="Arial" w:cs="Arial"/>
          <w:sz w:val="20"/>
        </w:rPr>
        <w:t>Biological</w:t>
      </w:r>
      <w:r>
        <w:rPr>
          <w:rFonts w:ascii="Arial" w:hAnsi="Arial" w:cs="Arial"/>
          <w:sz w:val="20"/>
        </w:rPr>
        <w:t xml:space="preserve"> Psychiatry</w:t>
      </w:r>
      <w:r w:rsidR="00AE25BF">
        <w:rPr>
          <w:rFonts w:ascii="Arial" w:hAnsi="Arial" w:cs="Arial"/>
          <w:sz w:val="20"/>
        </w:rPr>
        <w:t xml:space="preserve"> 74:394-395</w:t>
      </w:r>
      <w:r>
        <w:rPr>
          <w:rFonts w:ascii="Arial" w:hAnsi="Arial" w:cs="Arial"/>
          <w:sz w:val="20"/>
        </w:rPr>
        <w:t>.</w:t>
      </w:r>
    </w:p>
    <w:p w:rsidR="00347348" w:rsidRDefault="00E26B8C" w:rsidP="00311522">
      <w:pPr>
        <w:numPr>
          <w:ilvl w:val="0"/>
          <w:numId w:val="16"/>
        </w:numPr>
        <w:suppressAutoHyphens/>
        <w:spacing w:after="120" w:line="276" w:lineRule="auto"/>
        <w:ind w:left="680" w:hanging="680"/>
        <w:jc w:val="both"/>
        <w:rPr>
          <w:rFonts w:ascii="Arial" w:hAnsi="Arial" w:cs="Arial"/>
          <w:sz w:val="20"/>
        </w:rPr>
      </w:pPr>
      <w:r w:rsidRPr="00E26B8C">
        <w:rPr>
          <w:rFonts w:ascii="Arial" w:hAnsi="Arial" w:cs="Arial"/>
          <w:b/>
          <w:sz w:val="20"/>
        </w:rPr>
        <w:t>McGorry PD.</w:t>
      </w:r>
      <w:r>
        <w:rPr>
          <w:rFonts w:ascii="Arial" w:hAnsi="Arial" w:cs="Arial"/>
          <w:sz w:val="20"/>
        </w:rPr>
        <w:t xml:space="preserve"> 2013. The next stage for diagnosis: Validity through util</w:t>
      </w:r>
      <w:r w:rsidR="00345B8C">
        <w:rPr>
          <w:rFonts w:ascii="Arial" w:hAnsi="Arial" w:cs="Arial"/>
          <w:sz w:val="20"/>
        </w:rPr>
        <w:t>ity. World Psychiatry 12:213-215.</w:t>
      </w:r>
    </w:p>
    <w:p w:rsidR="00611AAB" w:rsidRDefault="00611AAB" w:rsidP="00311522">
      <w:pPr>
        <w:numPr>
          <w:ilvl w:val="0"/>
          <w:numId w:val="16"/>
        </w:numPr>
        <w:suppressAutoHyphens/>
        <w:spacing w:after="120" w:line="276" w:lineRule="auto"/>
        <w:ind w:left="680" w:hanging="680"/>
        <w:jc w:val="both"/>
        <w:rPr>
          <w:rFonts w:ascii="Arial" w:hAnsi="Arial" w:cs="Arial"/>
          <w:sz w:val="20"/>
        </w:rPr>
      </w:pPr>
      <w:r>
        <w:rPr>
          <w:rFonts w:ascii="Arial" w:hAnsi="Arial" w:cs="Arial"/>
          <w:b/>
          <w:sz w:val="20"/>
        </w:rPr>
        <w:t>McGorry PD.</w:t>
      </w:r>
      <w:r>
        <w:rPr>
          <w:rFonts w:ascii="Arial" w:hAnsi="Arial" w:cs="Arial"/>
          <w:sz w:val="20"/>
        </w:rPr>
        <w:t xml:space="preserve"> 2014. Early intervention, youth mental health: The value of translational research for reform and investment in mental health. Australasian Psychiatry 22:225-227.</w:t>
      </w:r>
    </w:p>
    <w:p w:rsidR="00632826" w:rsidRPr="00FA5435" w:rsidRDefault="00632826" w:rsidP="00311522">
      <w:pPr>
        <w:numPr>
          <w:ilvl w:val="0"/>
          <w:numId w:val="16"/>
        </w:numPr>
        <w:suppressAutoHyphens/>
        <w:spacing w:after="120" w:line="276" w:lineRule="auto"/>
        <w:ind w:left="680" w:hanging="680"/>
        <w:jc w:val="both"/>
        <w:rPr>
          <w:rFonts w:ascii="Arial" w:hAnsi="Arial" w:cs="Arial"/>
          <w:sz w:val="20"/>
        </w:rPr>
      </w:pPr>
      <w:r>
        <w:rPr>
          <w:rFonts w:ascii="Arial" w:hAnsi="Arial" w:cs="Arial"/>
          <w:b/>
          <w:sz w:val="20"/>
        </w:rPr>
        <w:t>McGorry PD.</w:t>
      </w:r>
      <w:r>
        <w:rPr>
          <w:rFonts w:ascii="Arial" w:hAnsi="Arial" w:cs="Arial"/>
          <w:sz w:val="20"/>
        </w:rPr>
        <w:t xml:space="preserve"> 2014. Beyond psychosis risk: Early clinical phenotypes in mental disorder and the subthreshold pathway to safe, effective care. Psychopathology 47:285-286.</w:t>
      </w:r>
    </w:p>
    <w:p w:rsidR="001C0E4C" w:rsidRPr="002E66F1" w:rsidRDefault="001C0E4C" w:rsidP="00775B52">
      <w:pPr>
        <w:autoSpaceDE w:val="0"/>
        <w:autoSpaceDN w:val="0"/>
        <w:adjustRightInd w:val="0"/>
        <w:spacing w:after="120" w:line="276" w:lineRule="auto"/>
        <w:jc w:val="both"/>
        <w:rPr>
          <w:rFonts w:ascii="Arial" w:eastAsia="Times New Roman" w:hAnsi="Arial" w:cs="Arial"/>
          <w:sz w:val="20"/>
          <w:lang w:eastAsia="en-AU"/>
        </w:rPr>
      </w:pPr>
    </w:p>
    <w:p w:rsidR="001C0E4C" w:rsidRPr="002E66F1" w:rsidRDefault="001C0E4C" w:rsidP="00270794">
      <w:pPr>
        <w:pStyle w:val="Heading2"/>
        <w:spacing w:after="120" w:line="276" w:lineRule="auto"/>
        <w:ind w:left="737" w:hanging="737"/>
        <w:jc w:val="left"/>
        <w:rPr>
          <w:rFonts w:ascii="Arial" w:hAnsi="Arial"/>
          <w:bCs/>
          <w:lang w:eastAsia="en-AU"/>
        </w:rPr>
      </w:pPr>
      <w:bookmarkStart w:id="51" w:name="_Toc221344455"/>
      <w:bookmarkStart w:id="52" w:name="_Toc393284100"/>
      <w:r w:rsidRPr="002E66F1">
        <w:rPr>
          <w:rFonts w:ascii="Arial" w:hAnsi="Arial"/>
          <w:bCs/>
          <w:lang w:eastAsia="en-AU"/>
        </w:rPr>
        <w:t>Commentary</w:t>
      </w:r>
      <w:bookmarkEnd w:id="51"/>
      <w:bookmarkEnd w:id="52"/>
    </w:p>
    <w:p w:rsidR="001C0E4C" w:rsidRPr="002E66F1" w:rsidRDefault="001C0E4C" w:rsidP="00270794">
      <w:pPr>
        <w:spacing w:after="120" w:line="276" w:lineRule="auto"/>
        <w:ind w:left="737" w:hanging="737"/>
        <w:rPr>
          <w:rFonts w:ascii="Arial" w:hAnsi="Arial" w:cs="Arial"/>
          <w:sz w:val="20"/>
          <w:lang w:eastAsia="en-AU"/>
        </w:rPr>
      </w:pPr>
    </w:p>
    <w:p w:rsidR="007A269F" w:rsidRPr="002E66F1" w:rsidRDefault="007A269F"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1998. Comment. Conceptual foundations of schizophrenia. The Australian and New Zealand Journal of Psychiatry 32:635-636.</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1998. Commentary on Munczek's "Short-term treatment of a Central American torture survivor." Psychiatry 61(4):330-</w:t>
      </w:r>
      <w:r w:rsidR="000436ED" w:rsidRPr="002E66F1">
        <w:rPr>
          <w:rFonts w:ascii="Arial" w:eastAsia="Times New Roman" w:hAnsi="Arial" w:cs="Arial"/>
          <w:sz w:val="20"/>
          <w:lang w:eastAsia="en-AU"/>
        </w:rPr>
        <w:t>33</w:t>
      </w:r>
      <w:r w:rsidRPr="002E66F1">
        <w:rPr>
          <w:rFonts w:ascii="Arial" w:eastAsia="Times New Roman" w:hAnsi="Arial" w:cs="Arial"/>
          <w:sz w:val="20"/>
          <w:lang w:eastAsia="en-AU"/>
        </w:rPr>
        <w:t>4.</w:t>
      </w:r>
    </w:p>
    <w:p w:rsidR="001C0E4C" w:rsidRPr="002E66F1" w:rsidRDefault="001C0E4C" w:rsidP="00931127">
      <w:pPr>
        <w:numPr>
          <w:ilvl w:val="0"/>
          <w:numId w:val="16"/>
        </w:numPr>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2002. Depot antipsychotics are effective and safe for schizophrenia or schizophrenia like illnesses. Evidence-Based Mental Health 5(2):42.</w:t>
      </w:r>
    </w:p>
    <w:p w:rsidR="00F32577" w:rsidRPr="002E66F1" w:rsidRDefault="00F32577" w:rsidP="00931127">
      <w:pPr>
        <w:numPr>
          <w:ilvl w:val="0"/>
          <w:numId w:val="16"/>
        </w:numPr>
        <w:suppressAutoHyphens/>
        <w:spacing w:after="120" w:line="276" w:lineRule="auto"/>
        <w:ind w:left="680" w:hanging="680"/>
        <w:jc w:val="both"/>
        <w:rPr>
          <w:rFonts w:ascii="Arial" w:hAnsi="Arial" w:cs="Arial"/>
          <w:sz w:val="22"/>
          <w:szCs w:val="22"/>
        </w:rPr>
      </w:pPr>
      <w:r w:rsidRPr="002E66F1">
        <w:rPr>
          <w:rFonts w:ascii="Arial" w:hAnsi="Arial" w:cs="Arial"/>
          <w:b/>
          <w:sz w:val="20"/>
        </w:rPr>
        <w:t xml:space="preserve">McGorry PD. </w:t>
      </w:r>
      <w:r w:rsidRPr="002E66F1">
        <w:rPr>
          <w:rFonts w:ascii="Arial" w:hAnsi="Arial" w:cs="Arial"/>
          <w:sz w:val="20"/>
        </w:rPr>
        <w:t>2008. Is early intervention in the major psychiatric disorders justified? Yes.  British Medical Journal (Clinical Researc</w:t>
      </w:r>
      <w:r w:rsidR="005418BC" w:rsidRPr="002E66F1">
        <w:rPr>
          <w:rFonts w:ascii="Arial" w:hAnsi="Arial" w:cs="Arial"/>
          <w:sz w:val="20"/>
        </w:rPr>
        <w:t>h Edition) 337:</w:t>
      </w:r>
      <w:r w:rsidRPr="002E66F1">
        <w:rPr>
          <w:rFonts w:ascii="Arial" w:hAnsi="Arial" w:cs="Arial"/>
          <w:sz w:val="20"/>
        </w:rPr>
        <w:t>a695.</w:t>
      </w:r>
    </w:p>
    <w:p w:rsidR="00F32577" w:rsidRPr="002E66F1" w:rsidRDefault="00F32577" w:rsidP="00931127">
      <w:pPr>
        <w:numPr>
          <w:ilvl w:val="0"/>
          <w:numId w:val="16"/>
        </w:numPr>
        <w:suppressAutoHyphens/>
        <w:spacing w:after="120" w:line="276" w:lineRule="auto"/>
        <w:ind w:left="680" w:hanging="680"/>
        <w:jc w:val="both"/>
        <w:rPr>
          <w:rFonts w:ascii="Arial" w:hAnsi="Arial" w:cs="Arial"/>
          <w:sz w:val="22"/>
          <w:szCs w:val="22"/>
        </w:rPr>
      </w:pPr>
      <w:r w:rsidRPr="002E66F1">
        <w:rPr>
          <w:rFonts w:ascii="Arial" w:hAnsi="Arial" w:cs="Arial"/>
          <w:b/>
          <w:sz w:val="20"/>
        </w:rPr>
        <w:t xml:space="preserve">McGorry PD. </w:t>
      </w:r>
      <w:r w:rsidRPr="002E66F1">
        <w:rPr>
          <w:rFonts w:ascii="Arial" w:hAnsi="Arial" w:cs="Arial"/>
          <w:sz w:val="20"/>
        </w:rPr>
        <w:t>2009</w:t>
      </w:r>
      <w:r w:rsidRPr="002E66F1">
        <w:rPr>
          <w:rFonts w:ascii="Arial" w:hAnsi="Arial" w:cs="Arial"/>
          <w:b/>
          <w:sz w:val="20"/>
        </w:rPr>
        <w:t xml:space="preserve">. </w:t>
      </w:r>
      <w:r w:rsidRPr="002E66F1">
        <w:rPr>
          <w:rFonts w:ascii="Arial" w:hAnsi="Arial" w:cs="Arial"/>
          <w:sz w:val="20"/>
        </w:rPr>
        <w:t>Is early intervention in the major psychiatric disorders justified? Yes.  British Medical Journal</w:t>
      </w:r>
      <w:r w:rsidR="005418BC" w:rsidRPr="002E66F1">
        <w:rPr>
          <w:rFonts w:ascii="Arial" w:hAnsi="Arial" w:cs="Arial"/>
          <w:sz w:val="20"/>
        </w:rPr>
        <w:t xml:space="preserve"> 338(7698):</w:t>
      </w:r>
      <w:r w:rsidRPr="002E66F1">
        <w:rPr>
          <w:rFonts w:ascii="Arial" w:hAnsi="Arial" w:cs="Arial"/>
          <w:sz w:val="20"/>
        </w:rPr>
        <w:t>802</w:t>
      </w:r>
      <w:r w:rsidR="005418BC" w:rsidRPr="002E66F1">
        <w:rPr>
          <w:rFonts w:ascii="Arial" w:hAnsi="Arial" w:cs="Arial"/>
          <w:sz w:val="20"/>
        </w:rPr>
        <w:t>.</w:t>
      </w:r>
    </w:p>
    <w:p w:rsidR="00B073BA" w:rsidRPr="002E66F1" w:rsidRDefault="00A84941"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B</w:t>
      </w:r>
      <w:r w:rsidR="001536EE" w:rsidRPr="002E66F1">
        <w:rPr>
          <w:rFonts w:ascii="Arial" w:hAnsi="Arial" w:cs="Arial"/>
          <w:sz w:val="20"/>
        </w:rPr>
        <w:t>irle</w:t>
      </w:r>
      <w:r w:rsidRPr="002E66F1">
        <w:rPr>
          <w:rFonts w:ascii="Arial" w:hAnsi="Arial" w:cs="Arial"/>
          <w:sz w:val="20"/>
        </w:rPr>
        <w:t xml:space="preserve">son P. </w:t>
      </w:r>
      <w:r w:rsidR="00A0506A" w:rsidRPr="002E66F1">
        <w:rPr>
          <w:rFonts w:ascii="Arial" w:hAnsi="Arial" w:cs="Arial"/>
          <w:sz w:val="20"/>
        </w:rPr>
        <w:t xml:space="preserve">2009. </w:t>
      </w:r>
      <w:r w:rsidRPr="002E66F1">
        <w:rPr>
          <w:rFonts w:ascii="Arial" w:hAnsi="Arial" w:cs="Arial"/>
          <w:sz w:val="20"/>
        </w:rPr>
        <w:t>Should youth mental health become a specialty in its own right? Yes or N</w:t>
      </w:r>
      <w:r w:rsidR="005418BC" w:rsidRPr="002E66F1">
        <w:rPr>
          <w:rFonts w:ascii="Arial" w:hAnsi="Arial" w:cs="Arial"/>
          <w:sz w:val="20"/>
        </w:rPr>
        <w:t>o?</w:t>
      </w:r>
      <w:r w:rsidRPr="002E66F1">
        <w:rPr>
          <w:rFonts w:ascii="Arial" w:hAnsi="Arial" w:cs="Arial"/>
          <w:sz w:val="20"/>
        </w:rPr>
        <w:t xml:space="preserve"> Bri</w:t>
      </w:r>
      <w:r w:rsidR="005418BC" w:rsidRPr="002E66F1">
        <w:rPr>
          <w:rFonts w:ascii="Arial" w:hAnsi="Arial" w:cs="Arial"/>
          <w:sz w:val="20"/>
        </w:rPr>
        <w:t>tish Medical Journal 339(7725):</w:t>
      </w:r>
      <w:r w:rsidRPr="002E66F1">
        <w:rPr>
          <w:rFonts w:ascii="Arial" w:hAnsi="Arial" w:cs="Arial"/>
          <w:sz w:val="20"/>
        </w:rPr>
        <w:t>834-835</w:t>
      </w:r>
      <w:r w:rsidR="005418BC" w:rsidRPr="002E66F1">
        <w:rPr>
          <w:rFonts w:ascii="Arial" w:hAnsi="Arial" w:cs="Arial"/>
          <w:sz w:val="20"/>
        </w:rPr>
        <w:t>.</w:t>
      </w:r>
    </w:p>
    <w:p w:rsidR="00F32577" w:rsidRPr="002E66F1" w:rsidRDefault="00F32577" w:rsidP="00931127">
      <w:pPr>
        <w:numPr>
          <w:ilvl w:val="0"/>
          <w:numId w:val="16"/>
        </w:numPr>
        <w:suppressAutoHyphen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xml:space="preserve">. 2009. </w:t>
      </w:r>
      <w:r w:rsidR="005418BC" w:rsidRPr="002E66F1">
        <w:rPr>
          <w:rFonts w:ascii="Arial" w:hAnsi="Arial" w:cs="Arial"/>
          <w:sz w:val="20"/>
        </w:rPr>
        <w:t>Should youth mental h</w:t>
      </w:r>
      <w:r w:rsidRPr="002E66F1">
        <w:rPr>
          <w:rFonts w:ascii="Arial" w:hAnsi="Arial" w:cs="Arial"/>
          <w:sz w:val="20"/>
        </w:rPr>
        <w:t>ealth become a specialty in its own right? Yes. British Medical Jour</w:t>
      </w:r>
      <w:r w:rsidR="005418BC" w:rsidRPr="002E66F1">
        <w:rPr>
          <w:rFonts w:ascii="Arial" w:hAnsi="Arial" w:cs="Arial"/>
          <w:sz w:val="20"/>
        </w:rPr>
        <w:t xml:space="preserve">nal </w:t>
      </w:r>
      <w:r w:rsidRPr="002E66F1">
        <w:rPr>
          <w:rFonts w:ascii="Arial" w:hAnsi="Arial" w:cs="Arial"/>
          <w:sz w:val="20"/>
        </w:rPr>
        <w:t>339:b3373</w:t>
      </w:r>
      <w:r w:rsidR="005418BC" w:rsidRPr="002E66F1">
        <w:rPr>
          <w:rFonts w:ascii="Arial" w:hAnsi="Arial" w:cs="Arial"/>
          <w:sz w:val="20"/>
        </w:rPr>
        <w:t>.</w:t>
      </w:r>
    </w:p>
    <w:p w:rsidR="009544D6" w:rsidRPr="002E66F1" w:rsidRDefault="009544D6" w:rsidP="00931127">
      <w:pPr>
        <w:numPr>
          <w:ilvl w:val="0"/>
          <w:numId w:val="16"/>
        </w:numPr>
        <w:suppressAutoHyphen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sz w:val="20"/>
        </w:rPr>
        <w:t>Zimmerman NP, Hickie IB,</w:t>
      </w:r>
      <w:r w:rsidRPr="002E66F1">
        <w:rPr>
          <w:rFonts w:ascii="Arial" w:hAnsi="Arial" w:cs="Arial"/>
          <w:b/>
          <w:sz w:val="20"/>
        </w:rPr>
        <w:t xml:space="preserve"> McGorry PD. </w:t>
      </w:r>
      <w:r w:rsidR="00974C91" w:rsidRPr="002E66F1">
        <w:rPr>
          <w:rFonts w:ascii="Arial" w:hAnsi="Arial" w:cs="Arial"/>
          <w:sz w:val="20"/>
        </w:rPr>
        <w:t>2010</w:t>
      </w:r>
      <w:r w:rsidR="00974C91" w:rsidRPr="002E66F1">
        <w:rPr>
          <w:rFonts w:ascii="Arial" w:hAnsi="Arial" w:cs="Arial"/>
          <w:b/>
          <w:sz w:val="20"/>
        </w:rPr>
        <w:t xml:space="preserve">. </w:t>
      </w:r>
      <w:r w:rsidRPr="002E66F1">
        <w:rPr>
          <w:rFonts w:ascii="Arial" w:hAnsi="Arial" w:cs="Arial"/>
          <w:sz w:val="20"/>
        </w:rPr>
        <w:t>Guidelines for youth depression: time to incorporate new perspectives. Medical Journal of Australia 193 (</w:t>
      </w:r>
      <w:r w:rsidR="005418BC" w:rsidRPr="002E66F1">
        <w:rPr>
          <w:rFonts w:ascii="Arial" w:hAnsi="Arial" w:cs="Arial"/>
          <w:sz w:val="20"/>
        </w:rPr>
        <w:t>3):</w:t>
      </w:r>
      <w:r w:rsidR="00FA1892" w:rsidRPr="002E66F1">
        <w:rPr>
          <w:rFonts w:ascii="Arial" w:hAnsi="Arial" w:cs="Arial"/>
          <w:sz w:val="20"/>
        </w:rPr>
        <w:t>133-134</w:t>
      </w:r>
      <w:r w:rsidR="005418BC" w:rsidRPr="002E66F1">
        <w:rPr>
          <w:rFonts w:ascii="Arial" w:hAnsi="Arial" w:cs="Arial"/>
          <w:sz w:val="20"/>
        </w:rPr>
        <w:t>.</w:t>
      </w:r>
    </w:p>
    <w:p w:rsidR="007671E9" w:rsidRPr="002E66F1" w:rsidRDefault="00974C91" w:rsidP="00931127">
      <w:pPr>
        <w:numPr>
          <w:ilvl w:val="0"/>
          <w:numId w:val="16"/>
        </w:numPr>
        <w:suppressAutoHyphen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sz w:val="20"/>
        </w:rPr>
        <w:t xml:space="preserve">Yung AR, </w:t>
      </w:r>
      <w:r w:rsidR="007B229A" w:rsidRPr="002E66F1">
        <w:rPr>
          <w:rFonts w:ascii="Arial" w:hAnsi="Arial" w:cs="Arial"/>
          <w:sz w:val="20"/>
        </w:rPr>
        <w:t xml:space="preserve">Wood SJ, </w:t>
      </w:r>
      <w:r w:rsidR="007B229A" w:rsidRPr="002E66F1">
        <w:rPr>
          <w:rFonts w:ascii="Arial" w:hAnsi="Arial" w:cs="Arial"/>
          <w:b/>
          <w:sz w:val="20"/>
        </w:rPr>
        <w:t>McGorry PD</w:t>
      </w:r>
      <w:r w:rsidR="007B229A" w:rsidRPr="002E66F1">
        <w:rPr>
          <w:rFonts w:ascii="Arial" w:hAnsi="Arial" w:cs="Arial"/>
          <w:sz w:val="20"/>
        </w:rPr>
        <w:t xml:space="preserve">, Pantelis C. 2011. </w:t>
      </w:r>
      <w:r w:rsidR="004A525B" w:rsidRPr="002E66F1">
        <w:rPr>
          <w:rFonts w:ascii="Arial" w:hAnsi="Arial" w:cs="Arial"/>
          <w:sz w:val="20"/>
        </w:rPr>
        <w:t>Commentary on "S</w:t>
      </w:r>
      <w:r w:rsidR="007B229A" w:rsidRPr="002E66F1">
        <w:rPr>
          <w:rFonts w:ascii="Arial" w:hAnsi="Arial" w:cs="Arial"/>
          <w:sz w:val="20"/>
        </w:rPr>
        <w:t>hould the diagnostic boundaries of schizoph</w:t>
      </w:r>
      <w:r w:rsidR="000436ED" w:rsidRPr="002E66F1">
        <w:rPr>
          <w:rFonts w:ascii="Arial" w:hAnsi="Arial" w:cs="Arial"/>
          <w:sz w:val="20"/>
        </w:rPr>
        <w:t>renia be expand</w:t>
      </w:r>
      <w:r w:rsidR="007671E9" w:rsidRPr="002E66F1">
        <w:rPr>
          <w:rFonts w:ascii="Arial" w:hAnsi="Arial" w:cs="Arial"/>
          <w:sz w:val="20"/>
        </w:rPr>
        <w:t xml:space="preserve">ed?” Cognitive Neuropsychiatry </w:t>
      </w:r>
      <w:r w:rsidR="000436ED" w:rsidRPr="002E66F1">
        <w:rPr>
          <w:rFonts w:ascii="Arial" w:hAnsi="Arial" w:cs="Arial"/>
          <w:sz w:val="20"/>
        </w:rPr>
        <w:t>16(2):</w:t>
      </w:r>
      <w:r w:rsidR="007B229A" w:rsidRPr="002E66F1">
        <w:rPr>
          <w:rFonts w:ascii="Arial" w:hAnsi="Arial" w:cs="Arial"/>
          <w:sz w:val="20"/>
        </w:rPr>
        <w:t>107-112</w:t>
      </w:r>
      <w:r w:rsidR="000436ED" w:rsidRPr="002E66F1">
        <w:rPr>
          <w:rFonts w:ascii="Arial" w:hAnsi="Arial" w:cs="Arial"/>
          <w:sz w:val="20"/>
        </w:rPr>
        <w:t>.</w:t>
      </w:r>
    </w:p>
    <w:p w:rsidR="004A525B" w:rsidRPr="002E66F1" w:rsidRDefault="004A525B" w:rsidP="00931127">
      <w:pPr>
        <w:numPr>
          <w:ilvl w:val="0"/>
          <w:numId w:val="16"/>
        </w:numPr>
        <w:suppressAutoHyphen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hAnsi="Arial" w:cs="Arial"/>
          <w:b/>
          <w:sz w:val="20"/>
        </w:rPr>
        <w:t>McGorry PD</w:t>
      </w:r>
      <w:r w:rsidRPr="002E66F1">
        <w:rPr>
          <w:rFonts w:ascii="Arial" w:hAnsi="Arial" w:cs="Arial"/>
          <w:sz w:val="20"/>
        </w:rPr>
        <w:t>, Berk M, Berk L, Goldstone S. 2012. Commentary on “Palliative models of care for later stages of mental disorder: maximizing recovery, maintaining hope and building morale.” Australian and New Zealand Journal of Psychiatry 46(3):276-278.</w:t>
      </w:r>
    </w:p>
    <w:p w:rsidR="00775B52" w:rsidRPr="002E66F1" w:rsidRDefault="00775B52"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sz w:val="20"/>
        </w:rPr>
        <w:t xml:space="preserve">Killackey E, Purcell R, Alvarez M &amp; </w:t>
      </w:r>
      <w:r w:rsidRPr="002E66F1">
        <w:rPr>
          <w:rFonts w:ascii="Arial" w:hAnsi="Arial" w:cs="Arial"/>
          <w:b/>
          <w:sz w:val="20"/>
        </w:rPr>
        <w:t>McGorry PD</w:t>
      </w:r>
      <w:r w:rsidR="00367903" w:rsidRPr="002E66F1">
        <w:rPr>
          <w:rFonts w:ascii="Arial" w:hAnsi="Arial" w:cs="Arial"/>
          <w:sz w:val="20"/>
        </w:rPr>
        <w:t>. 2012. Commentary: Evidence-based mental health</w:t>
      </w:r>
      <w:r w:rsidRPr="002E66F1">
        <w:rPr>
          <w:rFonts w:ascii="Arial" w:hAnsi="Arial" w:cs="Arial"/>
          <w:sz w:val="20"/>
        </w:rPr>
        <w:t>.</w:t>
      </w:r>
    </w:p>
    <w:p w:rsidR="00775B52" w:rsidRPr="002E66F1" w:rsidRDefault="00775B52" w:rsidP="00775B52">
      <w:pPr>
        <w:suppressAutoHyphens/>
        <w:autoSpaceDE w:val="0"/>
        <w:autoSpaceDN w:val="0"/>
        <w:adjustRightInd w:val="0"/>
        <w:spacing w:after="120" w:line="276" w:lineRule="auto"/>
        <w:ind w:left="680"/>
        <w:jc w:val="both"/>
        <w:rPr>
          <w:rFonts w:ascii="Arial" w:hAnsi="Arial" w:cs="Arial"/>
          <w:sz w:val="20"/>
        </w:rPr>
      </w:pPr>
      <w:r w:rsidRPr="002E66F1">
        <w:rPr>
          <w:rFonts w:ascii="Arial" w:hAnsi="Arial" w:cs="Arial"/>
          <w:sz w:val="20"/>
        </w:rPr>
        <w:t>15 (1):23</w:t>
      </w:r>
    </w:p>
    <w:p w:rsidR="00F004C1" w:rsidRPr="002E66F1" w:rsidRDefault="00F004C1"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lastRenderedPageBreak/>
        <w:t>McGorry PD.</w:t>
      </w:r>
      <w:r w:rsidRPr="002E66F1">
        <w:rPr>
          <w:rFonts w:ascii="Arial" w:hAnsi="Arial" w:cs="Arial"/>
          <w:sz w:val="20"/>
        </w:rPr>
        <w:t xml:space="preserve"> 2012 At Issue: Cochrane, </w:t>
      </w:r>
      <w:r w:rsidR="00367903" w:rsidRPr="002E66F1">
        <w:rPr>
          <w:rFonts w:ascii="Arial" w:hAnsi="Arial" w:cs="Arial"/>
          <w:sz w:val="20"/>
        </w:rPr>
        <w:t>early intervention, and mental health reform</w:t>
      </w:r>
      <w:r w:rsidRPr="002E66F1">
        <w:rPr>
          <w:rFonts w:ascii="Arial" w:hAnsi="Arial" w:cs="Arial"/>
          <w:sz w:val="20"/>
        </w:rPr>
        <w:t>: Analysis,</w:t>
      </w:r>
    </w:p>
    <w:p w:rsidR="00F004C1" w:rsidRPr="002E66F1" w:rsidRDefault="00367903" w:rsidP="00F004C1">
      <w:pPr>
        <w:suppressAutoHyphens/>
        <w:autoSpaceDE w:val="0"/>
        <w:autoSpaceDN w:val="0"/>
        <w:adjustRightInd w:val="0"/>
        <w:spacing w:after="120" w:line="276" w:lineRule="auto"/>
        <w:ind w:left="680"/>
        <w:jc w:val="both"/>
        <w:rPr>
          <w:rFonts w:ascii="Arial" w:hAnsi="Arial" w:cs="Arial"/>
          <w:sz w:val="20"/>
        </w:rPr>
      </w:pPr>
      <w:r w:rsidRPr="002E66F1">
        <w:rPr>
          <w:rFonts w:ascii="Arial" w:hAnsi="Arial" w:cs="Arial"/>
          <w:sz w:val="20"/>
        </w:rPr>
        <w:t>paralysis, or evidence-informed progress</w:t>
      </w:r>
      <w:r w:rsidR="00F004C1" w:rsidRPr="002E66F1">
        <w:rPr>
          <w:rFonts w:ascii="Arial" w:hAnsi="Arial" w:cs="Arial"/>
          <w:sz w:val="20"/>
        </w:rPr>
        <w:t>? Schizophrenia Bulletin. 38 (2):221-224</w:t>
      </w:r>
    </w:p>
    <w:p w:rsidR="00F004C1" w:rsidRPr="002E66F1" w:rsidRDefault="00F004C1"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2012. Early intervention in psychiatry: the next developmental stage. Early Intervention in Psychiatry. 6:106-107</w:t>
      </w:r>
    </w:p>
    <w:p w:rsidR="00F004C1" w:rsidRPr="002E66F1" w:rsidRDefault="00F004C1"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2012. Early intervention in the Asian Century. Asian Journal of Psychiatry. 5:1-2</w:t>
      </w:r>
    </w:p>
    <w:p w:rsidR="005418BC" w:rsidRDefault="00F004C1"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sidRPr="002E66F1">
        <w:rPr>
          <w:rFonts w:ascii="Arial" w:hAnsi="Arial" w:cs="Arial"/>
          <w:b/>
          <w:sz w:val="20"/>
        </w:rPr>
        <w:t xml:space="preserve">McGorry PD. </w:t>
      </w:r>
      <w:r w:rsidRPr="002E66F1">
        <w:rPr>
          <w:rFonts w:ascii="Arial" w:hAnsi="Arial" w:cs="Arial"/>
          <w:sz w:val="20"/>
        </w:rPr>
        <w:t>2012. Truth and reality in early intervention. Australian and New Zealand Journal of</w:t>
      </w:r>
      <w:r w:rsidR="00F878B6" w:rsidRPr="002E66F1">
        <w:rPr>
          <w:rFonts w:ascii="Arial" w:hAnsi="Arial" w:cs="Arial"/>
          <w:sz w:val="20"/>
        </w:rPr>
        <w:t xml:space="preserve"> </w:t>
      </w:r>
      <w:r w:rsidRPr="002E66F1">
        <w:rPr>
          <w:rFonts w:ascii="Arial" w:hAnsi="Arial" w:cs="Arial"/>
          <w:sz w:val="20"/>
        </w:rPr>
        <w:t>Psychiatry. 46 (4):313-316</w:t>
      </w:r>
      <w:r w:rsidR="002C7393" w:rsidRPr="002E66F1">
        <w:rPr>
          <w:rFonts w:ascii="Arial" w:hAnsi="Arial" w:cs="Arial"/>
          <w:sz w:val="20"/>
        </w:rPr>
        <w:t>.</w:t>
      </w:r>
    </w:p>
    <w:p w:rsidR="00FA5435" w:rsidRDefault="00FA5435"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Pr>
          <w:rFonts w:ascii="Arial" w:hAnsi="Arial" w:cs="Arial"/>
          <w:b/>
          <w:sz w:val="20"/>
        </w:rPr>
        <w:t>McGorry P</w:t>
      </w:r>
      <w:r w:rsidRPr="00FA5435">
        <w:rPr>
          <w:rFonts w:ascii="Arial" w:hAnsi="Arial" w:cs="Arial"/>
          <w:sz w:val="20"/>
        </w:rPr>
        <w:t>, Mihalopoulos C.</w:t>
      </w:r>
      <w:r>
        <w:rPr>
          <w:rFonts w:ascii="Arial" w:hAnsi="Arial" w:cs="Arial"/>
          <w:sz w:val="20"/>
        </w:rPr>
        <w:t xml:space="preserve"> 2013. Unhealthy scepticism: Time for a fair go for the best available evidence. Australian and New Zealand Journal of Psychiatry 47:602-604.</w:t>
      </w:r>
    </w:p>
    <w:p w:rsidR="00AB5791" w:rsidRPr="002E66F1" w:rsidRDefault="00AB5791" w:rsidP="00931127">
      <w:pPr>
        <w:numPr>
          <w:ilvl w:val="0"/>
          <w:numId w:val="16"/>
        </w:numPr>
        <w:suppressAutoHyphens/>
        <w:autoSpaceDE w:val="0"/>
        <w:autoSpaceDN w:val="0"/>
        <w:adjustRightInd w:val="0"/>
        <w:spacing w:after="120" w:line="276" w:lineRule="auto"/>
        <w:ind w:left="680" w:hanging="680"/>
        <w:jc w:val="both"/>
        <w:rPr>
          <w:rFonts w:ascii="Arial" w:hAnsi="Arial" w:cs="Arial"/>
          <w:sz w:val="20"/>
        </w:rPr>
      </w:pPr>
      <w:r>
        <w:rPr>
          <w:rFonts w:ascii="Arial" w:hAnsi="Arial" w:cs="Arial"/>
          <w:sz w:val="20"/>
        </w:rPr>
        <w:t xml:space="preserve">Hickie IB, </w:t>
      </w:r>
      <w:r w:rsidRPr="00AB5791">
        <w:rPr>
          <w:rFonts w:ascii="Arial" w:hAnsi="Arial" w:cs="Arial"/>
          <w:b/>
          <w:sz w:val="20"/>
        </w:rPr>
        <w:t>McGorry PD</w:t>
      </w:r>
      <w:r>
        <w:rPr>
          <w:rFonts w:ascii="Arial" w:hAnsi="Arial" w:cs="Arial"/>
          <w:sz w:val="20"/>
        </w:rPr>
        <w:t>, Davenport TA, Rosenberg SP, Mendoza JA, Burns JM, Nicholas J, Christensen H. 2014. Getting mental health reform back on track: A leadership challenge for the new Australian Government.</w:t>
      </w:r>
    </w:p>
    <w:p w:rsidR="00F004C1" w:rsidRPr="002E66F1" w:rsidRDefault="00F004C1" w:rsidP="00F004C1">
      <w:pPr>
        <w:suppressAutoHyphens/>
        <w:autoSpaceDE w:val="0"/>
        <w:autoSpaceDN w:val="0"/>
        <w:adjustRightInd w:val="0"/>
        <w:spacing w:after="120" w:line="276" w:lineRule="auto"/>
        <w:ind w:left="680"/>
        <w:jc w:val="both"/>
        <w:rPr>
          <w:rFonts w:ascii="Arial" w:hAnsi="Arial" w:cs="Arial"/>
          <w:sz w:val="20"/>
        </w:rPr>
      </w:pPr>
    </w:p>
    <w:p w:rsidR="001C0E4C" w:rsidRPr="002E66F1" w:rsidRDefault="001C0E4C" w:rsidP="00F411C9">
      <w:pPr>
        <w:pStyle w:val="Heading2"/>
        <w:spacing w:after="120" w:line="276" w:lineRule="auto"/>
        <w:ind w:left="567" w:right="57" w:hanging="567"/>
        <w:jc w:val="left"/>
        <w:rPr>
          <w:rFonts w:ascii="Arial" w:hAnsi="Arial"/>
          <w:bCs/>
        </w:rPr>
      </w:pPr>
      <w:bookmarkStart w:id="53" w:name="_Toc393284101"/>
      <w:r w:rsidRPr="002E66F1">
        <w:rPr>
          <w:rFonts w:ascii="Arial" w:hAnsi="Arial"/>
          <w:bCs/>
        </w:rPr>
        <w:t>Research Books</w:t>
      </w:r>
      <w:bookmarkEnd w:id="53"/>
    </w:p>
    <w:p w:rsidR="001C0E4C" w:rsidRPr="002E66F1" w:rsidRDefault="001C0E4C" w:rsidP="00F411C9">
      <w:pPr>
        <w:spacing w:after="120" w:line="276" w:lineRule="auto"/>
        <w:ind w:left="567" w:right="57" w:hanging="567"/>
        <w:rPr>
          <w:rFonts w:ascii="Arial" w:hAnsi="Arial" w:cs="Arial"/>
          <w:sz w:val="20"/>
        </w:rPr>
      </w:pPr>
    </w:p>
    <w:p w:rsidR="001C0E4C" w:rsidRPr="002E66F1" w:rsidRDefault="001C0E4C"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Perris C, </w:t>
      </w:r>
      <w:r w:rsidRPr="002E66F1">
        <w:rPr>
          <w:rFonts w:ascii="Arial" w:hAnsi="Arial" w:cs="Arial"/>
          <w:b/>
          <w:sz w:val="20"/>
          <w:szCs w:val="22"/>
        </w:rPr>
        <w:t>McGorry PD</w:t>
      </w:r>
      <w:r w:rsidRPr="002E66F1">
        <w:rPr>
          <w:rFonts w:ascii="Arial" w:hAnsi="Arial" w:cs="Arial"/>
          <w:sz w:val="20"/>
          <w:szCs w:val="22"/>
        </w:rPr>
        <w:t>, eds. Cognitive Psychotherapy of Psychotic and Personality Disorders. H</w:t>
      </w:r>
      <w:r w:rsidR="003579B2" w:rsidRPr="002E66F1">
        <w:rPr>
          <w:rFonts w:ascii="Arial" w:hAnsi="Arial" w:cs="Arial"/>
          <w:sz w:val="20"/>
          <w:szCs w:val="22"/>
        </w:rPr>
        <w:t>andbook of Theory and Practice.</w:t>
      </w:r>
      <w:r w:rsidRPr="002E66F1">
        <w:rPr>
          <w:rFonts w:ascii="Arial" w:hAnsi="Arial" w:cs="Arial"/>
          <w:sz w:val="20"/>
          <w:szCs w:val="22"/>
        </w:rPr>
        <w:t xml:space="preserve"> John Wiley, 1998.</w:t>
      </w:r>
    </w:p>
    <w:p w:rsidR="001C0E4C" w:rsidRPr="002E66F1" w:rsidRDefault="001C0E4C"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t>McGorry PD</w:t>
      </w:r>
      <w:r w:rsidR="00F2217D" w:rsidRPr="002E66F1">
        <w:rPr>
          <w:rFonts w:ascii="Arial" w:hAnsi="Arial" w:cs="Arial"/>
          <w:sz w:val="20"/>
          <w:szCs w:val="22"/>
        </w:rPr>
        <w:t>, Jackson H, E</w:t>
      </w:r>
      <w:r w:rsidRPr="002E66F1">
        <w:rPr>
          <w:rFonts w:ascii="Arial" w:hAnsi="Arial" w:cs="Arial"/>
          <w:sz w:val="20"/>
          <w:szCs w:val="22"/>
        </w:rPr>
        <w:t>ds. The Recognition and Management of Early Psyc</w:t>
      </w:r>
      <w:r w:rsidR="00410B87" w:rsidRPr="002E66F1">
        <w:rPr>
          <w:rFonts w:ascii="Arial" w:hAnsi="Arial" w:cs="Arial"/>
          <w:sz w:val="20"/>
          <w:szCs w:val="22"/>
        </w:rPr>
        <w:t>hosis: A Preventive Approach. Cambridge</w:t>
      </w:r>
      <w:r w:rsidRPr="002E66F1">
        <w:rPr>
          <w:rFonts w:ascii="Arial" w:hAnsi="Arial" w:cs="Arial"/>
          <w:sz w:val="20"/>
          <w:szCs w:val="22"/>
        </w:rPr>
        <w:t>: Cambridge University Press, 1999.</w:t>
      </w:r>
    </w:p>
    <w:p w:rsidR="001C0E4C" w:rsidRPr="002E66F1" w:rsidRDefault="001C0E4C"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Edwards J, </w:t>
      </w:r>
      <w:r w:rsidRPr="002E66F1">
        <w:rPr>
          <w:rFonts w:ascii="Arial" w:hAnsi="Arial" w:cs="Arial"/>
          <w:b/>
          <w:sz w:val="20"/>
          <w:szCs w:val="22"/>
        </w:rPr>
        <w:t>McGorry PD</w:t>
      </w:r>
      <w:r w:rsidRPr="002E66F1">
        <w:rPr>
          <w:rFonts w:ascii="Arial" w:hAnsi="Arial" w:cs="Arial"/>
          <w:sz w:val="20"/>
          <w:szCs w:val="22"/>
        </w:rPr>
        <w:t>. Implementing Early Intervention in Psychosis: A Guide to Establishing Ea</w:t>
      </w:r>
      <w:r w:rsidR="003579B2" w:rsidRPr="002E66F1">
        <w:rPr>
          <w:rFonts w:ascii="Arial" w:hAnsi="Arial" w:cs="Arial"/>
          <w:sz w:val="20"/>
          <w:szCs w:val="22"/>
        </w:rPr>
        <w:t xml:space="preserve">rly Psychosis Services. </w:t>
      </w:r>
      <w:r w:rsidR="00A74DC3" w:rsidRPr="002E66F1">
        <w:rPr>
          <w:rFonts w:ascii="Arial" w:hAnsi="Arial" w:cs="Arial"/>
          <w:sz w:val="20"/>
          <w:szCs w:val="22"/>
        </w:rPr>
        <w:t>London:</w:t>
      </w:r>
      <w:r w:rsidR="00410B87" w:rsidRPr="002E66F1">
        <w:rPr>
          <w:rFonts w:ascii="Arial" w:hAnsi="Arial" w:cs="Arial"/>
          <w:sz w:val="20"/>
          <w:szCs w:val="22"/>
        </w:rPr>
        <w:t xml:space="preserve"> Martin </w:t>
      </w:r>
      <w:r w:rsidR="00A74DC3" w:rsidRPr="002E66F1">
        <w:rPr>
          <w:rFonts w:ascii="Arial" w:hAnsi="Arial" w:cs="Arial"/>
          <w:sz w:val="20"/>
          <w:szCs w:val="22"/>
        </w:rPr>
        <w:t>Dunit</w:t>
      </w:r>
      <w:r w:rsidR="00410B87" w:rsidRPr="002E66F1">
        <w:rPr>
          <w:rFonts w:ascii="Arial" w:hAnsi="Arial" w:cs="Arial"/>
          <w:sz w:val="20"/>
          <w:szCs w:val="22"/>
        </w:rPr>
        <w:t>z</w:t>
      </w:r>
      <w:r w:rsidR="00A74DC3" w:rsidRPr="002E66F1">
        <w:rPr>
          <w:rFonts w:ascii="Arial" w:hAnsi="Arial" w:cs="Arial"/>
          <w:sz w:val="20"/>
          <w:szCs w:val="22"/>
        </w:rPr>
        <w:t>,</w:t>
      </w:r>
      <w:r w:rsidRPr="002E66F1">
        <w:rPr>
          <w:rFonts w:ascii="Arial" w:hAnsi="Arial" w:cs="Arial"/>
          <w:sz w:val="20"/>
          <w:szCs w:val="22"/>
        </w:rPr>
        <w:t xml:space="preserve"> 2002.</w:t>
      </w:r>
    </w:p>
    <w:p w:rsidR="001C0E4C" w:rsidRPr="002E66F1" w:rsidRDefault="00976B21"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Gleeson J, </w:t>
      </w:r>
      <w:r w:rsidR="001C0E4C" w:rsidRPr="002E66F1">
        <w:rPr>
          <w:rFonts w:ascii="Arial" w:hAnsi="Arial" w:cs="Arial"/>
          <w:b/>
          <w:sz w:val="20"/>
          <w:szCs w:val="22"/>
        </w:rPr>
        <w:t>McGorry PD</w:t>
      </w:r>
      <w:r w:rsidR="003579B2" w:rsidRPr="002E66F1">
        <w:rPr>
          <w:rFonts w:ascii="Arial" w:hAnsi="Arial" w:cs="Arial"/>
          <w:sz w:val="20"/>
          <w:szCs w:val="22"/>
        </w:rPr>
        <w:t xml:space="preserve"> (Eds). </w:t>
      </w:r>
      <w:r w:rsidR="001C0E4C" w:rsidRPr="002E66F1">
        <w:rPr>
          <w:rFonts w:ascii="Arial" w:hAnsi="Arial" w:cs="Arial"/>
          <w:sz w:val="20"/>
          <w:szCs w:val="22"/>
        </w:rPr>
        <w:t>Psychological Interventions in Early Psychosis. Chichester: John Wiley, 2004.</w:t>
      </w:r>
    </w:p>
    <w:p w:rsidR="001C0E4C" w:rsidRPr="002E66F1" w:rsidRDefault="001C0E4C"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Yung A, Phillips LJ, </w:t>
      </w:r>
      <w:r w:rsidRPr="002E66F1">
        <w:rPr>
          <w:rFonts w:ascii="Arial" w:hAnsi="Arial" w:cs="Arial"/>
          <w:b/>
          <w:sz w:val="20"/>
          <w:szCs w:val="22"/>
        </w:rPr>
        <w:t>McGorry PD</w:t>
      </w:r>
      <w:r w:rsidR="003579B2" w:rsidRPr="002E66F1">
        <w:rPr>
          <w:rFonts w:ascii="Arial" w:hAnsi="Arial" w:cs="Arial"/>
          <w:sz w:val="20"/>
          <w:szCs w:val="22"/>
        </w:rPr>
        <w:t xml:space="preserve"> (Eds). </w:t>
      </w:r>
      <w:r w:rsidRPr="002E66F1">
        <w:rPr>
          <w:rFonts w:ascii="Arial" w:hAnsi="Arial" w:cs="Arial"/>
          <w:sz w:val="20"/>
          <w:szCs w:val="22"/>
        </w:rPr>
        <w:t>Treating Schizoph</w:t>
      </w:r>
      <w:r w:rsidR="00410B87" w:rsidRPr="002E66F1">
        <w:rPr>
          <w:rFonts w:ascii="Arial" w:hAnsi="Arial" w:cs="Arial"/>
          <w:sz w:val="20"/>
          <w:szCs w:val="22"/>
        </w:rPr>
        <w:t>renia in the Prodromal Phase. London</w:t>
      </w:r>
      <w:r w:rsidRPr="002E66F1">
        <w:rPr>
          <w:rFonts w:ascii="Arial" w:hAnsi="Arial" w:cs="Arial"/>
          <w:sz w:val="20"/>
          <w:szCs w:val="22"/>
        </w:rPr>
        <w:t>: Taylor &amp; Francis, 2004.</w:t>
      </w:r>
    </w:p>
    <w:p w:rsidR="001C0E4C" w:rsidRPr="002E66F1" w:rsidRDefault="000436ED" w:rsidP="00486190">
      <w:pPr>
        <w:numPr>
          <w:ilvl w:val="0"/>
          <w:numId w:val="3"/>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Jackson H</w:t>
      </w:r>
      <w:r w:rsidR="001C0E4C" w:rsidRPr="002E66F1">
        <w:rPr>
          <w:rFonts w:ascii="Arial" w:hAnsi="Arial" w:cs="Arial"/>
          <w:sz w:val="20"/>
          <w:szCs w:val="22"/>
        </w:rPr>
        <w:t xml:space="preserve">, </w:t>
      </w:r>
      <w:r w:rsidR="001C0E4C" w:rsidRPr="002E66F1">
        <w:rPr>
          <w:rFonts w:ascii="Arial" w:hAnsi="Arial" w:cs="Arial"/>
          <w:b/>
          <w:sz w:val="20"/>
          <w:szCs w:val="22"/>
        </w:rPr>
        <w:t>McGorry PD</w:t>
      </w:r>
      <w:r w:rsidR="003579B2" w:rsidRPr="002E66F1">
        <w:rPr>
          <w:rFonts w:ascii="Arial" w:hAnsi="Arial" w:cs="Arial"/>
          <w:sz w:val="20"/>
          <w:szCs w:val="22"/>
        </w:rPr>
        <w:t xml:space="preserve"> (Eds). </w:t>
      </w:r>
      <w:r w:rsidR="001C0E4C" w:rsidRPr="002E66F1">
        <w:rPr>
          <w:rFonts w:ascii="Arial" w:hAnsi="Arial" w:cs="Arial"/>
          <w:sz w:val="20"/>
          <w:szCs w:val="22"/>
        </w:rPr>
        <w:t>The Recognition and Management of Early Psychosis: A Preve</w:t>
      </w:r>
      <w:r w:rsidR="00410B87" w:rsidRPr="002E66F1">
        <w:rPr>
          <w:rFonts w:ascii="Arial" w:hAnsi="Arial" w:cs="Arial"/>
          <w:sz w:val="20"/>
          <w:szCs w:val="22"/>
        </w:rPr>
        <w:t>ntive Approach (2nd Edition). Cambridge</w:t>
      </w:r>
      <w:r w:rsidR="001C0E4C" w:rsidRPr="002E66F1">
        <w:rPr>
          <w:rFonts w:ascii="Arial" w:hAnsi="Arial" w:cs="Arial"/>
          <w:sz w:val="20"/>
          <w:szCs w:val="22"/>
        </w:rPr>
        <w:t>: Cambridge University Press, 2009.</w:t>
      </w:r>
    </w:p>
    <w:p w:rsidR="001C0E4C" w:rsidRPr="002E66F1" w:rsidRDefault="001C0E4C" w:rsidP="00F411C9">
      <w:pPr>
        <w:spacing w:after="120" w:line="276" w:lineRule="auto"/>
        <w:ind w:left="567" w:right="57" w:hanging="567"/>
        <w:rPr>
          <w:rFonts w:ascii="Arial" w:hAnsi="Arial" w:cs="Arial"/>
          <w:sz w:val="20"/>
        </w:rPr>
      </w:pPr>
    </w:p>
    <w:p w:rsidR="001C0E4C" w:rsidRPr="002E66F1" w:rsidRDefault="001C0E4C" w:rsidP="00F411C9">
      <w:pPr>
        <w:pStyle w:val="Heading2"/>
        <w:spacing w:after="120" w:line="276" w:lineRule="auto"/>
        <w:ind w:left="567" w:right="57" w:hanging="567"/>
        <w:jc w:val="left"/>
        <w:rPr>
          <w:rFonts w:ascii="Arial" w:hAnsi="Arial"/>
          <w:bCs/>
        </w:rPr>
      </w:pPr>
      <w:bookmarkStart w:id="54" w:name="_Toc163968382"/>
      <w:bookmarkStart w:id="55" w:name="_Toc393284102"/>
      <w:r w:rsidRPr="002E66F1">
        <w:rPr>
          <w:rFonts w:ascii="Arial" w:hAnsi="Arial"/>
          <w:bCs/>
        </w:rPr>
        <w:t>Book Chapters</w:t>
      </w:r>
      <w:bookmarkEnd w:id="54"/>
      <w:bookmarkEnd w:id="55"/>
    </w:p>
    <w:p w:rsidR="001C0E4C" w:rsidRPr="002E66F1" w:rsidRDefault="001C0E4C" w:rsidP="00F411C9">
      <w:pPr>
        <w:spacing w:after="120" w:line="276" w:lineRule="auto"/>
        <w:ind w:left="567" w:right="57" w:hanging="567"/>
        <w:rPr>
          <w:rFonts w:ascii="Arial" w:hAnsi="Arial" w:cs="Arial"/>
        </w:rPr>
      </w:pP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The Sequelae of Torture and the Implications for Health Ser</w:t>
      </w:r>
      <w:r w:rsidR="003579B2" w:rsidRPr="002E66F1">
        <w:rPr>
          <w:rFonts w:ascii="Arial" w:hAnsi="Arial" w:cs="Arial"/>
          <w:sz w:val="20"/>
        </w:rPr>
        <w:t xml:space="preserve">vices in Australia, Chapter 8. </w:t>
      </w:r>
      <w:r w:rsidRPr="002E66F1">
        <w:rPr>
          <w:rFonts w:ascii="Arial" w:hAnsi="Arial" w:cs="Arial"/>
          <w:sz w:val="20"/>
        </w:rPr>
        <w:t>In: Chiu E, Minas IH (Eds), Proceedings of symposium: Mental Health of Ethnic Communities. St. Vincent's Hospital, Melbourne, 1988:</w:t>
      </w:r>
      <w:r w:rsidR="008B66E1" w:rsidRPr="002E66F1">
        <w:rPr>
          <w:rFonts w:ascii="Arial" w:hAnsi="Arial" w:cs="Arial"/>
          <w:sz w:val="20"/>
        </w:rPr>
        <w:t xml:space="preserve"> </w:t>
      </w:r>
      <w:r w:rsidRPr="002E66F1">
        <w:rPr>
          <w:rFonts w:ascii="Arial" w:hAnsi="Arial" w:cs="Arial"/>
          <w:sz w:val="20"/>
        </w:rPr>
        <w:t>65-78</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Herrman HE, </w:t>
      </w:r>
      <w:r w:rsidRPr="002E66F1">
        <w:rPr>
          <w:rFonts w:ascii="Arial" w:hAnsi="Arial" w:cs="Arial"/>
          <w:b/>
          <w:sz w:val="20"/>
        </w:rPr>
        <w:t>McGorry PD</w:t>
      </w:r>
      <w:r w:rsidRPr="002E66F1">
        <w:rPr>
          <w:rFonts w:ascii="Arial" w:hAnsi="Arial" w:cs="Arial"/>
          <w:sz w:val="20"/>
        </w:rPr>
        <w:t>, Bennett P, Van Riel R, McKenzie D, Singh BS.  Homeless People with Severe Mental Disorders.  In: Greig D, Freckelton, I (Eds), Emerging Issues for the 1990s in Psychiatry, Psychology and Law.  Proceedings of 10th Annual Congress of the Australian and New Zealand Association of Psychiatry, Psycholog</w:t>
      </w:r>
      <w:r w:rsidR="008B66E1" w:rsidRPr="002E66F1">
        <w:rPr>
          <w:rFonts w:ascii="Arial" w:hAnsi="Arial" w:cs="Arial"/>
          <w:sz w:val="20"/>
        </w:rPr>
        <w:t>y and the Law. Melbourne, 1989:</w:t>
      </w:r>
      <w:r w:rsidRPr="002E66F1">
        <w:rPr>
          <w:rFonts w:ascii="Arial" w:hAnsi="Arial" w:cs="Arial"/>
          <w:sz w:val="20"/>
        </w:rPr>
        <w:t>191-202</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Herrman HE, </w:t>
      </w:r>
      <w:r w:rsidRPr="002E66F1">
        <w:rPr>
          <w:rFonts w:ascii="Arial" w:hAnsi="Arial" w:cs="Arial"/>
          <w:b/>
          <w:sz w:val="20"/>
        </w:rPr>
        <w:t>McGorry PD</w:t>
      </w:r>
      <w:r w:rsidRPr="002E66F1">
        <w:rPr>
          <w:rFonts w:ascii="Arial" w:hAnsi="Arial" w:cs="Arial"/>
          <w:sz w:val="20"/>
        </w:rPr>
        <w:t>, Bennett P, Varnavides K, Singh BS. Use of Services by Homeless and Disaffiliated People with Severe Mental Disorders.  In:  World Psychiatric Association Section of Epidemiology and Community Psychiatry Symposium. Toronto, 1989</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The Significance of Torture: Theoretical and Therapeutic Aspects.  In: Minas, IH (Ed).  Cultural Diversity and Mental Health, Proceedings of the 14th Annual Symposium of the Section of Social and Cultural Psychiatry, Royal Australian &amp; New Zealand College of Psychiatrists, Victorian Transcultural Psychiatry Unit, Melbourne 1991: 165-170</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lastRenderedPageBreak/>
        <w:t>McGorry PD</w:t>
      </w:r>
      <w:r w:rsidRPr="002E66F1">
        <w:rPr>
          <w:rFonts w:ascii="Arial" w:hAnsi="Arial" w:cs="Arial"/>
          <w:sz w:val="20"/>
        </w:rPr>
        <w:t>, Singh BS, Copolov DL. Diagnostic and Symptomatological Ass</w:t>
      </w:r>
      <w:r w:rsidR="00372FB2" w:rsidRPr="002E66F1">
        <w:rPr>
          <w:rFonts w:ascii="Arial" w:hAnsi="Arial" w:cs="Arial"/>
          <w:sz w:val="20"/>
        </w:rPr>
        <w:t xml:space="preserve">essment, In: Kavanagh DJ (Ed). </w:t>
      </w:r>
      <w:r w:rsidRPr="002E66F1">
        <w:rPr>
          <w:rFonts w:ascii="Arial" w:hAnsi="Arial" w:cs="Arial"/>
          <w:sz w:val="20"/>
        </w:rPr>
        <w:t>Schizophrenia An overview and practical handbook, Chapman &amp; Hall, London, 1992: 163-181</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Psychotic Disorders.  In:  Bloch S and Singh BS (Eds) Foundations of Clinical Psychiatry, Melbourne University Press, Melbourne, 1994: 220-242</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Rosen A, Carr V, Pantelis C.  Innovations in the Treatment of Psychotic Disorders.  In: Specialization in Psychiatry. Andrews G (Ed). Derived from The 1993 Geigy Symposium, Sydney. Neil Duncan, Sydney, 1994: 157-232</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Singh BS.  Schizophrenia: Risk and Possibility.  Chapter 27 In: Raphael B, Burrows GD, (Eds).  Handbook of Studies on Preventive Psychiatry.  Elsevier, 1995: 491-514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Jackson H, </w:t>
      </w:r>
      <w:r w:rsidRPr="002E66F1">
        <w:rPr>
          <w:rFonts w:ascii="Arial" w:hAnsi="Arial" w:cs="Arial"/>
          <w:b/>
          <w:sz w:val="20"/>
        </w:rPr>
        <w:t>McGorry PD</w:t>
      </w:r>
      <w:r w:rsidRPr="002E66F1">
        <w:rPr>
          <w:rFonts w:ascii="Arial" w:hAnsi="Arial" w:cs="Arial"/>
          <w:sz w:val="20"/>
        </w:rPr>
        <w:t>, Edwards J, Hulbert C.  Cognitively-oriented psychotherapy for early psychosis - COPE.  In: Cotton PJ, Jackson HJ (Eds).  Early Intervention and Prevention in Mental Health.  Australian Psychological Society, Melbourne, 1996: 131-154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Henry L, Power P.  Suicide in early psychosis: Could early intervention work?  In: Kosky RJ, Eshkevari HS, Goldney RD, Hassan R (Eds).  Suicide Prevention: The Global Context. Plenum, New York, 1998: 103-110</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Perris C, </w:t>
      </w:r>
      <w:r w:rsidRPr="002E66F1">
        <w:rPr>
          <w:rFonts w:ascii="Arial" w:hAnsi="Arial" w:cs="Arial"/>
          <w:b/>
          <w:sz w:val="20"/>
        </w:rPr>
        <w:t>McGorry PD</w:t>
      </w:r>
      <w:r w:rsidRPr="002E66F1">
        <w:rPr>
          <w:rFonts w:ascii="Arial" w:hAnsi="Arial" w:cs="Arial"/>
          <w:sz w:val="20"/>
        </w:rPr>
        <w:t xml:space="preserve">.  Preface. In: Perris C, </w:t>
      </w:r>
      <w:r w:rsidRPr="002E66F1">
        <w:rPr>
          <w:rFonts w:ascii="Arial" w:hAnsi="Arial" w:cs="Arial"/>
          <w:b/>
          <w:sz w:val="20"/>
        </w:rPr>
        <w:t>McGorry P</w:t>
      </w:r>
      <w:r w:rsidRPr="002E66F1">
        <w:rPr>
          <w:rFonts w:ascii="Arial" w:hAnsi="Arial" w:cs="Arial"/>
          <w:sz w:val="20"/>
        </w:rPr>
        <w:t>, (Eds). Cognitive Psychotherapy of Psychotic and Personality Disorders. Handbook of Theory and Practice.  John Wiley, 1998</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Edwards J, McGorry P.  Early intervention in psychotic disorders: a critical step in the prevention of psychological morbidity.  In: Perris C, </w:t>
      </w:r>
      <w:r w:rsidRPr="002E66F1">
        <w:rPr>
          <w:rFonts w:ascii="Arial" w:hAnsi="Arial" w:cs="Arial"/>
          <w:b/>
          <w:sz w:val="20"/>
        </w:rPr>
        <w:t>McGorry PD</w:t>
      </w:r>
      <w:r w:rsidRPr="002E66F1">
        <w:rPr>
          <w:rFonts w:ascii="Arial" w:hAnsi="Arial" w:cs="Arial"/>
          <w:sz w:val="20"/>
        </w:rPr>
        <w:t xml:space="preserve"> (Eds).  Cognitive Psychotherapy of Psychotic and Personality Disorders.  Handbook of Theory and Practice. John Wiley, 1998: 167-195</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Henry L, Maude D, Phillips L.  Preventively-orientated psychological interventions in early psychosis.  In: Perris C, McGorry PD (Eds). Cognitive Psychotherapy of Psychotic and Personality Disorders. Handbook of Theory and Practice.  John Wiley, 1998: 213-236</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“A stitch in time” ...The scope for preventive strategies in early psychosis.  In: McGorry PD, Jackson H, (Eds). The Recognition and Management of Early Psychosis: A Preventive Approach.  UK, Cambridge University Press, 1999: 3-23</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Power P, </w:t>
      </w:r>
      <w:r w:rsidRPr="002E66F1">
        <w:rPr>
          <w:rFonts w:ascii="Arial" w:hAnsi="Arial" w:cs="Arial"/>
          <w:b/>
          <w:sz w:val="20"/>
        </w:rPr>
        <w:t>McGorry PD</w:t>
      </w:r>
      <w:r w:rsidRPr="002E66F1">
        <w:rPr>
          <w:rFonts w:ascii="Arial" w:hAnsi="Arial" w:cs="Arial"/>
          <w:sz w:val="20"/>
        </w:rPr>
        <w:t>.  Initial assessment of first episode psychosis.  In: McGorry PD, Jackson H (Eds). The Recognition and Management of Early Psychosis: A Preventive Approach. UK, Cambridge University Press, 1999: 155-183</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Lincoln C, </w:t>
      </w:r>
      <w:r w:rsidRPr="002E66F1">
        <w:rPr>
          <w:rFonts w:ascii="Arial" w:hAnsi="Arial" w:cs="Arial"/>
          <w:b/>
          <w:sz w:val="20"/>
        </w:rPr>
        <w:t>McGorry PD</w:t>
      </w:r>
      <w:r w:rsidRPr="002E66F1">
        <w:rPr>
          <w:rFonts w:ascii="Arial" w:hAnsi="Arial" w:cs="Arial"/>
          <w:sz w:val="20"/>
        </w:rPr>
        <w:t>.  Pathways to care in early psychosis: clinical and consumer perspectives.  In: McGorry PD, Jackson H (Eds). The Recognition and Management of Early Psychosis: A Preventive Approach. UK, Cambridge University Press, 1999: 51-79</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Jackson H, Edwards J, Hulbert C, </w:t>
      </w:r>
      <w:r w:rsidRPr="002E66F1">
        <w:rPr>
          <w:rFonts w:ascii="Arial" w:hAnsi="Arial" w:cs="Arial"/>
          <w:b/>
          <w:sz w:val="20"/>
        </w:rPr>
        <w:t>McGorry PD</w:t>
      </w:r>
      <w:r w:rsidRPr="002E66F1">
        <w:rPr>
          <w:rFonts w:ascii="Arial" w:hAnsi="Arial" w:cs="Arial"/>
          <w:sz w:val="20"/>
        </w:rPr>
        <w:t>.  Recovery from psychosis: psychological interventions.  In: McGorry PD, Jackson H, (Eds). The Recognition and Management of Early Psychosis: A Preventive Approach. UK, Cambridge University Press, 1999: 265-307</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Edwards J, Pennell K.  Sharpening the focus: early intervention in the real world.  In: McGorry PD, Jackson H, (Eds). The Recognition and Management of Early Psychosis: A Preventive Approach. UK, Cambridge University Press, 1999: 441-470</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00B93414" w:rsidRPr="002E66F1">
        <w:rPr>
          <w:rFonts w:ascii="Arial" w:hAnsi="Arial" w:cs="Arial"/>
          <w:sz w:val="20"/>
        </w:rPr>
        <w:t xml:space="preserve">. </w:t>
      </w:r>
      <w:r w:rsidRPr="002E66F1">
        <w:rPr>
          <w:rFonts w:ascii="Arial" w:hAnsi="Arial" w:cs="Arial"/>
          <w:sz w:val="20"/>
        </w:rPr>
        <w:t>Can we use pharmacotherapy more logically in schizophrenia and other psychoses?  In: Maj M, Sartorius N (Eds).  Schizophrenia, WPA Series, Evidence and Experience in Psychiatry.  Chichester: John Wiley, 1999: 127-129</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00B93414" w:rsidRPr="002E66F1">
        <w:rPr>
          <w:rFonts w:ascii="Arial" w:hAnsi="Arial" w:cs="Arial"/>
          <w:sz w:val="20"/>
        </w:rPr>
        <w:t xml:space="preserve">. </w:t>
      </w:r>
      <w:r w:rsidRPr="002E66F1">
        <w:rPr>
          <w:rFonts w:ascii="Arial" w:hAnsi="Arial" w:cs="Arial"/>
          <w:sz w:val="20"/>
        </w:rPr>
        <w:t>The influence of stigma on preventive efforts in psychotic disorders.  In: Maj M, Sartorius N (Eds).  Schizophrenia, WPA Series, Evidence and Experience in Psychiatry.  Chichester: John Wiley, 1999: 286-288</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lang w:val="pt-BR"/>
        </w:rPr>
        <w:t>McGorry PD</w:t>
      </w:r>
      <w:r w:rsidRPr="002E66F1">
        <w:rPr>
          <w:rFonts w:ascii="Arial" w:hAnsi="Arial" w:cs="Arial"/>
          <w:sz w:val="20"/>
          <w:lang w:val="pt-BR"/>
        </w:rPr>
        <w:t xml:space="preserve">, Mihalopoulos C, Carter RC.  </w:t>
      </w:r>
      <w:r w:rsidRPr="002E66F1">
        <w:rPr>
          <w:rFonts w:ascii="Arial" w:hAnsi="Arial" w:cs="Arial"/>
          <w:sz w:val="20"/>
        </w:rPr>
        <w:t xml:space="preserve">Is early intervention in first episode psychosis an economically viable method of improving outcome?  In: López-Ibor JJ, Leih-Mak F, Visotsky HM, Maj </w:t>
      </w:r>
      <w:r w:rsidRPr="002E66F1">
        <w:rPr>
          <w:rFonts w:ascii="Arial" w:hAnsi="Arial" w:cs="Arial"/>
          <w:sz w:val="20"/>
        </w:rPr>
        <w:lastRenderedPageBreak/>
        <w:t>M (Eds).  One World, One Language: Paving the Way to Better Perspectives for Mental Health.  Proceedings of the X World Congress of Psychiatry (Madrid, Spain, 1996).  Hogrefe &amp; Huber: Germany, 1999: 184-194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Schulz C, </w:t>
      </w:r>
      <w:r w:rsidRPr="002E66F1">
        <w:rPr>
          <w:rFonts w:ascii="Arial" w:hAnsi="Arial" w:cs="Arial"/>
          <w:b/>
          <w:sz w:val="20"/>
        </w:rPr>
        <w:t>McGorry P</w:t>
      </w:r>
      <w:r w:rsidRPr="002E66F1">
        <w:rPr>
          <w:rFonts w:ascii="Arial" w:hAnsi="Arial" w:cs="Arial"/>
          <w:sz w:val="20"/>
        </w:rPr>
        <w:t>.  Traditional antipsychotic medications: contemporary clinical use.  In: Buckley PF, Waddington JL.  Schizophrenia and Mood Disorders the new drug therapies in clinical practice. Butterworth Heinemann, Oxford, 2000</w:t>
      </w:r>
      <w:r w:rsidR="00316EC9" w:rsidRPr="002E66F1">
        <w:rPr>
          <w:rFonts w:ascii="Arial" w:hAnsi="Arial" w:cs="Arial"/>
          <w:sz w:val="20"/>
        </w:rPr>
        <w:t>: 14-20</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xml:space="preserve">.  The scope for preventive strategies in early psychosis: Logic, evidence and momentum. In: Birchwood M, Fowler D, Jackson C (Eds).  Early Intervention in Psychosis: A guide to concepts, evidence and intervention.  Wiley: Chichester, 2000: 3-27 </w:t>
      </w:r>
      <w:r w:rsidR="008B66E1" w:rsidRPr="002E66F1">
        <w:rPr>
          <w:rFonts w:ascii="Arial" w:hAnsi="Arial" w:cs="Arial"/>
          <w:sz w:val="20"/>
        </w:rPr>
        <w:t>.</w:t>
      </w:r>
      <w:r w:rsidRPr="002E66F1">
        <w:rPr>
          <w:rFonts w:ascii="Arial" w:hAnsi="Arial" w:cs="Arial"/>
          <w:sz w:val="20"/>
        </w:rPr>
        <w:t xml:space="preserve"> </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Edwards J, </w:t>
      </w:r>
      <w:r w:rsidRPr="002E66F1">
        <w:rPr>
          <w:rFonts w:ascii="Arial" w:hAnsi="Arial" w:cs="Arial"/>
          <w:b/>
          <w:sz w:val="20"/>
        </w:rPr>
        <w:t>McGorry P</w:t>
      </w:r>
      <w:r w:rsidRPr="002E66F1">
        <w:rPr>
          <w:rFonts w:ascii="Arial" w:hAnsi="Arial" w:cs="Arial"/>
          <w:sz w:val="20"/>
        </w:rPr>
        <w:t>, Pennell K.   Models of early intervention in psychosis: an analysis of service approaches.  In: Birchwood M, Fowler D, Jackson C (Eds).  Early Intervention in Psychosis: A guide to concepts, evidence and intervention. Wiley: Chichester 2000: 281-314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Psychotherapy and recovery in early psychosis: a core clinical and research challenge.  In: Martindale B, Bateman A, Crowe M, Margison F (Eds).  Psychosis: Psychological Appro</w:t>
      </w:r>
      <w:r w:rsidR="001A3090" w:rsidRPr="002E66F1">
        <w:rPr>
          <w:rFonts w:ascii="Arial" w:hAnsi="Arial" w:cs="Arial"/>
          <w:sz w:val="20"/>
        </w:rPr>
        <w:t xml:space="preserve">aches and their Effectiveness. </w:t>
      </w:r>
      <w:r w:rsidRPr="002E66F1">
        <w:rPr>
          <w:rFonts w:ascii="Arial" w:hAnsi="Arial" w:cs="Arial"/>
          <w:sz w:val="20"/>
        </w:rPr>
        <w:t>Gaskell/Royal College of Psychiatrists: London, England, 2000: 266-292</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001A3090" w:rsidRPr="002E66F1">
        <w:rPr>
          <w:rFonts w:ascii="Arial" w:hAnsi="Arial" w:cs="Arial"/>
          <w:sz w:val="20"/>
        </w:rPr>
        <w:t xml:space="preserve">, McGrath J. </w:t>
      </w:r>
      <w:r w:rsidRPr="002E66F1">
        <w:rPr>
          <w:rFonts w:ascii="Arial" w:hAnsi="Arial" w:cs="Arial"/>
          <w:sz w:val="20"/>
        </w:rPr>
        <w:t>Schizophrenia and related disorders, In: Bloch S, Singh BS (Eds) Foundations of Clinical Psychiatry, 2nd edition, Melbourne University Press, Melbourne, 2001: 310-331</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Phillips LJ, Yung AR.  Recognition and treatment of the pre-psychotic phase of psychotic disorders: Frontier or fantasy?  In: Miller T, Mednick SA, McGlashan TH, </w:t>
      </w:r>
      <w:r w:rsidR="0036764F" w:rsidRPr="002E66F1">
        <w:rPr>
          <w:rFonts w:ascii="Arial" w:hAnsi="Arial" w:cs="Arial"/>
          <w:sz w:val="20"/>
        </w:rPr>
        <w:t xml:space="preserve">Libiger J, </w:t>
      </w:r>
      <w:r w:rsidRPr="002E66F1">
        <w:rPr>
          <w:rFonts w:ascii="Arial" w:hAnsi="Arial" w:cs="Arial"/>
          <w:sz w:val="20"/>
        </w:rPr>
        <w:t>Johannessen JO (Eds).  Early Intervention in Psychiatric Disorders.  Kluwer: Netherlands, 2001: 101-122</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00C90814" w:rsidRPr="002E66F1">
        <w:rPr>
          <w:rFonts w:ascii="Arial" w:hAnsi="Arial" w:cs="Arial"/>
          <w:sz w:val="20"/>
        </w:rPr>
        <w:t xml:space="preserve">. </w:t>
      </w:r>
      <w:r w:rsidRPr="002E66F1">
        <w:rPr>
          <w:rFonts w:ascii="Arial" w:hAnsi="Arial" w:cs="Arial"/>
          <w:sz w:val="20"/>
        </w:rPr>
        <w:t>Secondary p</w:t>
      </w:r>
      <w:r w:rsidR="001A3090" w:rsidRPr="002E66F1">
        <w:rPr>
          <w:rFonts w:ascii="Arial" w:hAnsi="Arial" w:cs="Arial"/>
          <w:sz w:val="20"/>
        </w:rPr>
        <w:t xml:space="preserve">revention of mental disorders. </w:t>
      </w:r>
      <w:r w:rsidRPr="002E66F1">
        <w:rPr>
          <w:rFonts w:ascii="Arial" w:hAnsi="Arial" w:cs="Arial"/>
          <w:sz w:val="20"/>
        </w:rPr>
        <w:t>In Thornicroft G, Szmukler G (Eds) Textbook of Community Psychiatry.  Oxford University Press, US, 2001: 495-508</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Jackson H, </w:t>
      </w:r>
      <w:r w:rsidRPr="002E66F1">
        <w:rPr>
          <w:rFonts w:ascii="Arial" w:hAnsi="Arial" w:cs="Arial"/>
          <w:b/>
          <w:sz w:val="20"/>
        </w:rPr>
        <w:t>McGorry PD</w:t>
      </w:r>
      <w:r w:rsidRPr="002E66F1">
        <w:rPr>
          <w:rFonts w:ascii="Arial" w:hAnsi="Arial" w:cs="Arial"/>
          <w:sz w:val="20"/>
        </w:rPr>
        <w:t>, Edwards J.  Cognitively oriented psychotherapy for early psychosis: Theory, praxis, outcomes, and challenges.  In: Corrigan PW, Penn DL (Eds).  Social Cognition and Schizophrenia. Washington DC, 2001: 249-284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An Australian ‘model service’: Feasibility and effectiveness of early intervention in psychotic disorders: the EPPIC model.  In: Meadows G, Singh B (Eds) Mental health in Australia Collaborative Community Practice. Australia: Oxford University Press, 2001: 95-97</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The detection and optimal management of early psychosis.  In: Murray R, Lieberman J (Eds).  Comprehensive Care of Schi</w:t>
      </w:r>
      <w:r w:rsidR="003C063C" w:rsidRPr="002E66F1">
        <w:rPr>
          <w:rFonts w:ascii="Arial" w:hAnsi="Arial" w:cs="Arial"/>
          <w:sz w:val="20"/>
        </w:rPr>
        <w:t>zophrenia.  Martin Dunitz, 2001: 155-166</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Yung AR, Phillips LJ.  “Closing in”: what features predict the onset of first episode psychosis within an ultra high risk group?  In: Zipursky RB, Schulz SC (eds).  The Early Stages of Schizophrenia.  Washington DC, 2002: 3-31</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Yung AR, Phillips LJ. </w:t>
      </w:r>
      <w:r w:rsidRPr="002E66F1">
        <w:rPr>
          <w:rFonts w:ascii="Arial" w:hAnsi="Arial" w:cs="Arial"/>
          <w:sz w:val="20"/>
          <w:lang w:val="pt-BR"/>
        </w:rPr>
        <w:t xml:space="preserve">Facteurs de risqué et vulnerabilite.  </w:t>
      </w:r>
      <w:r w:rsidRPr="002E66F1">
        <w:rPr>
          <w:rFonts w:ascii="Arial" w:hAnsi="Arial" w:cs="Arial"/>
          <w:sz w:val="20"/>
        </w:rPr>
        <w:t>"Closing in": what features predict the onset of first episode psychosis within an ultra-high risk group? In: Petitjean F, Marie-Cardine M (Eds). Schizophrénies Débutantes. Paris: John Libbey, 2003: 61-78.</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Gleeson JF, Bapat S, Pennell K, Krstev H, Wright A, Haines S, </w:t>
      </w:r>
      <w:r w:rsidRPr="002E66F1">
        <w:rPr>
          <w:rFonts w:ascii="Arial" w:hAnsi="Arial" w:cs="Arial"/>
          <w:b/>
          <w:sz w:val="20"/>
        </w:rPr>
        <w:t>McGorry PD</w:t>
      </w:r>
      <w:r w:rsidRPr="002E66F1">
        <w:rPr>
          <w:rFonts w:ascii="Arial" w:hAnsi="Arial" w:cs="Arial"/>
          <w:sz w:val="20"/>
        </w:rPr>
        <w:t>.  Implementing treatment for early psychosis: evolution from specialist to generalist services.  In: ehman T, MacEwan GW, Honer WG (Eds).  Implementing best care in early psychosis.  London: Martin Dunitz, 2004.</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bookmarkStart w:id="56" w:name="OLE_LINK1"/>
      <w:bookmarkStart w:id="57" w:name="OLE_LINK7"/>
      <w:r w:rsidRPr="002E66F1">
        <w:rPr>
          <w:rFonts w:ascii="Arial" w:hAnsi="Arial" w:cs="Arial"/>
          <w:sz w:val="20"/>
        </w:rPr>
        <w:t xml:space="preserve">Lambert M, Naber D (Eds), Killackey E, Conus P, </w:t>
      </w:r>
      <w:r w:rsidRPr="002E66F1">
        <w:rPr>
          <w:rFonts w:ascii="Arial" w:hAnsi="Arial" w:cs="Arial"/>
          <w:b/>
          <w:sz w:val="20"/>
        </w:rPr>
        <w:t>McGorry P</w:t>
      </w:r>
      <w:r w:rsidRPr="002E66F1">
        <w:rPr>
          <w:rFonts w:ascii="Arial" w:hAnsi="Arial" w:cs="Arial"/>
          <w:sz w:val="20"/>
        </w:rPr>
        <w:t>, Moritz S, Lambert T (contributors). Current Schizophrenia.  London: Science Press, 200</w:t>
      </w:r>
      <w:bookmarkEnd w:id="56"/>
      <w:bookmarkEnd w:id="57"/>
      <w:r w:rsidRPr="002E66F1">
        <w:rPr>
          <w:rFonts w:ascii="Arial" w:hAnsi="Arial" w:cs="Arial"/>
          <w:sz w:val="20"/>
        </w:rPr>
        <w:t>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00C90814" w:rsidRPr="002E66F1">
        <w:rPr>
          <w:rFonts w:ascii="Arial" w:hAnsi="Arial" w:cs="Arial"/>
          <w:sz w:val="20"/>
        </w:rPr>
        <w:t xml:space="preserve">. </w:t>
      </w:r>
      <w:r w:rsidRPr="002E66F1">
        <w:rPr>
          <w:rFonts w:ascii="Arial" w:hAnsi="Arial" w:cs="Arial"/>
          <w:sz w:val="20"/>
        </w:rPr>
        <w:t>An overview of the background and scope for psychological in</w:t>
      </w:r>
      <w:r w:rsidR="00C90814" w:rsidRPr="002E66F1">
        <w:rPr>
          <w:rFonts w:ascii="Arial" w:hAnsi="Arial" w:cs="Arial"/>
          <w:sz w:val="20"/>
        </w:rPr>
        <w:t>terventions in early psychosis.</w:t>
      </w:r>
      <w:r w:rsidRPr="002E66F1">
        <w:rPr>
          <w:rFonts w:ascii="Arial" w:hAnsi="Arial" w:cs="Arial"/>
          <w:sz w:val="20"/>
        </w:rPr>
        <w:t xml:space="preserve"> In: McGorry PD, Gleeson J (Eds).  Psychological Interventions in Early Psychosis. Chichester: John Wiley, 2004: 1-22.</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lastRenderedPageBreak/>
        <w:t>McGorry PD</w:t>
      </w:r>
      <w:r w:rsidRPr="002E66F1">
        <w:rPr>
          <w:rFonts w:ascii="Arial" w:hAnsi="Arial" w:cs="Arial"/>
          <w:sz w:val="20"/>
        </w:rPr>
        <w:t>, Yung AR, Phillips LJ.  Intervention in the prepsychotic phase of schizophrenia and related disorders: towards effective and safe strategies for earliest interv</w:t>
      </w:r>
      <w:r w:rsidR="00486190" w:rsidRPr="002E66F1">
        <w:rPr>
          <w:rFonts w:ascii="Arial" w:hAnsi="Arial" w:cs="Arial"/>
          <w:sz w:val="20"/>
        </w:rPr>
        <w:t xml:space="preserve">ention in psychotic disorders. </w:t>
      </w:r>
      <w:r w:rsidRPr="002E66F1">
        <w:rPr>
          <w:rFonts w:ascii="Arial" w:hAnsi="Arial" w:cs="Arial"/>
          <w:sz w:val="20"/>
        </w:rPr>
        <w:t>In: Gattaz WF &amp; Häfner H (Eds). 5th Search for the Causes of Schizophrenia. Steinkopff Verlag Darmstadt, 2004: 424-449.</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w:t>
      </w:r>
      <w:r w:rsidRPr="002E66F1">
        <w:rPr>
          <w:rFonts w:ascii="Arial" w:hAnsi="Arial" w:cs="Arial"/>
          <w:sz w:val="20"/>
        </w:rPr>
        <w:t>, Edwards J, Yung A.  The management of early psychosis.  In Maj M, López-Ibor JJ, Sartorius N, Sato M, Okasha A (Eds).  Early Detection and Management of Mental Disorders.  John Wiley, 2005: 51-109</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Amminger GP, Leicester S, Francey S, </w:t>
      </w:r>
      <w:r w:rsidRPr="002E66F1">
        <w:rPr>
          <w:rFonts w:ascii="Arial" w:hAnsi="Arial" w:cs="Arial"/>
          <w:b/>
          <w:sz w:val="20"/>
        </w:rPr>
        <w:t>McGorry PD</w:t>
      </w:r>
      <w:r w:rsidRPr="002E66F1">
        <w:rPr>
          <w:rFonts w:ascii="Arial" w:hAnsi="Arial" w:cs="Arial"/>
          <w:sz w:val="20"/>
        </w:rPr>
        <w:t xml:space="preserve">.  The prodromal course.  In: </w:t>
      </w:r>
      <w:r w:rsidR="00D255FB" w:rsidRPr="002E66F1">
        <w:rPr>
          <w:rFonts w:ascii="Arial" w:hAnsi="Arial" w:cs="Arial"/>
          <w:sz w:val="20"/>
        </w:rPr>
        <w:t xml:space="preserve">Findling RL, Schulz SC (Eds). </w:t>
      </w:r>
      <w:r w:rsidRPr="002E66F1">
        <w:rPr>
          <w:rFonts w:ascii="Arial" w:hAnsi="Arial" w:cs="Arial"/>
          <w:sz w:val="20"/>
        </w:rPr>
        <w:t>Juvenile-onset schizophrenia: assessment, neurobiology, and treatment. John Hopkins University Press, Baltimore, 2005</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Berger GE, Wood SJ, Proffitt T, </w:t>
      </w:r>
      <w:r w:rsidRPr="002E66F1">
        <w:rPr>
          <w:rFonts w:ascii="Arial" w:hAnsi="Arial" w:cs="Arial"/>
          <w:b/>
          <w:sz w:val="20"/>
        </w:rPr>
        <w:t>McGorry PD</w:t>
      </w:r>
      <w:r w:rsidRPr="002E66F1">
        <w:rPr>
          <w:rFonts w:ascii="Arial" w:hAnsi="Arial" w:cs="Arial"/>
          <w:sz w:val="20"/>
        </w:rPr>
        <w:t>.  Lipid abnormalities in schiz</w:t>
      </w:r>
      <w:r w:rsidR="00D255FB" w:rsidRPr="002E66F1">
        <w:rPr>
          <w:rFonts w:ascii="Arial" w:hAnsi="Arial" w:cs="Arial"/>
          <w:sz w:val="20"/>
        </w:rPr>
        <w:t>ophrenia and related disorders.</w:t>
      </w:r>
      <w:r w:rsidRPr="002E66F1">
        <w:rPr>
          <w:rFonts w:ascii="Arial" w:hAnsi="Arial" w:cs="Arial"/>
          <w:sz w:val="20"/>
        </w:rPr>
        <w:t xml:space="preserve"> In: JE Pletson (Ed). Progress in Schizophrenia Research.  Nova Science, New York, 2005.</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Bendall C, </w:t>
      </w:r>
      <w:r w:rsidRPr="002E66F1">
        <w:rPr>
          <w:rFonts w:ascii="Arial" w:hAnsi="Arial" w:cs="Arial"/>
          <w:b/>
          <w:sz w:val="20"/>
        </w:rPr>
        <w:t xml:space="preserve">McGorry PD, </w:t>
      </w:r>
      <w:r w:rsidR="00D04AB6" w:rsidRPr="002E66F1">
        <w:rPr>
          <w:rFonts w:ascii="Arial" w:hAnsi="Arial" w:cs="Arial"/>
          <w:sz w:val="20"/>
        </w:rPr>
        <w:t xml:space="preserve">Krstev H. </w:t>
      </w:r>
      <w:r w:rsidRPr="002E66F1">
        <w:rPr>
          <w:rFonts w:ascii="Arial" w:hAnsi="Arial" w:cs="Arial"/>
          <w:sz w:val="20"/>
        </w:rPr>
        <w:t>The trauma of being psychotic: an analysis of posttraumatic stress disorder in response to acute p</w:t>
      </w:r>
      <w:r w:rsidR="00D04AB6" w:rsidRPr="002E66F1">
        <w:rPr>
          <w:rFonts w:ascii="Arial" w:hAnsi="Arial" w:cs="Arial"/>
          <w:sz w:val="20"/>
        </w:rPr>
        <w:t xml:space="preserve">sychosis. In: </w:t>
      </w:r>
      <w:r w:rsidRPr="002E66F1">
        <w:rPr>
          <w:rFonts w:ascii="Arial" w:hAnsi="Arial" w:cs="Arial"/>
          <w:sz w:val="20"/>
        </w:rPr>
        <w:t xml:space="preserve">Morrison AP &amp; Larkin W (Eds). Trauma and </w:t>
      </w:r>
      <w:r w:rsidR="00D04AB6" w:rsidRPr="002E66F1">
        <w:rPr>
          <w:rFonts w:ascii="Arial" w:hAnsi="Arial" w:cs="Arial"/>
          <w:sz w:val="20"/>
        </w:rPr>
        <w:t>psychosis: new directions for theory and therapy. London, Routledge, 2006:</w:t>
      </w:r>
      <w:r w:rsidRPr="002E66F1">
        <w:rPr>
          <w:rFonts w:ascii="Arial" w:hAnsi="Arial" w:cs="Arial"/>
          <w:sz w:val="20"/>
        </w:rPr>
        <w:t>58-74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The recognition and optimal management of early psychosis: Applying the concept of staging in the treatment of psychosis. In: JO Johannessen, BV Martindale, J Cullberg (Eds). Evolving </w:t>
      </w:r>
      <w:r w:rsidR="00D04AB6" w:rsidRPr="002E66F1">
        <w:rPr>
          <w:rFonts w:ascii="Arial" w:hAnsi="Arial" w:cs="Arial"/>
          <w:sz w:val="20"/>
        </w:rPr>
        <w:t>psychosis: different stages, different treatments, UK, Routledge, 2006:</w:t>
      </w:r>
      <w:r w:rsidRPr="002E66F1">
        <w:rPr>
          <w:rFonts w:ascii="Arial" w:hAnsi="Arial" w:cs="Arial"/>
          <w:sz w:val="20"/>
        </w:rPr>
        <w:t>19-34</w:t>
      </w:r>
      <w:r w:rsidR="008B66E1" w:rsidRPr="002E66F1">
        <w:rPr>
          <w:rFonts w:ascii="Arial" w:hAnsi="Arial" w:cs="Arial"/>
          <w:sz w:val="20"/>
        </w:rPr>
        <w:t>.</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Yung AR, Phillips LJ, </w:t>
      </w:r>
      <w:r w:rsidRPr="002E66F1">
        <w:rPr>
          <w:rFonts w:ascii="Arial" w:hAnsi="Arial" w:cs="Arial"/>
          <w:b/>
          <w:sz w:val="20"/>
        </w:rPr>
        <w:t>McGorry PD</w:t>
      </w:r>
      <w:r w:rsidR="00D04AB6" w:rsidRPr="002E66F1">
        <w:rPr>
          <w:rFonts w:ascii="Arial" w:hAnsi="Arial" w:cs="Arial"/>
          <w:sz w:val="20"/>
        </w:rPr>
        <w:t>.</w:t>
      </w:r>
      <w:r w:rsidRPr="002E66F1">
        <w:rPr>
          <w:rFonts w:ascii="Arial" w:hAnsi="Arial" w:cs="Arial"/>
          <w:sz w:val="20"/>
        </w:rPr>
        <w:t xml:space="preserve"> Prodromal period: </w:t>
      </w:r>
      <w:r w:rsidR="00D04AB6" w:rsidRPr="002E66F1">
        <w:rPr>
          <w:rFonts w:ascii="Arial" w:hAnsi="Arial" w:cs="Arial"/>
          <w:sz w:val="20"/>
        </w:rPr>
        <w:t xml:space="preserve">pharmacological and behavioural interventions. </w:t>
      </w:r>
      <w:r w:rsidRPr="002E66F1">
        <w:rPr>
          <w:rFonts w:ascii="Arial" w:hAnsi="Arial" w:cs="Arial"/>
          <w:sz w:val="20"/>
        </w:rPr>
        <w:t xml:space="preserve">In: </w:t>
      </w:r>
      <w:r w:rsidR="00D04AB6" w:rsidRPr="002E66F1">
        <w:rPr>
          <w:rFonts w:ascii="Arial" w:hAnsi="Arial" w:cs="Arial"/>
          <w:sz w:val="20"/>
        </w:rPr>
        <w:t xml:space="preserve">Sharma T, Harvey PD (Eds). The early course of schizophrenia. </w:t>
      </w:r>
      <w:r w:rsidRPr="002E66F1">
        <w:rPr>
          <w:rFonts w:ascii="Arial" w:hAnsi="Arial" w:cs="Arial"/>
          <w:sz w:val="20"/>
        </w:rPr>
        <w:t xml:space="preserve">London, </w:t>
      </w:r>
      <w:r w:rsidR="00D04AB6" w:rsidRPr="002E66F1">
        <w:rPr>
          <w:rFonts w:ascii="Arial" w:hAnsi="Arial" w:cs="Arial"/>
          <w:sz w:val="20"/>
        </w:rPr>
        <w:t xml:space="preserve">Oxford University Press, 2006: </w:t>
      </w:r>
      <w:r w:rsidRPr="002E66F1">
        <w:rPr>
          <w:rFonts w:ascii="Arial" w:hAnsi="Arial" w:cs="Arial"/>
          <w:sz w:val="20"/>
        </w:rPr>
        <w:t>89-210.</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Berger GE, Proffitt T, McConchie M, Wood SJ, </w:t>
      </w:r>
      <w:r w:rsidRPr="002E66F1">
        <w:rPr>
          <w:rFonts w:ascii="Arial" w:hAnsi="Arial" w:cs="Arial"/>
          <w:b/>
          <w:sz w:val="20"/>
        </w:rPr>
        <w:t>McGorry PD</w:t>
      </w:r>
      <w:r w:rsidRPr="002E66F1">
        <w:rPr>
          <w:rFonts w:ascii="Arial" w:hAnsi="Arial" w:cs="Arial"/>
          <w:sz w:val="20"/>
        </w:rPr>
        <w:t>. Bioactive lipids, niacin sensitivity and co</w:t>
      </w:r>
      <w:r w:rsidR="00D04AB6" w:rsidRPr="002E66F1">
        <w:rPr>
          <w:rFonts w:ascii="Arial" w:hAnsi="Arial" w:cs="Arial"/>
          <w:sz w:val="20"/>
        </w:rPr>
        <w:t xml:space="preserve">gnition in schizophrenia. In: </w:t>
      </w:r>
      <w:r w:rsidRPr="002E66F1">
        <w:rPr>
          <w:rFonts w:ascii="Arial" w:hAnsi="Arial" w:cs="Arial"/>
          <w:sz w:val="20"/>
        </w:rPr>
        <w:t>Redd</w:t>
      </w:r>
      <w:r w:rsidR="00D04AB6" w:rsidRPr="002E66F1">
        <w:rPr>
          <w:rFonts w:ascii="Arial" w:hAnsi="Arial" w:cs="Arial"/>
          <w:sz w:val="20"/>
        </w:rPr>
        <w:t xml:space="preserve">y R, Yao JK (Eds). </w:t>
      </w:r>
      <w:r w:rsidRPr="002E66F1">
        <w:rPr>
          <w:rFonts w:ascii="Arial" w:hAnsi="Arial" w:cs="Arial"/>
          <w:sz w:val="20"/>
        </w:rPr>
        <w:t xml:space="preserve">Fatty </w:t>
      </w:r>
      <w:r w:rsidR="00D04AB6" w:rsidRPr="002E66F1">
        <w:rPr>
          <w:rFonts w:ascii="Arial" w:hAnsi="Arial" w:cs="Arial"/>
          <w:sz w:val="20"/>
        </w:rPr>
        <w:t xml:space="preserve">acids and oxidative stress in neuropsychiatric disorders. </w:t>
      </w:r>
      <w:r w:rsidRPr="002E66F1">
        <w:rPr>
          <w:rFonts w:ascii="Arial" w:hAnsi="Arial" w:cs="Arial"/>
          <w:sz w:val="20"/>
        </w:rPr>
        <w:t>Nov</w:t>
      </w:r>
      <w:r w:rsidR="00D04AB6" w:rsidRPr="002E66F1">
        <w:rPr>
          <w:rFonts w:ascii="Arial" w:hAnsi="Arial" w:cs="Arial"/>
          <w:sz w:val="20"/>
        </w:rPr>
        <w:t>a Science Publishers Inc, 2007:</w:t>
      </w:r>
      <w:r w:rsidRPr="002E66F1">
        <w:rPr>
          <w:rFonts w:ascii="Arial" w:hAnsi="Arial" w:cs="Arial"/>
          <w:sz w:val="20"/>
        </w:rPr>
        <w:t>171-184.</w:t>
      </w:r>
    </w:p>
    <w:p w:rsidR="00CB2C09" w:rsidRPr="002E66F1" w:rsidRDefault="00CB2C09"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Catts S</w:t>
      </w:r>
      <w:r w:rsidRPr="002E66F1">
        <w:rPr>
          <w:rFonts w:ascii="Arial" w:hAnsi="Arial" w:cs="Arial"/>
          <w:b/>
          <w:sz w:val="20"/>
        </w:rPr>
        <w:t>, McGorry PD</w:t>
      </w:r>
      <w:r w:rsidRPr="002E66F1">
        <w:rPr>
          <w:rFonts w:ascii="Arial" w:hAnsi="Arial" w:cs="Arial"/>
          <w:sz w:val="20"/>
        </w:rPr>
        <w:t>. Schizophrenia and related disorders. In: Bloch S, Singh B (Eds). Foundations of clinic psychiatry. Melbourne, Melbourne University Press 2007: 333-355.</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00777875" w:rsidRPr="002E66F1">
        <w:rPr>
          <w:rFonts w:ascii="Arial" w:hAnsi="Arial" w:cs="Arial"/>
          <w:sz w:val="20"/>
        </w:rPr>
        <w:t>, Parker A,</w:t>
      </w:r>
      <w:r w:rsidRPr="002E66F1">
        <w:rPr>
          <w:rFonts w:ascii="Arial" w:hAnsi="Arial" w:cs="Arial"/>
          <w:sz w:val="20"/>
        </w:rPr>
        <w:t xml:space="preserve"> Purcell R. Youth mental health: a new stream of mental health care for adolescents and young adults. In: </w:t>
      </w:r>
      <w:r w:rsidR="00D04AB6" w:rsidRPr="002E66F1">
        <w:rPr>
          <w:rFonts w:ascii="Arial" w:hAnsi="Arial" w:cs="Arial"/>
          <w:sz w:val="20"/>
        </w:rPr>
        <w:t>Meadows G, Singh B (Eds). Mental h</w:t>
      </w:r>
      <w:r w:rsidRPr="002E66F1">
        <w:rPr>
          <w:rFonts w:ascii="Arial" w:hAnsi="Arial" w:cs="Arial"/>
          <w:sz w:val="20"/>
        </w:rPr>
        <w:t>ealth in Australia (2nd Edition). Cambridge, Cambridge University Press, 2007: 438-449.</w:t>
      </w:r>
    </w:p>
    <w:p w:rsidR="00612C65" w:rsidRPr="002E66F1" w:rsidRDefault="00612C65"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Yu</w:t>
      </w:r>
      <w:r w:rsidR="00D04AB6" w:rsidRPr="002E66F1">
        <w:rPr>
          <w:rFonts w:ascii="Arial" w:hAnsi="Arial" w:cs="Arial"/>
          <w:sz w:val="20"/>
        </w:rPr>
        <w:t xml:space="preserve">ng AR, Phillips LJ, Purcell R. </w:t>
      </w:r>
      <w:r w:rsidRPr="002E66F1">
        <w:rPr>
          <w:rFonts w:ascii="Arial" w:hAnsi="Arial" w:cs="Arial"/>
          <w:sz w:val="20"/>
        </w:rPr>
        <w:t>High risk/prodrome/early intervention. In:</w:t>
      </w:r>
      <w:r w:rsidR="00D04AB6" w:rsidRPr="002E66F1">
        <w:rPr>
          <w:rFonts w:ascii="Arial" w:hAnsi="Arial" w:cs="Arial"/>
          <w:sz w:val="20"/>
        </w:rPr>
        <w:t xml:space="preserve"> Thaker G, Carpenter WT (Eds). </w:t>
      </w:r>
      <w:r w:rsidRPr="002E66F1">
        <w:rPr>
          <w:rFonts w:ascii="Arial" w:hAnsi="Arial" w:cs="Arial"/>
          <w:sz w:val="20"/>
        </w:rPr>
        <w:t xml:space="preserve">The </w:t>
      </w:r>
      <w:r w:rsidR="00D04AB6" w:rsidRPr="002E66F1">
        <w:rPr>
          <w:rFonts w:ascii="Arial" w:hAnsi="Arial" w:cs="Arial"/>
          <w:sz w:val="20"/>
        </w:rPr>
        <w:t xml:space="preserve">year in schizophrenia </w:t>
      </w:r>
      <w:r w:rsidR="00081FE8" w:rsidRPr="002E66F1">
        <w:rPr>
          <w:rFonts w:ascii="Arial" w:hAnsi="Arial" w:cs="Arial"/>
          <w:sz w:val="20"/>
        </w:rPr>
        <w:t>(vol. 1</w:t>
      </w:r>
      <w:r w:rsidR="00D04AB6" w:rsidRPr="002E66F1">
        <w:rPr>
          <w:rFonts w:ascii="Arial" w:hAnsi="Arial" w:cs="Arial"/>
          <w:sz w:val="20"/>
        </w:rPr>
        <w:t xml:space="preserve">). </w:t>
      </w:r>
      <w:r w:rsidRPr="002E66F1">
        <w:rPr>
          <w:rFonts w:ascii="Arial" w:hAnsi="Arial" w:cs="Arial"/>
          <w:sz w:val="20"/>
        </w:rPr>
        <w:t>London, Clinical Publishing, 200</w:t>
      </w:r>
      <w:r w:rsidR="00081FE8" w:rsidRPr="002E66F1">
        <w:rPr>
          <w:rFonts w:ascii="Arial" w:hAnsi="Arial" w:cs="Arial"/>
          <w:sz w:val="20"/>
        </w:rPr>
        <w:t>7</w:t>
      </w:r>
      <w:r w:rsidR="00D04AB6" w:rsidRPr="002E66F1">
        <w:rPr>
          <w:rFonts w:ascii="Arial" w:hAnsi="Arial" w:cs="Arial"/>
          <w:sz w:val="20"/>
        </w:rPr>
        <w:t>:</w:t>
      </w:r>
      <w:r w:rsidRPr="002E66F1">
        <w:rPr>
          <w:rFonts w:ascii="Arial" w:hAnsi="Arial" w:cs="Arial"/>
          <w:sz w:val="20"/>
        </w:rPr>
        <w:t>45-57.</w:t>
      </w:r>
    </w:p>
    <w:p w:rsidR="00612C65" w:rsidRPr="002E66F1" w:rsidRDefault="00612C65"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Yu</w:t>
      </w:r>
      <w:r w:rsidR="00D04AB6" w:rsidRPr="002E66F1">
        <w:rPr>
          <w:rFonts w:ascii="Arial" w:hAnsi="Arial" w:cs="Arial"/>
          <w:sz w:val="20"/>
        </w:rPr>
        <w:t xml:space="preserve">ng AR, Phillips LJ, Purcell R. </w:t>
      </w:r>
      <w:r w:rsidRPr="002E66F1">
        <w:rPr>
          <w:rFonts w:ascii="Arial" w:hAnsi="Arial" w:cs="Arial"/>
          <w:sz w:val="20"/>
        </w:rPr>
        <w:t>High risk/prodrome/early intervention. In:</w:t>
      </w:r>
      <w:r w:rsidR="00D04AB6" w:rsidRPr="002E66F1">
        <w:rPr>
          <w:rFonts w:ascii="Arial" w:hAnsi="Arial" w:cs="Arial"/>
          <w:sz w:val="20"/>
        </w:rPr>
        <w:t xml:space="preserve"> Thaker G, Carpenter WT (Eds). </w:t>
      </w:r>
      <w:r w:rsidRPr="002E66F1">
        <w:rPr>
          <w:rFonts w:ascii="Arial" w:hAnsi="Arial" w:cs="Arial"/>
          <w:sz w:val="20"/>
        </w:rPr>
        <w:t xml:space="preserve">The </w:t>
      </w:r>
      <w:r w:rsidR="00D04AB6" w:rsidRPr="002E66F1">
        <w:rPr>
          <w:rFonts w:ascii="Arial" w:hAnsi="Arial" w:cs="Arial"/>
          <w:sz w:val="20"/>
        </w:rPr>
        <w:t xml:space="preserve">year in schizophrenia (vol. 2). </w:t>
      </w:r>
      <w:r w:rsidRPr="002E66F1">
        <w:rPr>
          <w:rFonts w:ascii="Arial" w:hAnsi="Arial" w:cs="Arial"/>
          <w:sz w:val="20"/>
        </w:rPr>
        <w:t>London, Clinical Publishing, 200</w:t>
      </w:r>
      <w:r w:rsidR="00185186" w:rsidRPr="002E66F1">
        <w:rPr>
          <w:rFonts w:ascii="Arial" w:hAnsi="Arial" w:cs="Arial"/>
          <w:sz w:val="20"/>
        </w:rPr>
        <w:t>9</w:t>
      </w:r>
      <w:r w:rsidR="00D04AB6" w:rsidRPr="002E66F1">
        <w:rPr>
          <w:rFonts w:ascii="Arial" w:hAnsi="Arial" w:cs="Arial"/>
          <w:sz w:val="20"/>
        </w:rPr>
        <w:t>:</w:t>
      </w:r>
      <w:r w:rsidRPr="002E66F1">
        <w:rPr>
          <w:rFonts w:ascii="Arial" w:hAnsi="Arial" w:cs="Arial"/>
          <w:sz w:val="20"/>
        </w:rPr>
        <w:t>55-70.</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Fraser R, Burnett P, </w:t>
      </w:r>
      <w:r w:rsidRPr="002E66F1">
        <w:rPr>
          <w:rFonts w:ascii="Arial" w:hAnsi="Arial" w:cs="Arial"/>
          <w:b/>
          <w:sz w:val="20"/>
        </w:rPr>
        <w:t>McGorry P</w:t>
      </w:r>
      <w:r w:rsidRPr="002E66F1">
        <w:rPr>
          <w:rFonts w:ascii="Arial" w:hAnsi="Arial" w:cs="Arial"/>
          <w:sz w:val="20"/>
        </w:rPr>
        <w:t>. Inpatient evaluation and management of first-episode psychosis. In: Ovsiew F, Munich RL (Eds). Principles of inpatient psychiatry. Philadelphia, Lippinc</w:t>
      </w:r>
      <w:r w:rsidR="00D04AB6" w:rsidRPr="002E66F1">
        <w:rPr>
          <w:rFonts w:ascii="Arial" w:hAnsi="Arial" w:cs="Arial"/>
          <w:sz w:val="20"/>
        </w:rPr>
        <w:t>ott Williams and Wilkins, 2009:</w:t>
      </w:r>
      <w:r w:rsidRPr="002E66F1">
        <w:rPr>
          <w:rFonts w:ascii="Arial" w:hAnsi="Arial" w:cs="Arial"/>
          <w:sz w:val="20"/>
        </w:rPr>
        <w:t>197-220.</w:t>
      </w:r>
    </w:p>
    <w:p w:rsidR="001C0E4C" w:rsidRPr="002E66F1" w:rsidRDefault="001C0E4C"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Jackson HJ, </w:t>
      </w:r>
      <w:r w:rsidRPr="002E66F1">
        <w:rPr>
          <w:rFonts w:ascii="Arial" w:hAnsi="Arial" w:cs="Arial"/>
          <w:b/>
          <w:sz w:val="20"/>
        </w:rPr>
        <w:t>McGorry PD</w:t>
      </w:r>
      <w:r w:rsidRPr="002E66F1">
        <w:rPr>
          <w:rFonts w:ascii="Arial" w:hAnsi="Arial" w:cs="Arial"/>
          <w:sz w:val="20"/>
        </w:rPr>
        <w:t>, Allott K. Rationale for and overview of the second edition of The Recognition and Mana</w:t>
      </w:r>
      <w:r w:rsidR="00D04AB6" w:rsidRPr="002E66F1">
        <w:rPr>
          <w:rFonts w:ascii="Arial" w:hAnsi="Arial" w:cs="Arial"/>
          <w:sz w:val="20"/>
        </w:rPr>
        <w:t xml:space="preserve">gement of Early Psychosis. In: </w:t>
      </w:r>
      <w:r w:rsidRPr="002E66F1">
        <w:rPr>
          <w:rFonts w:ascii="Arial" w:hAnsi="Arial" w:cs="Arial"/>
          <w:sz w:val="20"/>
        </w:rPr>
        <w:t>Jackson HJ, McGorry PD (Eds).</w:t>
      </w:r>
      <w:r w:rsidR="000436ED" w:rsidRPr="002E66F1">
        <w:rPr>
          <w:rFonts w:ascii="Arial" w:hAnsi="Arial" w:cs="Arial"/>
          <w:sz w:val="20"/>
        </w:rPr>
        <w:t xml:space="preserve"> </w:t>
      </w:r>
      <w:r w:rsidRPr="002E66F1">
        <w:rPr>
          <w:rFonts w:ascii="Arial" w:hAnsi="Arial" w:cs="Arial"/>
          <w:sz w:val="20"/>
        </w:rPr>
        <w:t xml:space="preserve">The </w:t>
      </w:r>
      <w:r w:rsidR="00D04AB6" w:rsidRPr="002E66F1">
        <w:rPr>
          <w:rFonts w:ascii="Arial" w:hAnsi="Arial" w:cs="Arial"/>
          <w:sz w:val="20"/>
        </w:rPr>
        <w:t>recognition and management of early psychosis–</w:t>
      </w:r>
      <w:r w:rsidRPr="002E66F1">
        <w:rPr>
          <w:rFonts w:ascii="Arial" w:hAnsi="Arial" w:cs="Arial"/>
          <w:sz w:val="20"/>
        </w:rPr>
        <w:t>a preventive approach (2</w:t>
      </w:r>
      <w:r w:rsidRPr="002E66F1">
        <w:rPr>
          <w:rFonts w:ascii="Arial" w:hAnsi="Arial" w:cs="Arial"/>
          <w:sz w:val="20"/>
          <w:vertAlign w:val="superscript"/>
        </w:rPr>
        <w:t xml:space="preserve">nd </w:t>
      </w:r>
      <w:r w:rsidR="00CC2AEF" w:rsidRPr="002E66F1">
        <w:rPr>
          <w:rFonts w:ascii="Arial" w:hAnsi="Arial" w:cs="Arial"/>
          <w:sz w:val="20"/>
        </w:rPr>
        <w:t>edition).</w:t>
      </w:r>
      <w:r w:rsidR="004C0541" w:rsidRPr="002E66F1">
        <w:rPr>
          <w:rFonts w:ascii="Arial" w:hAnsi="Arial" w:cs="Arial"/>
          <w:sz w:val="20"/>
        </w:rPr>
        <w:t xml:space="preserve">New York, </w:t>
      </w:r>
      <w:r w:rsidR="00CC2AEF" w:rsidRPr="002E66F1">
        <w:rPr>
          <w:rFonts w:ascii="Arial" w:hAnsi="Arial" w:cs="Arial"/>
          <w:sz w:val="20"/>
        </w:rPr>
        <w:t>Cambridge University Press,</w:t>
      </w:r>
      <w:r w:rsidR="00D04AB6" w:rsidRPr="002E66F1">
        <w:rPr>
          <w:rFonts w:ascii="Arial" w:hAnsi="Arial" w:cs="Arial"/>
          <w:sz w:val="20"/>
        </w:rPr>
        <w:t xml:space="preserve"> 2009:</w:t>
      </w:r>
      <w:r w:rsidRPr="002E66F1">
        <w:rPr>
          <w:rFonts w:ascii="Arial" w:hAnsi="Arial" w:cs="Arial"/>
          <w:sz w:val="20"/>
        </w:rPr>
        <w:t>3-16.</w:t>
      </w:r>
    </w:p>
    <w:p w:rsidR="00C736D7" w:rsidRPr="002E66F1" w:rsidRDefault="00C736D7"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sz w:val="20"/>
        </w:rPr>
        <w:t xml:space="preserve">Lambert M, Naber D (Eds), Killackey E, Lubman D, </w:t>
      </w:r>
      <w:r w:rsidRPr="002E66F1">
        <w:rPr>
          <w:rFonts w:ascii="Arial" w:hAnsi="Arial" w:cs="Arial"/>
          <w:b/>
          <w:sz w:val="20"/>
        </w:rPr>
        <w:t>McGorry P</w:t>
      </w:r>
      <w:r w:rsidRPr="002E66F1">
        <w:rPr>
          <w:rFonts w:ascii="Arial" w:hAnsi="Arial" w:cs="Arial"/>
          <w:sz w:val="20"/>
        </w:rPr>
        <w:t>, Moritz S, Schafer I, Lambert T, Conus P (contributors). Current Schizophrenia (2</w:t>
      </w:r>
      <w:r w:rsidRPr="002E66F1">
        <w:rPr>
          <w:rFonts w:ascii="Arial" w:hAnsi="Arial" w:cs="Arial"/>
          <w:sz w:val="20"/>
          <w:vertAlign w:val="superscript"/>
        </w:rPr>
        <w:t>nd</w:t>
      </w:r>
      <w:r w:rsidRPr="002E66F1">
        <w:rPr>
          <w:rFonts w:ascii="Arial" w:hAnsi="Arial" w:cs="Arial"/>
          <w:sz w:val="20"/>
        </w:rPr>
        <w:t xml:space="preserve"> edition). </w:t>
      </w:r>
      <w:r w:rsidR="00CC2AEF" w:rsidRPr="002E66F1">
        <w:rPr>
          <w:rFonts w:ascii="Arial" w:hAnsi="Arial" w:cs="Arial"/>
          <w:sz w:val="20"/>
        </w:rPr>
        <w:t>London</w:t>
      </w:r>
      <w:r w:rsidR="004C0541" w:rsidRPr="002E66F1">
        <w:rPr>
          <w:rFonts w:ascii="Arial" w:hAnsi="Arial" w:cs="Arial"/>
          <w:sz w:val="20"/>
        </w:rPr>
        <w:t>,</w:t>
      </w:r>
      <w:r w:rsidR="00CC2AEF" w:rsidRPr="002E66F1">
        <w:rPr>
          <w:rFonts w:ascii="Arial" w:hAnsi="Arial" w:cs="Arial"/>
          <w:sz w:val="20"/>
        </w:rPr>
        <w:t xml:space="preserve"> Current Medicine Group, 2009.</w:t>
      </w:r>
    </w:p>
    <w:p w:rsidR="009E253D" w:rsidRPr="002E66F1" w:rsidRDefault="009E253D"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Allott K, Jackson H. Diagnosis and the s</w:t>
      </w:r>
      <w:r w:rsidR="007069C4" w:rsidRPr="002E66F1">
        <w:rPr>
          <w:rFonts w:ascii="Arial" w:hAnsi="Arial" w:cs="Arial"/>
          <w:sz w:val="20"/>
        </w:rPr>
        <w:t xml:space="preserve">taging model of psychosis. In: </w:t>
      </w:r>
      <w:r w:rsidRPr="002E66F1">
        <w:rPr>
          <w:rFonts w:ascii="Arial" w:hAnsi="Arial" w:cs="Arial"/>
          <w:sz w:val="20"/>
        </w:rPr>
        <w:t>Jackson HJ, McGorry PD (Eds).</w:t>
      </w:r>
      <w:r w:rsidR="000436ED" w:rsidRPr="002E66F1">
        <w:rPr>
          <w:rFonts w:ascii="Arial" w:hAnsi="Arial" w:cs="Arial"/>
          <w:sz w:val="20"/>
        </w:rPr>
        <w:t xml:space="preserve"> </w:t>
      </w:r>
      <w:r w:rsidRPr="002E66F1">
        <w:rPr>
          <w:rFonts w:ascii="Arial" w:hAnsi="Arial" w:cs="Arial"/>
          <w:sz w:val="20"/>
        </w:rPr>
        <w:t xml:space="preserve">The </w:t>
      </w:r>
      <w:r w:rsidR="00D04AB6" w:rsidRPr="002E66F1">
        <w:rPr>
          <w:rFonts w:ascii="Arial" w:hAnsi="Arial" w:cs="Arial"/>
          <w:sz w:val="20"/>
        </w:rPr>
        <w:t>recognition and management of early psychosis–</w:t>
      </w:r>
      <w:r w:rsidRPr="002E66F1">
        <w:rPr>
          <w:rFonts w:ascii="Arial" w:hAnsi="Arial" w:cs="Arial"/>
          <w:sz w:val="20"/>
        </w:rPr>
        <w:t>a preventive approach (2</w:t>
      </w:r>
      <w:r w:rsidRPr="002E66F1">
        <w:rPr>
          <w:rFonts w:ascii="Arial" w:hAnsi="Arial" w:cs="Arial"/>
          <w:sz w:val="20"/>
          <w:vertAlign w:val="superscript"/>
        </w:rPr>
        <w:t xml:space="preserve">nd </w:t>
      </w:r>
      <w:r w:rsidRPr="002E66F1">
        <w:rPr>
          <w:rFonts w:ascii="Arial" w:hAnsi="Arial" w:cs="Arial"/>
          <w:sz w:val="20"/>
        </w:rPr>
        <w:t xml:space="preserve">edition). </w:t>
      </w:r>
      <w:r w:rsidR="004C0541" w:rsidRPr="002E66F1">
        <w:rPr>
          <w:rFonts w:ascii="Arial" w:hAnsi="Arial" w:cs="Arial"/>
          <w:sz w:val="20"/>
        </w:rPr>
        <w:t xml:space="preserve">New York, </w:t>
      </w:r>
      <w:r w:rsidRPr="002E66F1">
        <w:rPr>
          <w:rFonts w:ascii="Arial" w:hAnsi="Arial" w:cs="Arial"/>
          <w:sz w:val="20"/>
        </w:rPr>
        <w:t>Ca</w:t>
      </w:r>
      <w:r w:rsidR="00D04AB6" w:rsidRPr="002E66F1">
        <w:rPr>
          <w:rFonts w:ascii="Arial" w:hAnsi="Arial" w:cs="Arial"/>
          <w:sz w:val="20"/>
        </w:rPr>
        <w:t>mbridge University Press, 2009:</w:t>
      </w:r>
      <w:r w:rsidRPr="002E66F1">
        <w:rPr>
          <w:rFonts w:ascii="Arial" w:hAnsi="Arial" w:cs="Arial"/>
          <w:sz w:val="20"/>
        </w:rPr>
        <w:t>17-27</w:t>
      </w:r>
      <w:r w:rsidR="008B66E1" w:rsidRPr="002E66F1">
        <w:rPr>
          <w:rFonts w:ascii="Arial" w:hAnsi="Arial" w:cs="Arial"/>
          <w:sz w:val="20"/>
        </w:rPr>
        <w:t>.</w:t>
      </w:r>
    </w:p>
    <w:p w:rsidR="00777875" w:rsidRPr="002E66F1" w:rsidRDefault="00777875"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sz w:val="20"/>
        </w:rPr>
        <w:lastRenderedPageBreak/>
        <w:t xml:space="preserve">Henry LP, </w:t>
      </w:r>
      <w:r w:rsidRPr="002E66F1">
        <w:rPr>
          <w:rFonts w:ascii="Arial" w:hAnsi="Arial" w:cs="Arial"/>
          <w:b/>
          <w:sz w:val="20"/>
        </w:rPr>
        <w:t>McGorry PD</w:t>
      </w:r>
      <w:r w:rsidRPr="002E66F1">
        <w:rPr>
          <w:rFonts w:ascii="Arial" w:hAnsi="Arial" w:cs="Arial"/>
          <w:sz w:val="20"/>
        </w:rPr>
        <w:t xml:space="preserve">, Harris MG, Amminger P. Clinical characteristics of first-episode schizophrenia. </w:t>
      </w:r>
      <w:r w:rsidR="00537B1B" w:rsidRPr="002E66F1">
        <w:rPr>
          <w:rFonts w:ascii="Arial" w:hAnsi="Arial" w:cs="Arial"/>
          <w:sz w:val="20"/>
        </w:rPr>
        <w:t>In: Kasper S, Papadimitriou G (Eds). Schizophrenia (2</w:t>
      </w:r>
      <w:r w:rsidR="00537B1B" w:rsidRPr="002E66F1">
        <w:rPr>
          <w:rFonts w:ascii="Arial" w:hAnsi="Arial" w:cs="Arial"/>
          <w:sz w:val="20"/>
          <w:vertAlign w:val="superscript"/>
        </w:rPr>
        <w:t>nd</w:t>
      </w:r>
      <w:r w:rsidR="004C0541" w:rsidRPr="002E66F1">
        <w:rPr>
          <w:rFonts w:ascii="Arial" w:hAnsi="Arial" w:cs="Arial"/>
          <w:sz w:val="20"/>
        </w:rPr>
        <w:t xml:space="preserve"> edition). Informa Healthcare,</w:t>
      </w:r>
      <w:r w:rsidR="00D04AB6" w:rsidRPr="002E66F1">
        <w:rPr>
          <w:rFonts w:ascii="Arial" w:hAnsi="Arial" w:cs="Arial"/>
          <w:sz w:val="20"/>
        </w:rPr>
        <w:t xml:space="preserve"> 2009:39–</w:t>
      </w:r>
      <w:r w:rsidR="00537B1B" w:rsidRPr="002E66F1">
        <w:rPr>
          <w:rFonts w:ascii="Arial" w:hAnsi="Arial" w:cs="Arial"/>
          <w:sz w:val="20"/>
        </w:rPr>
        <w:t>51.</w:t>
      </w:r>
    </w:p>
    <w:p w:rsidR="00537B1B" w:rsidRPr="002E66F1" w:rsidRDefault="00574C97"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sz w:val="20"/>
        </w:rPr>
        <w:t xml:space="preserve">Jackson H, </w:t>
      </w:r>
      <w:r w:rsidRPr="002E66F1">
        <w:rPr>
          <w:rFonts w:ascii="Arial" w:hAnsi="Arial" w:cs="Arial"/>
          <w:b/>
          <w:sz w:val="20"/>
        </w:rPr>
        <w:t>McGorry PD</w:t>
      </w:r>
      <w:r w:rsidRPr="002E66F1">
        <w:rPr>
          <w:rFonts w:ascii="Arial" w:hAnsi="Arial" w:cs="Arial"/>
          <w:sz w:val="20"/>
        </w:rPr>
        <w:t xml:space="preserve">. Psychiatric diagnoses: purposes, limitations and an alternative approach. In: </w:t>
      </w:r>
      <w:r w:rsidR="00D90FFB" w:rsidRPr="002E66F1">
        <w:rPr>
          <w:rFonts w:ascii="Arial" w:hAnsi="Arial" w:cs="Arial"/>
          <w:sz w:val="20"/>
        </w:rPr>
        <w:t xml:space="preserve">Wood SJ, </w:t>
      </w:r>
      <w:r w:rsidRPr="002E66F1">
        <w:rPr>
          <w:rFonts w:ascii="Arial" w:hAnsi="Arial" w:cs="Arial"/>
          <w:sz w:val="20"/>
        </w:rPr>
        <w:t>Allen NB, Pantelis C</w:t>
      </w:r>
      <w:r w:rsidR="00697012" w:rsidRPr="002E66F1">
        <w:rPr>
          <w:rFonts w:ascii="Arial" w:hAnsi="Arial" w:cs="Arial"/>
          <w:sz w:val="20"/>
        </w:rPr>
        <w:t xml:space="preserve"> (Eds)</w:t>
      </w:r>
      <w:r w:rsidRPr="002E66F1">
        <w:rPr>
          <w:rFonts w:ascii="Arial" w:hAnsi="Arial" w:cs="Arial"/>
          <w:sz w:val="20"/>
        </w:rPr>
        <w:t>. The neuropsychology</w:t>
      </w:r>
      <w:r w:rsidR="00D04AB6" w:rsidRPr="002E66F1">
        <w:rPr>
          <w:rFonts w:ascii="Arial" w:hAnsi="Arial" w:cs="Arial"/>
          <w:sz w:val="20"/>
        </w:rPr>
        <w:t xml:space="preserve"> of mental illness, 2009:</w:t>
      </w:r>
      <w:r w:rsidR="000436ED" w:rsidRPr="002E66F1">
        <w:rPr>
          <w:rFonts w:ascii="Arial" w:hAnsi="Arial" w:cs="Arial"/>
          <w:sz w:val="20"/>
        </w:rPr>
        <w:t>178-</w:t>
      </w:r>
      <w:r w:rsidRPr="002E66F1">
        <w:rPr>
          <w:rFonts w:ascii="Arial" w:hAnsi="Arial" w:cs="Arial"/>
          <w:sz w:val="20"/>
        </w:rPr>
        <w:t>193.</w:t>
      </w:r>
    </w:p>
    <w:p w:rsidR="00D64759" w:rsidRPr="002E66F1" w:rsidRDefault="00D64759"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sz w:val="20"/>
        </w:rPr>
        <w:t xml:space="preserve">Yung A, Killackey E, Nelson B, </w:t>
      </w:r>
      <w:r w:rsidRPr="002E66F1">
        <w:rPr>
          <w:rFonts w:ascii="Arial" w:hAnsi="Arial" w:cs="Arial"/>
          <w:b/>
          <w:sz w:val="20"/>
        </w:rPr>
        <w:t>McGorry P</w:t>
      </w:r>
      <w:r w:rsidRPr="002E66F1">
        <w:rPr>
          <w:rFonts w:ascii="Arial" w:hAnsi="Arial" w:cs="Arial"/>
          <w:sz w:val="20"/>
        </w:rPr>
        <w:t>. The impact of early intervention in schizophrenia. In: Gattaz WF, Busatto G (Eds). Advances in Schizophrenia Research</w:t>
      </w:r>
      <w:r w:rsidR="004C0541" w:rsidRPr="002E66F1">
        <w:rPr>
          <w:rFonts w:ascii="Arial" w:hAnsi="Arial" w:cs="Arial"/>
          <w:sz w:val="20"/>
        </w:rPr>
        <w:t xml:space="preserve">. Springer, </w:t>
      </w:r>
      <w:r w:rsidRPr="002E66F1">
        <w:rPr>
          <w:rFonts w:ascii="Arial" w:hAnsi="Arial" w:cs="Arial"/>
          <w:sz w:val="20"/>
        </w:rPr>
        <w:t>2009: 299-316</w:t>
      </w:r>
      <w:r w:rsidR="000436ED" w:rsidRPr="002E66F1">
        <w:rPr>
          <w:rFonts w:ascii="Arial" w:hAnsi="Arial" w:cs="Arial"/>
          <w:sz w:val="20"/>
        </w:rPr>
        <w:t>.</w:t>
      </w:r>
    </w:p>
    <w:p w:rsidR="003827E2" w:rsidRPr="002E66F1" w:rsidRDefault="00F02477"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Yung AR. Pre-psychotic states and prodroma</w:t>
      </w:r>
      <w:r w:rsidR="00325BFB" w:rsidRPr="002E66F1">
        <w:rPr>
          <w:rFonts w:ascii="Arial" w:hAnsi="Arial" w:cs="Arial"/>
          <w:sz w:val="20"/>
        </w:rPr>
        <w:t>l symptoms. In: Stolerman</w:t>
      </w:r>
      <w:r w:rsidR="00D64759" w:rsidRPr="002E66F1">
        <w:rPr>
          <w:rFonts w:ascii="Arial" w:hAnsi="Arial" w:cs="Arial"/>
          <w:sz w:val="20"/>
        </w:rPr>
        <w:t xml:space="preserve"> IP (E</w:t>
      </w:r>
      <w:r w:rsidRPr="002E66F1">
        <w:rPr>
          <w:rFonts w:ascii="Arial" w:hAnsi="Arial" w:cs="Arial"/>
          <w:sz w:val="20"/>
        </w:rPr>
        <w:t>d). Encyclopaedia of psychopharmacology: pre-psychotic states and</w:t>
      </w:r>
      <w:r w:rsidR="00D04AB6" w:rsidRPr="002E66F1">
        <w:rPr>
          <w:rFonts w:ascii="Arial" w:hAnsi="Arial" w:cs="Arial"/>
          <w:sz w:val="20"/>
        </w:rPr>
        <w:t xml:space="preserve"> prodromal symptoms. Springer -</w:t>
      </w:r>
      <w:r w:rsidRPr="002E66F1">
        <w:rPr>
          <w:rFonts w:ascii="Arial" w:hAnsi="Arial" w:cs="Arial"/>
          <w:sz w:val="20"/>
        </w:rPr>
        <w:t>Verlag</w:t>
      </w:r>
      <w:r w:rsidR="00EE61D2" w:rsidRPr="002E66F1">
        <w:rPr>
          <w:rFonts w:ascii="Arial" w:hAnsi="Arial" w:cs="Arial"/>
          <w:sz w:val="20"/>
        </w:rPr>
        <w:t>,</w:t>
      </w:r>
      <w:r w:rsidRPr="002E66F1">
        <w:rPr>
          <w:rFonts w:ascii="Arial" w:hAnsi="Arial" w:cs="Arial"/>
          <w:sz w:val="20"/>
        </w:rPr>
        <w:t xml:space="preserve"> Berlin</w:t>
      </w:r>
      <w:r w:rsidR="00EE61D2" w:rsidRPr="002E66F1">
        <w:rPr>
          <w:rFonts w:ascii="Arial" w:hAnsi="Arial" w:cs="Arial"/>
          <w:sz w:val="20"/>
        </w:rPr>
        <w:t>,</w:t>
      </w:r>
      <w:r w:rsidRPr="002E66F1">
        <w:rPr>
          <w:rFonts w:ascii="Arial" w:hAnsi="Arial" w:cs="Arial"/>
          <w:sz w:val="20"/>
        </w:rPr>
        <w:t xml:space="preserve"> </w:t>
      </w:r>
      <w:r w:rsidR="00EE61D2" w:rsidRPr="002E66F1">
        <w:rPr>
          <w:rFonts w:ascii="Arial" w:hAnsi="Arial" w:cs="Arial"/>
          <w:sz w:val="20"/>
        </w:rPr>
        <w:t>Heidelberg</w:t>
      </w:r>
      <w:r w:rsidR="008E7CDD" w:rsidRPr="002E66F1">
        <w:rPr>
          <w:rFonts w:ascii="Arial" w:hAnsi="Arial" w:cs="Arial"/>
          <w:sz w:val="20"/>
        </w:rPr>
        <w:t>, 2010.</w:t>
      </w:r>
    </w:p>
    <w:p w:rsidR="008E7CDD" w:rsidRPr="002E66F1" w:rsidRDefault="008E7CDD"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Goldstone S. Early recognition and prevention of schizophrenia. In: </w:t>
      </w:r>
      <w:r w:rsidR="003827E2" w:rsidRPr="002E66F1">
        <w:rPr>
          <w:rFonts w:ascii="Arial" w:hAnsi="Arial" w:cs="Arial"/>
          <w:sz w:val="20"/>
        </w:rPr>
        <w:t xml:space="preserve">Gaebel W (Ed). </w:t>
      </w:r>
      <w:r w:rsidRPr="002E66F1">
        <w:rPr>
          <w:rFonts w:ascii="Arial" w:hAnsi="Arial" w:cs="Arial"/>
          <w:sz w:val="20"/>
        </w:rPr>
        <w:t>Schizophrenia, current science and clinical practice</w:t>
      </w:r>
      <w:r w:rsidR="003827E2" w:rsidRPr="002E66F1">
        <w:rPr>
          <w:rFonts w:ascii="Arial" w:hAnsi="Arial" w:cs="Arial"/>
          <w:sz w:val="20"/>
        </w:rPr>
        <w:t>.</w:t>
      </w:r>
      <w:r w:rsidR="00D04AB6" w:rsidRPr="002E66F1">
        <w:rPr>
          <w:rFonts w:ascii="Arial" w:hAnsi="Arial" w:cs="Arial"/>
          <w:sz w:val="20"/>
        </w:rPr>
        <w:t xml:space="preserve"> Wiley-Blackwell, 2011:141-156.</w:t>
      </w:r>
    </w:p>
    <w:p w:rsidR="00917A86" w:rsidRPr="002E66F1" w:rsidRDefault="00917A86"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sz w:val="20"/>
        </w:rPr>
        <w:t xml:space="preserve">Power P, </w:t>
      </w:r>
      <w:r w:rsidRPr="002E66F1">
        <w:rPr>
          <w:rFonts w:ascii="Arial" w:hAnsi="Arial" w:cs="Arial"/>
          <w:b/>
          <w:sz w:val="20"/>
        </w:rPr>
        <w:t>McGorry P</w:t>
      </w:r>
      <w:r w:rsidRPr="002E66F1">
        <w:rPr>
          <w:rFonts w:ascii="Arial" w:hAnsi="Arial" w:cs="Arial"/>
          <w:sz w:val="20"/>
        </w:rPr>
        <w:t>. Early interventions for people with psychotic disorders. In: Thornicroft G, Smukler G, Mueser K, Drake B (Eds). Oxford textbook of community mental health (2</w:t>
      </w:r>
      <w:r w:rsidRPr="002E66F1">
        <w:rPr>
          <w:rFonts w:ascii="Arial" w:hAnsi="Arial" w:cs="Arial"/>
          <w:sz w:val="20"/>
          <w:vertAlign w:val="superscript"/>
        </w:rPr>
        <w:t>nd</w:t>
      </w:r>
      <w:r w:rsidRPr="002E66F1">
        <w:rPr>
          <w:rFonts w:ascii="Arial" w:hAnsi="Arial" w:cs="Arial"/>
          <w:sz w:val="20"/>
        </w:rPr>
        <w:t xml:space="preserve"> edition). </w:t>
      </w:r>
      <w:r w:rsidR="008E7CDD" w:rsidRPr="002E66F1">
        <w:rPr>
          <w:rFonts w:ascii="Arial" w:hAnsi="Arial" w:cs="Arial"/>
          <w:sz w:val="20"/>
        </w:rPr>
        <w:t xml:space="preserve">Oxford, </w:t>
      </w:r>
      <w:r w:rsidRPr="002E66F1">
        <w:rPr>
          <w:rFonts w:ascii="Arial" w:hAnsi="Arial" w:cs="Arial"/>
          <w:sz w:val="20"/>
        </w:rPr>
        <w:t>Oxford University Press</w:t>
      </w:r>
      <w:r w:rsidR="008E7CDD" w:rsidRPr="002E66F1">
        <w:rPr>
          <w:rFonts w:ascii="Arial" w:hAnsi="Arial" w:cs="Arial"/>
          <w:sz w:val="20"/>
        </w:rPr>
        <w:t>, 2011</w:t>
      </w:r>
      <w:r w:rsidR="00322E87" w:rsidRPr="002E66F1">
        <w:rPr>
          <w:rFonts w:ascii="Arial" w:hAnsi="Arial" w:cs="Arial"/>
          <w:sz w:val="20"/>
        </w:rPr>
        <w:t>.</w:t>
      </w:r>
    </w:p>
    <w:p w:rsidR="00537B1B" w:rsidRPr="002E66F1" w:rsidRDefault="008E7CDD"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Goldstone S. Early intervention for youth psychosis: The Australian model. In: Vandiver V, (Ed). </w:t>
      </w:r>
      <w:r w:rsidR="00325BFB" w:rsidRPr="002E66F1">
        <w:rPr>
          <w:rFonts w:ascii="Arial" w:hAnsi="Arial" w:cs="Arial"/>
          <w:sz w:val="20"/>
        </w:rPr>
        <w:t>Be</w:t>
      </w:r>
      <w:r w:rsidR="00D04AB6" w:rsidRPr="002E66F1">
        <w:rPr>
          <w:rFonts w:ascii="Arial" w:hAnsi="Arial" w:cs="Arial"/>
          <w:sz w:val="20"/>
        </w:rPr>
        <w:t>st practices in mental health: a</w:t>
      </w:r>
      <w:r w:rsidR="00325BFB" w:rsidRPr="002E66F1">
        <w:rPr>
          <w:rFonts w:ascii="Arial" w:hAnsi="Arial" w:cs="Arial"/>
          <w:sz w:val="20"/>
        </w:rPr>
        <w:t xml:space="preserve"> pocket guide. </w:t>
      </w:r>
      <w:r w:rsidRPr="002E66F1">
        <w:rPr>
          <w:rFonts w:ascii="Arial" w:hAnsi="Arial" w:cs="Arial"/>
          <w:sz w:val="20"/>
        </w:rPr>
        <w:t>Chi</w:t>
      </w:r>
      <w:r w:rsidR="00322E87" w:rsidRPr="002E66F1">
        <w:rPr>
          <w:rFonts w:ascii="Arial" w:hAnsi="Arial" w:cs="Arial"/>
          <w:sz w:val="20"/>
        </w:rPr>
        <w:t>cago, Lyceum Books, 2011</w:t>
      </w:r>
      <w:r w:rsidRPr="002E66F1">
        <w:rPr>
          <w:rFonts w:ascii="Arial" w:hAnsi="Arial" w:cs="Arial"/>
          <w:sz w:val="20"/>
        </w:rPr>
        <w:t>.</w:t>
      </w:r>
    </w:p>
    <w:p w:rsidR="00325BFB" w:rsidRPr="002E66F1" w:rsidRDefault="00325BFB" w:rsidP="00486190">
      <w:pPr>
        <w:numPr>
          <w:ilvl w:val="0"/>
          <w:numId w:val="4"/>
        </w:numPr>
        <w:tabs>
          <w:tab w:val="clear" w:pos="720"/>
        </w:tabs>
        <w:suppressAutoHyphens/>
        <w:spacing w:after="120" w:line="276" w:lineRule="auto"/>
        <w:ind w:left="680" w:hanging="680"/>
        <w:jc w:val="both"/>
        <w:rPr>
          <w:rFonts w:ascii="Arial" w:hAnsi="Arial" w:cs="Arial"/>
          <w:sz w:val="20"/>
        </w:rPr>
      </w:pPr>
      <w:r w:rsidRPr="002E66F1">
        <w:rPr>
          <w:rFonts w:ascii="Arial" w:hAnsi="Arial" w:cs="Arial"/>
          <w:b/>
          <w:sz w:val="20"/>
        </w:rPr>
        <w:t>McGorry PD</w:t>
      </w:r>
      <w:r w:rsidRPr="002E66F1">
        <w:rPr>
          <w:rFonts w:ascii="Arial" w:hAnsi="Arial" w:cs="Arial"/>
          <w:sz w:val="20"/>
        </w:rPr>
        <w:t xml:space="preserve">, Goldstone S. The psychosis prodrome. In Dalery J (Ed). Les pathologies schizophreniques. </w:t>
      </w:r>
      <w:r w:rsidR="00741BE6" w:rsidRPr="002E66F1">
        <w:rPr>
          <w:rFonts w:ascii="Arial" w:hAnsi="Arial" w:cs="Arial"/>
          <w:sz w:val="20"/>
        </w:rPr>
        <w:t xml:space="preserve">Paris, </w:t>
      </w:r>
      <w:r w:rsidR="00322E87" w:rsidRPr="002E66F1">
        <w:rPr>
          <w:rFonts w:ascii="Arial" w:hAnsi="Arial" w:cs="Arial"/>
          <w:sz w:val="20"/>
        </w:rPr>
        <w:t>Flammarion, 2011.</w:t>
      </w:r>
    </w:p>
    <w:p w:rsidR="007069C4" w:rsidRPr="002E66F1" w:rsidRDefault="007069C4"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Nelson B, Killackey E, Yung A, Alvarez-Jimenez M</w:t>
      </w:r>
      <w:r w:rsidRPr="002E66F1">
        <w:rPr>
          <w:rFonts w:ascii="Arial" w:hAnsi="Arial" w:cs="Arial"/>
          <w:b/>
          <w:sz w:val="20"/>
        </w:rPr>
        <w:t>, McGorry P</w:t>
      </w:r>
      <w:r w:rsidRPr="002E66F1">
        <w:rPr>
          <w:rFonts w:ascii="Arial" w:hAnsi="Arial" w:cs="Arial"/>
          <w:sz w:val="20"/>
        </w:rPr>
        <w:t xml:space="preserve">. Prodrome and first episode schizophrenia. In: </w:t>
      </w:r>
      <w:r w:rsidR="00D04AB6" w:rsidRPr="002E66F1">
        <w:rPr>
          <w:rFonts w:ascii="Arial" w:hAnsi="Arial" w:cs="Arial"/>
          <w:sz w:val="20"/>
        </w:rPr>
        <w:t xml:space="preserve">Lauriello J, Pallanti S (Eds) </w:t>
      </w:r>
      <w:r w:rsidRPr="002E66F1">
        <w:rPr>
          <w:rFonts w:ascii="Arial" w:hAnsi="Arial" w:cs="Arial"/>
          <w:sz w:val="20"/>
        </w:rPr>
        <w:t xml:space="preserve">Clinical Manual </w:t>
      </w:r>
      <w:r w:rsidR="00D04AB6" w:rsidRPr="002E66F1">
        <w:rPr>
          <w:rFonts w:ascii="Arial" w:hAnsi="Arial" w:cs="Arial"/>
          <w:sz w:val="20"/>
        </w:rPr>
        <w:t xml:space="preserve">for Treatment </w:t>
      </w:r>
      <w:r w:rsidRPr="002E66F1">
        <w:rPr>
          <w:rFonts w:ascii="Arial" w:hAnsi="Arial" w:cs="Arial"/>
          <w:sz w:val="20"/>
        </w:rPr>
        <w:t>of Schizophrenia</w:t>
      </w:r>
      <w:r w:rsidR="00D04AB6" w:rsidRPr="002E66F1">
        <w:rPr>
          <w:rFonts w:ascii="Arial" w:hAnsi="Arial" w:cs="Arial"/>
          <w:sz w:val="20"/>
        </w:rPr>
        <w:t>, Arlington VA, American Psychiatric Association, 2012:71-104.</w:t>
      </w:r>
    </w:p>
    <w:p w:rsidR="00486190" w:rsidRPr="002E66F1" w:rsidRDefault="00486190" w:rsidP="00486190">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Rosen A, Rosen T, </w:t>
      </w:r>
      <w:r w:rsidRPr="002E66F1">
        <w:rPr>
          <w:rFonts w:ascii="Arial" w:hAnsi="Arial" w:cs="Arial"/>
          <w:b/>
          <w:sz w:val="20"/>
        </w:rPr>
        <w:t>McGorry P</w:t>
      </w:r>
      <w:r w:rsidRPr="002E66F1">
        <w:rPr>
          <w:rFonts w:ascii="Arial" w:hAnsi="Arial" w:cs="Arial"/>
          <w:sz w:val="20"/>
        </w:rPr>
        <w:t>. The human rights of people with severe and persistent mental illness: can conflicts between dominant and non-dominant paradigms be reconciled? (in press, OUP)</w:t>
      </w:r>
      <w:r w:rsidR="00415386" w:rsidRPr="002E66F1">
        <w:rPr>
          <w:rFonts w:ascii="Arial" w:hAnsi="Arial" w:cs="Arial"/>
          <w:sz w:val="20"/>
        </w:rPr>
        <w:t>.</w:t>
      </w:r>
    </w:p>
    <w:p w:rsidR="007069C4" w:rsidRDefault="00415386" w:rsidP="00931127">
      <w:pPr>
        <w:numPr>
          <w:ilvl w:val="0"/>
          <w:numId w:val="4"/>
        </w:numPr>
        <w:tabs>
          <w:tab w:val="clear" w:pos="720"/>
        </w:tabs>
        <w:spacing w:after="120" w:line="276" w:lineRule="auto"/>
        <w:ind w:left="680" w:hanging="680"/>
        <w:jc w:val="both"/>
        <w:rPr>
          <w:rFonts w:ascii="Arial" w:hAnsi="Arial" w:cs="Arial"/>
          <w:sz w:val="20"/>
        </w:rPr>
      </w:pPr>
      <w:r w:rsidRPr="002E66F1">
        <w:rPr>
          <w:rFonts w:ascii="Arial" w:hAnsi="Arial" w:cs="Arial"/>
          <w:sz w:val="20"/>
        </w:rPr>
        <w:t xml:space="preserve">Melton RP, Roush SN, Sale TG, Wolf RM, Usher CT, Rodriguez CL, </w:t>
      </w:r>
      <w:r w:rsidRPr="002E66F1">
        <w:rPr>
          <w:rFonts w:ascii="Arial" w:hAnsi="Arial" w:cs="Arial"/>
          <w:b/>
          <w:sz w:val="20"/>
        </w:rPr>
        <w:t>McGorry PD</w:t>
      </w:r>
      <w:r w:rsidRPr="002E66F1">
        <w:rPr>
          <w:rFonts w:ascii="Arial" w:hAnsi="Arial" w:cs="Arial"/>
          <w:sz w:val="20"/>
        </w:rPr>
        <w:t>. 2012. Early intervention and prevention of long-term disability in youth and adults: the EASA model. Textbook of Modern Community Health, in press.</w:t>
      </w:r>
    </w:p>
    <w:p w:rsidR="00873A51" w:rsidRDefault="00343B80" w:rsidP="00873A51">
      <w:pPr>
        <w:numPr>
          <w:ilvl w:val="0"/>
          <w:numId w:val="4"/>
        </w:numPr>
        <w:tabs>
          <w:tab w:val="clear" w:pos="720"/>
        </w:tabs>
        <w:spacing w:after="120" w:line="276" w:lineRule="auto"/>
        <w:ind w:left="680" w:hanging="680"/>
        <w:jc w:val="both"/>
        <w:rPr>
          <w:rFonts w:ascii="Arial" w:hAnsi="Arial" w:cs="Arial"/>
          <w:sz w:val="20"/>
        </w:rPr>
      </w:pPr>
      <w:r>
        <w:rPr>
          <w:rFonts w:ascii="Arial" w:hAnsi="Arial" w:cs="Arial"/>
          <w:sz w:val="20"/>
        </w:rPr>
        <w:t xml:space="preserve">Ratheesh A, </w:t>
      </w:r>
      <w:r w:rsidRPr="00343B80">
        <w:rPr>
          <w:rFonts w:ascii="Arial" w:hAnsi="Arial" w:cs="Arial"/>
          <w:b/>
          <w:sz w:val="20"/>
        </w:rPr>
        <w:t>McGorry PD</w:t>
      </w:r>
      <w:r>
        <w:rPr>
          <w:rFonts w:ascii="Arial" w:hAnsi="Arial" w:cs="Arial"/>
          <w:sz w:val="20"/>
        </w:rPr>
        <w:t xml:space="preserve">. Benefits of early intervention in young people </w:t>
      </w:r>
      <w:r w:rsidR="00873A51">
        <w:rPr>
          <w:rFonts w:ascii="Arial" w:hAnsi="Arial" w:cs="Arial"/>
          <w:sz w:val="20"/>
        </w:rPr>
        <w:t>with bipolar disorder. In Duffy</w:t>
      </w:r>
      <w:r>
        <w:rPr>
          <w:rFonts w:ascii="Arial" w:hAnsi="Arial" w:cs="Arial"/>
          <w:sz w:val="20"/>
        </w:rPr>
        <w:t xml:space="preserve"> A (Ed). Ask the Experts: Mental health in adolescents: Bipolar disorder. Future Science, 2013.</w:t>
      </w:r>
    </w:p>
    <w:p w:rsidR="00873A51" w:rsidRDefault="00873A51" w:rsidP="00873A51">
      <w:pPr>
        <w:numPr>
          <w:ilvl w:val="0"/>
          <w:numId w:val="4"/>
        </w:numPr>
        <w:tabs>
          <w:tab w:val="clear" w:pos="720"/>
        </w:tabs>
        <w:spacing w:after="120" w:line="276" w:lineRule="auto"/>
        <w:ind w:left="680" w:hanging="680"/>
        <w:jc w:val="both"/>
        <w:rPr>
          <w:rFonts w:ascii="Arial" w:hAnsi="Arial" w:cs="Arial"/>
          <w:sz w:val="20"/>
        </w:rPr>
      </w:pPr>
      <w:r>
        <w:rPr>
          <w:rFonts w:ascii="Arial" w:hAnsi="Arial" w:cs="Arial"/>
          <w:sz w:val="20"/>
        </w:rPr>
        <w:t xml:space="preserve">Rosen A, Byrne P, Goldstone S, </w:t>
      </w:r>
      <w:r w:rsidRPr="00186F35">
        <w:rPr>
          <w:rFonts w:ascii="Arial" w:hAnsi="Arial" w:cs="Arial"/>
          <w:b/>
          <w:sz w:val="20"/>
        </w:rPr>
        <w:t>McGorry PD</w:t>
      </w:r>
      <w:r>
        <w:rPr>
          <w:rFonts w:ascii="Arial" w:hAnsi="Arial" w:cs="Arial"/>
          <w:sz w:val="20"/>
        </w:rPr>
        <w:t>. Early intervention for better mental health services. In Tasman A, Kay J, Lieberman JA, First MB, Maj M (Eds) Psychiatry, Wiley, 2014.</w:t>
      </w:r>
    </w:p>
    <w:p w:rsidR="00AB5791" w:rsidRPr="00873A51" w:rsidRDefault="00AB5791" w:rsidP="00873A51">
      <w:pPr>
        <w:numPr>
          <w:ilvl w:val="0"/>
          <w:numId w:val="4"/>
        </w:numPr>
        <w:tabs>
          <w:tab w:val="clear" w:pos="720"/>
        </w:tabs>
        <w:spacing w:after="120" w:line="276" w:lineRule="auto"/>
        <w:ind w:left="680" w:hanging="680"/>
        <w:jc w:val="both"/>
        <w:rPr>
          <w:rFonts w:ascii="Arial" w:hAnsi="Arial" w:cs="Arial"/>
          <w:sz w:val="20"/>
        </w:rPr>
      </w:pPr>
      <w:r>
        <w:rPr>
          <w:rFonts w:ascii="Arial" w:hAnsi="Arial" w:cs="Arial"/>
          <w:sz w:val="20"/>
        </w:rPr>
        <w:t xml:space="preserve">McGorry </w:t>
      </w:r>
      <w:r w:rsidRPr="00AB5791">
        <w:rPr>
          <w:rFonts w:ascii="Arial" w:hAnsi="Arial" w:cs="Arial"/>
          <w:b/>
          <w:sz w:val="20"/>
        </w:rPr>
        <w:t>PD</w:t>
      </w:r>
      <w:r>
        <w:rPr>
          <w:rFonts w:ascii="Arial" w:hAnsi="Arial" w:cs="Arial"/>
          <w:sz w:val="20"/>
        </w:rPr>
        <w:t>, Goldstone S. Preventive strategies to optimise recovery in psychosis. In Bromet E (ed)…. Oxford University Press, 2014.</w:t>
      </w:r>
    </w:p>
    <w:p w:rsidR="008E7CDD" w:rsidRPr="002E66F1" w:rsidRDefault="008E7CDD" w:rsidP="00F411C9">
      <w:pPr>
        <w:tabs>
          <w:tab w:val="left" w:pos="1479"/>
          <w:tab w:val="left" w:pos="2340"/>
        </w:tabs>
        <w:suppressAutoHyphens/>
        <w:spacing w:after="120" w:line="276" w:lineRule="auto"/>
        <w:ind w:left="567" w:right="57" w:hanging="567"/>
        <w:rPr>
          <w:rFonts w:ascii="Times New Roman" w:hAnsi="Times New Roman"/>
          <w:sz w:val="22"/>
          <w:szCs w:val="24"/>
        </w:rPr>
      </w:pPr>
    </w:p>
    <w:p w:rsidR="001C0E4C" w:rsidRPr="002E66F1" w:rsidRDefault="009478A8" w:rsidP="00F411C9">
      <w:pPr>
        <w:pStyle w:val="Heading2"/>
        <w:spacing w:after="120" w:line="276" w:lineRule="auto"/>
        <w:ind w:left="567" w:right="57" w:hanging="567"/>
        <w:jc w:val="left"/>
        <w:rPr>
          <w:rFonts w:ascii="Arial" w:hAnsi="Arial"/>
          <w:bCs/>
        </w:rPr>
      </w:pPr>
      <w:bookmarkStart w:id="58" w:name="_Toc221344458"/>
      <w:bookmarkStart w:id="59" w:name="_Toc393284103"/>
      <w:r w:rsidRPr="002E66F1">
        <w:rPr>
          <w:rFonts w:ascii="Arial" w:hAnsi="Arial"/>
          <w:bCs/>
        </w:rPr>
        <w:t>L</w:t>
      </w:r>
      <w:r w:rsidR="001C0E4C" w:rsidRPr="002E66F1">
        <w:rPr>
          <w:rFonts w:ascii="Arial" w:hAnsi="Arial"/>
          <w:bCs/>
        </w:rPr>
        <w:t>etters and Book Reviews</w:t>
      </w:r>
      <w:bookmarkEnd w:id="58"/>
      <w:bookmarkEnd w:id="59"/>
    </w:p>
    <w:p w:rsidR="001C0E4C" w:rsidRPr="002E66F1" w:rsidRDefault="001C0E4C" w:rsidP="00F411C9">
      <w:pPr>
        <w:spacing w:after="120" w:line="276" w:lineRule="auto"/>
        <w:ind w:left="567" w:right="57" w:hanging="567"/>
        <w:rPr>
          <w:rFonts w:ascii="Arial" w:hAnsi="Arial" w:cs="Arial"/>
        </w:rPr>
      </w:pPr>
    </w:p>
    <w:p w:rsidR="004D60BA" w:rsidRPr="002E66F1" w:rsidRDefault="004D60BA"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1990. Foreign medical graduates. Medica</w:t>
      </w:r>
      <w:r w:rsidR="000436ED" w:rsidRPr="002E66F1">
        <w:rPr>
          <w:rFonts w:ascii="Arial" w:eastAsia="Times New Roman" w:hAnsi="Arial" w:cs="Arial"/>
          <w:sz w:val="20"/>
          <w:lang w:eastAsia="en-AU"/>
        </w:rPr>
        <w:t>l Journal of Australia 153(10):</w:t>
      </w:r>
      <w:r w:rsidRPr="002E66F1">
        <w:rPr>
          <w:rFonts w:ascii="Arial" w:eastAsia="Times New Roman" w:hAnsi="Arial" w:cs="Arial"/>
          <w:sz w:val="20"/>
          <w:lang w:eastAsia="en-AU"/>
        </w:rPr>
        <w:t>629-630</w:t>
      </w:r>
      <w:r w:rsidR="00BE2957" w:rsidRPr="002E66F1">
        <w:rPr>
          <w:rFonts w:ascii="Arial" w:eastAsia="Times New Roman" w:hAnsi="Arial" w:cs="Arial"/>
          <w:sz w:val="20"/>
          <w:lang w:eastAsia="en-AU"/>
        </w:rPr>
        <w:t>.</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1991. Negative symptoms and PTSD. The Australian and New Zealand Journal of Psych</w:t>
      </w:r>
      <w:r w:rsidR="000436ED" w:rsidRPr="002E66F1">
        <w:rPr>
          <w:rFonts w:ascii="Arial" w:eastAsia="Times New Roman" w:hAnsi="Arial" w:cs="Arial"/>
          <w:sz w:val="20"/>
          <w:lang w:eastAsia="en-AU"/>
        </w:rPr>
        <w:t>iatry 25(1):9-12</w:t>
      </w:r>
      <w:r w:rsidRPr="002E66F1">
        <w:rPr>
          <w:rFonts w:ascii="Arial" w:eastAsia="Times New Roman" w:hAnsi="Arial" w:cs="Arial"/>
          <w:sz w:val="20"/>
          <w:lang w:eastAsia="en-AU"/>
        </w:rPr>
        <w:t>.</w:t>
      </w:r>
    </w:p>
    <w:p w:rsidR="00702367" w:rsidRPr="002E66F1" w:rsidRDefault="0070236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1993. Posttraumatic stress disorder post</w:t>
      </w:r>
      <w:r w:rsidR="000436ED" w:rsidRPr="002E66F1">
        <w:rPr>
          <w:rFonts w:ascii="Arial" w:eastAsia="Times New Roman" w:hAnsi="Arial" w:cs="Arial"/>
          <w:sz w:val="20"/>
          <w:lang w:eastAsia="en-AU"/>
        </w:rPr>
        <w:t xml:space="preserve"> </w:t>
      </w:r>
      <w:r w:rsidRPr="002E66F1">
        <w:rPr>
          <w:rFonts w:ascii="Arial" w:eastAsia="Times New Roman" w:hAnsi="Arial" w:cs="Arial"/>
          <w:sz w:val="20"/>
          <w:lang w:eastAsia="en-AU"/>
        </w:rPr>
        <w:t>psychosis. Journal of Nervous Mental Disease 181(12):766.</w:t>
      </w:r>
    </w:p>
    <w:p w:rsidR="00702367" w:rsidRPr="002E66F1" w:rsidRDefault="0070236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Furuwaka T,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Opoulos CM, Henry L, Dakis J, Jackson HJ, Harrigan S, McKenzie D, Kulkarni T, Karoly R.1996. Alternative diagnostic procedures. America</w:t>
      </w:r>
      <w:r w:rsidR="000436ED" w:rsidRPr="002E66F1">
        <w:rPr>
          <w:rFonts w:ascii="Arial" w:eastAsia="Times New Roman" w:hAnsi="Arial" w:cs="Arial"/>
          <w:sz w:val="20"/>
          <w:lang w:eastAsia="en-AU"/>
        </w:rPr>
        <w:t>n Journal of Psychiatry 153(3):</w:t>
      </w:r>
      <w:r w:rsidRPr="002E66F1">
        <w:rPr>
          <w:rFonts w:ascii="Arial" w:eastAsia="Times New Roman" w:hAnsi="Arial" w:cs="Arial"/>
          <w:sz w:val="20"/>
          <w:lang w:eastAsia="en-AU"/>
        </w:rPr>
        <w:t>449-450</w:t>
      </w:r>
      <w:r w:rsidR="000436ED" w:rsidRPr="002E66F1">
        <w:rPr>
          <w:rFonts w:ascii="Arial" w:eastAsia="Times New Roman" w:hAnsi="Arial" w:cs="Arial"/>
          <w:sz w:val="20"/>
          <w:lang w:eastAsia="en-AU"/>
        </w:rPr>
        <w:t>.</w:t>
      </w:r>
    </w:p>
    <w:p w:rsidR="00702367" w:rsidRPr="002E66F1" w:rsidRDefault="0070236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lastRenderedPageBreak/>
        <w:t>McGorry PD</w:t>
      </w:r>
      <w:r w:rsidRPr="002E66F1">
        <w:rPr>
          <w:rFonts w:ascii="Arial" w:eastAsia="Times New Roman" w:hAnsi="Arial" w:cs="Arial"/>
          <w:sz w:val="20"/>
          <w:lang w:eastAsia="en-AU"/>
        </w:rPr>
        <w:t>. 1998. Beyond adolescent psychiatry: the logic of a youth mental health model. The Australian and New Zealand Journal of Psychiatry 32(1):138-</w:t>
      </w:r>
      <w:r w:rsidR="000436ED" w:rsidRPr="002E66F1">
        <w:rPr>
          <w:rFonts w:ascii="Arial" w:eastAsia="Times New Roman" w:hAnsi="Arial" w:cs="Arial"/>
          <w:sz w:val="20"/>
          <w:lang w:eastAsia="en-AU"/>
        </w:rPr>
        <w:t>1</w:t>
      </w:r>
      <w:r w:rsidRPr="002E66F1">
        <w:rPr>
          <w:rFonts w:ascii="Arial" w:eastAsia="Times New Roman" w:hAnsi="Arial" w:cs="Arial"/>
          <w:sz w:val="20"/>
          <w:lang w:eastAsia="en-AU"/>
        </w:rPr>
        <w:t>40.</w:t>
      </w:r>
    </w:p>
    <w:p w:rsidR="007A269F" w:rsidRPr="002E66F1" w:rsidRDefault="007A269F" w:rsidP="00486190">
      <w:pPr>
        <w:numPr>
          <w:ilvl w:val="0"/>
          <w:numId w:val="11"/>
        </w:numPr>
        <w:tabs>
          <w:tab w:val="clear" w:pos="720"/>
        </w:tabs>
        <w:autoSpaceDE w:val="0"/>
        <w:autoSpaceDN w:val="0"/>
        <w:adjustRightInd w:val="0"/>
        <w:spacing w:after="120" w:line="276" w:lineRule="auto"/>
        <w:ind w:left="680" w:hanging="680"/>
        <w:jc w:val="both"/>
        <w:rPr>
          <w:rFonts w:ascii="Arial" w:eastAsia="Batang" w:hAnsi="Arial" w:cs="Arial"/>
          <w:bCs/>
          <w:sz w:val="20"/>
          <w:lang w:eastAsia="en-AU"/>
        </w:rPr>
      </w:pPr>
      <w:r w:rsidRPr="002E66F1">
        <w:rPr>
          <w:rFonts w:ascii="Arial" w:eastAsia="Batang" w:hAnsi="Arial" w:cs="Arial"/>
          <w:b/>
          <w:bCs/>
          <w:sz w:val="20"/>
          <w:lang w:eastAsia="en-AU"/>
        </w:rPr>
        <w:t>McGorry P</w:t>
      </w:r>
      <w:r w:rsidRPr="002E66F1">
        <w:rPr>
          <w:rFonts w:ascii="Arial" w:eastAsia="Batang" w:hAnsi="Arial" w:cs="Arial"/>
          <w:bCs/>
          <w:sz w:val="20"/>
          <w:lang w:eastAsia="en-AU"/>
        </w:rPr>
        <w:t>. 1998. Comment. The Australian and New Zealand Journal of Psychiatry 32:635-636. (IF: 2.318, citations: N/A)</w:t>
      </w:r>
    </w:p>
    <w:p w:rsidR="00702367" w:rsidRPr="002E66F1" w:rsidRDefault="0070236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Gosden R, McGorry P. 1999. Early psychosis. Bri</w:t>
      </w:r>
      <w:r w:rsidR="000436ED" w:rsidRPr="002E66F1">
        <w:rPr>
          <w:rFonts w:ascii="Arial" w:eastAsia="Times New Roman" w:hAnsi="Arial" w:cs="Arial"/>
          <w:sz w:val="20"/>
          <w:lang w:eastAsia="en-AU"/>
        </w:rPr>
        <w:t>tish Journal of Psychiatry 174:</w:t>
      </w:r>
      <w:r w:rsidRPr="002E66F1">
        <w:rPr>
          <w:rFonts w:ascii="Arial" w:eastAsia="Times New Roman" w:hAnsi="Arial" w:cs="Arial"/>
          <w:sz w:val="20"/>
          <w:lang w:eastAsia="en-AU"/>
        </w:rPr>
        <w:t>461-462.</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1999. Recommended haloperidol and risperidone doses in first-episode psychosis. Journal of Clinical Psychiatry 60(11):794-</w:t>
      </w:r>
      <w:r w:rsidR="000436ED" w:rsidRPr="002E66F1">
        <w:rPr>
          <w:rFonts w:ascii="Arial" w:eastAsia="Times New Roman" w:hAnsi="Arial" w:cs="Arial"/>
          <w:sz w:val="20"/>
          <w:lang w:eastAsia="en-AU"/>
        </w:rPr>
        <w:t>79</w:t>
      </w:r>
      <w:r w:rsidRPr="002E66F1">
        <w:rPr>
          <w:rFonts w:ascii="Arial" w:eastAsia="Times New Roman" w:hAnsi="Arial" w:cs="Arial"/>
          <w:sz w:val="20"/>
          <w:lang w:eastAsia="en-AU"/>
        </w:rPr>
        <w:t>5.</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Yung A, Phillips L. 1999. People at risk of schizophrenia and other psychoses: comments on the Edinburgh High-Risk Study. British Journal of Psychiatry 175(6):586-</w:t>
      </w:r>
      <w:r w:rsidR="000436ED" w:rsidRPr="002E66F1">
        <w:rPr>
          <w:rFonts w:ascii="Arial" w:eastAsia="Times New Roman" w:hAnsi="Arial" w:cs="Arial"/>
          <w:sz w:val="20"/>
          <w:lang w:eastAsia="en-AU"/>
        </w:rPr>
        <w:t>58</w:t>
      </w:r>
      <w:r w:rsidRPr="002E66F1">
        <w:rPr>
          <w:rFonts w:ascii="Arial" w:eastAsia="Times New Roman" w:hAnsi="Arial" w:cs="Arial"/>
          <w:sz w:val="20"/>
          <w:lang w:eastAsia="en-AU"/>
        </w:rPr>
        <w:t>7.</w:t>
      </w:r>
    </w:p>
    <w:p w:rsidR="00702367" w:rsidRPr="002E66F1" w:rsidRDefault="0070236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Hirayasu Y, Shenton ME, Sal</w:t>
      </w:r>
      <w:r w:rsidR="00E9601E" w:rsidRPr="002E66F1">
        <w:rPr>
          <w:rFonts w:ascii="Arial" w:eastAsia="Times New Roman" w:hAnsi="Arial" w:cs="Arial"/>
          <w:sz w:val="20"/>
          <w:lang w:eastAsia="en-AU"/>
        </w:rPr>
        <w:t>isbury DF, McCarley RW, Velakouli</w:t>
      </w:r>
      <w:r w:rsidRPr="002E66F1">
        <w:rPr>
          <w:rFonts w:ascii="Arial" w:eastAsia="Times New Roman" w:hAnsi="Arial" w:cs="Arial"/>
          <w:sz w:val="20"/>
          <w:lang w:eastAsia="en-AU"/>
        </w:rPr>
        <w:t xml:space="preserve">s D, </w:t>
      </w:r>
      <w:r w:rsidRPr="002E66F1">
        <w:rPr>
          <w:rFonts w:ascii="Arial" w:eastAsia="Times New Roman" w:hAnsi="Arial" w:cs="Arial"/>
          <w:b/>
          <w:sz w:val="20"/>
          <w:lang w:eastAsia="en-AU"/>
        </w:rPr>
        <w:t>McGorry P</w:t>
      </w:r>
      <w:r w:rsidRPr="002E66F1">
        <w:rPr>
          <w:rFonts w:ascii="Arial" w:eastAsia="Times New Roman" w:hAnsi="Arial" w:cs="Arial"/>
          <w:sz w:val="20"/>
          <w:lang w:eastAsia="en-AU"/>
        </w:rPr>
        <w:t>, Copolov D, Pantelis C. 2000. Hippocampal and superior temporal gyrus volume in first-episode schizophrenia. Archiv</w:t>
      </w:r>
      <w:r w:rsidR="000436ED" w:rsidRPr="002E66F1">
        <w:rPr>
          <w:rFonts w:ascii="Arial" w:eastAsia="Times New Roman" w:hAnsi="Arial" w:cs="Arial"/>
          <w:sz w:val="20"/>
          <w:lang w:eastAsia="en-AU"/>
        </w:rPr>
        <w:t>es of General Psychiatry 57(6):</w:t>
      </w:r>
      <w:r w:rsidRPr="002E66F1">
        <w:rPr>
          <w:rFonts w:ascii="Arial" w:eastAsia="Times New Roman" w:hAnsi="Arial" w:cs="Arial"/>
          <w:sz w:val="20"/>
          <w:lang w:eastAsia="en-AU"/>
        </w:rPr>
        <w:t>618-619</w:t>
      </w:r>
      <w:r w:rsidR="000436ED" w:rsidRPr="002E66F1">
        <w:rPr>
          <w:rFonts w:ascii="Arial" w:eastAsia="Times New Roman" w:hAnsi="Arial" w:cs="Arial"/>
          <w:sz w:val="20"/>
          <w:lang w:eastAsia="en-AU"/>
        </w:rPr>
        <w:t>.</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Dudgeon P, Mackinnon AJ, Bell RC,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2001. Failure to confirm the 3 domains model of psychosis. Archives of General Psychiatry 58(1):94-</w:t>
      </w:r>
      <w:r w:rsidR="000436ED" w:rsidRPr="002E66F1">
        <w:rPr>
          <w:rFonts w:ascii="Arial" w:eastAsia="Times New Roman" w:hAnsi="Arial" w:cs="Arial"/>
          <w:sz w:val="20"/>
          <w:lang w:eastAsia="en-AU"/>
        </w:rPr>
        <w:t>9</w:t>
      </w:r>
      <w:r w:rsidRPr="002E66F1">
        <w:rPr>
          <w:rFonts w:ascii="Arial" w:eastAsia="Times New Roman" w:hAnsi="Arial" w:cs="Arial"/>
          <w:sz w:val="20"/>
          <w:lang w:eastAsia="en-AU"/>
        </w:rPr>
        <w:t>6.</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2001. Rationale for and the substantial potential benefits linked to early recognition and optimal treatment of psychotic disorders, specifically schizophrenia. Acta Psychiatrica Scandinavica 103(5):402-</w:t>
      </w:r>
      <w:r w:rsidR="000436ED" w:rsidRPr="002E66F1">
        <w:rPr>
          <w:rFonts w:ascii="Arial" w:eastAsia="Times New Roman" w:hAnsi="Arial" w:cs="Arial"/>
          <w:sz w:val="20"/>
          <w:lang w:eastAsia="en-AU"/>
        </w:rPr>
        <w:t>40</w:t>
      </w:r>
      <w:r w:rsidRPr="002E66F1">
        <w:rPr>
          <w:rFonts w:ascii="Arial" w:eastAsia="Times New Roman" w:hAnsi="Arial" w:cs="Arial"/>
          <w:sz w:val="20"/>
          <w:lang w:eastAsia="en-AU"/>
        </w:rPr>
        <w:t>3.</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2001. Response to 'better mental health services for young people: responsibility, partnerships and projects'. The Australian and New Zealand Journal of Psychiatry 35(3):392-</w:t>
      </w:r>
      <w:r w:rsidR="000436ED" w:rsidRPr="002E66F1">
        <w:rPr>
          <w:rFonts w:ascii="Arial" w:eastAsia="Times New Roman" w:hAnsi="Arial" w:cs="Arial"/>
          <w:sz w:val="20"/>
          <w:lang w:eastAsia="en-AU"/>
        </w:rPr>
        <w:t>39</w:t>
      </w:r>
      <w:r w:rsidRPr="002E66F1">
        <w:rPr>
          <w:rFonts w:ascii="Arial" w:eastAsia="Times New Roman" w:hAnsi="Arial" w:cs="Arial"/>
          <w:sz w:val="20"/>
          <w:lang w:eastAsia="en-AU"/>
        </w:rPr>
        <w:t>4.</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Harrigan SM, Amminger P, Norman R, Malla A. 2001. Untreated initial psychosis. The American Journal of Psychiatry 158(7):1161-</w:t>
      </w:r>
      <w:r w:rsidR="000436ED" w:rsidRPr="002E66F1">
        <w:rPr>
          <w:rFonts w:ascii="Arial" w:eastAsia="Times New Roman" w:hAnsi="Arial" w:cs="Arial"/>
          <w:sz w:val="20"/>
          <w:lang w:eastAsia="en-AU"/>
        </w:rPr>
        <w:t>116</w:t>
      </w:r>
      <w:r w:rsidRPr="002E66F1">
        <w:rPr>
          <w:rFonts w:ascii="Arial" w:eastAsia="Times New Roman" w:hAnsi="Arial" w:cs="Arial"/>
          <w:sz w:val="20"/>
          <w:lang w:eastAsia="en-AU"/>
        </w:rPr>
        <w:t>3</w:t>
      </w:r>
      <w:r w:rsidR="000436ED" w:rsidRPr="002E66F1">
        <w:rPr>
          <w:rFonts w:ascii="Arial" w:eastAsia="Times New Roman" w:hAnsi="Arial" w:cs="Arial"/>
          <w:sz w:val="20"/>
          <w:lang w:eastAsia="en-AU"/>
        </w:rPr>
        <w:t>.</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Amminger GP, Edwards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2002. Estimating cognitive deterioration in schizophrenia. British Journal of Psychiatry 181(2):164; author reply 165.</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Edwards J, Harrigan SM,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Amminger PG. 2002. Duration of untreated psychosis (DUP) and outcome in schizophrenia. Psychological Medicine 32(3):563-</w:t>
      </w:r>
      <w:r w:rsidR="000436ED" w:rsidRPr="002E66F1">
        <w:rPr>
          <w:rFonts w:ascii="Arial" w:eastAsia="Times New Roman" w:hAnsi="Arial" w:cs="Arial"/>
          <w:sz w:val="20"/>
          <w:lang w:eastAsia="en-AU"/>
        </w:rPr>
        <w:t>56</w:t>
      </w:r>
      <w:r w:rsidRPr="002E66F1">
        <w:rPr>
          <w:rFonts w:ascii="Arial" w:eastAsia="Times New Roman" w:hAnsi="Arial" w:cs="Arial"/>
          <w:sz w:val="20"/>
          <w:lang w:eastAsia="en-AU"/>
        </w:rPr>
        <w:t>4.</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Edwards J. 2002. Response to "The prevention of schizophrenia: What interventions are safe and effective?" Schizophrenia Bulletin 28(1):177-</w:t>
      </w:r>
      <w:r w:rsidR="000436ED" w:rsidRPr="002E66F1">
        <w:rPr>
          <w:rFonts w:ascii="Arial" w:eastAsia="Times New Roman" w:hAnsi="Arial" w:cs="Arial"/>
          <w:sz w:val="20"/>
          <w:lang w:eastAsia="en-AU"/>
        </w:rPr>
        <w:t>1</w:t>
      </w:r>
      <w:r w:rsidRPr="002E66F1">
        <w:rPr>
          <w:rFonts w:ascii="Arial" w:eastAsia="Times New Roman" w:hAnsi="Arial" w:cs="Arial"/>
          <w:sz w:val="20"/>
          <w:lang w:eastAsia="en-AU"/>
        </w:rPr>
        <w:t>80.</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Warner R. 2002. Consensus on early intervention in schizophrenia. Schizophrenia Bulletin 28(3):543-</w:t>
      </w:r>
      <w:r w:rsidR="000436ED" w:rsidRPr="002E66F1">
        <w:rPr>
          <w:rFonts w:ascii="Arial" w:eastAsia="Times New Roman" w:hAnsi="Arial" w:cs="Arial"/>
          <w:sz w:val="20"/>
          <w:lang w:eastAsia="en-AU"/>
        </w:rPr>
        <w:t>54</w:t>
      </w:r>
      <w:r w:rsidRPr="002E66F1">
        <w:rPr>
          <w:rFonts w:ascii="Arial" w:eastAsia="Times New Roman" w:hAnsi="Arial" w:cs="Arial"/>
          <w:sz w:val="20"/>
          <w:lang w:eastAsia="en-AU"/>
        </w:rPr>
        <w:t>4.</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2004. Psychotherapy of schizophrenia. The Journal of the American Academy of Psychoanalysis and Dynamic Psychiatry 32(2):399-401; author reply 401-</w:t>
      </w:r>
      <w:r w:rsidR="00A5313A" w:rsidRPr="002E66F1">
        <w:rPr>
          <w:rFonts w:ascii="Arial" w:eastAsia="Times New Roman" w:hAnsi="Arial" w:cs="Arial"/>
          <w:sz w:val="20"/>
          <w:lang w:eastAsia="en-AU"/>
        </w:rPr>
        <w:t>40</w:t>
      </w:r>
      <w:r w:rsidRPr="002E66F1">
        <w:rPr>
          <w:rFonts w:ascii="Arial" w:eastAsia="Times New Roman" w:hAnsi="Arial" w:cs="Arial"/>
          <w:sz w:val="20"/>
          <w:lang w:eastAsia="en-AU"/>
        </w:rPr>
        <w:t>2.</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2004. Value of early intervention in psychosis. British Journal of Psychiatry 185(2):172; author reply 172-</w:t>
      </w:r>
      <w:r w:rsidR="002D4591" w:rsidRPr="002E66F1">
        <w:rPr>
          <w:rFonts w:ascii="Arial" w:eastAsia="Times New Roman" w:hAnsi="Arial" w:cs="Arial"/>
          <w:sz w:val="20"/>
          <w:lang w:eastAsia="en-AU"/>
        </w:rPr>
        <w:t>17</w:t>
      </w:r>
      <w:r w:rsidRPr="002E66F1">
        <w:rPr>
          <w:rFonts w:ascii="Arial" w:eastAsia="Times New Roman" w:hAnsi="Arial" w:cs="Arial"/>
          <w:sz w:val="20"/>
          <w:lang w:eastAsia="en-AU"/>
        </w:rPr>
        <w:t>3.</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Velakoulis D, Wood SJ, Wong M,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xml:space="preserve">, Yung AR, Phillips LJ, Smith D, Brewer W, Proffitt T, Desmond P, Pantelis C. 2007. </w:t>
      </w:r>
      <w:r w:rsidRPr="002E66F1">
        <w:rPr>
          <w:rStyle w:val="Strong"/>
          <w:rFonts w:ascii="Arial" w:hAnsi="Arial" w:cs="Arial"/>
          <w:b w:val="0"/>
          <w:sz w:val="20"/>
        </w:rPr>
        <w:t>Amygdala Volume Status Might Reflect Dominant Mode of Emotional Information Processing</w:t>
      </w:r>
      <w:r w:rsidRPr="002E66F1">
        <w:rPr>
          <w:rFonts w:ascii="Arial" w:eastAsia="Times New Roman" w:hAnsi="Arial" w:cs="Arial"/>
          <w:sz w:val="20"/>
          <w:lang w:eastAsia="en-AU"/>
        </w:rPr>
        <w:t xml:space="preserve"> (Reply). Archives of General Psychiatry 64:252-253.</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xml:space="preserve">. 2007. Book Review:  </w:t>
      </w:r>
      <w:r w:rsidRPr="002E66F1">
        <w:rPr>
          <w:rFonts w:ascii="Arial" w:eastAsia="Times New Roman" w:hAnsi="Arial" w:cs="Arial"/>
          <w:i/>
          <w:iCs/>
          <w:sz w:val="20"/>
          <w:lang w:eastAsia="en-AU"/>
        </w:rPr>
        <w:t>Monochrome Days</w:t>
      </w:r>
      <w:r w:rsidRPr="002E66F1">
        <w:rPr>
          <w:rFonts w:ascii="Arial" w:eastAsia="Times New Roman" w:hAnsi="Arial" w:cs="Arial"/>
          <w:sz w:val="20"/>
          <w:lang w:eastAsia="en-AU"/>
        </w:rPr>
        <w:t>. Lancet 370:820.</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Hickie IB, Jorm AI, Purcell R. 2008. Early intervention in youth mental health. Reply. Medical Journal of Australia 188(8):492-493</w:t>
      </w:r>
      <w:r w:rsidR="00F07C9A" w:rsidRPr="002E66F1">
        <w:rPr>
          <w:rFonts w:ascii="Arial" w:eastAsia="Times New Roman" w:hAnsi="Arial" w:cs="Arial"/>
          <w:sz w:val="20"/>
          <w:lang w:eastAsia="en-AU"/>
        </w:rPr>
        <w:t>.</w:t>
      </w:r>
    </w:p>
    <w:p w:rsidR="001C0E4C" w:rsidRPr="002E66F1" w:rsidRDefault="001C0E4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Jorm AF, Purcell R, Hickie IB. 2008. MJA policy on sponsored supplements. Reply. Medical Journal of Australia 188(4):260</w:t>
      </w:r>
      <w:r w:rsidR="00F07C9A" w:rsidRPr="002E66F1">
        <w:rPr>
          <w:rFonts w:ascii="Arial" w:eastAsia="Times New Roman" w:hAnsi="Arial" w:cs="Arial"/>
          <w:sz w:val="20"/>
          <w:lang w:eastAsia="en-AU"/>
        </w:rPr>
        <w:t>.</w:t>
      </w:r>
    </w:p>
    <w:p w:rsidR="00341B5C" w:rsidRPr="002E66F1" w:rsidRDefault="00341B5C"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Alvarez-Jimenez A, Hetrick SE, Gonzalez-Blanch C, Gleeson JF,</w:t>
      </w:r>
      <w:r w:rsidRPr="002E66F1">
        <w:rPr>
          <w:rFonts w:ascii="Arial" w:eastAsia="Times New Roman" w:hAnsi="Arial" w:cs="Arial"/>
          <w:b/>
          <w:sz w:val="20"/>
          <w:lang w:eastAsia="en-AU"/>
        </w:rPr>
        <w:t xml:space="preserve"> McGorry PD. </w:t>
      </w:r>
      <w:r w:rsidRPr="002E66F1">
        <w:rPr>
          <w:rFonts w:ascii="Arial" w:eastAsia="Times New Roman" w:hAnsi="Arial" w:cs="Arial"/>
          <w:sz w:val="20"/>
          <w:lang w:eastAsia="en-AU"/>
        </w:rPr>
        <w:t>2009.</w:t>
      </w:r>
      <w:r w:rsidR="000235DB" w:rsidRPr="002E66F1">
        <w:rPr>
          <w:rFonts w:ascii="Arial" w:eastAsia="Times New Roman" w:hAnsi="Arial" w:cs="Arial"/>
          <w:sz w:val="20"/>
          <w:lang w:eastAsia="en-AU"/>
        </w:rPr>
        <w:t xml:space="preserve"> One ace</w:t>
      </w:r>
      <w:r w:rsidRPr="002E66F1">
        <w:rPr>
          <w:rFonts w:ascii="Arial" w:eastAsia="Times New Roman" w:hAnsi="Arial" w:cs="Arial"/>
          <w:sz w:val="20"/>
          <w:lang w:eastAsia="en-AU"/>
        </w:rPr>
        <w:t xml:space="preserve"> and three faults don’t win the set (author’s reply). British Journal of Psychiatry 194(1):89</w:t>
      </w:r>
      <w:r w:rsidR="000316F0" w:rsidRPr="002E66F1">
        <w:rPr>
          <w:rFonts w:ascii="Arial" w:eastAsia="Times New Roman" w:hAnsi="Arial" w:cs="Arial"/>
          <w:sz w:val="20"/>
          <w:lang w:eastAsia="en-AU"/>
        </w:rPr>
        <w:t>1</w:t>
      </w:r>
      <w:r w:rsidR="00F07C9A" w:rsidRPr="002E66F1">
        <w:rPr>
          <w:rFonts w:ascii="Arial" w:eastAsia="Times New Roman" w:hAnsi="Arial" w:cs="Arial"/>
          <w:sz w:val="20"/>
          <w:lang w:eastAsia="en-AU"/>
        </w:rPr>
        <w:t>.</w:t>
      </w:r>
    </w:p>
    <w:p w:rsidR="002B5E94" w:rsidRPr="002E66F1" w:rsidRDefault="002B5E94"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lastRenderedPageBreak/>
        <w:t xml:space="preserve">Foley L, Morley KI, Carroll KE, Moran J,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Murphy BP. 2009. Successful implementation of cardiometabolic monitoring of patients treated with antipsychotics. Medic</w:t>
      </w:r>
      <w:r w:rsidR="000436ED" w:rsidRPr="002E66F1">
        <w:rPr>
          <w:rFonts w:ascii="Arial" w:eastAsia="Times New Roman" w:hAnsi="Arial" w:cs="Arial"/>
          <w:sz w:val="20"/>
          <w:lang w:eastAsia="en-AU"/>
        </w:rPr>
        <w:t>al Journal of Australia 191(9):</w:t>
      </w:r>
      <w:r w:rsidRPr="002E66F1">
        <w:rPr>
          <w:rFonts w:ascii="Arial" w:eastAsia="Times New Roman" w:hAnsi="Arial" w:cs="Arial"/>
          <w:sz w:val="20"/>
          <w:lang w:eastAsia="en-AU"/>
        </w:rPr>
        <w:t>518-519</w:t>
      </w:r>
      <w:r w:rsidR="00F07C9A" w:rsidRPr="002E66F1">
        <w:rPr>
          <w:rFonts w:ascii="Arial" w:eastAsia="Times New Roman" w:hAnsi="Arial" w:cs="Arial"/>
          <w:sz w:val="20"/>
          <w:lang w:eastAsia="en-AU"/>
        </w:rPr>
        <w:t>.</w:t>
      </w:r>
    </w:p>
    <w:p w:rsidR="001C0E4C" w:rsidRPr="00554037" w:rsidRDefault="00F07C9A"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Nelson B, Yung AR,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xml:space="preserve">, Spiliotacopoulos D, Francey SM. 2011. The need for drug naïve </w:t>
      </w:r>
      <w:r w:rsidRPr="002E66F1">
        <w:rPr>
          <w:rFonts w:ascii="Arial" w:hAnsi="Arial" w:cs="Arial"/>
          <w:sz w:val="20"/>
        </w:rPr>
        <w:t>research in first-episode psychosis: a response to Moncrieff &amp; Leo (2010)</w:t>
      </w:r>
      <w:r w:rsidR="000436ED" w:rsidRPr="002E66F1">
        <w:rPr>
          <w:rFonts w:ascii="Arial" w:hAnsi="Arial" w:cs="Arial"/>
          <w:sz w:val="20"/>
        </w:rPr>
        <w:t>. Psychological Medicine 41:</w:t>
      </w:r>
      <w:r w:rsidRPr="002E66F1">
        <w:rPr>
          <w:rFonts w:ascii="Arial" w:hAnsi="Arial" w:cs="Arial"/>
          <w:sz w:val="20"/>
        </w:rPr>
        <w:t>1117-1118.</w:t>
      </w:r>
    </w:p>
    <w:p w:rsidR="00554037" w:rsidRPr="006C6BFE" w:rsidRDefault="00554037"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554037">
        <w:rPr>
          <w:rFonts w:ascii="Arial" w:hAnsi="Arial" w:cs="Arial"/>
          <w:b/>
          <w:sz w:val="20"/>
        </w:rPr>
        <w:t>McGorry PD</w:t>
      </w:r>
      <w:r>
        <w:rPr>
          <w:rFonts w:ascii="Arial" w:hAnsi="Arial" w:cs="Arial"/>
          <w:sz w:val="20"/>
        </w:rPr>
        <w:t>, Yung AR, Nelson B, Amminger GP, Phillips LJ. 2013. Dr McGorry and colleagues reply. Journal of Clinical Psychiatry 74(11):1123.</w:t>
      </w:r>
    </w:p>
    <w:p w:rsidR="006C6BFE" w:rsidRPr="002E66F1" w:rsidRDefault="006C6BFE" w:rsidP="00486190">
      <w:pPr>
        <w:numPr>
          <w:ilvl w:val="0"/>
          <w:numId w:val="11"/>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Pr>
          <w:rFonts w:ascii="Arial" w:hAnsi="Arial" w:cs="Arial"/>
          <w:b/>
          <w:sz w:val="20"/>
        </w:rPr>
        <w:t>McGorry PD.</w:t>
      </w:r>
      <w:r>
        <w:rPr>
          <w:rFonts w:ascii="Arial" w:hAnsi="Arial" w:cs="Arial"/>
          <w:sz w:val="20"/>
        </w:rPr>
        <w:t xml:space="preserve"> 2014. Film review: The Sunnyboy. Australasian Psychiatry, in press.</w:t>
      </w:r>
    </w:p>
    <w:p w:rsidR="000436ED" w:rsidRPr="002E66F1" w:rsidRDefault="000436ED" w:rsidP="00F411C9">
      <w:pPr>
        <w:spacing w:after="120" w:line="276" w:lineRule="auto"/>
        <w:ind w:left="567" w:right="57" w:hanging="567"/>
        <w:outlineLvl w:val="1"/>
        <w:rPr>
          <w:rFonts w:ascii="Arial" w:hAnsi="Arial" w:cs="Arial"/>
          <w:sz w:val="20"/>
          <w:szCs w:val="22"/>
        </w:rPr>
      </w:pPr>
      <w:bookmarkStart w:id="60" w:name="_Toc163968380"/>
    </w:p>
    <w:p w:rsidR="001C0E4C" w:rsidRPr="002E66F1" w:rsidRDefault="001C0E4C" w:rsidP="00F411C9">
      <w:pPr>
        <w:spacing w:after="120" w:line="276" w:lineRule="auto"/>
        <w:ind w:left="567" w:right="57" w:hanging="567"/>
        <w:outlineLvl w:val="1"/>
        <w:rPr>
          <w:rFonts w:ascii="Arial" w:hAnsi="Arial" w:cs="Arial"/>
          <w:b/>
          <w:sz w:val="22"/>
          <w:szCs w:val="22"/>
        </w:rPr>
      </w:pPr>
      <w:bookmarkStart w:id="61" w:name="_Toc393284104"/>
      <w:r w:rsidRPr="002E66F1">
        <w:rPr>
          <w:rFonts w:ascii="Arial" w:hAnsi="Arial" w:cs="Arial"/>
          <w:b/>
          <w:sz w:val="22"/>
          <w:szCs w:val="22"/>
        </w:rPr>
        <w:t>Journal Supplements Edited</w:t>
      </w:r>
      <w:bookmarkEnd w:id="60"/>
      <w:bookmarkEnd w:id="61"/>
    </w:p>
    <w:p w:rsidR="001C0E4C" w:rsidRPr="002E66F1" w:rsidRDefault="001C0E4C" w:rsidP="00F411C9">
      <w:pPr>
        <w:spacing w:after="120" w:line="276" w:lineRule="auto"/>
        <w:ind w:left="567" w:right="57" w:hanging="567"/>
        <w:rPr>
          <w:rFonts w:ascii="Arial" w:hAnsi="Arial" w:cs="Arial"/>
          <w:sz w:val="20"/>
        </w:rPr>
      </w:pPr>
    </w:p>
    <w:p w:rsidR="001C0E4C" w:rsidRPr="002E66F1" w:rsidRDefault="001C0E4C" w:rsidP="00486190">
      <w:pPr>
        <w:numPr>
          <w:ilvl w:val="0"/>
          <w:numId w:val="2"/>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t>McGorry P</w:t>
      </w:r>
      <w:r w:rsidR="0078236F" w:rsidRPr="002E66F1">
        <w:rPr>
          <w:rFonts w:ascii="Arial" w:hAnsi="Arial" w:cs="Arial"/>
          <w:sz w:val="20"/>
          <w:szCs w:val="22"/>
        </w:rPr>
        <w:t xml:space="preserve"> (ed). </w:t>
      </w:r>
      <w:r w:rsidR="006C742F" w:rsidRPr="002E66F1">
        <w:rPr>
          <w:rFonts w:ascii="Arial" w:eastAsia="Times New Roman" w:hAnsi="Arial" w:cs="Arial"/>
          <w:sz w:val="20"/>
          <w:lang w:eastAsia="en-AU"/>
        </w:rPr>
        <w:t>Preventive Strategies in Early Psychosis: V</w:t>
      </w:r>
      <w:r w:rsidR="00DB7AB2" w:rsidRPr="002E66F1">
        <w:rPr>
          <w:rFonts w:ascii="Arial" w:eastAsia="Times New Roman" w:hAnsi="Arial" w:cs="Arial"/>
          <w:sz w:val="20"/>
          <w:lang w:eastAsia="en-AU"/>
        </w:rPr>
        <w:t xml:space="preserve">erging on </w:t>
      </w:r>
      <w:r w:rsidR="006C742F" w:rsidRPr="002E66F1">
        <w:rPr>
          <w:rFonts w:ascii="Arial" w:eastAsia="Times New Roman" w:hAnsi="Arial" w:cs="Arial"/>
          <w:sz w:val="20"/>
          <w:lang w:eastAsia="en-AU"/>
        </w:rPr>
        <w:t>R</w:t>
      </w:r>
      <w:r w:rsidR="004B69F3" w:rsidRPr="002E66F1">
        <w:rPr>
          <w:rFonts w:ascii="Arial" w:eastAsia="Times New Roman" w:hAnsi="Arial" w:cs="Arial"/>
          <w:sz w:val="20"/>
          <w:lang w:eastAsia="en-AU"/>
        </w:rPr>
        <w:t>eality</w:t>
      </w:r>
      <w:r w:rsidR="004B69F3" w:rsidRPr="002E66F1">
        <w:rPr>
          <w:rFonts w:ascii="Arial" w:hAnsi="Arial" w:cs="Arial"/>
          <w:sz w:val="20"/>
          <w:szCs w:val="22"/>
        </w:rPr>
        <w:t>.</w:t>
      </w:r>
      <w:r w:rsidR="0078236F" w:rsidRPr="002E66F1">
        <w:rPr>
          <w:rFonts w:ascii="Arial" w:hAnsi="Arial" w:cs="Arial"/>
          <w:sz w:val="20"/>
          <w:szCs w:val="22"/>
        </w:rPr>
        <w:t xml:space="preserve"> </w:t>
      </w:r>
      <w:r w:rsidRPr="002E66F1">
        <w:rPr>
          <w:rFonts w:ascii="Arial" w:hAnsi="Arial" w:cs="Arial"/>
          <w:sz w:val="20"/>
          <w:szCs w:val="22"/>
        </w:rPr>
        <w:t>British Journal of Psychiatry, Vol. 172, Supplement 33, 1998.</w:t>
      </w:r>
    </w:p>
    <w:p w:rsidR="001C0E4C" w:rsidRPr="002E66F1" w:rsidRDefault="001C0E4C" w:rsidP="00486190">
      <w:pPr>
        <w:numPr>
          <w:ilvl w:val="0"/>
          <w:numId w:val="2"/>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Delisi L (ed.), Schaffner K, </w:t>
      </w:r>
      <w:r w:rsidRPr="002E66F1">
        <w:rPr>
          <w:rFonts w:ascii="Arial" w:hAnsi="Arial" w:cs="Arial"/>
          <w:b/>
          <w:sz w:val="20"/>
          <w:szCs w:val="22"/>
        </w:rPr>
        <w:t>McGorry P</w:t>
      </w:r>
      <w:r w:rsidR="0078236F" w:rsidRPr="002E66F1">
        <w:rPr>
          <w:rFonts w:ascii="Arial" w:hAnsi="Arial" w:cs="Arial"/>
          <w:sz w:val="20"/>
          <w:szCs w:val="22"/>
        </w:rPr>
        <w:t xml:space="preserve"> (Guest Eds). </w:t>
      </w:r>
      <w:r w:rsidRPr="002E66F1">
        <w:rPr>
          <w:rFonts w:ascii="Arial" w:hAnsi="Arial" w:cs="Arial"/>
          <w:sz w:val="20"/>
          <w:szCs w:val="22"/>
        </w:rPr>
        <w:t xml:space="preserve">Ethics of Early Treatment </w:t>
      </w:r>
      <w:r w:rsidR="0078236F" w:rsidRPr="002E66F1">
        <w:rPr>
          <w:rFonts w:ascii="Arial" w:hAnsi="Arial" w:cs="Arial"/>
          <w:sz w:val="20"/>
          <w:szCs w:val="22"/>
        </w:rPr>
        <w:t xml:space="preserve">Intervention in Schizophrenia. </w:t>
      </w:r>
      <w:r w:rsidRPr="002E66F1">
        <w:rPr>
          <w:rFonts w:ascii="Arial" w:hAnsi="Arial" w:cs="Arial"/>
          <w:sz w:val="20"/>
          <w:szCs w:val="22"/>
        </w:rPr>
        <w:t>Schizophrenia Research, Vol. 51, No. 1, Special Issue, 2001.</w:t>
      </w:r>
    </w:p>
    <w:p w:rsidR="001C0E4C" w:rsidRPr="002E66F1" w:rsidRDefault="001C0E4C" w:rsidP="00486190">
      <w:pPr>
        <w:numPr>
          <w:ilvl w:val="0"/>
          <w:numId w:val="2"/>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Addington J, </w:t>
      </w:r>
      <w:r w:rsidRPr="002E66F1">
        <w:rPr>
          <w:rFonts w:ascii="Arial" w:hAnsi="Arial" w:cs="Arial"/>
          <w:b/>
          <w:sz w:val="20"/>
          <w:szCs w:val="22"/>
        </w:rPr>
        <w:t>McGorry PD</w:t>
      </w:r>
      <w:r w:rsidR="0078236F" w:rsidRPr="002E66F1">
        <w:rPr>
          <w:rFonts w:ascii="Arial" w:hAnsi="Arial" w:cs="Arial"/>
          <w:sz w:val="20"/>
          <w:szCs w:val="22"/>
        </w:rPr>
        <w:t xml:space="preserve">. (Eds). </w:t>
      </w:r>
      <w:r w:rsidRPr="002E66F1">
        <w:rPr>
          <w:rFonts w:ascii="Arial" w:hAnsi="Arial" w:cs="Arial"/>
          <w:sz w:val="20"/>
          <w:szCs w:val="22"/>
        </w:rPr>
        <w:t>Early Psycho</w:t>
      </w:r>
      <w:r w:rsidR="0078236F" w:rsidRPr="002E66F1">
        <w:rPr>
          <w:rFonts w:ascii="Arial" w:hAnsi="Arial" w:cs="Arial"/>
          <w:sz w:val="20"/>
          <w:szCs w:val="22"/>
        </w:rPr>
        <w:t xml:space="preserve">sis: Translating the Evidence. </w:t>
      </w:r>
      <w:r w:rsidRPr="002E66F1">
        <w:rPr>
          <w:rFonts w:ascii="Arial" w:hAnsi="Arial" w:cs="Arial"/>
          <w:sz w:val="20"/>
          <w:szCs w:val="22"/>
        </w:rPr>
        <w:t>Schi</w:t>
      </w:r>
      <w:r w:rsidR="006C742F" w:rsidRPr="002E66F1">
        <w:rPr>
          <w:rFonts w:ascii="Arial" w:hAnsi="Arial" w:cs="Arial"/>
          <w:sz w:val="20"/>
          <w:szCs w:val="22"/>
        </w:rPr>
        <w:t>zophrenia Research. 78s, 2005</w:t>
      </w:r>
      <w:r w:rsidRPr="002E66F1">
        <w:rPr>
          <w:rFonts w:ascii="Arial" w:hAnsi="Arial" w:cs="Arial"/>
          <w:sz w:val="20"/>
          <w:szCs w:val="22"/>
        </w:rPr>
        <w:t>.</w:t>
      </w:r>
    </w:p>
    <w:p w:rsidR="001C0E4C" w:rsidRPr="002E66F1" w:rsidRDefault="001C0E4C" w:rsidP="00486190">
      <w:pPr>
        <w:numPr>
          <w:ilvl w:val="0"/>
          <w:numId w:val="2"/>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t>McGorry PD</w:t>
      </w:r>
      <w:r w:rsidRPr="002E66F1">
        <w:rPr>
          <w:rFonts w:ascii="Arial" w:hAnsi="Arial" w:cs="Arial"/>
          <w:sz w:val="20"/>
          <w:szCs w:val="22"/>
        </w:rPr>
        <w:t>, Purcell R, Hickie IB, Jorm</w:t>
      </w:r>
      <w:r w:rsidR="0078236F" w:rsidRPr="002E66F1">
        <w:rPr>
          <w:rFonts w:ascii="Arial" w:hAnsi="Arial" w:cs="Arial"/>
          <w:sz w:val="20"/>
          <w:szCs w:val="22"/>
        </w:rPr>
        <w:t xml:space="preserve"> AF (Eds). </w:t>
      </w:r>
      <w:r w:rsidRPr="002E66F1">
        <w:rPr>
          <w:rFonts w:ascii="Arial" w:hAnsi="Arial" w:cs="Arial"/>
          <w:sz w:val="20"/>
          <w:szCs w:val="22"/>
        </w:rPr>
        <w:t>Early Inter</w:t>
      </w:r>
      <w:r w:rsidR="0078236F" w:rsidRPr="002E66F1">
        <w:rPr>
          <w:rFonts w:ascii="Arial" w:hAnsi="Arial" w:cs="Arial"/>
          <w:sz w:val="20"/>
          <w:szCs w:val="22"/>
        </w:rPr>
        <w:t>vention in Youth Mental Health.</w:t>
      </w:r>
      <w:r w:rsidRPr="002E66F1">
        <w:rPr>
          <w:rFonts w:ascii="Arial" w:hAnsi="Arial" w:cs="Arial"/>
          <w:sz w:val="20"/>
          <w:szCs w:val="22"/>
        </w:rPr>
        <w:t xml:space="preserve"> Medical Journal of Australia Supplement, Vol. 187 No. 7, 2007</w:t>
      </w:r>
      <w:r w:rsidR="006C742F" w:rsidRPr="002E66F1">
        <w:rPr>
          <w:rFonts w:ascii="Arial" w:hAnsi="Arial" w:cs="Arial"/>
          <w:sz w:val="20"/>
          <w:szCs w:val="22"/>
        </w:rPr>
        <w:t>.</w:t>
      </w:r>
    </w:p>
    <w:p w:rsidR="006C742F" w:rsidRPr="002E66F1" w:rsidRDefault="006C742F" w:rsidP="00486190">
      <w:pPr>
        <w:numPr>
          <w:ilvl w:val="0"/>
          <w:numId w:val="2"/>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t>McGorry PD</w:t>
      </w:r>
      <w:r w:rsidRPr="002E66F1">
        <w:rPr>
          <w:rFonts w:ascii="Arial" w:hAnsi="Arial" w:cs="Arial"/>
          <w:sz w:val="20"/>
          <w:szCs w:val="22"/>
        </w:rPr>
        <w:t xml:space="preserve"> (Ed). Early Intervention in Youth Mental Health: Papers from the 1</w:t>
      </w:r>
      <w:r w:rsidRPr="002E66F1">
        <w:rPr>
          <w:rFonts w:ascii="Arial" w:hAnsi="Arial" w:cs="Arial"/>
          <w:sz w:val="20"/>
          <w:szCs w:val="22"/>
          <w:vertAlign w:val="superscript"/>
        </w:rPr>
        <w:t>st</w:t>
      </w:r>
      <w:r w:rsidRPr="002E66F1">
        <w:rPr>
          <w:rFonts w:ascii="Arial" w:hAnsi="Arial" w:cs="Arial"/>
          <w:sz w:val="20"/>
          <w:szCs w:val="22"/>
        </w:rPr>
        <w:t xml:space="preserve"> International Youth Mental Health Conference, Melbourne, Australia, 29-30 July 2010. Early Intervention in Psychiatry Supplement, Vol 5, Suppl S1, 2011.</w:t>
      </w:r>
    </w:p>
    <w:p w:rsidR="006C742F" w:rsidRPr="002E66F1" w:rsidRDefault="006C742F" w:rsidP="0078236F">
      <w:pPr>
        <w:rPr>
          <w:rFonts w:ascii="Arial" w:hAnsi="Arial" w:cs="Arial"/>
          <w:sz w:val="20"/>
        </w:rPr>
      </w:pPr>
      <w:bookmarkStart w:id="62" w:name="_Toc163968379"/>
      <w:bookmarkStart w:id="63" w:name="_Toc221344459"/>
    </w:p>
    <w:p w:rsidR="001C0E4C" w:rsidRPr="002E66F1" w:rsidRDefault="001C0E4C" w:rsidP="00F411C9">
      <w:pPr>
        <w:pStyle w:val="Heading2"/>
        <w:spacing w:after="120" w:line="276" w:lineRule="auto"/>
        <w:ind w:left="567" w:right="57" w:hanging="567"/>
        <w:jc w:val="left"/>
        <w:rPr>
          <w:rFonts w:ascii="Arial" w:hAnsi="Arial"/>
          <w:bCs/>
        </w:rPr>
      </w:pPr>
      <w:bookmarkStart w:id="64" w:name="_Toc393284105"/>
      <w:r w:rsidRPr="002E66F1">
        <w:rPr>
          <w:rFonts w:ascii="Arial" w:hAnsi="Arial"/>
          <w:bCs/>
        </w:rPr>
        <w:t xml:space="preserve">Non-refereed </w:t>
      </w:r>
      <w:bookmarkEnd w:id="62"/>
      <w:bookmarkEnd w:id="63"/>
      <w:r w:rsidRPr="002E66F1">
        <w:rPr>
          <w:rFonts w:ascii="Arial" w:hAnsi="Arial"/>
          <w:bCs/>
        </w:rPr>
        <w:t>Research Publications</w:t>
      </w:r>
      <w:bookmarkEnd w:id="64"/>
    </w:p>
    <w:p w:rsidR="001C0E4C" w:rsidRPr="002E66F1" w:rsidRDefault="001C0E4C" w:rsidP="00F411C9">
      <w:pPr>
        <w:autoSpaceDE w:val="0"/>
        <w:autoSpaceDN w:val="0"/>
        <w:adjustRightInd w:val="0"/>
        <w:spacing w:after="120" w:line="276" w:lineRule="auto"/>
        <w:ind w:left="567" w:right="57" w:hanging="567"/>
        <w:rPr>
          <w:rFonts w:ascii="Arial" w:eastAsia="Times New Roman" w:hAnsi="Arial" w:cs="Arial"/>
          <w:sz w:val="20"/>
          <w:lang w:eastAsia="en-AU"/>
        </w:rPr>
      </w:pP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sz w:val="20"/>
          <w:lang w:eastAsia="en-AU"/>
        </w:rPr>
        <w:t xml:space="preserve">Singh BS, </w:t>
      </w: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1984. Anxiety and neurosis: recognising clinical features in ge</w:t>
      </w:r>
      <w:r w:rsidR="00FE07F2" w:rsidRPr="002E66F1">
        <w:rPr>
          <w:rFonts w:ascii="Arial" w:eastAsia="Times New Roman" w:hAnsi="Arial" w:cs="Arial"/>
          <w:sz w:val="20"/>
          <w:lang w:eastAsia="en-AU"/>
        </w:rPr>
        <w:t xml:space="preserve">neral practice. Pain Management </w:t>
      </w:r>
      <w:r w:rsidRPr="002E66F1">
        <w:rPr>
          <w:rFonts w:ascii="Arial" w:eastAsia="Times New Roman" w:hAnsi="Arial" w:cs="Arial"/>
          <w:sz w:val="20"/>
          <w:lang w:eastAsia="en-AU"/>
        </w:rPr>
        <w:t>125-133</w:t>
      </w:r>
      <w:r w:rsidR="002D4591" w:rsidRPr="002E66F1">
        <w:rPr>
          <w:rFonts w:ascii="Arial" w:eastAsia="Times New Roman" w:hAnsi="Arial" w:cs="Arial"/>
          <w:sz w:val="20"/>
          <w:lang w:eastAsia="en-AU"/>
        </w:rPr>
        <w:t>.</w:t>
      </w: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w:t>
      </w:r>
      <w:r w:rsidRPr="002E66F1">
        <w:rPr>
          <w:rFonts w:ascii="Arial" w:eastAsia="Times New Roman" w:hAnsi="Arial" w:cs="Arial"/>
          <w:sz w:val="20"/>
          <w:lang w:eastAsia="en-AU"/>
        </w:rPr>
        <w:t>, Singh B. 1986. The use of drugs in the management of psychiatric disturbances in the post-partum period. Australian Prescriber 9(1):17-19.</w:t>
      </w: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1991. The schizophrenia concept in first episode psychosis: does it fit and is it harmful? Dulwich Centre Newsletter 4:40-45.</w:t>
      </w: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1993. Regional considerations in the use of antipsychotic drugs (Australia). Drugs and Therapy Perspectives 2:8-11.</w:t>
      </w: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1997. Early intervention in psychosis. Clinical Concepts 1:10.</w:t>
      </w:r>
    </w:p>
    <w:p w:rsidR="001C0E4C" w:rsidRPr="002E66F1"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McConville SB. 2000. Insight into psychosis: an elusive target. Harvard Mental Health Letter 17(5):3-5.</w:t>
      </w:r>
    </w:p>
    <w:p w:rsidR="001C0E4C" w:rsidRDefault="001C0E4C"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sidRPr="002E66F1">
        <w:rPr>
          <w:rFonts w:ascii="Arial" w:eastAsia="Times New Roman" w:hAnsi="Arial" w:cs="Arial"/>
          <w:b/>
          <w:sz w:val="20"/>
          <w:lang w:eastAsia="en-AU"/>
        </w:rPr>
        <w:t>McGorry PD</w:t>
      </w:r>
      <w:r w:rsidRPr="002E66F1">
        <w:rPr>
          <w:rFonts w:ascii="Arial" w:eastAsia="Times New Roman" w:hAnsi="Arial" w:cs="Arial"/>
          <w:sz w:val="20"/>
          <w:lang w:eastAsia="en-AU"/>
        </w:rPr>
        <w:t>, Parker A, Purcell R. 2006. Youth mental health services. InPsych, August.</w:t>
      </w:r>
      <w:bookmarkEnd w:id="47"/>
      <w:bookmarkEnd w:id="48"/>
    </w:p>
    <w:p w:rsidR="00173E1F" w:rsidRPr="00173E1F" w:rsidRDefault="00173E1F" w:rsidP="00486190">
      <w:pPr>
        <w:numPr>
          <w:ilvl w:val="0"/>
          <w:numId w:val="12"/>
        </w:numPr>
        <w:tabs>
          <w:tab w:val="clear" w:pos="720"/>
        </w:tabs>
        <w:autoSpaceDE w:val="0"/>
        <w:autoSpaceDN w:val="0"/>
        <w:adjustRightInd w:val="0"/>
        <w:spacing w:after="120" w:line="276" w:lineRule="auto"/>
        <w:ind w:left="680" w:hanging="680"/>
        <w:jc w:val="both"/>
        <w:rPr>
          <w:rFonts w:ascii="Arial" w:eastAsia="Times New Roman" w:hAnsi="Arial" w:cs="Arial"/>
          <w:sz w:val="20"/>
          <w:lang w:eastAsia="en-AU"/>
        </w:rPr>
      </w:pPr>
      <w:r>
        <w:rPr>
          <w:rFonts w:ascii="Arial" w:eastAsia="Times New Roman" w:hAnsi="Arial" w:cs="Arial"/>
          <w:b/>
          <w:sz w:val="20"/>
          <w:lang w:eastAsia="en-AU"/>
        </w:rPr>
        <w:t>McGorry PD</w:t>
      </w:r>
      <w:r w:rsidRPr="00173E1F">
        <w:rPr>
          <w:rFonts w:ascii="Arial" w:eastAsia="Times New Roman" w:hAnsi="Arial" w:cs="Arial"/>
          <w:sz w:val="20"/>
          <w:lang w:eastAsia="en-AU"/>
        </w:rPr>
        <w:t>. 2013.</w:t>
      </w:r>
      <w:r>
        <w:rPr>
          <w:rFonts w:ascii="Arial" w:eastAsia="Times New Roman" w:hAnsi="Arial" w:cs="Arial"/>
          <w:sz w:val="20"/>
          <w:lang w:eastAsia="en-AU"/>
        </w:rPr>
        <w:t xml:space="preserve"> Early intervention and the pathway to more complete and lasting recoveries in mental health. The Advocate, National Alliance on Mental Illness.</w:t>
      </w:r>
    </w:p>
    <w:p w:rsidR="000F1A58" w:rsidRPr="002E66F1" w:rsidRDefault="000F1A58" w:rsidP="00F411C9">
      <w:pPr>
        <w:spacing w:after="120" w:line="276" w:lineRule="auto"/>
        <w:ind w:left="567" w:right="57" w:hanging="567"/>
        <w:rPr>
          <w:rFonts w:ascii="Arial" w:hAnsi="Arial" w:cs="Arial"/>
          <w:sz w:val="20"/>
        </w:rPr>
      </w:pPr>
    </w:p>
    <w:p w:rsidR="001C0E4C" w:rsidRPr="002E66F1" w:rsidRDefault="001C0E4C" w:rsidP="00864D0D">
      <w:pPr>
        <w:pStyle w:val="Heading2"/>
        <w:spacing w:after="120" w:line="276" w:lineRule="auto"/>
        <w:ind w:left="567" w:hanging="567"/>
        <w:jc w:val="left"/>
        <w:rPr>
          <w:rFonts w:ascii="Arial" w:hAnsi="Arial"/>
          <w:bCs/>
        </w:rPr>
      </w:pPr>
      <w:bookmarkStart w:id="65" w:name="_Toc163968383"/>
      <w:bookmarkStart w:id="66" w:name="_Toc393284106"/>
      <w:r w:rsidRPr="002E66F1">
        <w:rPr>
          <w:rFonts w:ascii="Arial" w:hAnsi="Arial"/>
          <w:bCs/>
        </w:rPr>
        <w:t>Guidelines, Monographs and Manuals</w:t>
      </w:r>
      <w:bookmarkEnd w:id="65"/>
      <w:bookmarkEnd w:id="66"/>
    </w:p>
    <w:p w:rsidR="00F411C9" w:rsidRPr="002E66F1" w:rsidRDefault="00F411C9" w:rsidP="00864D0D">
      <w:pPr>
        <w:spacing w:after="120" w:line="276" w:lineRule="auto"/>
        <w:ind w:left="567" w:hanging="567"/>
        <w:rPr>
          <w:rFonts w:ascii="Arial" w:hAnsi="Arial" w:cs="Arial"/>
          <w:sz w:val="20"/>
        </w:rPr>
      </w:pP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lastRenderedPageBreak/>
        <w:t>McGorry PD</w:t>
      </w:r>
      <w:r w:rsidRPr="002E66F1">
        <w:rPr>
          <w:rFonts w:ascii="Arial" w:hAnsi="Arial" w:cs="Arial"/>
          <w:sz w:val="20"/>
          <w:szCs w:val="22"/>
        </w:rPr>
        <w:t>, Goodwin RJ.  Brief Psychiatric Rating Scale - Nursing Modification (BPRS [NM]): Guidelines and Glossary.  NHMRC Schizophrenia Research Unit, October 1988.</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b/>
          <w:sz w:val="20"/>
          <w:szCs w:val="22"/>
        </w:rPr>
        <w:t>McGorry PD</w:t>
      </w:r>
      <w:r w:rsidRPr="002E66F1">
        <w:rPr>
          <w:rFonts w:ascii="Arial" w:hAnsi="Arial" w:cs="Arial"/>
          <w:sz w:val="20"/>
          <w:szCs w:val="22"/>
        </w:rPr>
        <w:t>, Dossetor CR, Kaplan I, McKenzie D, Van Riel R, Singh BS, Copolov DL.  The Royal Park Multidiagnostic Instrument for Psychosis (RPMIP): A Comprehensive Assessment Procedure for the Acute Psychotic Episode, NHMRC Schizophrenia Research Unit, 1991.</w:t>
      </w:r>
    </w:p>
    <w:p w:rsidR="001C0E4C" w:rsidRPr="002E66F1" w:rsidRDefault="001C0E4C" w:rsidP="00486190">
      <w:pPr>
        <w:numPr>
          <w:ilvl w:val="3"/>
          <w:numId w:val="15"/>
        </w:numPr>
        <w:tabs>
          <w:tab w:val="clear" w:pos="2880"/>
        </w:tabs>
        <w:spacing w:after="120" w:line="276" w:lineRule="auto"/>
        <w:ind w:left="567" w:firstLine="567"/>
        <w:jc w:val="both"/>
        <w:rPr>
          <w:rFonts w:ascii="Arial" w:hAnsi="Arial" w:cs="Arial"/>
          <w:sz w:val="20"/>
          <w:szCs w:val="22"/>
        </w:rPr>
      </w:pPr>
      <w:r w:rsidRPr="002E66F1">
        <w:rPr>
          <w:rFonts w:ascii="Arial" w:hAnsi="Arial" w:cs="Arial"/>
          <w:sz w:val="20"/>
          <w:szCs w:val="22"/>
        </w:rPr>
        <w:t>Version 1, Melbourne, 1986.</w:t>
      </w:r>
    </w:p>
    <w:p w:rsidR="001C0E4C" w:rsidRPr="002E66F1" w:rsidRDefault="001C0E4C" w:rsidP="00486190">
      <w:pPr>
        <w:numPr>
          <w:ilvl w:val="3"/>
          <w:numId w:val="15"/>
        </w:numPr>
        <w:tabs>
          <w:tab w:val="clear" w:pos="2880"/>
        </w:tabs>
        <w:spacing w:after="120" w:line="276" w:lineRule="auto"/>
        <w:ind w:left="567" w:firstLine="567"/>
        <w:jc w:val="both"/>
        <w:rPr>
          <w:rFonts w:ascii="Arial" w:hAnsi="Arial" w:cs="Arial"/>
          <w:sz w:val="20"/>
          <w:szCs w:val="22"/>
        </w:rPr>
      </w:pPr>
      <w:r w:rsidRPr="002E66F1">
        <w:rPr>
          <w:rFonts w:ascii="Arial" w:hAnsi="Arial" w:cs="Arial"/>
          <w:sz w:val="20"/>
          <w:szCs w:val="22"/>
        </w:rPr>
        <w:t>Version 2, Melbourne, 1989.</w:t>
      </w:r>
    </w:p>
    <w:p w:rsidR="001C0E4C" w:rsidRPr="002E66F1" w:rsidRDefault="001C0E4C" w:rsidP="00486190">
      <w:pPr>
        <w:numPr>
          <w:ilvl w:val="3"/>
          <w:numId w:val="15"/>
        </w:numPr>
        <w:tabs>
          <w:tab w:val="clear" w:pos="2880"/>
        </w:tabs>
        <w:spacing w:after="120" w:line="276" w:lineRule="auto"/>
        <w:ind w:left="567" w:firstLine="567"/>
        <w:jc w:val="both"/>
        <w:rPr>
          <w:rFonts w:ascii="Arial" w:hAnsi="Arial" w:cs="Arial"/>
          <w:sz w:val="20"/>
          <w:szCs w:val="22"/>
        </w:rPr>
      </w:pPr>
      <w:r w:rsidRPr="002E66F1">
        <w:rPr>
          <w:rFonts w:ascii="Arial" w:hAnsi="Arial" w:cs="Arial"/>
          <w:sz w:val="20"/>
          <w:szCs w:val="22"/>
        </w:rPr>
        <w:t>Ma</w:t>
      </w:r>
      <w:r w:rsidR="0078236F" w:rsidRPr="002E66F1">
        <w:rPr>
          <w:rFonts w:ascii="Arial" w:hAnsi="Arial" w:cs="Arial"/>
          <w:sz w:val="20"/>
          <w:szCs w:val="22"/>
        </w:rPr>
        <w:t>nuals Volume 1–</w:t>
      </w:r>
      <w:r w:rsidRPr="002E66F1">
        <w:rPr>
          <w:rFonts w:ascii="Arial" w:hAnsi="Arial" w:cs="Arial"/>
          <w:sz w:val="20"/>
          <w:szCs w:val="22"/>
        </w:rPr>
        <w:t>Rationale and Overview of RPMIP.</w:t>
      </w:r>
    </w:p>
    <w:p w:rsidR="00D30AE5" w:rsidRPr="002E66F1" w:rsidRDefault="0078236F" w:rsidP="00486190">
      <w:pPr>
        <w:numPr>
          <w:ilvl w:val="3"/>
          <w:numId w:val="15"/>
        </w:numPr>
        <w:tabs>
          <w:tab w:val="clear" w:pos="2880"/>
        </w:tabs>
        <w:spacing w:after="120" w:line="276" w:lineRule="auto"/>
        <w:ind w:left="567" w:firstLine="567"/>
        <w:jc w:val="both"/>
        <w:rPr>
          <w:rFonts w:ascii="Arial" w:hAnsi="Arial" w:cs="Arial"/>
          <w:sz w:val="20"/>
          <w:szCs w:val="22"/>
        </w:rPr>
      </w:pPr>
      <w:r w:rsidRPr="002E66F1">
        <w:rPr>
          <w:rFonts w:ascii="Arial" w:hAnsi="Arial" w:cs="Arial"/>
          <w:sz w:val="20"/>
          <w:szCs w:val="22"/>
        </w:rPr>
        <w:t>Manual Volume 2–</w:t>
      </w:r>
      <w:r w:rsidR="001C0E4C" w:rsidRPr="002E66F1">
        <w:rPr>
          <w:rFonts w:ascii="Arial" w:hAnsi="Arial" w:cs="Arial"/>
          <w:sz w:val="20"/>
          <w:szCs w:val="22"/>
        </w:rPr>
        <w:t>RPMIP Glossary</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Herrman HE, </w:t>
      </w:r>
      <w:r w:rsidRPr="002E66F1">
        <w:rPr>
          <w:rFonts w:ascii="Arial" w:hAnsi="Arial" w:cs="Arial"/>
          <w:b/>
          <w:sz w:val="20"/>
          <w:szCs w:val="22"/>
        </w:rPr>
        <w:t>McGorry PD</w:t>
      </w:r>
      <w:r w:rsidRPr="002E66F1">
        <w:rPr>
          <w:rFonts w:ascii="Arial" w:hAnsi="Arial" w:cs="Arial"/>
          <w:sz w:val="20"/>
          <w:szCs w:val="22"/>
        </w:rPr>
        <w:t>, Bennett P, Van Riel R, Wellington P, McKenzie D, Singh BS. Homeless People with Severe Mental Disorders in Inner Melbourne (Monograph). Council to Homeless Persons, 1988.</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Early Psychosis Training Pack. Gardiner Caldwell Communications Ltd in conjunction with the Early Psychosis Prevention and Intervention Centre, 1997 (Co-Principal Author)</w:t>
      </w:r>
      <w:r w:rsidR="00864D0D" w:rsidRPr="002E66F1">
        <w:rPr>
          <w:rFonts w:ascii="Arial" w:hAnsi="Arial" w:cs="Arial"/>
          <w:sz w:val="20"/>
          <w:szCs w:val="22"/>
        </w:rPr>
        <w:t>.</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National Early Psychosis Project Clinical Guidelines Working Party.  Australian Clinical Guidelines for Early Psychosis.  Melbourne, National Early Psychosis Project, University of Melbourne, 1998</w:t>
      </w:r>
      <w:r w:rsidR="00864D0D" w:rsidRPr="002E66F1">
        <w:rPr>
          <w:rFonts w:ascii="Arial" w:hAnsi="Arial" w:cs="Arial"/>
          <w:sz w:val="20"/>
          <w:szCs w:val="22"/>
        </w:rPr>
        <w:t>.</w:t>
      </w:r>
      <w:r w:rsidRPr="002E66F1">
        <w:rPr>
          <w:rFonts w:ascii="Arial" w:hAnsi="Arial" w:cs="Arial"/>
          <w:sz w:val="20"/>
          <w:szCs w:val="22"/>
        </w:rPr>
        <w:t xml:space="preserve"> (Chairperson)</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Treatment of Posttraumatic Stress Disorder.  </w:t>
      </w:r>
      <w:r w:rsidR="00864D0D" w:rsidRPr="002E66F1">
        <w:rPr>
          <w:rFonts w:ascii="Arial" w:hAnsi="Arial" w:cs="Arial"/>
          <w:sz w:val="20"/>
          <w:szCs w:val="22"/>
        </w:rPr>
        <w:t xml:space="preserve">1999. </w:t>
      </w:r>
      <w:r w:rsidRPr="002E66F1">
        <w:rPr>
          <w:rFonts w:ascii="Arial" w:hAnsi="Arial" w:cs="Arial"/>
          <w:sz w:val="20"/>
          <w:szCs w:val="22"/>
        </w:rPr>
        <w:t>Expert Consensus Guideline Series, Journal of Clinical Psychiatry, 60 (Suppl 16), 1999.  (Member of Expert Panel)</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Henry L, Edwards J, Jackson H, Hulbert C, </w:t>
      </w:r>
      <w:r w:rsidRPr="002E66F1">
        <w:rPr>
          <w:rFonts w:ascii="Arial" w:hAnsi="Arial" w:cs="Arial"/>
          <w:b/>
          <w:sz w:val="20"/>
          <w:szCs w:val="22"/>
        </w:rPr>
        <w:t>McGorry P</w:t>
      </w:r>
      <w:r w:rsidRPr="002E66F1">
        <w:rPr>
          <w:rFonts w:ascii="Arial" w:hAnsi="Arial" w:cs="Arial"/>
          <w:sz w:val="20"/>
          <w:szCs w:val="22"/>
        </w:rPr>
        <w:t>. Cognitively-oriented psychotherapy for first-episode psychosis (COPE): A practitioner’s manual.  Departments of Psychiatry and Psychology, University of Melbourne and The Early Psychosis Prevention and Intervention Centre, Royal Melbourne Hospital</w:t>
      </w:r>
      <w:r w:rsidR="00864D0D" w:rsidRPr="002E66F1">
        <w:rPr>
          <w:rFonts w:ascii="Arial" w:hAnsi="Arial" w:cs="Arial"/>
          <w:sz w:val="20"/>
          <w:szCs w:val="22"/>
        </w:rPr>
        <w:t>, 2002.</w:t>
      </w:r>
    </w:p>
    <w:p w:rsidR="001C0E4C"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EPPIC Manuals in Acute Care, Family Intervention, CBT and Group Interventions (1996 – 2005)</w:t>
      </w:r>
      <w:r w:rsidR="00864D0D" w:rsidRPr="002E66F1">
        <w:rPr>
          <w:rFonts w:ascii="Arial" w:hAnsi="Arial" w:cs="Arial"/>
          <w:sz w:val="20"/>
          <w:szCs w:val="22"/>
        </w:rPr>
        <w:t>.</w:t>
      </w:r>
    </w:p>
    <w:p w:rsidR="0016735F" w:rsidRPr="002E66F1" w:rsidRDefault="001C0E4C" w:rsidP="00486190">
      <w:pPr>
        <w:numPr>
          <w:ilvl w:val="0"/>
          <w:numId w:val="7"/>
        </w:numPr>
        <w:tabs>
          <w:tab w:val="clear" w:pos="720"/>
        </w:tabs>
        <w:spacing w:after="120" w:line="276" w:lineRule="auto"/>
        <w:ind w:left="680" w:hanging="680"/>
        <w:jc w:val="both"/>
        <w:rPr>
          <w:rFonts w:ascii="Arial" w:hAnsi="Arial" w:cs="Arial"/>
          <w:sz w:val="20"/>
          <w:szCs w:val="22"/>
        </w:rPr>
      </w:pPr>
      <w:r w:rsidRPr="002E66F1">
        <w:rPr>
          <w:rFonts w:ascii="Arial" w:hAnsi="Arial" w:cs="Arial"/>
          <w:sz w:val="20"/>
          <w:szCs w:val="22"/>
        </w:rPr>
        <w:t xml:space="preserve">Royal Australian &amp; New Zealand College of Psychiatrists Clinical Practice Guidelines Team for the Treatment of Schizophrenia and Related Disorders. </w:t>
      </w:r>
      <w:r w:rsidR="00F411C9" w:rsidRPr="002E66F1">
        <w:rPr>
          <w:rFonts w:ascii="Arial" w:hAnsi="Arial" w:cs="Arial"/>
          <w:sz w:val="20"/>
          <w:szCs w:val="22"/>
        </w:rPr>
        <w:t xml:space="preserve">2005. </w:t>
      </w:r>
      <w:r w:rsidRPr="002E66F1">
        <w:rPr>
          <w:rFonts w:ascii="Arial" w:hAnsi="Arial" w:cs="Arial"/>
          <w:sz w:val="20"/>
          <w:szCs w:val="22"/>
        </w:rPr>
        <w:t xml:space="preserve">Royal Australian and New Zealand College of Psychiatrists clinical practice guidelines for the treatment of schizophrenia and related disorders. </w:t>
      </w:r>
      <w:r w:rsidR="00F411C9" w:rsidRPr="002E66F1">
        <w:rPr>
          <w:rFonts w:ascii="Arial" w:hAnsi="Arial" w:cs="Arial"/>
          <w:sz w:val="20"/>
          <w:szCs w:val="22"/>
        </w:rPr>
        <w:t>Australian and New Zealand Journal of Psychiatry 39(1-2):1-30.</w:t>
      </w:r>
    </w:p>
    <w:p w:rsidR="0016735F" w:rsidRPr="002E66F1" w:rsidRDefault="0016735F" w:rsidP="0016735F">
      <w:pPr>
        <w:spacing w:after="120"/>
        <w:rPr>
          <w:rFonts w:ascii="Arial" w:eastAsia="Times New Roman" w:hAnsi="Arial" w:cs="Arial"/>
          <w:sz w:val="20"/>
          <w:lang w:eastAsia="en-AU"/>
        </w:rPr>
      </w:pPr>
    </w:p>
    <w:p w:rsidR="0016735F" w:rsidRPr="002E66F1" w:rsidRDefault="0016735F" w:rsidP="0016735F">
      <w:pPr>
        <w:pStyle w:val="Heading2"/>
        <w:rPr>
          <w:rFonts w:ascii="Arial" w:hAnsi="Arial" w:cs="Arial"/>
          <w:szCs w:val="22"/>
        </w:rPr>
      </w:pPr>
      <w:bookmarkStart w:id="67" w:name="_Toc393284107"/>
      <w:r w:rsidRPr="002E66F1">
        <w:rPr>
          <w:rFonts w:ascii="Arial" w:hAnsi="Arial" w:cs="Arial"/>
          <w:szCs w:val="22"/>
          <w:lang w:eastAsia="en-AU"/>
        </w:rPr>
        <w:t>Patents</w:t>
      </w:r>
      <w:bookmarkEnd w:id="67"/>
    </w:p>
    <w:p w:rsidR="001C0E4C" w:rsidRPr="002E66F1" w:rsidRDefault="001C0E4C" w:rsidP="0078236F">
      <w:pPr>
        <w:rPr>
          <w:rFonts w:ascii="Arial" w:hAnsi="Arial" w:cs="Arial"/>
          <w:sz w:val="20"/>
        </w:rPr>
      </w:pPr>
    </w:p>
    <w:p w:rsidR="0016735F" w:rsidRPr="002E66F1" w:rsidRDefault="0016735F" w:rsidP="0078236F">
      <w:pPr>
        <w:spacing w:after="120"/>
        <w:jc w:val="both"/>
        <w:rPr>
          <w:rFonts w:ascii="Arial" w:hAnsi="Arial" w:cs="Arial"/>
          <w:b/>
          <w:bCs/>
          <w:sz w:val="20"/>
          <w:lang w:val="en-US"/>
        </w:rPr>
      </w:pPr>
      <w:r w:rsidRPr="002E66F1">
        <w:rPr>
          <w:rFonts w:ascii="Arial" w:hAnsi="Arial" w:cs="Arial"/>
          <w:sz w:val="20"/>
          <w:lang w:val="en-US"/>
        </w:rPr>
        <w:t xml:space="preserve">Patent Number: PCT/AU2008/001337 (applied for in Australia on 09/09/2008) – GP Amminger and </w:t>
      </w:r>
      <w:r w:rsidRPr="002E66F1">
        <w:rPr>
          <w:rFonts w:ascii="Arial" w:hAnsi="Arial" w:cs="Arial"/>
          <w:b/>
          <w:bCs/>
          <w:sz w:val="20"/>
          <w:lang w:val="en-US"/>
        </w:rPr>
        <w:t xml:space="preserve">PD McGorry </w:t>
      </w:r>
      <w:r w:rsidRPr="002E66F1">
        <w:rPr>
          <w:rFonts w:ascii="Arial" w:hAnsi="Arial" w:cs="Arial"/>
          <w:sz w:val="20"/>
          <w:lang w:val="en-US"/>
        </w:rPr>
        <w:t>(inventors)</w:t>
      </w:r>
    </w:p>
    <w:p w:rsidR="001C0E4C" w:rsidRPr="002E66F1" w:rsidRDefault="0016735F" w:rsidP="00931127">
      <w:pPr>
        <w:spacing w:after="120"/>
        <w:jc w:val="both"/>
        <w:rPr>
          <w:rFonts w:ascii="Arial" w:hAnsi="Arial" w:cs="Arial"/>
          <w:sz w:val="20"/>
          <w:lang w:val="en-US"/>
        </w:rPr>
      </w:pPr>
      <w:r w:rsidRPr="002E66F1">
        <w:rPr>
          <w:rFonts w:ascii="Arial" w:hAnsi="Arial" w:cs="Arial"/>
          <w:sz w:val="20"/>
          <w:lang w:val="en-US"/>
        </w:rPr>
        <w:t>Title: Prevention of Psychotic Disorders and/or Treatment of Psychotic Symptoms</w:t>
      </w:r>
    </w:p>
    <w:p w:rsidR="00EB377E" w:rsidRPr="002E66F1" w:rsidRDefault="00EB377E">
      <w:pPr>
        <w:rPr>
          <w:rFonts w:ascii="Arial" w:eastAsia="Times New Roman" w:hAnsi="Arial"/>
          <w:b/>
          <w:bCs/>
          <w:sz w:val="22"/>
        </w:rPr>
      </w:pPr>
    </w:p>
    <w:p w:rsidR="001C0E4C" w:rsidRPr="002E66F1" w:rsidRDefault="001C0E4C" w:rsidP="001C0E4C">
      <w:pPr>
        <w:pStyle w:val="Heading1"/>
        <w:rPr>
          <w:rFonts w:ascii="Arial" w:hAnsi="Arial"/>
          <w:bCs/>
        </w:rPr>
      </w:pPr>
      <w:bookmarkStart w:id="68" w:name="_Toc393284108"/>
      <w:r w:rsidRPr="002E66F1">
        <w:rPr>
          <w:rFonts w:ascii="Arial" w:hAnsi="Arial"/>
          <w:bCs/>
        </w:rPr>
        <w:t>PRESENTATIONS</w:t>
      </w:r>
      <w:bookmarkEnd w:id="68"/>
    </w:p>
    <w:p w:rsidR="001C0E4C" w:rsidRPr="002E66F1" w:rsidRDefault="001C0E4C" w:rsidP="001C0E4C">
      <w:pPr>
        <w:pStyle w:val="Heading2"/>
        <w:rPr>
          <w:rFonts w:ascii="Arial" w:hAnsi="Arial"/>
          <w:bCs/>
        </w:rPr>
      </w:pPr>
    </w:p>
    <w:p w:rsidR="001C0E4C" w:rsidRPr="002E66F1" w:rsidRDefault="001C0E4C" w:rsidP="001C0E4C">
      <w:pPr>
        <w:rPr>
          <w:rFonts w:ascii="Arial" w:hAnsi="Arial" w:cs="Arial"/>
          <w:b/>
          <w:sz w:val="22"/>
          <w:szCs w:val="22"/>
        </w:rPr>
      </w:pPr>
      <w:r w:rsidRPr="002E66F1">
        <w:rPr>
          <w:rFonts w:ascii="Arial" w:hAnsi="Arial" w:cs="Arial"/>
          <w:b/>
          <w:sz w:val="22"/>
          <w:szCs w:val="22"/>
        </w:rPr>
        <w:t xml:space="preserve">A Selection </w:t>
      </w:r>
      <w:r w:rsidR="00B80A3D" w:rsidRPr="002E66F1">
        <w:rPr>
          <w:rFonts w:ascii="Arial" w:hAnsi="Arial" w:cs="Arial"/>
          <w:b/>
          <w:sz w:val="22"/>
          <w:szCs w:val="22"/>
        </w:rPr>
        <w:t>of</w:t>
      </w:r>
      <w:r w:rsidRPr="002E66F1">
        <w:rPr>
          <w:rFonts w:ascii="Arial" w:hAnsi="Arial" w:cs="Arial"/>
          <w:b/>
          <w:sz w:val="22"/>
          <w:szCs w:val="22"/>
        </w:rPr>
        <w:t xml:space="preserve"> Invited Papers Read (2001-Present)</w:t>
      </w:r>
    </w:p>
    <w:p w:rsidR="001C0E4C" w:rsidRPr="002E66F1" w:rsidRDefault="001C0E4C" w:rsidP="001C0E4C">
      <w:pPr>
        <w:rPr>
          <w:rFonts w:ascii="Arial" w:hAnsi="Arial" w:cs="Arial"/>
        </w:rPr>
      </w:pP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Models of early intervention in psychosis.  8th Congress of the ASEAN Federation for Psychiatry &amp; Mental Health.  Singapore, 15-18 March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Early psychosis - gender aspects of treatment.  1st World Congress on Women's Mental Health, Berlin/Germany, March 27-31,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 xml:space="preserve">McGorry P. </w:t>
      </w:r>
      <w:r w:rsidRPr="002E66F1">
        <w:rPr>
          <w:rFonts w:ascii="Arial" w:hAnsi="Arial" w:cs="Arial"/>
          <w:sz w:val="20"/>
          <w:szCs w:val="22"/>
        </w:rPr>
        <w:t xml:space="preserve"> Early intervention and prevention in psychiatric disorders – purpose, scope, feasibility and urgency of prevention.  First Japan International Conference on Early Intervention and Prevention in Psychiatric Disorders. Okinawa, Japan, June 22-23,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lastRenderedPageBreak/>
        <w:t>McGorry P</w:t>
      </w:r>
      <w:r w:rsidRPr="002E66F1">
        <w:rPr>
          <w:rFonts w:ascii="Arial" w:hAnsi="Arial" w:cs="Arial"/>
          <w:sz w:val="20"/>
          <w:szCs w:val="22"/>
        </w:rPr>
        <w:t>.  Optimal (antipsychotics) treatment of first episode schizophrenia.  Satellite Symposium, First Japan International Conference on Early Intervention and Prevention in Psychiatric Disorders. Okinawa, Japan, June 22-23,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PD</w:t>
      </w:r>
      <w:r w:rsidR="00A478D6" w:rsidRPr="002E66F1">
        <w:rPr>
          <w:rFonts w:ascii="Arial" w:hAnsi="Arial" w:cs="Arial"/>
          <w:b/>
          <w:sz w:val="20"/>
          <w:szCs w:val="22"/>
        </w:rPr>
        <w:t>.</w:t>
      </w:r>
      <w:r w:rsidRPr="002E66F1">
        <w:rPr>
          <w:rFonts w:ascii="Arial" w:hAnsi="Arial" w:cs="Arial"/>
          <w:sz w:val="20"/>
          <w:szCs w:val="22"/>
        </w:rPr>
        <w:t xml:space="preserve"> (Keynote Address). The spectrum of intervention in early psychosis: creating opportunities and evidence.  Summer Conference - Acute Care.  The Sainsbury Centre for Mental Health, York, June 26-27,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00A478D6" w:rsidRPr="002E66F1">
        <w:rPr>
          <w:rFonts w:ascii="Arial" w:hAnsi="Arial" w:cs="Arial"/>
          <w:b/>
          <w:sz w:val="20"/>
          <w:szCs w:val="22"/>
        </w:rPr>
        <w:t>.</w:t>
      </w:r>
      <w:r w:rsidRPr="002E66F1">
        <w:rPr>
          <w:rFonts w:ascii="Arial" w:hAnsi="Arial" w:cs="Arial"/>
          <w:sz w:val="20"/>
          <w:szCs w:val="22"/>
        </w:rPr>
        <w:t xml:space="preserve"> (Invited Speaker).  Can first episode psychosis be predicted and prevented?  International Symposium “Initial Prodromal Symptoms and Risk Factors of Schizophrenia” University of Bonn, Germany. June 28-29,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Early diagnosis and early treatment of schizophrenia.  Satellite Symposium “New aspects of schizophrenia treatment”, 7th World Congress of Biological Psychiatry, Berlin, July 1-6,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sz w:val="20"/>
          <w:szCs w:val="22"/>
        </w:rPr>
        <w:t xml:space="preserve">Klosterkötter J (Chairperson), </w:t>
      </w:r>
      <w:r w:rsidRPr="002E66F1">
        <w:rPr>
          <w:rFonts w:ascii="Arial" w:hAnsi="Arial" w:cs="Arial"/>
          <w:b/>
          <w:sz w:val="20"/>
          <w:szCs w:val="22"/>
        </w:rPr>
        <w:t>McGorry P</w:t>
      </w:r>
      <w:r w:rsidR="00A478D6" w:rsidRPr="002E66F1">
        <w:rPr>
          <w:rFonts w:ascii="Arial" w:hAnsi="Arial" w:cs="Arial"/>
          <w:b/>
          <w:sz w:val="20"/>
          <w:szCs w:val="22"/>
        </w:rPr>
        <w:t>.</w:t>
      </w:r>
      <w:r w:rsidRPr="002E66F1">
        <w:rPr>
          <w:rFonts w:ascii="Arial" w:hAnsi="Arial" w:cs="Arial"/>
          <w:sz w:val="20"/>
          <w:szCs w:val="22"/>
        </w:rPr>
        <w:t xml:space="preserve"> (Co-Chairperson). Symposium “Diagnosis and therapy of early stages of schizophrenia”. 7th World Congress of Biological Psychiatry, Berlin, July 1-6,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First Episode Clinics in Australia.  Partnering in Mental Health and Addiction, CMHA/CAMH 2001 Conference, Ontario, October 22-23, 2001. </w:t>
      </w:r>
    </w:p>
    <w:p w:rsidR="001C0E4C" w:rsidRPr="002E66F1" w:rsidRDefault="00236DD2"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w:t>
      </w:r>
      <w:r w:rsidR="00A478D6" w:rsidRPr="002E66F1">
        <w:rPr>
          <w:rFonts w:ascii="Arial" w:hAnsi="Arial" w:cs="Arial"/>
          <w:sz w:val="20"/>
          <w:szCs w:val="22"/>
        </w:rPr>
        <w:t>(Invited Discussant)</w:t>
      </w:r>
      <w:r w:rsidR="001C0E4C" w:rsidRPr="002E66F1">
        <w:rPr>
          <w:rFonts w:ascii="Arial" w:hAnsi="Arial" w:cs="Arial"/>
          <w:sz w:val="20"/>
          <w:szCs w:val="22"/>
        </w:rPr>
        <w:t xml:space="preserve">  Symposium on “Risk and protective factors in schizophrenia – Towards a conceptual model of the disease process”, International Scientific Forum of the University of Heidelberg, October 25-27,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00A478D6" w:rsidRPr="002E66F1">
        <w:rPr>
          <w:rFonts w:ascii="Arial" w:hAnsi="Arial" w:cs="Arial"/>
          <w:sz w:val="20"/>
          <w:szCs w:val="22"/>
        </w:rPr>
        <w:t xml:space="preserve">  (Keynote A</w:t>
      </w:r>
      <w:r w:rsidRPr="002E66F1">
        <w:rPr>
          <w:rFonts w:ascii="Arial" w:hAnsi="Arial" w:cs="Arial"/>
          <w:sz w:val="20"/>
          <w:szCs w:val="22"/>
        </w:rPr>
        <w:t>ddress) The interface between prevention and clinical practice.  Schizofrenidagene 2001, Stavanger, November 12-16,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00A478D6" w:rsidRPr="002E66F1">
        <w:rPr>
          <w:rFonts w:ascii="Arial" w:hAnsi="Arial" w:cs="Arial"/>
          <w:b/>
          <w:sz w:val="20"/>
          <w:szCs w:val="22"/>
        </w:rPr>
        <w:t>.</w:t>
      </w:r>
      <w:r w:rsidRPr="002E66F1">
        <w:rPr>
          <w:rFonts w:ascii="Arial" w:hAnsi="Arial" w:cs="Arial"/>
          <w:sz w:val="20"/>
          <w:szCs w:val="22"/>
        </w:rPr>
        <w:t xml:space="preserve"> (Invited Speaker).  The recognition and management of early psychosis.  V National Meeting of the Societa Italiana di Epidemiologia Psichiatrica (SIEP), Roma, November 22-24,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The recognition and management of emerging psychiatric disorder.  Founders Medal Presentation, The Australian Society for Psychiatric Research Annual Scientific Meeting.  Melbourne, 6-7 December 2001.</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00A478D6" w:rsidRPr="002E66F1">
        <w:rPr>
          <w:rFonts w:ascii="Arial" w:hAnsi="Arial" w:cs="Arial"/>
          <w:b/>
          <w:sz w:val="20"/>
          <w:szCs w:val="22"/>
        </w:rPr>
        <w:t>.</w:t>
      </w:r>
      <w:r w:rsidR="00596FC4">
        <w:rPr>
          <w:rFonts w:ascii="Arial" w:hAnsi="Arial" w:cs="Arial"/>
          <w:sz w:val="20"/>
          <w:szCs w:val="22"/>
        </w:rPr>
        <w:t xml:space="preserve"> (Invited Paper). </w:t>
      </w:r>
      <w:r w:rsidRPr="002E66F1">
        <w:rPr>
          <w:rFonts w:ascii="Arial" w:hAnsi="Arial" w:cs="Arial"/>
          <w:sz w:val="20"/>
          <w:szCs w:val="22"/>
        </w:rPr>
        <w:t>Early recognition and prodromal phase epidemiology. Congress of the Swiss Society for Child and Adolescent Psychiatry, Basel, September 6-7, 2002.</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 </w:t>
      </w:r>
      <w:r w:rsidR="001C0E4C" w:rsidRPr="002E66F1">
        <w:rPr>
          <w:rFonts w:ascii="Arial" w:hAnsi="Arial" w:cs="Arial"/>
          <w:sz w:val="20"/>
          <w:szCs w:val="22"/>
        </w:rPr>
        <w:t xml:space="preserve"> Reconciliation, recovery and reform – moving psychosocial interventions into the mainstream. 14th International Symposium for the Psychological Treatment of Schizophrenia and Other Psychosis, Melbourne, September 22-25, 2003.</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 P.</w:t>
      </w:r>
      <w:r w:rsidRPr="002E66F1">
        <w:rPr>
          <w:rFonts w:ascii="Arial" w:hAnsi="Arial" w:cs="Arial"/>
          <w:sz w:val="20"/>
          <w:szCs w:val="22"/>
        </w:rPr>
        <w:t xml:space="preserve">  Every me and every you – responding to the hidden challenge of mental illness in Australia.  70th Beattie Smith Lecture, </w:t>
      </w:r>
      <w:r w:rsidR="0078581F" w:rsidRPr="002E66F1">
        <w:rPr>
          <w:rFonts w:ascii="Arial" w:hAnsi="Arial" w:cs="Arial"/>
          <w:sz w:val="20"/>
          <w:szCs w:val="22"/>
        </w:rPr>
        <w:t>The University of Melbourne</w:t>
      </w:r>
      <w:r w:rsidRPr="002E66F1">
        <w:rPr>
          <w:rFonts w:ascii="Arial" w:hAnsi="Arial" w:cs="Arial"/>
          <w:sz w:val="20"/>
          <w:szCs w:val="22"/>
        </w:rPr>
        <w:t>, March 2004.</w:t>
      </w:r>
    </w:p>
    <w:p w:rsidR="001C0E4C" w:rsidRPr="002E66F1" w:rsidRDefault="001C0E4C"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sz w:val="20"/>
          <w:szCs w:val="22"/>
        </w:rPr>
        <w:t xml:space="preserve">Hickie I &amp; </w:t>
      </w:r>
      <w:r w:rsidRPr="002E66F1">
        <w:rPr>
          <w:rFonts w:ascii="Arial" w:hAnsi="Arial" w:cs="Arial"/>
          <w:b/>
          <w:sz w:val="20"/>
          <w:szCs w:val="22"/>
        </w:rPr>
        <w:t>McGorry P</w:t>
      </w:r>
      <w:r w:rsidR="00A478D6" w:rsidRPr="002E66F1">
        <w:rPr>
          <w:rFonts w:ascii="Arial" w:hAnsi="Arial" w:cs="Arial"/>
          <w:b/>
          <w:sz w:val="20"/>
          <w:szCs w:val="22"/>
        </w:rPr>
        <w:t>.</w:t>
      </w:r>
      <w:r w:rsidRPr="002E66F1">
        <w:rPr>
          <w:rFonts w:ascii="Arial" w:hAnsi="Arial" w:cs="Arial"/>
          <w:sz w:val="20"/>
          <w:szCs w:val="22"/>
        </w:rPr>
        <w:t xml:space="preserve"> (Invited speakers).  Mental and substance use disorders in young people 12-25 years: The best buy in national mental health reform.  TheMHS Summer Forum, Sydney, February 24-25, 2005.</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xml:space="preserve">  Psychopathology and neurobiology of evolving psychosis.  International Schizophrenia Conference, University of Copenhagen, September 8-9, 2005.</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CF2D9A" w:rsidRPr="002E66F1">
        <w:rPr>
          <w:rFonts w:ascii="Arial" w:hAnsi="Arial" w:cs="Arial"/>
          <w:b/>
          <w:sz w:val="20"/>
          <w:szCs w:val="22"/>
        </w:rPr>
        <w:t>.</w:t>
      </w:r>
      <w:r w:rsidRPr="002E66F1">
        <w:rPr>
          <w:rFonts w:ascii="Arial" w:hAnsi="Arial" w:cs="Arial"/>
          <w:sz w:val="20"/>
          <w:szCs w:val="22"/>
        </w:rPr>
        <w:t xml:space="preserve"> (Invited S</w:t>
      </w:r>
      <w:r w:rsidR="001C0E4C" w:rsidRPr="002E66F1">
        <w:rPr>
          <w:rFonts w:ascii="Arial" w:hAnsi="Arial" w:cs="Arial"/>
          <w:sz w:val="20"/>
          <w:szCs w:val="22"/>
        </w:rPr>
        <w:t>pe</w:t>
      </w:r>
      <w:r w:rsidR="00596FC4">
        <w:rPr>
          <w:rFonts w:ascii="Arial" w:hAnsi="Arial" w:cs="Arial"/>
          <w:sz w:val="20"/>
          <w:szCs w:val="22"/>
        </w:rPr>
        <w:t xml:space="preserve">aker). </w:t>
      </w:r>
      <w:r w:rsidR="001C0E4C" w:rsidRPr="002E66F1">
        <w:rPr>
          <w:rFonts w:ascii="Arial" w:hAnsi="Arial" w:cs="Arial"/>
          <w:sz w:val="20"/>
          <w:szCs w:val="22"/>
        </w:rPr>
        <w:t>RCTs in prodromal psychosis.  4th Annual Meeting of the Internatio</w:t>
      </w:r>
      <w:r w:rsidR="00596FC4">
        <w:rPr>
          <w:rFonts w:ascii="Arial" w:hAnsi="Arial" w:cs="Arial"/>
          <w:sz w:val="20"/>
          <w:szCs w:val="22"/>
        </w:rPr>
        <w:t>nal Prodromal Research Network.</w:t>
      </w:r>
      <w:r w:rsidR="001C0E4C" w:rsidRPr="002E66F1">
        <w:rPr>
          <w:rFonts w:ascii="Arial" w:hAnsi="Arial" w:cs="Arial"/>
          <w:sz w:val="20"/>
          <w:szCs w:val="22"/>
        </w:rPr>
        <w:t xml:space="preserve"> California, September 12-14, 2005.</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 xml:space="preserve">McGorry </w:t>
      </w:r>
      <w:r w:rsidR="001C0E4C" w:rsidRPr="002E66F1">
        <w:rPr>
          <w:rFonts w:ascii="Arial" w:hAnsi="Arial" w:cs="Arial"/>
          <w:b/>
          <w:sz w:val="20"/>
          <w:szCs w:val="22"/>
        </w:rPr>
        <w:t>P</w:t>
      </w:r>
      <w:r w:rsidR="00CF2D9A" w:rsidRPr="002E66F1">
        <w:rPr>
          <w:rFonts w:ascii="Arial" w:hAnsi="Arial" w:cs="Arial"/>
          <w:b/>
          <w:sz w:val="20"/>
          <w:szCs w:val="22"/>
        </w:rPr>
        <w:t>.</w:t>
      </w:r>
      <w:r w:rsidRPr="002E66F1">
        <w:rPr>
          <w:rFonts w:ascii="Arial" w:hAnsi="Arial" w:cs="Arial"/>
          <w:sz w:val="20"/>
          <w:szCs w:val="22"/>
        </w:rPr>
        <w:t xml:space="preserve"> (Invited S</w:t>
      </w:r>
      <w:r w:rsidR="001C0E4C" w:rsidRPr="002E66F1">
        <w:rPr>
          <w:rFonts w:ascii="Arial" w:hAnsi="Arial" w:cs="Arial"/>
          <w:sz w:val="20"/>
          <w:szCs w:val="22"/>
        </w:rPr>
        <w:t>peaker).  Melbourne early psychiatric disorder community promotion and family education.  WHO Workshop on Whole Course Management for Psychiatric Patient in Shanghai.  Shanghai Medical Center, Shanghai, November 18-21, 2005.</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CF2D9A" w:rsidRPr="002E66F1">
        <w:rPr>
          <w:rFonts w:ascii="Arial" w:hAnsi="Arial" w:cs="Arial"/>
          <w:b/>
          <w:sz w:val="20"/>
          <w:szCs w:val="22"/>
        </w:rPr>
        <w:t>.</w:t>
      </w:r>
      <w:r w:rsidRPr="002E66F1">
        <w:rPr>
          <w:rFonts w:ascii="Arial" w:hAnsi="Arial" w:cs="Arial"/>
          <w:sz w:val="20"/>
          <w:szCs w:val="22"/>
        </w:rPr>
        <w:t xml:space="preserve"> (Invited S</w:t>
      </w:r>
      <w:r w:rsidR="001C0E4C" w:rsidRPr="002E66F1">
        <w:rPr>
          <w:rFonts w:ascii="Arial" w:hAnsi="Arial" w:cs="Arial"/>
          <w:sz w:val="20"/>
          <w:szCs w:val="22"/>
        </w:rPr>
        <w:t>peaker).  Clinical research in early psychiatric disorder case management.  WHO Workshop on Whole Course Management for Psychiatric Patient in Shanghai.  Shanghai Medical Center, Shanghai, November 18-21, 2005.</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Pr="002E66F1">
        <w:rPr>
          <w:rFonts w:ascii="Arial" w:hAnsi="Arial" w:cs="Arial"/>
          <w:sz w:val="20"/>
          <w:szCs w:val="22"/>
        </w:rPr>
        <w:t xml:space="preserve"> (Keynote S</w:t>
      </w:r>
      <w:r w:rsidR="001C0E4C" w:rsidRPr="002E66F1">
        <w:rPr>
          <w:rFonts w:ascii="Arial" w:hAnsi="Arial" w:cs="Arial"/>
          <w:sz w:val="20"/>
          <w:szCs w:val="22"/>
        </w:rPr>
        <w:t>peaker).  Early Intervention in Youth Mental Health.  Western Australian Rural &amp; Remote Mental Health Conference.  Albany, February,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Pr="002E66F1">
        <w:rPr>
          <w:rFonts w:ascii="Arial" w:hAnsi="Arial" w:cs="Arial"/>
          <w:sz w:val="20"/>
          <w:szCs w:val="22"/>
        </w:rPr>
        <w:t xml:space="preserve"> (Invited S</w:t>
      </w:r>
      <w:r w:rsidR="001C0E4C" w:rsidRPr="002E66F1">
        <w:rPr>
          <w:rFonts w:ascii="Arial" w:hAnsi="Arial" w:cs="Arial"/>
          <w:sz w:val="20"/>
          <w:szCs w:val="22"/>
        </w:rPr>
        <w:t>peaker).  Clinical intervention before the first episode.  Institute of Psychiatry, University of London International Early Psychosis Conference.  London, April 3-4,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xml:space="preserve"> Prevention and early treatment of substance abuse in young people.   SMA Australia Conference.  Maldives, April,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lastRenderedPageBreak/>
        <w:t>McGorry</w:t>
      </w:r>
      <w:r w:rsidR="001C0E4C" w:rsidRPr="002E66F1">
        <w:rPr>
          <w:rFonts w:ascii="Arial" w:hAnsi="Arial" w:cs="Arial"/>
          <w:b/>
          <w:sz w:val="20"/>
          <w:szCs w:val="22"/>
        </w:rPr>
        <w:t xml:space="preserve"> P</w:t>
      </w:r>
      <w:r w:rsidRPr="002E66F1">
        <w:rPr>
          <w:rFonts w:ascii="Arial" w:hAnsi="Arial" w:cs="Arial"/>
          <w:sz w:val="20"/>
          <w:szCs w:val="22"/>
        </w:rPr>
        <w:t xml:space="preserve"> (Invited S</w:t>
      </w:r>
      <w:r w:rsidR="001C0E4C" w:rsidRPr="002E66F1">
        <w:rPr>
          <w:rFonts w:ascii="Arial" w:hAnsi="Arial" w:cs="Arial"/>
          <w:sz w:val="20"/>
          <w:szCs w:val="22"/>
        </w:rPr>
        <w:t>peaker).  Youth Mental Health.  Victorian County Court Judges Annual Conference.  Marysville, April 10,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Pr="002E66F1">
        <w:rPr>
          <w:rFonts w:ascii="Arial" w:hAnsi="Arial" w:cs="Arial"/>
          <w:sz w:val="20"/>
          <w:szCs w:val="22"/>
        </w:rPr>
        <w:t xml:space="preserve"> (Keynote S</w:t>
      </w:r>
      <w:r w:rsidR="001C0E4C" w:rsidRPr="002E66F1">
        <w:rPr>
          <w:rFonts w:ascii="Arial" w:hAnsi="Arial" w:cs="Arial"/>
          <w:sz w:val="20"/>
          <w:szCs w:val="22"/>
        </w:rPr>
        <w:t>peaker).  Early Intervention in Youth Mental Health.  Focus on Y</w:t>
      </w:r>
      <w:r w:rsidR="007333AB" w:rsidRPr="002E66F1">
        <w:rPr>
          <w:rFonts w:ascii="Arial" w:hAnsi="Arial" w:cs="Arial"/>
          <w:sz w:val="20"/>
          <w:szCs w:val="22"/>
        </w:rPr>
        <w:t xml:space="preserve">outh Forum.  Perth, Australia. </w:t>
      </w:r>
      <w:r w:rsidR="001C0E4C" w:rsidRPr="002E66F1">
        <w:rPr>
          <w:rFonts w:ascii="Arial" w:hAnsi="Arial" w:cs="Arial"/>
          <w:sz w:val="20"/>
          <w:szCs w:val="22"/>
        </w:rPr>
        <w:t>May 9,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7333AB" w:rsidRPr="002E66F1">
        <w:rPr>
          <w:rFonts w:ascii="Arial" w:hAnsi="Arial" w:cs="Arial"/>
          <w:sz w:val="20"/>
          <w:szCs w:val="22"/>
        </w:rPr>
        <w:t xml:space="preserve">. </w:t>
      </w:r>
      <w:r w:rsidR="001C0E4C" w:rsidRPr="002E66F1">
        <w:rPr>
          <w:rFonts w:ascii="Arial" w:hAnsi="Arial" w:cs="Arial"/>
          <w:sz w:val="20"/>
          <w:szCs w:val="22"/>
        </w:rPr>
        <w:t>Utility of Effectiveness studies in Psychiatry.  Psychiatry at the Cutting Edge meeting.  Melbourne, June 2-4,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(Keynote Speaker) Youth Mental Health: The need, the evidence and the plan. Public meeting at University College Dublin, June 18,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Pr="002E66F1">
        <w:rPr>
          <w:rFonts w:ascii="Arial" w:hAnsi="Arial" w:cs="Arial"/>
          <w:sz w:val="20"/>
          <w:szCs w:val="22"/>
        </w:rPr>
        <w:t xml:space="preserve"> (Keynote S</w:t>
      </w:r>
      <w:r w:rsidR="001C0E4C" w:rsidRPr="002E66F1">
        <w:rPr>
          <w:rFonts w:ascii="Arial" w:hAnsi="Arial" w:cs="Arial"/>
          <w:sz w:val="20"/>
          <w:szCs w:val="22"/>
        </w:rPr>
        <w:t>peaker).  Early psychosis – Prevention and intervention.  The Association for Child and Adolescent Mental Health Conference, Ireland Branch.  Dublin, June 20-21,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(Keynote Speaker) Early intervention for emerging mental disorders in young people.  28th Nordic Congress of Psychiatry Congress, Tampere-Tammerfors, August 16-19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Early intervention in psychosis.  9th Biennial Australasian Schizophrenia Conference, Western Australia, August 21-23, 2006.</w:t>
      </w:r>
    </w:p>
    <w:p w:rsidR="001C0E4C" w:rsidRPr="002E66F1" w:rsidRDefault="00A478D6" w:rsidP="00486190">
      <w:pPr>
        <w:numPr>
          <w:ilvl w:val="0"/>
          <w:numId w:val="5"/>
        </w:numPr>
        <w:tabs>
          <w:tab w:val="clear" w:pos="720"/>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w:t>
      </w:r>
      <w:r w:rsidR="001C0E4C" w:rsidRPr="002E66F1">
        <w:rPr>
          <w:rFonts w:ascii="Arial" w:hAnsi="Arial" w:cs="Arial"/>
          <w:sz w:val="20"/>
          <w:szCs w:val="22"/>
        </w:rPr>
        <w:t>.  Overview, rationale, program structure and progress: The Australian Youth Mental Health Initiative – Innovation to strength the mental health care system at its weakest point.  17th International Association for Child and Adolescent Psychiatry and Allied Professions Congress, Melbourne.  September 10-14, 2006.</w:t>
      </w:r>
    </w:p>
    <w:p w:rsidR="001C0E4C" w:rsidRPr="002E66F1" w:rsidRDefault="001C0E4C"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 P</w:t>
      </w:r>
      <w:r w:rsidR="00A478D6" w:rsidRPr="002E66F1">
        <w:rPr>
          <w:rFonts w:ascii="Arial" w:hAnsi="Arial" w:cs="Arial"/>
          <w:b/>
          <w:sz w:val="20"/>
          <w:szCs w:val="22"/>
        </w:rPr>
        <w:t>D.</w:t>
      </w:r>
      <w:r w:rsidR="00A478D6" w:rsidRPr="002E66F1">
        <w:rPr>
          <w:rFonts w:ascii="Arial" w:hAnsi="Arial" w:cs="Arial"/>
          <w:sz w:val="20"/>
          <w:szCs w:val="22"/>
        </w:rPr>
        <w:t xml:space="preserve"> (Keynote Speaker) </w:t>
      </w:r>
      <w:r w:rsidRPr="002E66F1">
        <w:rPr>
          <w:rFonts w:ascii="Arial" w:hAnsi="Arial" w:cs="Arial"/>
          <w:sz w:val="20"/>
          <w:szCs w:val="22"/>
        </w:rPr>
        <w:t>Early Intervention in Psychosis:  An International Update.  5th International Early Psychosis Conference. Birmingham UK.  October 2006.</w:t>
      </w:r>
    </w:p>
    <w:p w:rsidR="001C0E4C" w:rsidRPr="002E66F1" w:rsidRDefault="001C0E4C"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 PD</w:t>
      </w:r>
      <w:r w:rsidR="00A478D6" w:rsidRPr="002E66F1">
        <w:rPr>
          <w:rFonts w:ascii="Arial" w:hAnsi="Arial" w:cs="Arial"/>
          <w:b/>
          <w:sz w:val="20"/>
          <w:szCs w:val="22"/>
        </w:rPr>
        <w:t>.</w:t>
      </w:r>
      <w:r w:rsidRPr="002E66F1">
        <w:rPr>
          <w:rFonts w:ascii="Arial" w:hAnsi="Arial" w:cs="Arial"/>
          <w:b/>
          <w:sz w:val="20"/>
          <w:szCs w:val="22"/>
        </w:rPr>
        <w:t xml:space="preserve"> </w:t>
      </w:r>
      <w:r w:rsidRPr="002E66F1">
        <w:rPr>
          <w:rFonts w:ascii="Arial" w:hAnsi="Arial" w:cs="Arial"/>
          <w:sz w:val="20"/>
          <w:szCs w:val="22"/>
        </w:rPr>
        <w:t>(Invited Speaker) Early Intervention for emerging mental disorders in young people: a best buy mental health reform.  Jeremy Anderson Oration, Peninsula Health Research Week.  November 23rd, 2007.</w:t>
      </w:r>
    </w:p>
    <w:p w:rsidR="001C0E4C" w:rsidRPr="002E66F1" w:rsidRDefault="001C0E4C"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 xml:space="preserve">McGorry PD. </w:t>
      </w:r>
      <w:r w:rsidR="004D2853">
        <w:rPr>
          <w:rFonts w:ascii="Arial" w:hAnsi="Arial" w:cs="Arial"/>
          <w:sz w:val="20"/>
          <w:szCs w:val="22"/>
        </w:rPr>
        <w:t xml:space="preserve">(Key Lecture) </w:t>
      </w:r>
      <w:r w:rsidRPr="002E66F1">
        <w:rPr>
          <w:rFonts w:ascii="Arial" w:hAnsi="Arial" w:cs="Arial"/>
          <w:sz w:val="20"/>
          <w:szCs w:val="22"/>
        </w:rPr>
        <w:t xml:space="preserve">Early intervention in psychotic and mood disorders in young people.  World Psychiatric Association (WPA) International Congress.  </w:t>
      </w:r>
      <w:r w:rsidR="00D14821" w:rsidRPr="002E66F1">
        <w:rPr>
          <w:rFonts w:ascii="Arial" w:hAnsi="Arial" w:cs="Arial"/>
          <w:sz w:val="20"/>
          <w:szCs w:val="22"/>
        </w:rPr>
        <w:t xml:space="preserve">Melbourne, </w:t>
      </w:r>
      <w:r w:rsidRPr="002E66F1">
        <w:rPr>
          <w:rFonts w:ascii="Arial" w:hAnsi="Arial" w:cs="Arial"/>
          <w:sz w:val="20"/>
          <w:szCs w:val="22"/>
        </w:rPr>
        <w:t>Nov-Dec 2007.  Abstract published:  Australian and New Zealand Journal of Psychiatry, 41(2): A116.</w:t>
      </w:r>
    </w:p>
    <w:p w:rsidR="001C0E4C" w:rsidRPr="002E66F1" w:rsidRDefault="004D2853" w:rsidP="00486190">
      <w:pPr>
        <w:numPr>
          <w:ilvl w:val="0"/>
          <w:numId w:val="6"/>
        </w:numPr>
        <w:tabs>
          <w:tab w:val="num" w:pos="567"/>
        </w:tabs>
        <w:spacing w:after="120"/>
        <w:ind w:left="567" w:hanging="567"/>
        <w:rPr>
          <w:rFonts w:ascii="Arial" w:hAnsi="Arial" w:cs="Arial"/>
          <w:sz w:val="20"/>
          <w:szCs w:val="22"/>
        </w:rPr>
      </w:pPr>
      <w:r>
        <w:rPr>
          <w:rFonts w:ascii="Arial" w:hAnsi="Arial" w:cs="Arial"/>
          <w:b/>
          <w:sz w:val="20"/>
          <w:szCs w:val="22"/>
        </w:rPr>
        <w:t>McGorry PD.</w:t>
      </w:r>
      <w:r w:rsidR="001C0E4C" w:rsidRPr="002E66F1">
        <w:rPr>
          <w:rFonts w:ascii="Arial" w:hAnsi="Arial" w:cs="Arial"/>
          <w:b/>
          <w:sz w:val="20"/>
          <w:szCs w:val="22"/>
        </w:rPr>
        <w:t xml:space="preserve"> </w:t>
      </w:r>
      <w:r>
        <w:rPr>
          <w:rFonts w:ascii="Arial" w:hAnsi="Arial" w:cs="Arial"/>
          <w:sz w:val="20"/>
          <w:szCs w:val="22"/>
        </w:rPr>
        <w:t>(Showcase Presentation)</w:t>
      </w:r>
      <w:r w:rsidR="001C0E4C" w:rsidRPr="002E66F1">
        <w:rPr>
          <w:rFonts w:ascii="Arial" w:hAnsi="Arial" w:cs="Arial"/>
          <w:sz w:val="20"/>
          <w:szCs w:val="22"/>
        </w:rPr>
        <w:t xml:space="preserve"> Early intervention in psychotic and mood disorders in young people.  Australian Society for Psychiatric Research (ASPR), Nov-Dec 2007.  Abstract published:  Australian and New Zealand Journal of Psychiatry, 41(2): A442.</w:t>
      </w:r>
    </w:p>
    <w:p w:rsidR="001C0E4C" w:rsidRPr="002E66F1" w:rsidRDefault="001C0E4C"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 PD.</w:t>
      </w:r>
      <w:r w:rsidR="00A478D6" w:rsidRPr="002E66F1">
        <w:rPr>
          <w:rFonts w:ascii="Arial" w:hAnsi="Arial" w:cs="Arial"/>
          <w:sz w:val="20"/>
          <w:szCs w:val="22"/>
        </w:rPr>
        <w:t xml:space="preserve"> (Invited S</w:t>
      </w:r>
      <w:r w:rsidRPr="002E66F1">
        <w:rPr>
          <w:rFonts w:ascii="Arial" w:hAnsi="Arial" w:cs="Arial"/>
          <w:sz w:val="20"/>
          <w:szCs w:val="22"/>
        </w:rPr>
        <w:t>peaker) Stress and HPA functioning in early psychosis: prodromal and FEP studies. Schizophrenia International Research Society Conference. Venice, June 21-25, 2008. Abstract published: Schizophrenia Research 102/1-3(2): 19</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xml:space="preserve"> (Invited Speaker) The real longitudinal course of schizophrenia and related psychotic disorders: transcending old controversies with clinical staging perspective. Schizophrenia International Research Society Conference. Venice, June 21-25, 2008. Abstract published: Schizophrenia Research 102/1-3(2): 48</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 </w:t>
      </w:r>
      <w:r w:rsidR="001C0E4C" w:rsidRPr="002E66F1">
        <w:rPr>
          <w:rFonts w:ascii="Arial" w:hAnsi="Arial" w:cs="Arial"/>
          <w:sz w:val="20"/>
          <w:szCs w:val="22"/>
        </w:rPr>
        <w:t>(Invited Speaker) A double blind, placebo-controlled randomized trial of low-dose risperidone, cognitive-behaviour therapy, and supportive therapy in young people with subthreshold symptoms at incipient risk of psychotic disorder: six month outcome data. Schizophrenia International Research Society Conference. Venice, June 21-25, 2008</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(Keynote speaker). Importance of staging in psychotic disorders. 28</w:t>
      </w:r>
      <w:r w:rsidR="001C0E4C" w:rsidRPr="002E66F1">
        <w:rPr>
          <w:rFonts w:ascii="Arial" w:hAnsi="Arial" w:cs="Arial"/>
          <w:sz w:val="20"/>
          <w:szCs w:val="22"/>
          <w:vertAlign w:val="superscript"/>
        </w:rPr>
        <w:t>th</w:t>
      </w:r>
      <w:r w:rsidR="001C0E4C" w:rsidRPr="002E66F1">
        <w:rPr>
          <w:rFonts w:ascii="Arial" w:hAnsi="Arial" w:cs="Arial"/>
          <w:sz w:val="20"/>
          <w:szCs w:val="22"/>
        </w:rPr>
        <w:t xml:space="preserve"> Annual Conference of the Canadian Academy of Child and Adolescent Psychiatry. Vancouver, Canada, September 7-9, 2008.</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Early Psychosis, when to intervene and with what? 28</w:t>
      </w:r>
      <w:r w:rsidR="001C0E4C" w:rsidRPr="002E66F1">
        <w:rPr>
          <w:rFonts w:ascii="Arial" w:hAnsi="Arial" w:cs="Arial"/>
          <w:sz w:val="20"/>
          <w:szCs w:val="22"/>
          <w:vertAlign w:val="superscript"/>
        </w:rPr>
        <w:t>th</w:t>
      </w:r>
      <w:r w:rsidR="001C0E4C" w:rsidRPr="002E66F1">
        <w:rPr>
          <w:rFonts w:ascii="Arial" w:hAnsi="Arial" w:cs="Arial"/>
          <w:sz w:val="20"/>
          <w:szCs w:val="22"/>
        </w:rPr>
        <w:t xml:space="preserve"> Annual Conference of the Canadian Academy of Child and Adolescent Psychiatry. Vancouver, Canada, September 7-9, 2008.</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xml:space="preserve">. (Invited Speaker). Australia’s approach to youth mental health. Health Canada and the Policy Research Initiative Discussion Session. Ottawa, 31 October, 2008. </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Systems of care (presentation on best practice and key policy/program challenges for youth with mental health issues as they ‘age out” of paediatric models of care). Canada-US Workshop, The science-policy interface: youth mental health. Washington, DC, November 3, 2008.</w:t>
      </w:r>
    </w:p>
    <w:p w:rsidR="001C0E4C"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1C0E4C" w:rsidRPr="002E66F1">
        <w:rPr>
          <w:rFonts w:ascii="Arial" w:hAnsi="Arial" w:cs="Arial"/>
          <w:b/>
          <w:sz w:val="20"/>
          <w:szCs w:val="22"/>
        </w:rPr>
        <w:t xml:space="preserve"> PD</w:t>
      </w:r>
      <w:r w:rsidR="001C0E4C" w:rsidRPr="002E66F1">
        <w:rPr>
          <w:rFonts w:ascii="Arial" w:hAnsi="Arial" w:cs="Arial"/>
          <w:sz w:val="20"/>
          <w:szCs w:val="22"/>
        </w:rPr>
        <w:t>. (Invited Speaker) Schizophrenia prevention: still mission impossible</w:t>
      </w:r>
      <w:r w:rsidR="00E56CA7" w:rsidRPr="002E66F1">
        <w:rPr>
          <w:rFonts w:ascii="Arial" w:hAnsi="Arial" w:cs="Arial"/>
          <w:sz w:val="20"/>
          <w:szCs w:val="22"/>
        </w:rPr>
        <w:t>?</w:t>
      </w:r>
      <w:r w:rsidR="001C0E4C" w:rsidRPr="002E66F1">
        <w:rPr>
          <w:rFonts w:ascii="Arial" w:hAnsi="Arial" w:cs="Arial"/>
          <w:sz w:val="20"/>
          <w:szCs w:val="22"/>
        </w:rPr>
        <w:t xml:space="preserve"> 12</w:t>
      </w:r>
      <w:r w:rsidR="001C0E4C" w:rsidRPr="002E66F1">
        <w:rPr>
          <w:rFonts w:ascii="Arial" w:hAnsi="Arial" w:cs="Arial"/>
          <w:sz w:val="20"/>
          <w:szCs w:val="22"/>
          <w:vertAlign w:val="superscript"/>
        </w:rPr>
        <w:t>th</w:t>
      </w:r>
      <w:r w:rsidR="001C0E4C" w:rsidRPr="002E66F1">
        <w:rPr>
          <w:rFonts w:ascii="Arial" w:hAnsi="Arial" w:cs="Arial"/>
          <w:sz w:val="20"/>
          <w:szCs w:val="22"/>
        </w:rPr>
        <w:t xml:space="preserve"> International Congress on Schizophrenia Research. San Diego, USA, 28 March – 01 April 2009. </w:t>
      </w:r>
    </w:p>
    <w:p w:rsidR="00A80491"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lastRenderedPageBreak/>
        <w:t>McGorry</w:t>
      </w:r>
      <w:r w:rsidR="00A80491" w:rsidRPr="002E66F1">
        <w:rPr>
          <w:rFonts w:ascii="Arial" w:hAnsi="Arial" w:cs="Arial"/>
          <w:b/>
          <w:sz w:val="20"/>
          <w:szCs w:val="22"/>
        </w:rPr>
        <w:t xml:space="preserve"> PD</w:t>
      </w:r>
      <w:r w:rsidR="00A80491" w:rsidRPr="002E66F1">
        <w:rPr>
          <w:rFonts w:ascii="Arial" w:hAnsi="Arial" w:cs="Arial"/>
          <w:sz w:val="20"/>
          <w:szCs w:val="22"/>
        </w:rPr>
        <w:t>. Ear</w:t>
      </w:r>
      <w:r w:rsidRPr="002E66F1">
        <w:rPr>
          <w:rFonts w:ascii="Arial" w:hAnsi="Arial" w:cs="Arial"/>
          <w:sz w:val="20"/>
          <w:szCs w:val="22"/>
        </w:rPr>
        <w:t>ly Intervention in Psychiatry (L</w:t>
      </w:r>
      <w:r w:rsidR="00A80491" w:rsidRPr="002E66F1">
        <w:rPr>
          <w:rFonts w:ascii="Arial" w:hAnsi="Arial" w:cs="Arial"/>
          <w:sz w:val="20"/>
          <w:szCs w:val="22"/>
        </w:rPr>
        <w:t>ecture). World Psychiatric Association International Congress – Treatments in Psychiatry: a new update. Florence, Italy, 1-4 April 2009.</w:t>
      </w:r>
    </w:p>
    <w:p w:rsidR="001B2511" w:rsidRPr="002E66F1" w:rsidRDefault="001B2511"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w:t>
      </w:r>
      <w:r w:rsidR="00A478D6" w:rsidRPr="002E66F1">
        <w:rPr>
          <w:rFonts w:ascii="Arial" w:hAnsi="Arial" w:cs="Arial"/>
          <w:b/>
          <w:sz w:val="20"/>
          <w:szCs w:val="22"/>
        </w:rPr>
        <w:t>ry</w:t>
      </w:r>
      <w:r w:rsidRPr="002E66F1">
        <w:rPr>
          <w:rFonts w:ascii="Arial" w:hAnsi="Arial" w:cs="Arial"/>
          <w:b/>
          <w:sz w:val="20"/>
          <w:szCs w:val="22"/>
        </w:rPr>
        <w:t xml:space="preserve"> PD</w:t>
      </w:r>
      <w:r w:rsidRPr="002E66F1">
        <w:rPr>
          <w:rFonts w:ascii="Arial" w:hAnsi="Arial" w:cs="Arial"/>
          <w:sz w:val="20"/>
          <w:szCs w:val="22"/>
        </w:rPr>
        <w:t>. Early Intervention in Psyc</w:t>
      </w:r>
      <w:r w:rsidR="00A478D6" w:rsidRPr="002E66F1">
        <w:rPr>
          <w:rFonts w:ascii="Arial" w:hAnsi="Arial" w:cs="Arial"/>
          <w:sz w:val="20"/>
          <w:szCs w:val="22"/>
        </w:rPr>
        <w:t>hosis and Youth Mental Health (w</w:t>
      </w:r>
      <w:r w:rsidRPr="002E66F1">
        <w:rPr>
          <w:rFonts w:ascii="Arial" w:hAnsi="Arial" w:cs="Arial"/>
          <w:sz w:val="20"/>
          <w:szCs w:val="22"/>
        </w:rPr>
        <w:t xml:space="preserve">orkshop sponsored by Portland State University, Mid-Valley Behavioural Care Network &amp; the Oregon psychiatric Association)  Graduate School of Education, Continuing Education, Portland State University. Portland, USA, 9-10 April 2009. </w:t>
      </w:r>
    </w:p>
    <w:p w:rsidR="00C96AEB"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C96AEB" w:rsidRPr="002E66F1">
        <w:rPr>
          <w:rFonts w:ascii="Arial" w:hAnsi="Arial" w:cs="Arial"/>
          <w:b/>
          <w:sz w:val="20"/>
          <w:szCs w:val="22"/>
        </w:rPr>
        <w:t xml:space="preserve"> PD</w:t>
      </w:r>
      <w:r w:rsidR="00C96AEB" w:rsidRPr="002E66F1">
        <w:rPr>
          <w:rFonts w:ascii="Arial" w:hAnsi="Arial" w:cs="Arial"/>
          <w:sz w:val="20"/>
          <w:szCs w:val="22"/>
        </w:rPr>
        <w:t xml:space="preserve">. </w:t>
      </w:r>
      <w:r w:rsidR="00B133CB" w:rsidRPr="002E66F1">
        <w:rPr>
          <w:rFonts w:ascii="Arial" w:hAnsi="Arial" w:cs="Arial"/>
          <w:sz w:val="20"/>
          <w:szCs w:val="22"/>
        </w:rPr>
        <w:t xml:space="preserve">Fourth National Mental Health Plan Stakeholder Forum. Melbourne, Australia, 29 April 2009. </w:t>
      </w:r>
    </w:p>
    <w:p w:rsidR="007E2FDC" w:rsidRPr="002E66F1" w:rsidRDefault="00A478D6" w:rsidP="00486190">
      <w:pPr>
        <w:numPr>
          <w:ilvl w:val="0"/>
          <w:numId w:val="6"/>
        </w:numPr>
        <w:tabs>
          <w:tab w:val="num" w:pos="567"/>
        </w:tabs>
        <w:spacing w:after="120"/>
        <w:ind w:left="567" w:hanging="567"/>
        <w:rPr>
          <w:rFonts w:ascii="Arial" w:hAnsi="Arial" w:cs="Arial"/>
          <w:b/>
          <w:sz w:val="20"/>
          <w:szCs w:val="22"/>
        </w:rPr>
      </w:pPr>
      <w:r w:rsidRPr="002E66F1">
        <w:rPr>
          <w:rFonts w:ascii="Arial" w:hAnsi="Arial" w:cs="Arial"/>
          <w:b/>
          <w:sz w:val="20"/>
          <w:szCs w:val="22"/>
        </w:rPr>
        <w:t>McGorry</w:t>
      </w:r>
      <w:r w:rsidR="00C96AEB" w:rsidRPr="002E66F1">
        <w:rPr>
          <w:rFonts w:ascii="Arial" w:hAnsi="Arial" w:cs="Arial"/>
          <w:b/>
          <w:sz w:val="20"/>
          <w:szCs w:val="22"/>
        </w:rPr>
        <w:t xml:space="preserve"> PD</w:t>
      </w:r>
      <w:r w:rsidR="00C96AEB" w:rsidRPr="002E66F1">
        <w:rPr>
          <w:rFonts w:ascii="Arial" w:hAnsi="Arial" w:cs="Arial"/>
          <w:sz w:val="20"/>
          <w:szCs w:val="22"/>
        </w:rPr>
        <w:t>. Emerging mental disorders in young people. Youth Mental Health: needs, challenges and opportu</w:t>
      </w:r>
      <w:r w:rsidRPr="002E66F1">
        <w:rPr>
          <w:rFonts w:ascii="Arial" w:hAnsi="Arial" w:cs="Arial"/>
          <w:sz w:val="20"/>
          <w:szCs w:val="22"/>
        </w:rPr>
        <w:t>nities. (c</w:t>
      </w:r>
      <w:r w:rsidR="00C96AEB" w:rsidRPr="002E66F1">
        <w:rPr>
          <w:rFonts w:ascii="Arial" w:hAnsi="Arial" w:cs="Arial"/>
          <w:sz w:val="20"/>
          <w:szCs w:val="22"/>
        </w:rPr>
        <w:t>onference sponsored by the  Harvard Medical School Department of Psychiatry and the Department of Mental Health Centre for Excellence in Clinical Neuroscience and Psychopharmacological Research)</w:t>
      </w:r>
      <w:r w:rsidR="00B133CB" w:rsidRPr="002E66F1">
        <w:rPr>
          <w:rFonts w:ascii="Arial" w:hAnsi="Arial" w:cs="Arial"/>
          <w:sz w:val="20"/>
          <w:szCs w:val="22"/>
        </w:rPr>
        <w:t>. Boston, USA, 11 May 2009.</w:t>
      </w:r>
    </w:p>
    <w:p w:rsidR="002115F6"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2115F6" w:rsidRPr="002E66F1">
        <w:rPr>
          <w:rFonts w:ascii="Arial" w:hAnsi="Arial" w:cs="Arial"/>
          <w:b/>
          <w:sz w:val="20"/>
          <w:szCs w:val="22"/>
        </w:rPr>
        <w:t xml:space="preserve"> PD</w:t>
      </w:r>
      <w:r w:rsidR="002115F6" w:rsidRPr="002E66F1">
        <w:rPr>
          <w:rFonts w:ascii="Arial" w:hAnsi="Arial" w:cs="Arial"/>
          <w:sz w:val="20"/>
          <w:szCs w:val="22"/>
        </w:rPr>
        <w:t xml:space="preserve">. (Symposium Speaker) Early intervention, clinical staging and youth mental </w:t>
      </w:r>
      <w:r w:rsidR="009222DE" w:rsidRPr="002E66F1">
        <w:rPr>
          <w:rFonts w:ascii="Arial" w:hAnsi="Arial" w:cs="Arial"/>
          <w:sz w:val="20"/>
          <w:szCs w:val="22"/>
        </w:rPr>
        <w:t>health:</w:t>
      </w:r>
      <w:r w:rsidR="002115F6" w:rsidRPr="002E66F1">
        <w:rPr>
          <w:rFonts w:ascii="Arial" w:hAnsi="Arial" w:cs="Arial"/>
          <w:sz w:val="20"/>
          <w:szCs w:val="22"/>
        </w:rPr>
        <w:t xml:space="preserve"> </w:t>
      </w:r>
      <w:r w:rsidR="009222DE" w:rsidRPr="002E66F1">
        <w:rPr>
          <w:rFonts w:ascii="Arial" w:hAnsi="Arial" w:cs="Arial"/>
          <w:sz w:val="20"/>
          <w:szCs w:val="22"/>
        </w:rPr>
        <w:t>synergistic paradigms shift</w:t>
      </w:r>
      <w:r w:rsidR="002115F6" w:rsidRPr="002E66F1">
        <w:rPr>
          <w:rFonts w:ascii="Arial" w:hAnsi="Arial" w:cs="Arial"/>
          <w:sz w:val="20"/>
          <w:szCs w:val="22"/>
        </w:rPr>
        <w:t xml:space="preserve"> in mental health care. 2009 RANZCP Congress. Adelaide Convention Centre, Adelaide, Australia, 24-28 May 2009.</w:t>
      </w:r>
    </w:p>
    <w:p w:rsidR="00882222"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882222" w:rsidRPr="002E66F1">
        <w:rPr>
          <w:rFonts w:ascii="Arial" w:hAnsi="Arial" w:cs="Arial"/>
          <w:b/>
          <w:sz w:val="20"/>
          <w:szCs w:val="22"/>
        </w:rPr>
        <w:t xml:space="preserve"> PD</w:t>
      </w:r>
      <w:r w:rsidR="00882222" w:rsidRPr="002E66F1">
        <w:rPr>
          <w:rFonts w:ascii="Arial" w:hAnsi="Arial" w:cs="Arial"/>
          <w:sz w:val="20"/>
          <w:szCs w:val="22"/>
        </w:rPr>
        <w:t>. (Invited Speaker) Evidence and perspectives in early recognition and early intervention of psychosis. 2</w:t>
      </w:r>
      <w:r w:rsidR="00882222" w:rsidRPr="002E66F1">
        <w:rPr>
          <w:rFonts w:ascii="Arial" w:hAnsi="Arial" w:cs="Arial"/>
          <w:sz w:val="20"/>
          <w:szCs w:val="22"/>
          <w:vertAlign w:val="superscript"/>
        </w:rPr>
        <w:t>nd</w:t>
      </w:r>
      <w:r w:rsidR="00882222" w:rsidRPr="002E66F1">
        <w:rPr>
          <w:rFonts w:ascii="Arial" w:hAnsi="Arial" w:cs="Arial"/>
          <w:sz w:val="20"/>
          <w:szCs w:val="22"/>
        </w:rPr>
        <w:t xml:space="preserve"> European Conference of Schizophrenia Research. Berlin, Germany</w:t>
      </w:r>
      <w:r w:rsidR="00A80491" w:rsidRPr="002E66F1">
        <w:rPr>
          <w:rFonts w:ascii="Arial" w:hAnsi="Arial" w:cs="Arial"/>
          <w:sz w:val="20"/>
          <w:szCs w:val="22"/>
        </w:rPr>
        <w:t>, 21-23 September</w:t>
      </w:r>
      <w:r w:rsidR="00882222" w:rsidRPr="002E66F1">
        <w:rPr>
          <w:rFonts w:ascii="Arial" w:hAnsi="Arial" w:cs="Arial"/>
          <w:sz w:val="20"/>
          <w:szCs w:val="22"/>
        </w:rPr>
        <w:t xml:space="preserve"> 2009.</w:t>
      </w:r>
    </w:p>
    <w:p w:rsidR="00944CF2"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944CF2" w:rsidRPr="002E66F1">
        <w:rPr>
          <w:rFonts w:ascii="Arial" w:eastAsia="Times New Roman" w:hAnsi="Arial" w:cs="Arial"/>
          <w:b/>
          <w:sz w:val="20"/>
          <w:lang w:val="en-US"/>
        </w:rPr>
        <w:t xml:space="preserve"> PD</w:t>
      </w:r>
      <w:r w:rsidR="00944CF2" w:rsidRPr="002E66F1">
        <w:rPr>
          <w:rFonts w:ascii="Arial" w:eastAsia="Times New Roman" w:hAnsi="Arial" w:cs="Arial"/>
          <w:sz w:val="20"/>
          <w:lang w:val="en-US"/>
        </w:rPr>
        <w:t xml:space="preserve">. (Plenary Speaker) Norwegian National Early Intervention Conference, Stavenger, Norway, 11 September 2009. </w:t>
      </w:r>
    </w:p>
    <w:p w:rsidR="00944CF2"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944CF2" w:rsidRPr="002E66F1">
        <w:rPr>
          <w:rFonts w:ascii="Arial" w:eastAsia="Times New Roman" w:hAnsi="Arial" w:cs="Arial"/>
          <w:b/>
          <w:sz w:val="20"/>
          <w:lang w:val="en-US"/>
        </w:rPr>
        <w:t xml:space="preserve"> PD</w:t>
      </w:r>
      <w:r w:rsidR="00944CF2" w:rsidRPr="002E66F1">
        <w:rPr>
          <w:rFonts w:ascii="Arial" w:eastAsia="Times New Roman" w:hAnsi="Arial" w:cs="Arial"/>
          <w:sz w:val="20"/>
          <w:lang w:val="en-US"/>
        </w:rPr>
        <w:t xml:space="preserve">. (Plenary Lecture) </w:t>
      </w:r>
      <w:r w:rsidR="00014969" w:rsidRPr="002E66F1">
        <w:rPr>
          <w:rFonts w:ascii="Arial" w:eastAsia="Batang" w:hAnsi="Arial" w:cs="Arial"/>
          <w:bCs/>
          <w:sz w:val="20"/>
        </w:rPr>
        <w:t>Evidence and perspectives in early recognition and early intervention of psychosis.</w:t>
      </w:r>
      <w:r w:rsidR="00014969" w:rsidRPr="002E66F1">
        <w:rPr>
          <w:rFonts w:ascii="Arial" w:eastAsia="Times New Roman" w:hAnsi="Arial" w:cs="Arial"/>
          <w:sz w:val="20"/>
          <w:lang w:val="en-US"/>
        </w:rPr>
        <w:t xml:space="preserve"> </w:t>
      </w:r>
      <w:r w:rsidR="00944CF2" w:rsidRPr="002E66F1">
        <w:rPr>
          <w:rFonts w:ascii="Arial" w:eastAsia="Times New Roman" w:hAnsi="Arial" w:cs="Arial"/>
          <w:sz w:val="20"/>
          <w:lang w:val="en-US"/>
        </w:rPr>
        <w:t>2</w:t>
      </w:r>
      <w:r w:rsidR="00944CF2" w:rsidRPr="002E66F1">
        <w:rPr>
          <w:rFonts w:ascii="Arial" w:eastAsia="Times New Roman" w:hAnsi="Arial" w:cs="Arial"/>
          <w:sz w:val="20"/>
          <w:vertAlign w:val="superscript"/>
          <w:lang w:val="en-US"/>
        </w:rPr>
        <w:t>nd</w:t>
      </w:r>
      <w:r w:rsidR="00944CF2" w:rsidRPr="002E66F1">
        <w:rPr>
          <w:rFonts w:ascii="Arial" w:eastAsia="Times New Roman" w:hAnsi="Arial" w:cs="Arial"/>
          <w:sz w:val="20"/>
          <w:lang w:val="en-US"/>
        </w:rPr>
        <w:t xml:space="preserve"> European Conference on Schizophrenia Research, Berlin Germany, 21-23 September 2009. </w:t>
      </w:r>
    </w:p>
    <w:p w:rsidR="00944CF2"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944CF2" w:rsidRPr="002E66F1">
        <w:rPr>
          <w:rFonts w:ascii="Arial" w:eastAsia="Times New Roman" w:hAnsi="Arial" w:cs="Arial"/>
          <w:b/>
          <w:sz w:val="20"/>
          <w:lang w:val="en-US"/>
        </w:rPr>
        <w:t xml:space="preserve"> PD</w:t>
      </w:r>
      <w:r w:rsidR="00944CF2" w:rsidRPr="002E66F1">
        <w:rPr>
          <w:rFonts w:ascii="Arial" w:eastAsia="Times New Roman" w:hAnsi="Arial" w:cs="Arial"/>
          <w:sz w:val="20"/>
          <w:lang w:val="en-US"/>
        </w:rPr>
        <w:t xml:space="preserve">. </w:t>
      </w:r>
      <w:r w:rsidRPr="002E66F1">
        <w:rPr>
          <w:rFonts w:ascii="Arial" w:eastAsia="Times New Roman" w:hAnsi="Arial" w:cs="Arial"/>
          <w:sz w:val="20"/>
          <w:lang w:val="en-US"/>
        </w:rPr>
        <w:t>(Key</w:t>
      </w:r>
      <w:r w:rsidR="00944CF2" w:rsidRPr="002E66F1">
        <w:rPr>
          <w:rFonts w:ascii="Arial" w:eastAsia="Times New Roman" w:hAnsi="Arial" w:cs="Arial"/>
          <w:sz w:val="20"/>
          <w:lang w:val="en-US"/>
        </w:rPr>
        <w:t xml:space="preserve">note Speaker) </w:t>
      </w:r>
      <w:r w:rsidR="00093A77" w:rsidRPr="002E66F1">
        <w:rPr>
          <w:rFonts w:ascii="Arial" w:eastAsia="Times New Roman" w:hAnsi="Arial" w:cs="Arial"/>
          <w:sz w:val="20"/>
          <w:lang w:val="en-US"/>
        </w:rPr>
        <w:t xml:space="preserve">Reform early intervention and youth mental health. </w:t>
      </w:r>
      <w:r w:rsidR="00944CF2" w:rsidRPr="002E66F1">
        <w:rPr>
          <w:rFonts w:ascii="Arial" w:eastAsia="Times New Roman" w:hAnsi="Arial" w:cs="Arial"/>
          <w:sz w:val="20"/>
          <w:lang w:val="en-US"/>
        </w:rPr>
        <w:t xml:space="preserve">Edmonton Schizophrenia Conference, Edmonton Canada, 1-2 October 2009. </w:t>
      </w:r>
    </w:p>
    <w:p w:rsidR="00014969"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014969" w:rsidRPr="002E66F1">
        <w:rPr>
          <w:rFonts w:ascii="Arial" w:hAnsi="Arial" w:cs="Arial"/>
          <w:b/>
          <w:sz w:val="20"/>
          <w:szCs w:val="22"/>
        </w:rPr>
        <w:t xml:space="preserve"> PD</w:t>
      </w:r>
      <w:r w:rsidR="00014969" w:rsidRPr="002E66F1">
        <w:rPr>
          <w:rFonts w:ascii="Arial" w:hAnsi="Arial" w:cs="Arial"/>
          <w:sz w:val="20"/>
          <w:szCs w:val="22"/>
        </w:rPr>
        <w:t>. (Invited Speaker) Clinical staging of psychiatric disorders: a new paradigm. International Meeting of the Fundaci</w:t>
      </w:r>
      <w:r w:rsidR="00014969" w:rsidRPr="002E66F1">
        <w:rPr>
          <w:rFonts w:ascii="Arial" w:hAnsi="Arial" w:cs="Arial"/>
          <w:sz w:val="20"/>
          <w:szCs w:val="22"/>
          <w:lang w:val="en-US"/>
        </w:rPr>
        <w:t xml:space="preserve">ón </w:t>
      </w:r>
      <w:r w:rsidR="00014969" w:rsidRPr="002E66F1">
        <w:rPr>
          <w:rFonts w:ascii="Arial" w:hAnsi="Arial" w:cs="Arial"/>
          <w:sz w:val="20"/>
          <w:szCs w:val="22"/>
        </w:rPr>
        <w:t>Cerebro y Mente on “Staging Neuropsychiatric disorders” – Implications for Etiopathogenesis and Treatment. Moj</w:t>
      </w:r>
      <w:r w:rsidR="00014969" w:rsidRPr="002E66F1">
        <w:rPr>
          <w:rFonts w:ascii="Arial" w:hAnsi="Arial" w:cs="Arial"/>
          <w:sz w:val="20"/>
          <w:szCs w:val="22"/>
          <w:lang w:val="pt-BR"/>
        </w:rPr>
        <w:t>á</w:t>
      </w:r>
      <w:r w:rsidR="00014969" w:rsidRPr="002E66F1">
        <w:rPr>
          <w:rFonts w:ascii="Arial" w:hAnsi="Arial" w:cs="Arial"/>
          <w:sz w:val="20"/>
          <w:szCs w:val="22"/>
        </w:rPr>
        <w:t>car, Spain, 14-18 October 2009.</w:t>
      </w:r>
    </w:p>
    <w:p w:rsidR="00014969" w:rsidRPr="002E66F1" w:rsidRDefault="00A478D6" w:rsidP="00486190">
      <w:pPr>
        <w:numPr>
          <w:ilvl w:val="0"/>
          <w:numId w:val="6"/>
        </w:numPr>
        <w:tabs>
          <w:tab w:val="num" w:pos="567"/>
        </w:tabs>
        <w:spacing w:after="120"/>
        <w:ind w:left="567" w:hanging="567"/>
        <w:rPr>
          <w:rFonts w:ascii="Arial" w:hAnsi="Arial" w:cs="Arial"/>
          <w:sz w:val="20"/>
          <w:szCs w:val="22"/>
        </w:rPr>
      </w:pPr>
      <w:r w:rsidRPr="002E66F1">
        <w:rPr>
          <w:rFonts w:ascii="Arial" w:hAnsi="Arial" w:cs="Arial"/>
          <w:b/>
          <w:sz w:val="20"/>
          <w:szCs w:val="22"/>
        </w:rPr>
        <w:t>McGorry</w:t>
      </w:r>
      <w:r w:rsidR="00014969" w:rsidRPr="002E66F1">
        <w:rPr>
          <w:rFonts w:ascii="Arial" w:hAnsi="Arial" w:cs="Arial"/>
          <w:b/>
          <w:sz w:val="20"/>
          <w:szCs w:val="22"/>
        </w:rPr>
        <w:t xml:space="preserve"> PD</w:t>
      </w:r>
      <w:r w:rsidR="00014969" w:rsidRPr="002E66F1">
        <w:rPr>
          <w:rFonts w:ascii="Arial" w:hAnsi="Arial" w:cs="Arial"/>
          <w:sz w:val="20"/>
          <w:szCs w:val="22"/>
        </w:rPr>
        <w:t>.</w:t>
      </w:r>
      <w:r w:rsidR="00014969" w:rsidRPr="002E66F1">
        <w:rPr>
          <w:rFonts w:ascii="Arial" w:hAnsi="Arial" w:cs="Arial"/>
          <w:b/>
          <w:sz w:val="20"/>
          <w:szCs w:val="22"/>
        </w:rPr>
        <w:t xml:space="preserve"> </w:t>
      </w:r>
      <w:r w:rsidR="00014969" w:rsidRPr="002E66F1">
        <w:rPr>
          <w:rFonts w:ascii="Arial" w:hAnsi="Arial" w:cs="Arial"/>
          <w:sz w:val="20"/>
          <w:szCs w:val="22"/>
        </w:rPr>
        <w:t xml:space="preserve">Emerging psychosis in young people who misuse substance. International Conference – Psychosis: improving outcome. St John of God Hospital, Adult Mental Health Research Committee.  Dublin, Ireland, 13 October 2009. </w:t>
      </w:r>
    </w:p>
    <w:p w:rsidR="00697571"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697571" w:rsidRPr="002E66F1">
        <w:rPr>
          <w:rFonts w:ascii="Arial" w:eastAsia="Times New Roman" w:hAnsi="Arial" w:cs="Arial"/>
          <w:b/>
          <w:sz w:val="20"/>
          <w:lang w:val="en-US"/>
        </w:rPr>
        <w:t xml:space="preserve"> PD</w:t>
      </w:r>
      <w:r w:rsidR="00697571" w:rsidRPr="002E66F1">
        <w:rPr>
          <w:rFonts w:ascii="Arial" w:eastAsia="Times New Roman" w:hAnsi="Arial" w:cs="Arial"/>
          <w:sz w:val="20"/>
          <w:lang w:val="en-US"/>
        </w:rPr>
        <w:t xml:space="preserve"> (Plenary Speaker) </w:t>
      </w:r>
      <w:r w:rsidR="00944CF2" w:rsidRPr="002E66F1">
        <w:rPr>
          <w:rFonts w:ascii="Arial" w:eastAsia="Times New Roman" w:hAnsi="Arial" w:cs="Arial"/>
          <w:sz w:val="20"/>
          <w:lang w:val="en-US"/>
        </w:rPr>
        <w:t>EPISO worksh</w:t>
      </w:r>
      <w:r w:rsidR="00697571" w:rsidRPr="002E66F1">
        <w:rPr>
          <w:rFonts w:ascii="Arial" w:eastAsia="Times New Roman" w:hAnsi="Arial" w:cs="Arial"/>
          <w:sz w:val="20"/>
          <w:lang w:val="en-US"/>
        </w:rPr>
        <w:t>op and symposium, Hong Kong, 30 October</w:t>
      </w:r>
      <w:r w:rsidR="00944CF2" w:rsidRPr="002E66F1">
        <w:rPr>
          <w:rFonts w:ascii="Arial" w:eastAsia="Times New Roman" w:hAnsi="Arial" w:cs="Arial"/>
          <w:sz w:val="20"/>
          <w:lang w:val="en-US"/>
        </w:rPr>
        <w:t xml:space="preserve"> 2009</w:t>
      </w:r>
      <w:r w:rsidR="00697571" w:rsidRPr="002E66F1">
        <w:rPr>
          <w:rFonts w:ascii="Arial" w:eastAsia="Times New Roman" w:hAnsi="Arial" w:cs="Arial"/>
          <w:sz w:val="20"/>
          <w:lang w:val="en-US"/>
        </w:rPr>
        <w:t>.</w:t>
      </w:r>
      <w:r w:rsidR="00944CF2" w:rsidRPr="002E66F1">
        <w:rPr>
          <w:rFonts w:ascii="Arial" w:eastAsia="Times New Roman" w:hAnsi="Arial" w:cs="Arial"/>
          <w:sz w:val="20"/>
          <w:lang w:val="en-US"/>
        </w:rPr>
        <w:t xml:space="preserve"> </w:t>
      </w:r>
    </w:p>
    <w:p w:rsidR="00944CF2"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697571" w:rsidRPr="002E66F1">
        <w:rPr>
          <w:rFonts w:ascii="Arial" w:eastAsia="Times New Roman" w:hAnsi="Arial" w:cs="Arial"/>
          <w:b/>
          <w:sz w:val="20"/>
          <w:lang w:val="en-US"/>
        </w:rPr>
        <w:t xml:space="preserve"> PD</w:t>
      </w:r>
      <w:r w:rsidR="00697571" w:rsidRPr="002E66F1">
        <w:rPr>
          <w:rFonts w:ascii="Arial" w:eastAsia="Times New Roman" w:hAnsi="Arial" w:cs="Arial"/>
          <w:sz w:val="20"/>
          <w:lang w:val="en-US"/>
        </w:rPr>
        <w:t xml:space="preserve"> (Key Speaker) </w:t>
      </w:r>
      <w:r w:rsidR="000E31EB" w:rsidRPr="002E66F1">
        <w:rPr>
          <w:rFonts w:ascii="Arial" w:hAnsi="Arial" w:cs="Arial"/>
          <w:sz w:val="20"/>
          <w:lang w:val="en-GB"/>
        </w:rPr>
        <w:t>Early Intervention and Youth Mental Health</w:t>
      </w:r>
      <w:r w:rsidR="000E31EB" w:rsidRPr="002E66F1">
        <w:rPr>
          <w:rFonts w:ascii="Arial" w:eastAsia="Times New Roman" w:hAnsi="Arial" w:cs="Arial"/>
          <w:sz w:val="20"/>
          <w:lang w:val="en-US"/>
        </w:rPr>
        <w:t xml:space="preserve">. </w:t>
      </w:r>
      <w:r w:rsidR="00944CF2" w:rsidRPr="002E66F1">
        <w:rPr>
          <w:rFonts w:ascii="Arial" w:eastAsia="Times New Roman" w:hAnsi="Arial" w:cs="Arial"/>
          <w:sz w:val="20"/>
          <w:lang w:val="en-US"/>
        </w:rPr>
        <w:t>10th Anniversary of the Dutch Network of Early Psychosis</w:t>
      </w:r>
      <w:r w:rsidR="000E31EB" w:rsidRPr="002E66F1">
        <w:rPr>
          <w:rFonts w:ascii="Arial" w:eastAsia="Times New Roman" w:hAnsi="Arial" w:cs="Arial"/>
          <w:sz w:val="20"/>
          <w:lang w:val="en-US"/>
        </w:rPr>
        <w:t>.</w:t>
      </w:r>
      <w:r w:rsidR="00944CF2" w:rsidRPr="002E66F1">
        <w:rPr>
          <w:rFonts w:ascii="Arial" w:eastAsia="Times New Roman" w:hAnsi="Arial" w:cs="Arial"/>
          <w:sz w:val="20"/>
          <w:lang w:val="en-US"/>
        </w:rPr>
        <w:t xml:space="preserve"> Amsterdam</w:t>
      </w:r>
      <w:r w:rsidR="000B4C5F" w:rsidRPr="002E66F1">
        <w:rPr>
          <w:rFonts w:ascii="Arial" w:eastAsia="Times New Roman" w:hAnsi="Arial" w:cs="Arial"/>
          <w:sz w:val="20"/>
          <w:lang w:val="en-US"/>
        </w:rPr>
        <w:t>,</w:t>
      </w:r>
      <w:r w:rsidR="00944CF2" w:rsidRPr="002E66F1">
        <w:rPr>
          <w:rFonts w:ascii="Arial" w:eastAsia="Times New Roman" w:hAnsi="Arial" w:cs="Arial"/>
          <w:sz w:val="20"/>
          <w:lang w:val="en-US"/>
        </w:rPr>
        <w:t xml:space="preserve"> Netherlands, 10-11 Nov</w:t>
      </w:r>
      <w:r w:rsidR="00697571" w:rsidRPr="002E66F1">
        <w:rPr>
          <w:rFonts w:ascii="Arial" w:eastAsia="Times New Roman" w:hAnsi="Arial" w:cs="Arial"/>
          <w:sz w:val="20"/>
          <w:lang w:val="en-US"/>
        </w:rPr>
        <w:t>ember</w:t>
      </w:r>
      <w:r w:rsidR="00944CF2" w:rsidRPr="002E66F1">
        <w:rPr>
          <w:rFonts w:ascii="Arial" w:eastAsia="Times New Roman" w:hAnsi="Arial" w:cs="Arial"/>
          <w:sz w:val="20"/>
          <w:lang w:val="en-US"/>
        </w:rPr>
        <w:t xml:space="preserve"> 2009</w:t>
      </w:r>
      <w:r w:rsidR="00697571" w:rsidRPr="002E66F1">
        <w:rPr>
          <w:rFonts w:ascii="Arial" w:eastAsia="Times New Roman" w:hAnsi="Arial" w:cs="Arial"/>
          <w:sz w:val="20"/>
          <w:lang w:val="en-US"/>
        </w:rPr>
        <w:t>.</w:t>
      </w:r>
      <w:r w:rsidR="00944CF2" w:rsidRPr="002E66F1">
        <w:rPr>
          <w:rFonts w:ascii="Arial" w:eastAsia="Times New Roman" w:hAnsi="Arial" w:cs="Arial"/>
          <w:sz w:val="20"/>
          <w:lang w:val="en-US"/>
        </w:rPr>
        <w:t xml:space="preserve"> </w:t>
      </w:r>
    </w:p>
    <w:p w:rsidR="00014969"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014969" w:rsidRPr="002E66F1">
        <w:rPr>
          <w:rFonts w:ascii="Arial" w:eastAsia="Times New Roman" w:hAnsi="Arial" w:cs="Arial"/>
          <w:b/>
          <w:sz w:val="20"/>
          <w:lang w:val="en-US"/>
        </w:rPr>
        <w:t xml:space="preserve"> PD</w:t>
      </w:r>
      <w:r w:rsidR="00014969" w:rsidRPr="002E66F1">
        <w:rPr>
          <w:rFonts w:ascii="Arial" w:eastAsia="Times New Roman" w:hAnsi="Arial" w:cs="Arial"/>
          <w:sz w:val="20"/>
          <w:lang w:val="en-US"/>
        </w:rPr>
        <w:t xml:space="preserve">. (Invited Speaker) Early intervention for emerging mental disorders in young people. II National AIPP Congress "Intervento Precoce: Popolazione, Cure Primarie E Servizi Di Salute Mentale", Genova, Italy, 26-27 November 2009. </w:t>
      </w:r>
    </w:p>
    <w:p w:rsidR="000B4C5F"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0B4C5F" w:rsidRPr="002E66F1">
        <w:rPr>
          <w:rFonts w:ascii="Arial" w:eastAsia="Times New Roman" w:hAnsi="Arial" w:cs="Arial"/>
          <w:b/>
          <w:sz w:val="20"/>
          <w:lang w:val="en-US"/>
        </w:rPr>
        <w:t xml:space="preserve"> PD </w:t>
      </w:r>
      <w:r w:rsidR="000B4C5F" w:rsidRPr="002E66F1">
        <w:rPr>
          <w:rFonts w:ascii="Arial" w:eastAsia="Times New Roman" w:hAnsi="Arial" w:cs="Arial"/>
          <w:sz w:val="20"/>
          <w:lang w:val="en-US"/>
        </w:rPr>
        <w:t>(Symposium Co-chair): Brain maturation during adolescence and the pathophysiology of schizophrenia: relevance for understanding psychosis, cognitive dysfunctions and implications for treatment.</w:t>
      </w:r>
      <w:r w:rsidR="000B4C5F" w:rsidRPr="002E66F1">
        <w:rPr>
          <w:rFonts w:ascii="Arial" w:eastAsia="Times New Roman" w:hAnsi="Arial" w:cs="Arial"/>
          <w:b/>
          <w:sz w:val="20"/>
          <w:lang w:val="en-US"/>
        </w:rPr>
        <w:t xml:space="preserve"> </w:t>
      </w:r>
      <w:r w:rsidR="000B4C5F" w:rsidRPr="002E66F1">
        <w:rPr>
          <w:rFonts w:ascii="Arial" w:eastAsia="Times New Roman" w:hAnsi="Arial" w:cs="Arial"/>
          <w:sz w:val="20"/>
          <w:lang w:val="en-US"/>
        </w:rPr>
        <w:t>2</w:t>
      </w:r>
      <w:r w:rsidR="000B4C5F" w:rsidRPr="002E66F1">
        <w:rPr>
          <w:rFonts w:ascii="Arial" w:eastAsia="Times New Roman" w:hAnsi="Arial" w:cs="Arial"/>
          <w:sz w:val="20"/>
          <w:vertAlign w:val="superscript"/>
          <w:lang w:val="en-US"/>
        </w:rPr>
        <w:t>nd</w:t>
      </w:r>
      <w:r w:rsidR="000B4C5F" w:rsidRPr="002E66F1">
        <w:rPr>
          <w:rFonts w:ascii="Arial" w:eastAsia="Times New Roman" w:hAnsi="Arial" w:cs="Arial"/>
          <w:sz w:val="20"/>
          <w:lang w:val="en-US"/>
        </w:rPr>
        <w:t xml:space="preserve"> Schizophrenia International Research Society. Florence, Italy, 10 – 14 April, 2010.</w:t>
      </w:r>
    </w:p>
    <w:p w:rsidR="00215CA6"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215CA6" w:rsidRPr="002E66F1">
        <w:rPr>
          <w:rFonts w:ascii="Arial" w:eastAsia="Times New Roman" w:hAnsi="Arial" w:cs="Arial"/>
          <w:b/>
          <w:sz w:val="20"/>
          <w:lang w:val="en-US"/>
        </w:rPr>
        <w:t xml:space="preserve"> PD. </w:t>
      </w:r>
      <w:r w:rsidR="00215CA6" w:rsidRPr="002E66F1">
        <w:rPr>
          <w:rFonts w:ascii="Arial" w:eastAsia="Times New Roman" w:hAnsi="Arial" w:cs="Arial"/>
          <w:sz w:val="20"/>
          <w:lang w:val="en-US"/>
        </w:rPr>
        <w:t xml:space="preserve">(Symposium Speaker). Stress and HPA functioning in first episode psychosis. </w:t>
      </w:r>
      <w:r w:rsidR="0075579F" w:rsidRPr="002E66F1">
        <w:rPr>
          <w:rFonts w:ascii="Arial" w:eastAsia="Times New Roman" w:hAnsi="Arial" w:cs="Arial"/>
          <w:sz w:val="20"/>
          <w:lang w:val="en-US"/>
        </w:rPr>
        <w:t>2</w:t>
      </w:r>
      <w:r w:rsidR="0075579F" w:rsidRPr="002E66F1">
        <w:rPr>
          <w:rFonts w:ascii="Arial" w:eastAsia="Times New Roman" w:hAnsi="Arial" w:cs="Arial"/>
          <w:sz w:val="20"/>
          <w:vertAlign w:val="superscript"/>
          <w:lang w:val="en-US"/>
        </w:rPr>
        <w:t>nd</w:t>
      </w:r>
      <w:r w:rsidR="0075579F" w:rsidRPr="002E66F1">
        <w:rPr>
          <w:rFonts w:ascii="Arial" w:eastAsia="Times New Roman" w:hAnsi="Arial" w:cs="Arial"/>
          <w:sz w:val="20"/>
          <w:lang w:val="en-US"/>
        </w:rPr>
        <w:t xml:space="preserve"> Schizophrenia International Research Society. Florence, Italy, 10 – 14 April, 2010.</w:t>
      </w:r>
    </w:p>
    <w:p w:rsidR="003C5737"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3C5737"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(Keynote A</w:t>
      </w:r>
      <w:r w:rsidR="003C5737" w:rsidRPr="002E66F1">
        <w:rPr>
          <w:rFonts w:ascii="Arial" w:eastAsia="Times New Roman" w:hAnsi="Arial" w:cs="Arial"/>
          <w:sz w:val="20"/>
          <w:lang w:val="en-US"/>
        </w:rPr>
        <w:t xml:space="preserve">ddress). VICSERV Conference (Mental Health NGO sector). Early Intervention and Mental Health Reform, Melbourne, Australia, April 2010. </w:t>
      </w:r>
    </w:p>
    <w:p w:rsidR="003C5737" w:rsidRPr="002E66F1" w:rsidRDefault="003C5737"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00A478D6" w:rsidRPr="002E66F1">
        <w:rPr>
          <w:rFonts w:ascii="Arial" w:eastAsia="Times New Roman" w:hAnsi="Arial" w:cs="Arial"/>
          <w:sz w:val="20"/>
          <w:lang w:val="en-US"/>
        </w:rPr>
        <w:t xml:space="preserve"> (Invited A</w:t>
      </w:r>
      <w:r w:rsidRPr="002E66F1">
        <w:rPr>
          <w:rFonts w:ascii="Arial" w:eastAsia="Times New Roman" w:hAnsi="Arial" w:cs="Arial"/>
          <w:sz w:val="20"/>
          <w:lang w:val="en-US"/>
        </w:rPr>
        <w:t xml:space="preserve">ddress). Youth mental health and the Justice system. Judicial College of Victoria Conference, Lancefield, Australia, April 2010. </w:t>
      </w:r>
    </w:p>
    <w:p w:rsidR="000B7994"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0B7994"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(Opening A</w:t>
      </w:r>
      <w:r w:rsidR="000B7994" w:rsidRPr="002E66F1">
        <w:rPr>
          <w:rFonts w:ascii="Arial" w:eastAsia="Times New Roman" w:hAnsi="Arial" w:cs="Arial"/>
          <w:sz w:val="20"/>
          <w:lang w:val="en-US"/>
        </w:rPr>
        <w:t xml:space="preserve">ddress). The Association for Child and Adolescent Mental Health Youth Summit. Kilarney, Ireland, 19 May, 2010. </w:t>
      </w:r>
    </w:p>
    <w:p w:rsidR="000B7994" w:rsidRPr="002E66F1" w:rsidRDefault="000B79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w:t>
      </w:r>
      <w:r w:rsidR="00A478D6" w:rsidRPr="002E66F1">
        <w:rPr>
          <w:rFonts w:ascii="Arial" w:eastAsia="Times New Roman" w:hAnsi="Arial" w:cs="Arial"/>
          <w:b/>
          <w:sz w:val="20"/>
          <w:lang w:val="en-US"/>
        </w:rPr>
        <w:t>rry</w:t>
      </w:r>
      <w:r w:rsidRPr="002E66F1">
        <w:rPr>
          <w:rFonts w:ascii="Arial" w:eastAsia="Times New Roman" w:hAnsi="Arial" w:cs="Arial"/>
          <w:b/>
          <w:sz w:val="20"/>
          <w:lang w:val="en-US"/>
        </w:rPr>
        <w:t xml:space="preserve"> PD.</w:t>
      </w:r>
      <w:r w:rsidR="00A478D6" w:rsidRPr="002E66F1">
        <w:rPr>
          <w:rFonts w:ascii="Arial" w:eastAsia="Times New Roman" w:hAnsi="Arial" w:cs="Arial"/>
          <w:sz w:val="20"/>
          <w:lang w:val="en-US"/>
        </w:rPr>
        <w:t xml:space="preserve"> (Symposium S</w:t>
      </w:r>
      <w:r w:rsidRPr="002E66F1">
        <w:rPr>
          <w:rFonts w:ascii="Arial" w:eastAsia="Times New Roman" w:hAnsi="Arial" w:cs="Arial"/>
          <w:sz w:val="20"/>
          <w:lang w:val="en-US"/>
        </w:rPr>
        <w:t>peaker). Formation of Youth Mental Health international network. The Association for Child and Adolescent Mental Health Youth Summit. Kilarney, Ireland, 19 May, 2010.</w:t>
      </w:r>
    </w:p>
    <w:p w:rsidR="00005B8D" w:rsidRPr="002E66F1" w:rsidRDefault="00005B8D"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lastRenderedPageBreak/>
        <w:t>McGorry PD.</w:t>
      </w:r>
      <w:r w:rsidR="00A478D6" w:rsidRPr="002E66F1">
        <w:rPr>
          <w:rFonts w:ascii="Arial" w:eastAsia="Times New Roman" w:hAnsi="Arial" w:cs="Arial"/>
          <w:sz w:val="20"/>
          <w:lang w:val="en-US"/>
        </w:rPr>
        <w:t xml:space="preserve"> (Symposium C</w:t>
      </w:r>
      <w:r w:rsidRPr="002E66F1">
        <w:rPr>
          <w:rFonts w:ascii="Arial" w:eastAsia="Times New Roman" w:hAnsi="Arial" w:cs="Arial"/>
          <w:sz w:val="20"/>
          <w:lang w:val="en-US"/>
        </w:rPr>
        <w:t>o-chair) Clinical staging and the need for holistic interventions in emerging mental disorders. 65</w:t>
      </w:r>
      <w:r w:rsidRPr="002E66F1">
        <w:rPr>
          <w:rFonts w:ascii="Arial" w:eastAsia="Times New Roman" w:hAnsi="Arial" w:cs="Arial"/>
          <w:sz w:val="20"/>
          <w:vertAlign w:val="superscript"/>
          <w:lang w:val="en-US"/>
        </w:rPr>
        <w:t>th</w:t>
      </w:r>
      <w:r w:rsidRPr="002E66F1">
        <w:rPr>
          <w:rFonts w:ascii="Arial" w:eastAsia="Times New Roman" w:hAnsi="Arial" w:cs="Arial"/>
          <w:sz w:val="20"/>
          <w:lang w:val="en-US"/>
        </w:rPr>
        <w:t xml:space="preserve"> Annual Scientific Convention of the Society of Biological Psychiatry. New Orleans, USA, 20 – 22 May, 2010.</w:t>
      </w:r>
    </w:p>
    <w:p w:rsidR="00B80A3D"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B80A3D"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(Symposium S</w:t>
      </w:r>
      <w:r w:rsidR="00B80A3D" w:rsidRPr="002E66F1">
        <w:rPr>
          <w:rFonts w:ascii="Arial" w:eastAsia="Times New Roman" w:hAnsi="Arial" w:cs="Arial"/>
          <w:sz w:val="20"/>
          <w:lang w:val="en-US"/>
        </w:rPr>
        <w:t>peaker) Clinical staging and preventive intervention is Psychiatry. 65</w:t>
      </w:r>
      <w:r w:rsidR="00B80A3D" w:rsidRPr="002E66F1">
        <w:rPr>
          <w:rFonts w:ascii="Arial" w:eastAsia="Times New Roman" w:hAnsi="Arial" w:cs="Arial"/>
          <w:sz w:val="20"/>
          <w:vertAlign w:val="superscript"/>
          <w:lang w:val="en-US"/>
        </w:rPr>
        <w:t>th</w:t>
      </w:r>
      <w:r w:rsidR="00B80A3D" w:rsidRPr="002E66F1">
        <w:rPr>
          <w:rFonts w:ascii="Arial" w:eastAsia="Times New Roman" w:hAnsi="Arial" w:cs="Arial"/>
          <w:sz w:val="20"/>
          <w:lang w:val="en-US"/>
        </w:rPr>
        <w:t xml:space="preserve"> Annual Scientific Convention of the Society of Biological Psychiatry. New Orleans, USA, 20 – 22 May, 2010.</w:t>
      </w:r>
    </w:p>
    <w:p w:rsidR="003E3A44"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3E3A44"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(Symposium S</w:t>
      </w:r>
      <w:r w:rsidR="003E3A44" w:rsidRPr="002E66F1">
        <w:rPr>
          <w:rFonts w:ascii="Arial" w:eastAsia="Times New Roman" w:hAnsi="Arial" w:cs="Arial"/>
          <w:sz w:val="20"/>
          <w:lang w:val="en-US"/>
        </w:rPr>
        <w:t xml:space="preserve">peaker) Early intervention in Psychiatry: lessons from psychosis. </w:t>
      </w:r>
      <w:r w:rsidR="00EE0FEA" w:rsidRPr="002E66F1">
        <w:rPr>
          <w:rFonts w:ascii="Arial" w:eastAsia="Times New Roman" w:hAnsi="Arial" w:cs="Arial"/>
          <w:sz w:val="20"/>
          <w:lang w:val="en-US"/>
        </w:rPr>
        <w:t>163</w:t>
      </w:r>
      <w:r w:rsidR="00EE0FEA" w:rsidRPr="002E66F1">
        <w:rPr>
          <w:rFonts w:ascii="Arial" w:eastAsia="Times New Roman" w:hAnsi="Arial" w:cs="Arial"/>
          <w:sz w:val="20"/>
          <w:vertAlign w:val="superscript"/>
          <w:lang w:val="en-US"/>
        </w:rPr>
        <w:t>rd</w:t>
      </w:r>
      <w:r w:rsidR="00EE0FEA" w:rsidRPr="002E66F1">
        <w:rPr>
          <w:rFonts w:ascii="Arial" w:eastAsia="Times New Roman" w:hAnsi="Arial" w:cs="Arial"/>
          <w:sz w:val="20"/>
          <w:lang w:val="en-US"/>
        </w:rPr>
        <w:t xml:space="preserve"> Meeting of the American Psychiatric Association. New Orleans, USA, 22 – 26 May, 2010.</w:t>
      </w:r>
    </w:p>
    <w:p w:rsidR="00F21380"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F21380"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L</w:t>
      </w:r>
      <w:r w:rsidR="00F21380" w:rsidRPr="002E66F1">
        <w:rPr>
          <w:rFonts w:ascii="Arial" w:eastAsia="Times New Roman" w:hAnsi="Arial" w:cs="Arial"/>
          <w:sz w:val="20"/>
          <w:lang w:val="en-US"/>
        </w:rPr>
        <w:t>ecture). A 21</w:t>
      </w:r>
      <w:r w:rsidR="00F21380" w:rsidRPr="002E66F1">
        <w:rPr>
          <w:rFonts w:ascii="Arial" w:eastAsia="Times New Roman" w:hAnsi="Arial" w:cs="Arial"/>
          <w:sz w:val="20"/>
          <w:vertAlign w:val="superscript"/>
          <w:lang w:val="en-US"/>
        </w:rPr>
        <w:t>st</w:t>
      </w:r>
      <w:r w:rsidR="00F21380" w:rsidRPr="002E66F1">
        <w:rPr>
          <w:rFonts w:ascii="Arial" w:eastAsia="Times New Roman" w:hAnsi="Arial" w:cs="Arial"/>
          <w:sz w:val="20"/>
          <w:lang w:val="en-US"/>
        </w:rPr>
        <w:t xml:space="preserve"> century model of care for mental health in Australia. Grace Groom Memorial lecture, National Press Club, Canberra, Australia, May 2010. </w:t>
      </w:r>
    </w:p>
    <w:p w:rsidR="00F21380"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F21380"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A</w:t>
      </w:r>
      <w:r w:rsidR="00F21380" w:rsidRPr="002E66F1">
        <w:rPr>
          <w:rFonts w:ascii="Arial" w:eastAsia="Times New Roman" w:hAnsi="Arial" w:cs="Arial"/>
          <w:sz w:val="20"/>
          <w:lang w:val="en-US"/>
        </w:rPr>
        <w:t xml:space="preserve">ddress) Youth mental health reform. AMA National Conference, Sydney, Australia, May 2010. </w:t>
      </w:r>
    </w:p>
    <w:p w:rsidR="00F21380"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F21380"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(College A</w:t>
      </w:r>
      <w:r w:rsidR="00F21380" w:rsidRPr="002E66F1">
        <w:rPr>
          <w:rFonts w:ascii="Arial" w:eastAsia="Times New Roman" w:hAnsi="Arial" w:cs="Arial"/>
          <w:sz w:val="20"/>
          <w:lang w:val="en-US"/>
        </w:rPr>
        <w:t xml:space="preserve">ddress). Paradigm changes and mental health reform. RANZCP Congress, Auckland, New Zealand, May 2010. </w:t>
      </w:r>
    </w:p>
    <w:p w:rsidR="006A5D06"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6A5D06"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(Public L</w:t>
      </w:r>
      <w:r w:rsidR="006A5D06" w:rsidRPr="002E66F1">
        <w:rPr>
          <w:rFonts w:ascii="Arial" w:eastAsia="Times New Roman" w:hAnsi="Arial" w:cs="Arial"/>
          <w:sz w:val="20"/>
          <w:lang w:val="en-US"/>
        </w:rPr>
        <w:t xml:space="preserve">ecture) Why should you care about your people’s mental health. Melbourne Health Research Week, Melbourne, Australia, 11 – 17 June, 2010. </w:t>
      </w:r>
    </w:p>
    <w:p w:rsidR="00F21380" w:rsidRPr="002E66F1" w:rsidRDefault="00F21380"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w:t>
      </w:r>
      <w:r w:rsidR="00F10AA4" w:rsidRPr="002E66F1">
        <w:rPr>
          <w:rFonts w:ascii="Arial" w:eastAsia="Times New Roman" w:hAnsi="Arial" w:cs="Arial"/>
          <w:b/>
          <w:sz w:val="20"/>
          <w:lang w:val="en-US"/>
        </w:rPr>
        <w:t>y</w:t>
      </w:r>
      <w:r w:rsidRPr="002E66F1">
        <w:rPr>
          <w:rFonts w:ascii="Arial" w:eastAsia="Times New Roman" w:hAnsi="Arial" w:cs="Arial"/>
          <w:b/>
          <w:sz w:val="20"/>
          <w:lang w:val="en-US"/>
        </w:rPr>
        <w:t xml:space="preserve"> PD.</w:t>
      </w:r>
      <w:r w:rsidR="00A478D6" w:rsidRPr="002E66F1">
        <w:rPr>
          <w:rFonts w:ascii="Arial" w:eastAsia="Times New Roman" w:hAnsi="Arial" w:cs="Arial"/>
          <w:sz w:val="20"/>
          <w:lang w:val="en-US"/>
        </w:rPr>
        <w:t xml:space="preserve"> (Invited L</w:t>
      </w:r>
      <w:r w:rsidRPr="002E66F1">
        <w:rPr>
          <w:rFonts w:ascii="Arial" w:eastAsia="Times New Roman" w:hAnsi="Arial" w:cs="Arial"/>
          <w:sz w:val="20"/>
          <w:lang w:val="en-US"/>
        </w:rPr>
        <w:t>ecture) A fair go for mental health. Australia’s health 2010 Conference, Canberra, Australia, June 2010.</w:t>
      </w:r>
    </w:p>
    <w:p w:rsidR="00F21380"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F21380" w:rsidRPr="002E66F1">
        <w:rPr>
          <w:rFonts w:ascii="Arial" w:eastAsia="Times New Roman" w:hAnsi="Arial" w:cs="Arial"/>
          <w:b/>
          <w:sz w:val="20"/>
          <w:lang w:val="en-US"/>
        </w:rPr>
        <w:t xml:space="preserve"> PD.</w:t>
      </w:r>
      <w:r w:rsidR="00F21380" w:rsidRPr="002E66F1">
        <w:rPr>
          <w:rFonts w:ascii="Arial" w:eastAsia="Times New Roman" w:hAnsi="Arial" w:cs="Arial"/>
          <w:sz w:val="20"/>
          <w:lang w:val="en-US"/>
        </w:rPr>
        <w:t xml:space="preserve"> (Invited lecture). Mental Health Reform in Australia. BUPA Foundation Awards Dinner, Sydney, Australia, June 2010.</w:t>
      </w:r>
    </w:p>
    <w:p w:rsidR="009D7CEE"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9D7CEE"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S</w:t>
      </w:r>
      <w:r w:rsidR="009D7CEE" w:rsidRPr="002E66F1">
        <w:rPr>
          <w:rFonts w:ascii="Arial" w:eastAsia="Times New Roman" w:hAnsi="Arial" w:cs="Arial"/>
          <w:sz w:val="20"/>
          <w:lang w:val="en-US"/>
        </w:rPr>
        <w:t>peaker). Too little, too late. “Developing a more evidence-based mental health system”. NHMRC Scientific Symposium and Workshop, Academy of Science, Shine Dome, Australia, 28 July 2010.</w:t>
      </w:r>
    </w:p>
    <w:p w:rsidR="00D75A49"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D75A49"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Keynote A</w:t>
      </w:r>
      <w:r w:rsidR="00D75A49" w:rsidRPr="002E66F1">
        <w:rPr>
          <w:rFonts w:ascii="Arial" w:eastAsia="Times New Roman" w:hAnsi="Arial" w:cs="Arial"/>
          <w:sz w:val="20"/>
          <w:lang w:val="en-US"/>
        </w:rPr>
        <w:t xml:space="preserve">ddress) </w:t>
      </w:r>
      <w:r w:rsidR="002260F3" w:rsidRPr="002E66F1">
        <w:rPr>
          <w:rFonts w:ascii="Arial" w:eastAsia="Times New Roman" w:hAnsi="Arial" w:cs="Arial"/>
          <w:color w:val="000000"/>
          <w:sz w:val="20"/>
          <w:lang w:eastAsia="en-AU"/>
        </w:rPr>
        <w:t>Early Intervention and Youth Mental Health Models of Care: 21st Century Paradigms for Australia.</w:t>
      </w:r>
      <w:r w:rsidR="002260F3" w:rsidRPr="002E66F1">
        <w:rPr>
          <w:rFonts w:ascii="Arial" w:eastAsia="Times New Roman" w:hAnsi="Arial" w:cs="Arial"/>
          <w:color w:val="000000"/>
          <w:sz w:val="20"/>
          <w:lang w:val="en-US"/>
        </w:rPr>
        <w:t xml:space="preserve"> </w:t>
      </w:r>
      <w:r w:rsidR="00D75A49" w:rsidRPr="002E66F1">
        <w:rPr>
          <w:rFonts w:ascii="Arial" w:eastAsia="Times New Roman" w:hAnsi="Arial" w:cs="Arial"/>
          <w:sz w:val="20"/>
          <w:lang w:val="en-US"/>
        </w:rPr>
        <w:t>First International Youth Mental Health Conference, Melbourne, Australia, 29 – 30 July, 2010</w:t>
      </w:r>
    </w:p>
    <w:p w:rsidR="00CC4FA4"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CC4FA4" w:rsidRPr="002E66F1">
        <w:rPr>
          <w:rFonts w:ascii="Arial" w:eastAsia="Times New Roman" w:hAnsi="Arial" w:cs="Arial"/>
          <w:b/>
          <w:sz w:val="20"/>
          <w:lang w:val="en-US"/>
        </w:rPr>
        <w:t xml:space="preserve"> PD. </w:t>
      </w:r>
      <w:r w:rsidR="00CC4FA4" w:rsidRPr="002E66F1">
        <w:rPr>
          <w:rFonts w:ascii="Arial" w:eastAsia="Times New Roman" w:hAnsi="Arial" w:cs="Arial"/>
          <w:sz w:val="20"/>
          <w:lang w:val="en-US"/>
        </w:rPr>
        <w:t>(Public Forum)</w:t>
      </w:r>
      <w:r w:rsidR="00CC4FA4" w:rsidRPr="002E66F1">
        <w:rPr>
          <w:rFonts w:ascii="Arial" w:eastAsia="Times New Roman" w:hAnsi="Arial" w:cs="Arial"/>
          <w:b/>
          <w:sz w:val="20"/>
          <w:lang w:val="en-US"/>
        </w:rPr>
        <w:t xml:space="preserve"> </w:t>
      </w:r>
      <w:r w:rsidR="00CC4FA4" w:rsidRPr="002E66F1">
        <w:rPr>
          <w:rFonts w:ascii="Arial" w:eastAsia="Times New Roman" w:hAnsi="Arial" w:cs="Arial"/>
          <w:sz w:val="20"/>
          <w:lang w:val="en-US"/>
        </w:rPr>
        <w:t>A conversation with Professor Patrick McGorry. Melbourne Convention Centre, Melbourne, Australia, 29 July 2010.</w:t>
      </w:r>
    </w:p>
    <w:p w:rsidR="00854E0B"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854E0B"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S</w:t>
      </w:r>
      <w:r w:rsidR="00854E0B" w:rsidRPr="002E66F1">
        <w:rPr>
          <w:rFonts w:ascii="Arial" w:eastAsia="Times New Roman" w:hAnsi="Arial" w:cs="Arial"/>
          <w:sz w:val="20"/>
          <w:lang w:val="en-US"/>
        </w:rPr>
        <w:t>peaker)</w:t>
      </w:r>
      <w:r w:rsidR="00E479B1" w:rsidRPr="002E66F1">
        <w:rPr>
          <w:rFonts w:ascii="Arial" w:eastAsia="Times New Roman" w:hAnsi="Arial" w:cs="Arial"/>
          <w:sz w:val="20"/>
          <w:lang w:val="en-US"/>
        </w:rPr>
        <w:t xml:space="preserve"> Early intervention in Psychiatry. </w:t>
      </w:r>
      <w:r w:rsidR="003C5737" w:rsidRPr="002E66F1">
        <w:rPr>
          <w:rFonts w:ascii="Arial" w:eastAsia="Times New Roman" w:hAnsi="Arial" w:cs="Arial"/>
          <w:sz w:val="20"/>
          <w:lang w:val="en-US"/>
        </w:rPr>
        <w:t xml:space="preserve">Walter and Eliza Hall Institute, Melbourne, Australia, August 2010. </w:t>
      </w:r>
    </w:p>
    <w:p w:rsidR="00C172F3"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C172F3"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S</w:t>
      </w:r>
      <w:r w:rsidR="00C172F3" w:rsidRPr="002E66F1">
        <w:rPr>
          <w:rFonts w:ascii="Arial" w:eastAsia="Times New Roman" w:hAnsi="Arial" w:cs="Arial"/>
          <w:sz w:val="20"/>
          <w:lang w:val="en-US"/>
        </w:rPr>
        <w:t xml:space="preserve">peaker). Early intervention for emerging psychotic and mood disorders in young people. XL EABCT (Congress of European Association for Behavioural &amp; Cognitive Therapies), Milan, Italy, 7- 10 October. </w:t>
      </w:r>
    </w:p>
    <w:p w:rsidR="000F0476" w:rsidRPr="002E66F1" w:rsidRDefault="000F047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00A478D6" w:rsidRPr="002E66F1">
        <w:rPr>
          <w:rFonts w:ascii="Arial" w:eastAsia="Times New Roman" w:hAnsi="Arial" w:cs="Arial"/>
          <w:sz w:val="20"/>
          <w:lang w:val="en-US"/>
        </w:rPr>
        <w:t xml:space="preserve"> (Invited Keynote A</w:t>
      </w:r>
      <w:r w:rsidRPr="002E66F1">
        <w:rPr>
          <w:rFonts w:ascii="Arial" w:eastAsia="Times New Roman" w:hAnsi="Arial" w:cs="Arial"/>
          <w:sz w:val="20"/>
          <w:lang w:val="en-US"/>
        </w:rPr>
        <w:t>ddress). A 21</w:t>
      </w:r>
      <w:r w:rsidRPr="002E66F1">
        <w:rPr>
          <w:rFonts w:ascii="Arial" w:eastAsia="Times New Roman" w:hAnsi="Arial" w:cs="Arial"/>
          <w:sz w:val="20"/>
          <w:vertAlign w:val="superscript"/>
          <w:lang w:val="en-US"/>
        </w:rPr>
        <w:t>st</w:t>
      </w:r>
      <w:r w:rsidRPr="002E66F1">
        <w:rPr>
          <w:rFonts w:ascii="Arial" w:eastAsia="Times New Roman" w:hAnsi="Arial" w:cs="Arial"/>
          <w:sz w:val="20"/>
          <w:lang w:val="en-US"/>
        </w:rPr>
        <w:t xml:space="preserve"> century approach to mental health care. Mental Health Week, The University of Melbourne, Australia 14 October 2010. </w:t>
      </w:r>
    </w:p>
    <w:p w:rsidR="00D75A49"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D75A49"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Keynote A</w:t>
      </w:r>
      <w:r w:rsidR="00D75A49" w:rsidRPr="002E66F1">
        <w:rPr>
          <w:rFonts w:ascii="Arial" w:eastAsia="Times New Roman" w:hAnsi="Arial" w:cs="Arial"/>
          <w:sz w:val="20"/>
          <w:lang w:val="en-US"/>
        </w:rPr>
        <w:t>ddress). Progress with early intervention in psychosis. 7</w:t>
      </w:r>
      <w:r w:rsidR="00D75A49" w:rsidRPr="002E66F1">
        <w:rPr>
          <w:rFonts w:ascii="Arial" w:eastAsia="Times New Roman" w:hAnsi="Arial" w:cs="Arial"/>
          <w:sz w:val="20"/>
          <w:vertAlign w:val="superscript"/>
          <w:lang w:val="en-US"/>
        </w:rPr>
        <w:t>th</w:t>
      </w:r>
      <w:r w:rsidR="00D75A49" w:rsidRPr="002E66F1">
        <w:rPr>
          <w:rFonts w:ascii="Arial" w:eastAsia="Times New Roman" w:hAnsi="Arial" w:cs="Arial"/>
          <w:sz w:val="20"/>
          <w:lang w:val="en-US"/>
        </w:rPr>
        <w:t xml:space="preserve"> International Early Psychosis Association Conference, Amsterdam, Netherlands, 29 November – 1 December, 2010.</w:t>
      </w:r>
    </w:p>
    <w:p w:rsidR="003066D6"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3066D6" w:rsidRPr="002E66F1">
        <w:rPr>
          <w:rFonts w:ascii="Arial" w:eastAsia="Times New Roman" w:hAnsi="Arial" w:cs="Arial"/>
          <w:b/>
          <w:sz w:val="20"/>
          <w:lang w:val="en-US"/>
        </w:rPr>
        <w:t xml:space="preserve"> PD.</w:t>
      </w:r>
      <w:r w:rsidR="003066D6" w:rsidRPr="002E66F1">
        <w:rPr>
          <w:rFonts w:ascii="Arial" w:eastAsia="Times New Roman" w:hAnsi="Arial" w:cs="Arial"/>
          <w:sz w:val="20"/>
          <w:lang w:val="en-US"/>
        </w:rPr>
        <w:t xml:space="preserve"> (Symposium Chairperson). Early intervention: beyond psychosis.  7</w:t>
      </w:r>
      <w:r w:rsidR="003066D6" w:rsidRPr="002E66F1">
        <w:rPr>
          <w:rFonts w:ascii="Arial" w:eastAsia="Times New Roman" w:hAnsi="Arial" w:cs="Arial"/>
          <w:sz w:val="20"/>
          <w:vertAlign w:val="superscript"/>
          <w:lang w:val="en-US"/>
        </w:rPr>
        <w:t>th</w:t>
      </w:r>
      <w:r w:rsidR="003066D6" w:rsidRPr="002E66F1">
        <w:rPr>
          <w:rFonts w:ascii="Arial" w:eastAsia="Times New Roman" w:hAnsi="Arial" w:cs="Arial"/>
          <w:sz w:val="20"/>
          <w:lang w:val="en-US"/>
        </w:rPr>
        <w:t xml:space="preserve"> International Early Psychosis Association Conference, Amsterdam, Netherlands, 29 November – 1 December, 2010.</w:t>
      </w:r>
    </w:p>
    <w:p w:rsidR="00B41CCB"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B41CCB"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Keynote A</w:t>
      </w:r>
      <w:r w:rsidR="00B41CCB" w:rsidRPr="002E66F1">
        <w:rPr>
          <w:rFonts w:ascii="Arial" w:eastAsia="Times New Roman" w:hAnsi="Arial" w:cs="Arial"/>
          <w:sz w:val="20"/>
          <w:lang w:val="en-US"/>
        </w:rPr>
        <w:t>ddress). Early intervention and youth mental health - XXI solutions for Psychiatry. IX Symposium "Early intervention in Psychiatry", Cordoba, Spain, 24-26 March, 2011.</w:t>
      </w:r>
    </w:p>
    <w:p w:rsidR="00DA533A"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DA533A" w:rsidRPr="002E66F1">
        <w:rPr>
          <w:rFonts w:ascii="Arial" w:eastAsia="Times New Roman" w:hAnsi="Arial" w:cs="Arial"/>
          <w:b/>
          <w:sz w:val="20"/>
          <w:lang w:val="en-US"/>
        </w:rPr>
        <w:t xml:space="preserve"> PD.</w:t>
      </w:r>
      <w:r w:rsidR="00DA533A" w:rsidRPr="002E66F1">
        <w:rPr>
          <w:rFonts w:ascii="Arial" w:eastAsia="Times New Roman" w:hAnsi="Arial" w:cs="Arial"/>
          <w:sz w:val="20"/>
          <w:lang w:val="en-US"/>
        </w:rPr>
        <w:t xml:space="preserve"> 13th International Congress on Schizophrenia Research, Colorado, USA, 2-6 April, 2011.</w:t>
      </w:r>
    </w:p>
    <w:p w:rsidR="00DA533A" w:rsidRPr="002E66F1" w:rsidRDefault="00A478D6" w:rsidP="00486190">
      <w:pPr>
        <w:numPr>
          <w:ilvl w:val="0"/>
          <w:numId w:val="6"/>
        </w:numPr>
        <w:tabs>
          <w:tab w:val="clear" w:pos="1095"/>
          <w:tab w:val="num" w:pos="567"/>
        </w:tabs>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4B378F" w:rsidRPr="002E66F1">
        <w:rPr>
          <w:rFonts w:ascii="Arial" w:eastAsia="Times New Roman" w:hAnsi="Arial" w:cs="Arial"/>
          <w:b/>
          <w:sz w:val="20"/>
          <w:lang w:val="en-US"/>
        </w:rPr>
        <w:t xml:space="preserve"> PD.</w:t>
      </w:r>
      <w:r w:rsidRPr="002E66F1">
        <w:rPr>
          <w:rFonts w:ascii="Arial" w:eastAsia="Times New Roman" w:hAnsi="Arial" w:cs="Arial"/>
          <w:sz w:val="20"/>
          <w:lang w:val="en-US"/>
        </w:rPr>
        <w:t xml:space="preserve"> (Invited S</w:t>
      </w:r>
      <w:r w:rsidR="004B378F" w:rsidRPr="002E66F1">
        <w:rPr>
          <w:rFonts w:ascii="Arial" w:eastAsia="Times New Roman" w:hAnsi="Arial" w:cs="Arial"/>
          <w:sz w:val="20"/>
          <w:lang w:val="en-US"/>
        </w:rPr>
        <w:t xml:space="preserve">peaker). </w:t>
      </w:r>
      <w:r w:rsidR="00DA533A" w:rsidRPr="002E66F1">
        <w:rPr>
          <w:rFonts w:ascii="Arial" w:eastAsia="Times New Roman" w:hAnsi="Arial" w:cs="Arial"/>
          <w:sz w:val="20"/>
          <w:lang w:val="en-US"/>
        </w:rPr>
        <w:t>Early Intervention and Youth Mental Health Models of Care: 21</w:t>
      </w:r>
      <w:r w:rsidR="00DA533A" w:rsidRPr="002E66F1">
        <w:rPr>
          <w:rFonts w:ascii="Arial" w:eastAsia="Times New Roman" w:hAnsi="Arial" w:cs="Arial"/>
          <w:sz w:val="20"/>
          <w:vertAlign w:val="superscript"/>
          <w:lang w:val="en-US"/>
        </w:rPr>
        <w:t>st</w:t>
      </w:r>
      <w:r w:rsidR="00DA533A" w:rsidRPr="002E66F1">
        <w:rPr>
          <w:rFonts w:ascii="Arial" w:eastAsia="Times New Roman" w:hAnsi="Arial" w:cs="Arial"/>
          <w:sz w:val="20"/>
          <w:lang w:val="en-US"/>
        </w:rPr>
        <w:t xml:space="preserve"> </w:t>
      </w:r>
    </w:p>
    <w:p w:rsidR="004B378F" w:rsidRPr="002E66F1" w:rsidRDefault="00DA533A" w:rsidP="00DA533A">
      <w:pPr>
        <w:tabs>
          <w:tab w:val="num" w:pos="567"/>
        </w:tabs>
        <w:spacing w:after="120"/>
        <w:ind w:left="567"/>
        <w:rPr>
          <w:rFonts w:ascii="Arial" w:eastAsia="Times New Roman" w:hAnsi="Arial" w:cs="Arial"/>
          <w:sz w:val="20"/>
          <w:lang w:val="en-US"/>
        </w:rPr>
      </w:pPr>
      <w:r w:rsidRPr="002E66F1">
        <w:rPr>
          <w:rFonts w:ascii="Arial" w:eastAsia="Times New Roman" w:hAnsi="Arial" w:cs="Arial"/>
          <w:sz w:val="20"/>
          <w:lang w:val="en-US"/>
        </w:rPr>
        <w:t>century solutions to strengthen mental health care and modern society</w:t>
      </w:r>
      <w:r w:rsidR="004B378F" w:rsidRPr="002E66F1">
        <w:rPr>
          <w:rFonts w:ascii="Arial" w:eastAsia="Times New Roman" w:hAnsi="Arial" w:cs="Arial"/>
          <w:sz w:val="20"/>
          <w:lang w:val="en-US"/>
        </w:rPr>
        <w:t xml:space="preserve">. American Psychiatric Association 2011 Annual Meeting, Honolulu, Hawaii, May 14-18, 2011. </w:t>
      </w:r>
    </w:p>
    <w:p w:rsidR="003F66C3" w:rsidRPr="002E66F1" w:rsidRDefault="00A478D6"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 xml:space="preserve">McGorry </w:t>
      </w:r>
      <w:r w:rsidR="006C142A" w:rsidRPr="002E66F1">
        <w:rPr>
          <w:rFonts w:ascii="Arial" w:eastAsia="Times New Roman" w:hAnsi="Arial" w:cs="Arial"/>
          <w:b/>
          <w:sz w:val="20"/>
          <w:lang w:val="en-US"/>
        </w:rPr>
        <w:t>PD.</w:t>
      </w:r>
      <w:r w:rsidRPr="002E66F1">
        <w:rPr>
          <w:rFonts w:ascii="Arial" w:eastAsia="Times New Roman" w:hAnsi="Arial" w:cs="Arial"/>
          <w:sz w:val="20"/>
          <w:lang w:val="en-US"/>
        </w:rPr>
        <w:t xml:space="preserve"> (Symposium S</w:t>
      </w:r>
      <w:r w:rsidR="006C142A" w:rsidRPr="002E66F1">
        <w:rPr>
          <w:rFonts w:ascii="Arial" w:eastAsia="Times New Roman" w:hAnsi="Arial" w:cs="Arial"/>
          <w:sz w:val="20"/>
          <w:lang w:val="en-US"/>
        </w:rPr>
        <w:t xml:space="preserve">peaker). Young people and mental health. Happiness and its Causes Conference: tools and techniques for a happier life, Brisbane, Australia, 16-17 June, 2011. </w:t>
      </w:r>
    </w:p>
    <w:p w:rsidR="00444FDF" w:rsidRPr="002E66F1" w:rsidRDefault="00444FDF"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w:t>
      </w:r>
      <w:r w:rsidR="00A478D6" w:rsidRPr="002E66F1">
        <w:rPr>
          <w:rFonts w:ascii="Arial" w:eastAsia="Times New Roman" w:hAnsi="Arial" w:cs="Arial"/>
          <w:b/>
          <w:sz w:val="20"/>
          <w:lang w:val="en-US"/>
        </w:rPr>
        <w:t>G</w:t>
      </w:r>
      <w:r w:rsidRPr="002E66F1">
        <w:rPr>
          <w:rFonts w:ascii="Arial" w:eastAsia="Times New Roman" w:hAnsi="Arial" w:cs="Arial"/>
          <w:b/>
          <w:sz w:val="20"/>
          <w:lang w:val="en-US"/>
        </w:rPr>
        <w:t>orry PD.</w:t>
      </w:r>
      <w:r w:rsidR="00A478D6" w:rsidRPr="002E66F1">
        <w:rPr>
          <w:rFonts w:ascii="Arial" w:eastAsia="Times New Roman" w:hAnsi="Arial" w:cs="Arial"/>
          <w:sz w:val="20"/>
          <w:lang w:val="en-US"/>
        </w:rPr>
        <w:t xml:space="preserve"> (Invited S</w:t>
      </w:r>
      <w:r w:rsidRPr="002E66F1">
        <w:rPr>
          <w:rFonts w:ascii="Arial" w:eastAsia="Times New Roman" w:hAnsi="Arial" w:cs="Arial"/>
          <w:sz w:val="20"/>
          <w:lang w:val="en-US"/>
        </w:rPr>
        <w:t>peaker). Mental health reform and 21</w:t>
      </w:r>
      <w:r w:rsidRPr="002E66F1">
        <w:rPr>
          <w:rFonts w:ascii="Arial" w:eastAsia="Times New Roman" w:hAnsi="Arial" w:cs="Arial"/>
          <w:sz w:val="20"/>
          <w:vertAlign w:val="superscript"/>
          <w:lang w:val="en-US"/>
        </w:rPr>
        <w:t>st</w:t>
      </w:r>
      <w:r w:rsidRPr="002E66F1">
        <w:rPr>
          <w:rFonts w:ascii="Arial" w:eastAsia="Times New Roman" w:hAnsi="Arial" w:cs="Arial"/>
          <w:sz w:val="20"/>
          <w:lang w:val="en-US"/>
        </w:rPr>
        <w:t xml:space="preserve"> century care. John Chalmers Oration, Flinders University, Adelaide, Australia</w:t>
      </w:r>
      <w:r w:rsidR="001A272B" w:rsidRPr="002E66F1">
        <w:rPr>
          <w:rFonts w:ascii="Arial" w:eastAsia="Times New Roman" w:hAnsi="Arial" w:cs="Arial"/>
          <w:sz w:val="20"/>
          <w:lang w:val="en-US"/>
        </w:rPr>
        <w:t>,</w:t>
      </w:r>
      <w:r w:rsidRPr="002E66F1">
        <w:rPr>
          <w:rFonts w:ascii="Arial" w:eastAsia="Times New Roman" w:hAnsi="Arial" w:cs="Arial"/>
          <w:sz w:val="20"/>
          <w:lang w:val="en-US"/>
        </w:rPr>
        <w:t xml:space="preserve"> 28 July, 2011. </w:t>
      </w:r>
    </w:p>
    <w:p w:rsidR="00290E5F" w:rsidRPr="002E66F1" w:rsidRDefault="00290E5F"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lastRenderedPageBreak/>
        <w:t>McGorry PD.</w:t>
      </w:r>
      <w:r w:rsidRPr="002E66F1">
        <w:rPr>
          <w:rFonts w:ascii="Arial" w:eastAsia="Times New Roman" w:hAnsi="Arial" w:cs="Arial"/>
          <w:sz w:val="20"/>
          <w:lang w:val="en-US"/>
        </w:rPr>
        <w:t xml:space="preserve"> (Invited Speaker). Early intervention and youth mental health: 21</w:t>
      </w:r>
      <w:r w:rsidRPr="002E66F1">
        <w:rPr>
          <w:rFonts w:ascii="Arial" w:eastAsia="Times New Roman" w:hAnsi="Arial" w:cs="Arial"/>
          <w:sz w:val="20"/>
          <w:vertAlign w:val="superscript"/>
          <w:lang w:val="en-US"/>
        </w:rPr>
        <w:t>st</w:t>
      </w:r>
      <w:r w:rsidRPr="002E66F1">
        <w:rPr>
          <w:rFonts w:ascii="Arial" w:eastAsia="Times New Roman" w:hAnsi="Arial" w:cs="Arial"/>
          <w:sz w:val="20"/>
          <w:lang w:val="en-US"/>
        </w:rPr>
        <w:t xml:space="preserve"> century paradigms for Asian psychiatry. </w:t>
      </w:r>
      <w:r w:rsidR="00396C24" w:rsidRPr="002E66F1">
        <w:rPr>
          <w:rFonts w:ascii="Arial" w:eastAsia="Times New Roman" w:hAnsi="Arial" w:cs="Arial"/>
          <w:sz w:val="20"/>
          <w:lang w:val="en-US"/>
        </w:rPr>
        <w:t>Third World Congress of Asian Psychiatry, Melbourne, Australia, 31 July – 4 August, 2011.</w:t>
      </w:r>
    </w:p>
    <w:p w:rsidR="00F00294" w:rsidRPr="002E66F1" w:rsidRDefault="00F002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Clinical staging and related interventions in the treatment of psychosis – the idea and the evidence. Congress of the European College of Neuropsychopharmacology, Paris, France, 3-7 September, 2011.</w:t>
      </w:r>
    </w:p>
    <w:p w:rsidR="00F00294" w:rsidRPr="002E66F1" w:rsidRDefault="00F002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Shaping the research agenda for depression prevention. Expert Meeting, Netherlands, 12-14 September, 2011.</w:t>
      </w:r>
    </w:p>
    <w:p w:rsidR="00F00294" w:rsidRPr="002E66F1" w:rsidRDefault="001A272B"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(Plenary Speaker). Early intervention and youth mental health: strengthening the system of care where it is weakest. 8</w:t>
      </w:r>
      <w:r w:rsidRPr="002E66F1">
        <w:rPr>
          <w:rFonts w:ascii="Arial" w:eastAsia="Times New Roman" w:hAnsi="Arial" w:cs="Arial"/>
          <w:sz w:val="20"/>
          <w:vertAlign w:val="superscript"/>
          <w:lang w:val="en-US"/>
        </w:rPr>
        <w:t>th</w:t>
      </w:r>
      <w:r w:rsidRPr="002E66F1">
        <w:rPr>
          <w:rFonts w:ascii="Arial" w:eastAsia="Times New Roman" w:hAnsi="Arial" w:cs="Arial"/>
          <w:sz w:val="20"/>
          <w:lang w:val="en-US"/>
        </w:rPr>
        <w:t xml:space="preserve"> Congress of the International Society for adolescent psychiatry and psychology, Berlin, Germany, 14-18 September, 2011. </w:t>
      </w:r>
    </w:p>
    <w:p w:rsidR="00666941" w:rsidRPr="002E66F1" w:rsidRDefault="00C330B5"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(Symposium Chairperson)</w:t>
      </w:r>
      <w:r w:rsidR="007333AB" w:rsidRPr="002E66F1">
        <w:rPr>
          <w:rFonts w:ascii="Arial" w:eastAsia="Times New Roman" w:hAnsi="Arial" w:cs="Arial"/>
          <w:sz w:val="20"/>
          <w:lang w:val="en-US"/>
        </w:rPr>
        <w:t>.</w:t>
      </w:r>
      <w:r w:rsidRPr="002E66F1">
        <w:rPr>
          <w:rFonts w:ascii="Arial" w:eastAsia="Times New Roman" w:hAnsi="Arial" w:cs="Arial"/>
          <w:sz w:val="20"/>
          <w:lang w:val="en-US"/>
        </w:rPr>
        <w:t xml:space="preserve"> Early intervention in psychiatry. 15</w:t>
      </w:r>
      <w:r w:rsidRPr="002E66F1">
        <w:rPr>
          <w:rFonts w:ascii="Arial" w:eastAsia="Times New Roman" w:hAnsi="Arial" w:cs="Arial"/>
          <w:sz w:val="20"/>
          <w:vertAlign w:val="superscript"/>
          <w:lang w:val="en-US"/>
        </w:rPr>
        <w:t>th</w:t>
      </w:r>
      <w:r w:rsidRPr="002E66F1">
        <w:rPr>
          <w:rFonts w:ascii="Arial" w:eastAsia="Times New Roman" w:hAnsi="Arial" w:cs="Arial"/>
          <w:sz w:val="20"/>
          <w:lang w:val="en-US"/>
        </w:rPr>
        <w:t xml:space="preserve"> World Congress of Psychiatry. Buenos Aires, Argentina, 18-22 September, 2011.</w:t>
      </w:r>
    </w:p>
    <w:p w:rsidR="00C330B5" w:rsidRPr="002E66F1" w:rsidRDefault="008265E1"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(Closing Speaker)</w:t>
      </w:r>
      <w:r w:rsidR="007333AB" w:rsidRPr="002E66F1">
        <w:rPr>
          <w:rFonts w:ascii="Arial" w:eastAsia="Times New Roman" w:hAnsi="Arial" w:cs="Arial"/>
          <w:sz w:val="20"/>
          <w:lang w:val="en-US"/>
        </w:rPr>
        <w:t>.</w:t>
      </w:r>
      <w:r w:rsidRPr="002E66F1">
        <w:rPr>
          <w:rFonts w:ascii="Arial" w:eastAsia="Times New Roman" w:hAnsi="Arial" w:cs="Arial"/>
          <w:sz w:val="20"/>
          <w:lang w:val="en-US"/>
        </w:rPr>
        <w:t xml:space="preserve"> 1</w:t>
      </w:r>
      <w:r w:rsidRPr="002E66F1">
        <w:rPr>
          <w:rFonts w:ascii="Arial" w:eastAsia="Times New Roman" w:hAnsi="Arial" w:cs="Arial"/>
          <w:sz w:val="20"/>
          <w:vertAlign w:val="superscript"/>
          <w:lang w:val="en-US"/>
        </w:rPr>
        <w:t>st</w:t>
      </w:r>
      <w:r w:rsidRPr="002E66F1">
        <w:rPr>
          <w:rFonts w:ascii="Arial" w:eastAsia="Times New Roman" w:hAnsi="Arial" w:cs="Arial"/>
          <w:sz w:val="20"/>
          <w:lang w:val="en-US"/>
        </w:rPr>
        <w:t xml:space="preserve"> Annual Biological Psychiatry Australia Scientific Meeting, Melbourne, Australia, 7-8 November, 2011.</w:t>
      </w:r>
    </w:p>
    <w:p w:rsidR="007333AB" w:rsidRPr="002E66F1" w:rsidRDefault="007333AB"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Prevention in patients at risk of developing psychosis. XVII International Symposium on Advances in Psychiatry, Madrid, Spain, February 2012.</w:t>
      </w:r>
    </w:p>
    <w:p w:rsidR="007333AB" w:rsidRPr="002E66F1" w:rsidRDefault="007333AB"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(Symposium Convenor). The dimensions of youth mental health. Inaugural RANZCP Symposium on Youth Mental Health, Melbourne, Australia, February 2012.</w:t>
      </w:r>
    </w:p>
    <w:p w:rsidR="007333AB" w:rsidRPr="002E66F1" w:rsidRDefault="007333AB"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(Keynote Speaker). Mental ill-health in students: the number one threat to health, wellbeing and success in life. The Inaugural Student Health and Welfare Conference, Melbourne, Australia, 27 March 2012.</w:t>
      </w:r>
    </w:p>
    <w:p w:rsidR="00417E5D" w:rsidRPr="002E66F1" w:rsidRDefault="00417E5D"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Intervening in people at risk of psychosis: what is the evidence? 3rd Schizophrenia International Research Society Conference, Florence, Italy, April 2012.</w:t>
      </w:r>
    </w:p>
    <w:p w:rsidR="00417E5D" w:rsidRPr="002E66F1" w:rsidRDefault="00417E5D"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(Plenary Workshop). Nordic Congress of Psychiatry, Tromso, Norway, June 2012.</w:t>
      </w:r>
    </w:p>
    <w:p w:rsidR="00417E5D" w:rsidRPr="002E66F1" w:rsidRDefault="00F639DF"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Exploring relationships in mental health, recovery and wellbeing. The Asia Pacific Conference on Mental Health, Perth, Australia, June 2012.</w:t>
      </w:r>
    </w:p>
    <w:p w:rsidR="00F639DF" w:rsidRPr="002E66F1" w:rsidRDefault="00F639DF"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xml:space="preserve"> (Invited Speaker). City of Casey summit on youth suicide. Melbourne, Australia, August 2012.</w:t>
      </w:r>
    </w:p>
    <w:p w:rsidR="00F639DF" w:rsidRPr="002E66F1" w:rsidRDefault="00F639DF"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00B97594" w:rsidRPr="002E66F1">
        <w:rPr>
          <w:rFonts w:ascii="Arial" w:eastAsia="Times New Roman" w:hAnsi="Arial" w:cs="Arial"/>
          <w:sz w:val="20"/>
          <w:lang w:val="en-US"/>
        </w:rPr>
        <w:t>.</w:t>
      </w:r>
      <w:r w:rsidRPr="002E66F1">
        <w:rPr>
          <w:rFonts w:ascii="Arial" w:eastAsia="Times New Roman" w:hAnsi="Arial" w:cs="Arial"/>
          <w:sz w:val="20"/>
          <w:lang w:val="en-US"/>
        </w:rPr>
        <w:t xml:space="preserve"> (</w:t>
      </w:r>
      <w:r w:rsidR="00B97594" w:rsidRPr="002E66F1">
        <w:rPr>
          <w:rFonts w:ascii="Arial" w:eastAsia="Times New Roman" w:hAnsi="Arial" w:cs="Arial"/>
          <w:sz w:val="20"/>
          <w:lang w:val="en-US"/>
        </w:rPr>
        <w:t>Plenary Group Speaker). Early intervention: controversies and pseudocontroversis. Lundbeck Institute Seminar, Denmark, August 2012.</w:t>
      </w:r>
    </w:p>
    <w:p w:rsidR="00B97594" w:rsidRPr="002E66F1" w:rsidRDefault="00B975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ATSE Parliamentary briefing, Canberra, Australia, August 2012.</w:t>
      </w:r>
    </w:p>
    <w:p w:rsidR="00B97594" w:rsidRPr="002E66F1" w:rsidRDefault="00B975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(Keynote Speaker). AFFIRM Youth Mental Health Summit, Canberra, Australia, September 2012.</w:t>
      </w:r>
    </w:p>
    <w:p w:rsidR="00B97594" w:rsidRPr="002E66F1" w:rsidRDefault="00B975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(Keynote Speaker). Early intervention in mental health. Comcare National Conference, Sydney, Australia, September 2012.</w:t>
      </w:r>
    </w:p>
    <w:p w:rsidR="00B97594" w:rsidRPr="002E66F1" w:rsidRDefault="00B97594"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(Keynote Speaker). Children living in the presence of major mental illness. Supporting Families in Mental Illness New Zealand Conference, Christchurch, New Zealand, October 2012.</w:t>
      </w:r>
    </w:p>
    <w:p w:rsidR="00B65E4A" w:rsidRPr="002E66F1" w:rsidRDefault="00F31287" w:rsidP="00B65E4A">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Early intervention and youth mental health models of care: 21st century solutions to strengthen mental health care and modern society. American Psychiatric Association Institute of Psychiatric Services 64th Annual Meeting, New York, October 2012.</w:t>
      </w:r>
    </w:p>
    <w:p w:rsidR="00B65E4A" w:rsidRPr="002E66F1" w:rsidRDefault="00B65E4A" w:rsidP="00B65E4A">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sz w:val="20"/>
          <w:lang w:val="en-US"/>
        </w:rPr>
        <w:t>McGorry PD. (Plenary Speaker). Early intervention and beyond. International Early Psychosis Association Conference, San Francisco, October 2012.</w:t>
      </w:r>
    </w:p>
    <w:p w:rsidR="00F31287" w:rsidRPr="002E66F1" w:rsidRDefault="00F31287"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(Plenary Chair). Psychotic symptoms in childhood and adolescence, characterizing a new risk paradigm for schizophrenia. International Early Psychosis Association Conference, San Francisco, October 2012.</w:t>
      </w:r>
    </w:p>
    <w:p w:rsidR="00F31287" w:rsidRPr="002E66F1" w:rsidRDefault="00F31287"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 PD</w:t>
      </w:r>
      <w:r w:rsidRPr="002E66F1">
        <w:rPr>
          <w:rFonts w:ascii="Arial" w:eastAsia="Times New Roman" w:hAnsi="Arial" w:cs="Arial"/>
          <w:sz w:val="20"/>
          <w:lang w:val="en-US"/>
        </w:rPr>
        <w:t>. (Invited Speaker). An international focus on youth in transition: development and evaluation of a mental health transition services model. Canadian Institute of Health Research Meeting, Ottawa, Canada, October 2012.</w:t>
      </w:r>
    </w:p>
    <w:p w:rsidR="00810183" w:rsidRDefault="00810183"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lastRenderedPageBreak/>
        <w:t>McGorry PD</w:t>
      </w:r>
      <w:r w:rsidRPr="002E66F1">
        <w:rPr>
          <w:rFonts w:ascii="Arial" w:eastAsia="Times New Roman" w:hAnsi="Arial" w:cs="Arial"/>
          <w:sz w:val="20"/>
          <w:lang w:val="en-US"/>
        </w:rPr>
        <w:t>. (Invited Speaker). Identifying and treating individuals at ultra-high risk of psychosis development: clinical trials and prevention of psychosis transition. 33</w:t>
      </w:r>
      <w:r w:rsidRPr="002E66F1">
        <w:rPr>
          <w:rFonts w:ascii="Arial" w:eastAsia="Times New Roman" w:hAnsi="Arial" w:cs="Arial"/>
          <w:sz w:val="20"/>
          <w:vertAlign w:val="superscript"/>
          <w:lang w:val="en-US"/>
        </w:rPr>
        <w:t>rd</w:t>
      </w:r>
      <w:r w:rsidRPr="002E66F1">
        <w:rPr>
          <w:rFonts w:ascii="Arial" w:eastAsia="Times New Roman" w:hAnsi="Arial" w:cs="Arial"/>
          <w:sz w:val="20"/>
          <w:lang w:val="en-US"/>
        </w:rPr>
        <w:t xml:space="preserve"> Annual Meeting of the Australian Neuroscience Society, Melbourne, February 2013.</w:t>
      </w:r>
    </w:p>
    <w:p w:rsidR="002D57B8" w:rsidRPr="002E66F1" w:rsidRDefault="002D57B8"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2D57B8">
        <w:rPr>
          <w:rFonts w:ascii="Arial" w:eastAsia="Times New Roman" w:hAnsi="Arial" w:cs="Arial"/>
          <w:sz w:val="20"/>
          <w:lang w:val="en-US"/>
        </w:rPr>
        <w:t>.</w:t>
      </w:r>
      <w:r>
        <w:rPr>
          <w:rFonts w:ascii="Arial" w:eastAsia="Times New Roman" w:hAnsi="Arial" w:cs="Arial"/>
          <w:sz w:val="20"/>
          <w:lang w:val="en-US"/>
        </w:rPr>
        <w:t xml:space="preserve"> (Invited Speaker). Asylum seekers: Another stolen generation. The Robert Manne Conference, Melbourne, March 2013.</w:t>
      </w:r>
    </w:p>
    <w:p w:rsidR="00810183" w:rsidRDefault="00BF70B0"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t>McGorry</w:t>
      </w:r>
      <w:r w:rsidR="00810183" w:rsidRPr="002E66F1">
        <w:rPr>
          <w:rFonts w:ascii="Arial" w:eastAsia="Times New Roman" w:hAnsi="Arial" w:cs="Arial"/>
          <w:b/>
          <w:sz w:val="20"/>
          <w:lang w:val="en-US"/>
        </w:rPr>
        <w:t xml:space="preserve"> PD</w:t>
      </w:r>
      <w:r w:rsidR="00810183" w:rsidRPr="002E66F1">
        <w:rPr>
          <w:rFonts w:ascii="Arial" w:eastAsia="Times New Roman" w:hAnsi="Arial" w:cs="Arial"/>
          <w:sz w:val="20"/>
          <w:lang w:val="en-US"/>
        </w:rPr>
        <w:t>. (Invited Speaker). Preventive strategies to optimize recovery in psychosis. 103</w:t>
      </w:r>
      <w:r w:rsidR="00810183" w:rsidRPr="002E66F1">
        <w:rPr>
          <w:rFonts w:ascii="Arial" w:eastAsia="Times New Roman" w:hAnsi="Arial" w:cs="Arial"/>
          <w:sz w:val="20"/>
          <w:vertAlign w:val="superscript"/>
          <w:lang w:val="en-US"/>
        </w:rPr>
        <w:t>rd</w:t>
      </w:r>
      <w:r w:rsidR="00810183" w:rsidRPr="002E66F1">
        <w:rPr>
          <w:rFonts w:ascii="Arial" w:eastAsia="Times New Roman" w:hAnsi="Arial" w:cs="Arial"/>
          <w:sz w:val="20"/>
          <w:lang w:val="en-US"/>
        </w:rPr>
        <w:t xml:space="preserve"> Annual Meeting of the American Psychopathological Association. New York, March 2013.</w:t>
      </w:r>
    </w:p>
    <w:p w:rsidR="00077378" w:rsidRDefault="00077378"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077378">
        <w:rPr>
          <w:rFonts w:ascii="Arial" w:eastAsia="Times New Roman" w:hAnsi="Arial" w:cs="Arial"/>
          <w:sz w:val="20"/>
          <w:lang w:val="en-US"/>
        </w:rPr>
        <w:t>.</w:t>
      </w:r>
      <w:r>
        <w:rPr>
          <w:rFonts w:ascii="Arial" w:eastAsia="Times New Roman" w:hAnsi="Arial" w:cs="Arial"/>
          <w:sz w:val="20"/>
          <w:lang w:val="en-US"/>
        </w:rPr>
        <w:t xml:space="preserve"> (Invited Speaker). Youth mental health. Public lecture, Melbourne University Health Initiative, Melbourne, April 2013.</w:t>
      </w:r>
    </w:p>
    <w:p w:rsidR="0053296D" w:rsidRDefault="0053296D"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53296D">
        <w:rPr>
          <w:rFonts w:ascii="Arial" w:eastAsia="Times New Roman" w:hAnsi="Arial" w:cs="Arial"/>
          <w:sz w:val="20"/>
          <w:lang w:val="en-US"/>
        </w:rPr>
        <w:t>.</w:t>
      </w:r>
      <w:r>
        <w:rPr>
          <w:rFonts w:ascii="Arial" w:eastAsia="Times New Roman" w:hAnsi="Arial" w:cs="Arial"/>
          <w:sz w:val="20"/>
          <w:lang w:val="en-US"/>
        </w:rPr>
        <w:t xml:space="preserve"> (Keynote Speaker). Clinical staging and personalized medicine in potentially serious mental disorders. Australian Schizophrenia Conference, Melbourne, May 2013.</w:t>
      </w:r>
    </w:p>
    <w:p w:rsidR="00C73796" w:rsidRDefault="00C73796"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C73796">
        <w:rPr>
          <w:rFonts w:ascii="Arial" w:eastAsia="Times New Roman" w:hAnsi="Arial" w:cs="Arial"/>
          <w:sz w:val="20"/>
          <w:lang w:val="en-US"/>
        </w:rPr>
        <w:t>.</w:t>
      </w:r>
      <w:r>
        <w:rPr>
          <w:rFonts w:ascii="Arial" w:eastAsia="Times New Roman" w:hAnsi="Arial" w:cs="Arial"/>
          <w:sz w:val="20"/>
          <w:lang w:val="en-US"/>
        </w:rPr>
        <w:t xml:space="preserve"> (Plenary Speaker). Early intervention for psychosis: A new architecture and culture of care. 10</w:t>
      </w:r>
      <w:r w:rsidRPr="00C73796">
        <w:rPr>
          <w:rFonts w:ascii="Arial" w:eastAsia="Times New Roman" w:hAnsi="Arial" w:cs="Arial"/>
          <w:sz w:val="20"/>
          <w:vertAlign w:val="superscript"/>
          <w:lang w:val="en-US"/>
        </w:rPr>
        <w:t>th</w:t>
      </w:r>
      <w:r>
        <w:rPr>
          <w:rFonts w:ascii="Arial" w:eastAsia="Times New Roman" w:hAnsi="Arial" w:cs="Arial"/>
          <w:sz w:val="20"/>
          <w:lang w:val="en-US"/>
        </w:rPr>
        <w:t xml:space="preserve"> Anniversary Conference, Prevention and Early Intervention Program for Psychosis, Montreal, May 2013.</w:t>
      </w:r>
    </w:p>
    <w:p w:rsidR="00B177DF" w:rsidRDefault="00B177D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B177DF">
        <w:rPr>
          <w:rFonts w:ascii="Arial" w:eastAsia="Times New Roman" w:hAnsi="Arial" w:cs="Arial"/>
          <w:sz w:val="20"/>
          <w:lang w:val="en-US"/>
        </w:rPr>
        <w:t>.</w:t>
      </w:r>
      <w:r>
        <w:rPr>
          <w:rFonts w:ascii="Arial" w:eastAsia="Times New Roman" w:hAnsi="Arial" w:cs="Arial"/>
          <w:sz w:val="20"/>
          <w:lang w:val="en-US"/>
        </w:rPr>
        <w:t xml:space="preserve"> (Invited Speaker). How do we grow a good person? Young Minds Conference, Sydney, June 2103.</w:t>
      </w:r>
    </w:p>
    <w:p w:rsidR="004C22B3" w:rsidRDefault="004C22B3"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4C22B3">
        <w:rPr>
          <w:rFonts w:ascii="Arial" w:eastAsia="Times New Roman" w:hAnsi="Arial" w:cs="Arial"/>
          <w:sz w:val="20"/>
          <w:lang w:val="en-US"/>
        </w:rPr>
        <w:t>.</w:t>
      </w:r>
      <w:r>
        <w:rPr>
          <w:rFonts w:ascii="Arial" w:eastAsia="Times New Roman" w:hAnsi="Arial" w:cs="Arial"/>
          <w:sz w:val="20"/>
          <w:lang w:val="en-US"/>
        </w:rPr>
        <w:t xml:space="preserve"> (Invited Speaker). Restoring hope. The Australian Red Cross Matija Barisic Oration, Melbourne, June 2013.</w:t>
      </w:r>
    </w:p>
    <w:p w:rsidR="00766E67" w:rsidRDefault="00766E67"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766E67">
        <w:rPr>
          <w:rFonts w:ascii="Arial" w:eastAsia="Times New Roman" w:hAnsi="Arial" w:cs="Arial"/>
          <w:sz w:val="20"/>
          <w:lang w:val="en-US"/>
        </w:rPr>
        <w:t>.</w:t>
      </w:r>
      <w:r>
        <w:rPr>
          <w:rFonts w:ascii="Arial" w:eastAsia="Times New Roman" w:hAnsi="Arial" w:cs="Arial"/>
          <w:sz w:val="20"/>
          <w:lang w:val="en-US"/>
        </w:rPr>
        <w:t xml:space="preserve"> (Invited Speaker). The rising tide of mental ill-health, suicide and substance use in young Australians: 21</w:t>
      </w:r>
      <w:r w:rsidRPr="00766E67">
        <w:rPr>
          <w:rFonts w:ascii="Arial" w:eastAsia="Times New Roman" w:hAnsi="Arial" w:cs="Arial"/>
          <w:sz w:val="20"/>
          <w:vertAlign w:val="superscript"/>
          <w:lang w:val="en-US"/>
        </w:rPr>
        <w:t>st</w:t>
      </w:r>
      <w:r>
        <w:rPr>
          <w:rFonts w:ascii="Arial" w:eastAsia="Times New Roman" w:hAnsi="Arial" w:cs="Arial"/>
          <w:sz w:val="20"/>
          <w:lang w:val="en-US"/>
        </w:rPr>
        <w:t xml:space="preserve"> century challenges and solutions. University of New South Wales Medicine Dean’s Lecture, Sydney, June 2013.</w:t>
      </w:r>
    </w:p>
    <w:p w:rsidR="009670F2" w:rsidRDefault="009670F2"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670F2">
        <w:rPr>
          <w:rFonts w:ascii="Arial" w:eastAsia="Times New Roman" w:hAnsi="Arial" w:cs="Arial"/>
          <w:sz w:val="20"/>
          <w:lang w:val="en-US"/>
        </w:rPr>
        <w:t>.</w:t>
      </w:r>
      <w:r>
        <w:rPr>
          <w:rFonts w:ascii="Arial" w:eastAsia="Times New Roman" w:hAnsi="Arial" w:cs="Arial"/>
          <w:sz w:val="20"/>
          <w:lang w:val="en-US"/>
        </w:rPr>
        <w:t xml:space="preserve"> (Invited Speaker). Australian College of Educators Len Falk Memorial Lecture, Morwell, July 2013.</w:t>
      </w:r>
    </w:p>
    <w:p w:rsidR="009D2DFE" w:rsidRDefault="009D2DFE"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D2DFE">
        <w:rPr>
          <w:rFonts w:ascii="Arial" w:eastAsia="Times New Roman" w:hAnsi="Arial" w:cs="Arial"/>
          <w:sz w:val="20"/>
          <w:lang w:val="en-US"/>
        </w:rPr>
        <w:t>.</w:t>
      </w:r>
      <w:r>
        <w:rPr>
          <w:rFonts w:ascii="Arial" w:eastAsia="Times New Roman" w:hAnsi="Arial" w:cs="Arial"/>
          <w:sz w:val="20"/>
          <w:lang w:val="en-US"/>
        </w:rPr>
        <w:t xml:space="preserve"> (Invited Speaker). How the health care system fails young people with mental illness. Monash University Medicine Undergraduates Society Surviving Medicine Symposium, August 2013.</w:t>
      </w:r>
    </w:p>
    <w:p w:rsidR="003B3EE9" w:rsidRDefault="003B3EE9"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3B3EE9">
        <w:rPr>
          <w:rFonts w:ascii="Arial" w:eastAsia="Times New Roman" w:hAnsi="Arial" w:cs="Arial"/>
          <w:sz w:val="20"/>
          <w:lang w:val="en-US"/>
        </w:rPr>
        <w:t>.</w:t>
      </w:r>
      <w:r>
        <w:rPr>
          <w:rFonts w:ascii="Arial" w:eastAsia="Times New Roman" w:hAnsi="Arial" w:cs="Arial"/>
          <w:sz w:val="20"/>
          <w:lang w:val="en-US"/>
        </w:rPr>
        <w:t xml:space="preserve"> (Invited Speaker). Clinical staging, early intervention and youth mental health: Building blocks for translational psychiatry. Second National Symposium on Translational Psychiatry, Adelaide, August 2013.</w:t>
      </w:r>
    </w:p>
    <w:p w:rsidR="00656040" w:rsidRDefault="00656040"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656040">
        <w:rPr>
          <w:rFonts w:ascii="Arial" w:eastAsia="Times New Roman" w:hAnsi="Arial" w:cs="Arial"/>
          <w:sz w:val="20"/>
          <w:lang w:val="en-US"/>
        </w:rPr>
        <w:t>.</w:t>
      </w:r>
      <w:r>
        <w:rPr>
          <w:rFonts w:ascii="Arial" w:eastAsia="Times New Roman" w:hAnsi="Arial" w:cs="Arial"/>
          <w:sz w:val="20"/>
          <w:lang w:val="en-US"/>
        </w:rPr>
        <w:t xml:space="preserve"> (Invited Speaker). Big ideas in mental health. Mater Education 13</w:t>
      </w:r>
      <w:r w:rsidRPr="00656040">
        <w:rPr>
          <w:rFonts w:ascii="Arial" w:eastAsia="Times New Roman" w:hAnsi="Arial" w:cs="Arial"/>
          <w:sz w:val="20"/>
          <w:vertAlign w:val="superscript"/>
          <w:lang w:val="en-US"/>
        </w:rPr>
        <w:t>th</w:t>
      </w:r>
      <w:r>
        <w:rPr>
          <w:rFonts w:ascii="Arial" w:eastAsia="Times New Roman" w:hAnsi="Arial" w:cs="Arial"/>
          <w:sz w:val="20"/>
          <w:lang w:val="en-US"/>
        </w:rPr>
        <w:t xml:space="preserve"> Annual National Leadership and Learning Conference, Brisbane, September 2013.</w:t>
      </w:r>
    </w:p>
    <w:p w:rsidR="00C15173" w:rsidRDefault="00C15173"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C15173">
        <w:rPr>
          <w:rFonts w:ascii="Arial" w:eastAsia="Times New Roman" w:hAnsi="Arial" w:cs="Arial"/>
          <w:sz w:val="20"/>
          <w:lang w:val="en-US"/>
        </w:rPr>
        <w:t>.</w:t>
      </w:r>
      <w:r>
        <w:rPr>
          <w:rFonts w:ascii="Arial" w:eastAsia="Times New Roman" w:hAnsi="Arial" w:cs="Arial"/>
          <w:sz w:val="20"/>
          <w:lang w:val="en-US"/>
        </w:rPr>
        <w:t xml:space="preserve"> (Plenary Speaker). Youth menhtal health: A best bet for health care reform. International Association for Youth Mental Health Conference, Brighton, UK, September/October 2013.</w:t>
      </w:r>
    </w:p>
    <w:p w:rsidR="009706C1" w:rsidRDefault="009706C1"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706C1">
        <w:rPr>
          <w:rFonts w:ascii="Arial" w:eastAsia="Times New Roman" w:hAnsi="Arial" w:cs="Arial"/>
          <w:sz w:val="20"/>
          <w:lang w:val="en-US"/>
        </w:rPr>
        <w:t>.</w:t>
      </w:r>
      <w:r>
        <w:rPr>
          <w:rFonts w:ascii="Arial" w:eastAsia="Times New Roman" w:hAnsi="Arial" w:cs="Arial"/>
          <w:sz w:val="20"/>
          <w:lang w:val="en-US"/>
        </w:rPr>
        <w:t xml:space="preserve"> (Plenary Speaker). Clinical staging and personalized medicine in potentially serious mental disorders: Novel paradigm shifts in the treatment and care of psychotic and mood disorders. UNSW Brain Science Symposium The Interactive Brain: Translational Neuroscience. Sydney, October 2013.</w:t>
      </w:r>
    </w:p>
    <w:p w:rsidR="00856974" w:rsidRDefault="00856974"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856974">
        <w:rPr>
          <w:rFonts w:ascii="Arial" w:eastAsia="Times New Roman" w:hAnsi="Arial" w:cs="Arial"/>
          <w:sz w:val="20"/>
          <w:lang w:val="en-US"/>
        </w:rPr>
        <w:t>.</w:t>
      </w:r>
      <w:r>
        <w:rPr>
          <w:rFonts w:ascii="Arial" w:eastAsia="Times New Roman" w:hAnsi="Arial" w:cs="Arial"/>
          <w:sz w:val="20"/>
          <w:lang w:val="en-US"/>
        </w:rPr>
        <w:t xml:space="preserve"> (Keynote Speaker). Facing the challenges of mental health through research and recognition. Prince Charles Hospital Foundation Research Forum, Brisbane, October 2013.</w:t>
      </w:r>
    </w:p>
    <w:p w:rsidR="009253BF" w:rsidRDefault="009253B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253BF">
        <w:rPr>
          <w:rFonts w:ascii="Arial" w:eastAsia="Times New Roman" w:hAnsi="Arial" w:cs="Arial"/>
          <w:sz w:val="20"/>
          <w:lang w:val="en-US"/>
        </w:rPr>
        <w:t>.</w:t>
      </w:r>
      <w:r>
        <w:rPr>
          <w:rFonts w:ascii="Arial" w:eastAsia="Times New Roman" w:hAnsi="Arial" w:cs="Arial"/>
          <w:sz w:val="20"/>
          <w:lang w:val="en-US"/>
        </w:rPr>
        <w:t xml:space="preserve"> (Invited Speaker). Clinical staging and its heuristic value in research and clinical care in psychiatry. Bio21 Symposium Mindreaders: Biological markers for mental health, Melbourne, November 2013.</w:t>
      </w:r>
    </w:p>
    <w:p w:rsidR="009253BF" w:rsidRDefault="009253B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253BF">
        <w:rPr>
          <w:rFonts w:ascii="Arial" w:eastAsia="Times New Roman" w:hAnsi="Arial" w:cs="Arial"/>
          <w:sz w:val="20"/>
          <w:lang w:val="en-US"/>
        </w:rPr>
        <w:t>.</w:t>
      </w:r>
      <w:r>
        <w:rPr>
          <w:rFonts w:ascii="Arial" w:eastAsia="Times New Roman" w:hAnsi="Arial" w:cs="Arial"/>
          <w:sz w:val="20"/>
          <w:lang w:val="en-US"/>
        </w:rPr>
        <w:t xml:space="preserve"> (Chair). Growing health minds and bodies: Keys to mental health in young people. Public forum, Bio21 Symposium Mindreaders: Biological markers for mental health, Melbourne, November 2013.</w:t>
      </w:r>
    </w:p>
    <w:p w:rsidR="009D4C7F" w:rsidRDefault="009D4C7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D4C7F">
        <w:rPr>
          <w:rFonts w:ascii="Arial" w:eastAsia="Times New Roman" w:hAnsi="Arial" w:cs="Arial"/>
          <w:sz w:val="20"/>
          <w:lang w:val="en-US"/>
        </w:rPr>
        <w:t>.</w:t>
      </w:r>
      <w:r>
        <w:rPr>
          <w:rFonts w:ascii="Arial" w:eastAsia="Times New Roman" w:hAnsi="Arial" w:cs="Arial"/>
          <w:sz w:val="20"/>
          <w:lang w:val="en-US"/>
        </w:rPr>
        <w:t xml:space="preserve"> (Invited Speaker). Solutions for psychiatry: Australia’s opportunity. Derrick Mackerras Lecture, Brisbane, November 2013.</w:t>
      </w:r>
    </w:p>
    <w:p w:rsidR="009D4C7F" w:rsidRPr="002E66F1" w:rsidRDefault="009D4C7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9D4C7F">
        <w:rPr>
          <w:rFonts w:ascii="Arial" w:eastAsia="Times New Roman" w:hAnsi="Arial" w:cs="Arial"/>
          <w:sz w:val="20"/>
          <w:lang w:val="en-US"/>
        </w:rPr>
        <w:t>.</w:t>
      </w:r>
      <w:r>
        <w:rPr>
          <w:rFonts w:ascii="Arial" w:eastAsia="Times New Roman" w:hAnsi="Arial" w:cs="Arial"/>
          <w:sz w:val="20"/>
          <w:lang w:val="en-US"/>
        </w:rPr>
        <w:t xml:space="preserve"> (Keynote Address). Australian Society for Psychiatric Research Conference, Melbourne, November 2013.</w:t>
      </w:r>
    </w:p>
    <w:p w:rsidR="00EE2350" w:rsidRPr="00EE2350" w:rsidRDefault="00EE2350" w:rsidP="00486190">
      <w:pPr>
        <w:numPr>
          <w:ilvl w:val="0"/>
          <w:numId w:val="6"/>
        </w:numPr>
        <w:tabs>
          <w:tab w:val="clear" w:pos="1095"/>
          <w:tab w:val="num" w:pos="567"/>
        </w:tabs>
        <w:spacing w:after="120"/>
        <w:ind w:left="567" w:hanging="567"/>
        <w:rPr>
          <w:rFonts w:ascii="Arial" w:eastAsia="Times New Roman" w:hAnsi="Arial" w:cs="Arial"/>
          <w:sz w:val="20"/>
          <w:lang w:val="en-US"/>
        </w:rPr>
      </w:pPr>
      <w:r w:rsidRPr="00EE2350">
        <w:rPr>
          <w:rFonts w:ascii="Arial" w:eastAsia="Times New Roman" w:hAnsi="Arial" w:cs="Arial"/>
          <w:b/>
          <w:sz w:val="20"/>
          <w:lang w:val="en-US"/>
        </w:rPr>
        <w:t>McGorry PD.</w:t>
      </w:r>
      <w:r>
        <w:rPr>
          <w:rFonts w:ascii="Arial" w:eastAsia="Times New Roman" w:hAnsi="Arial" w:cs="Arial"/>
          <w:sz w:val="20"/>
          <w:lang w:val="en-US"/>
        </w:rPr>
        <w:t xml:space="preserve"> (Invited Speaker). Schizophrenia International Research Society Conference, Florence, April 2014.</w:t>
      </w:r>
    </w:p>
    <w:p w:rsidR="0093707F" w:rsidRDefault="0093707F" w:rsidP="00486190">
      <w:pPr>
        <w:numPr>
          <w:ilvl w:val="0"/>
          <w:numId w:val="6"/>
        </w:numPr>
        <w:tabs>
          <w:tab w:val="clear" w:pos="1095"/>
          <w:tab w:val="num" w:pos="567"/>
        </w:tabs>
        <w:spacing w:after="120"/>
        <w:ind w:left="567" w:hanging="567"/>
        <w:rPr>
          <w:rFonts w:ascii="Arial" w:eastAsia="Times New Roman" w:hAnsi="Arial" w:cs="Arial"/>
          <w:sz w:val="20"/>
          <w:lang w:val="en-US"/>
        </w:rPr>
      </w:pPr>
      <w:r>
        <w:rPr>
          <w:rFonts w:ascii="Arial" w:eastAsia="Times New Roman" w:hAnsi="Arial" w:cs="Arial"/>
          <w:b/>
          <w:sz w:val="20"/>
          <w:lang w:val="en-US"/>
        </w:rPr>
        <w:t>McGorry PD</w:t>
      </w:r>
      <w:r w:rsidRPr="00EE2350">
        <w:rPr>
          <w:rFonts w:ascii="Arial" w:eastAsia="Times New Roman" w:hAnsi="Arial" w:cs="Arial"/>
          <w:sz w:val="20"/>
          <w:lang w:val="en-US"/>
        </w:rPr>
        <w:t>.</w:t>
      </w:r>
      <w:r>
        <w:rPr>
          <w:rFonts w:ascii="Arial" w:eastAsia="Times New Roman" w:hAnsi="Arial" w:cs="Arial"/>
          <w:sz w:val="20"/>
          <w:lang w:val="en-US"/>
        </w:rPr>
        <w:t xml:space="preserve"> (Plenary Speaker). Society of Biological Psychiatry 69</w:t>
      </w:r>
      <w:r w:rsidRPr="0093707F">
        <w:rPr>
          <w:rFonts w:ascii="Arial" w:eastAsia="Times New Roman" w:hAnsi="Arial" w:cs="Arial"/>
          <w:sz w:val="20"/>
          <w:vertAlign w:val="superscript"/>
          <w:lang w:val="en-US"/>
        </w:rPr>
        <w:t>th</w:t>
      </w:r>
      <w:r>
        <w:rPr>
          <w:rFonts w:ascii="Arial" w:eastAsia="Times New Roman" w:hAnsi="Arial" w:cs="Arial"/>
          <w:sz w:val="20"/>
          <w:lang w:val="en-US"/>
        </w:rPr>
        <w:t xml:space="preserve"> Annual Conference, New York, May 2014.</w:t>
      </w:r>
    </w:p>
    <w:p w:rsidR="00EE2350" w:rsidRPr="0093707F" w:rsidRDefault="00AB0BD9" w:rsidP="0093707F">
      <w:pPr>
        <w:numPr>
          <w:ilvl w:val="0"/>
          <w:numId w:val="6"/>
        </w:numPr>
        <w:tabs>
          <w:tab w:val="clear" w:pos="1095"/>
          <w:tab w:val="num" w:pos="567"/>
        </w:tabs>
        <w:spacing w:after="120"/>
        <w:ind w:left="567" w:hanging="567"/>
        <w:rPr>
          <w:rFonts w:ascii="Arial" w:eastAsia="Times New Roman" w:hAnsi="Arial" w:cs="Arial"/>
          <w:sz w:val="20"/>
          <w:lang w:val="en-US"/>
        </w:rPr>
      </w:pPr>
      <w:r w:rsidRPr="002E66F1">
        <w:rPr>
          <w:rFonts w:ascii="Arial" w:eastAsia="Times New Roman" w:hAnsi="Arial" w:cs="Arial"/>
          <w:b/>
          <w:sz w:val="20"/>
          <w:lang w:val="en-US"/>
        </w:rPr>
        <w:lastRenderedPageBreak/>
        <w:t>McGorry PD</w:t>
      </w:r>
      <w:r w:rsidRPr="002E66F1">
        <w:rPr>
          <w:rFonts w:ascii="Arial" w:eastAsia="Times New Roman" w:hAnsi="Arial" w:cs="Arial"/>
          <w:sz w:val="20"/>
          <w:lang w:val="en-US"/>
        </w:rPr>
        <w:t>. (Plenary Speaker). 29</w:t>
      </w:r>
      <w:r w:rsidRPr="002E66F1">
        <w:rPr>
          <w:rFonts w:ascii="Arial" w:eastAsia="Times New Roman" w:hAnsi="Arial" w:cs="Arial"/>
          <w:sz w:val="20"/>
          <w:vertAlign w:val="superscript"/>
          <w:lang w:val="en-US"/>
        </w:rPr>
        <w:t>th</w:t>
      </w:r>
      <w:r w:rsidRPr="002E66F1">
        <w:rPr>
          <w:rFonts w:ascii="Arial" w:eastAsia="Times New Roman" w:hAnsi="Arial" w:cs="Arial"/>
          <w:sz w:val="20"/>
          <w:lang w:val="en-US"/>
        </w:rPr>
        <w:t xml:space="preserve"> International College of Neuropsychopharmacology Congress. Vancouver, June 2014.</w:t>
      </w:r>
    </w:p>
    <w:p w:rsidR="003F66C3" w:rsidRPr="002E66F1" w:rsidRDefault="003F66C3" w:rsidP="00944CF2">
      <w:pPr>
        <w:spacing w:after="120"/>
        <w:ind w:left="567"/>
        <w:rPr>
          <w:rFonts w:ascii="Arial" w:hAnsi="Arial" w:cs="Arial"/>
          <w:sz w:val="20"/>
          <w:szCs w:val="22"/>
        </w:rPr>
      </w:pPr>
    </w:p>
    <w:p w:rsidR="00640C9F" w:rsidRPr="002E66F1" w:rsidRDefault="00640C9F">
      <w:pPr>
        <w:rPr>
          <w:rFonts w:ascii="Arial" w:eastAsia="Times New Roman" w:hAnsi="Arial"/>
          <w:b/>
          <w:bCs/>
          <w:sz w:val="22"/>
        </w:rPr>
      </w:pPr>
      <w:bookmarkStart w:id="69" w:name="_Toc163968384"/>
      <w:r w:rsidRPr="002E66F1">
        <w:rPr>
          <w:rFonts w:ascii="Arial" w:hAnsi="Arial"/>
          <w:bCs/>
        </w:rPr>
        <w:br w:type="page"/>
      </w:r>
    </w:p>
    <w:p w:rsidR="001C0E4C" w:rsidRPr="002E66F1" w:rsidRDefault="001C0E4C" w:rsidP="001C0E4C">
      <w:pPr>
        <w:pStyle w:val="Heading1"/>
        <w:rPr>
          <w:rFonts w:ascii="Arial" w:hAnsi="Arial"/>
          <w:bCs/>
        </w:rPr>
      </w:pPr>
      <w:bookmarkStart w:id="70" w:name="_Toc393284109"/>
      <w:r w:rsidRPr="002E66F1">
        <w:rPr>
          <w:rFonts w:ascii="Arial" w:hAnsi="Arial"/>
          <w:bCs/>
        </w:rPr>
        <w:lastRenderedPageBreak/>
        <w:t xml:space="preserve">RESEARCH </w:t>
      </w:r>
      <w:r w:rsidR="00190CB5" w:rsidRPr="002E66F1">
        <w:rPr>
          <w:rFonts w:ascii="Arial" w:hAnsi="Arial"/>
          <w:bCs/>
        </w:rPr>
        <w:t xml:space="preserve">DEVELOPMENT AND </w:t>
      </w:r>
      <w:r w:rsidRPr="002E66F1">
        <w:rPr>
          <w:rFonts w:ascii="Arial" w:hAnsi="Arial"/>
          <w:bCs/>
        </w:rPr>
        <w:t>GRANTS</w:t>
      </w:r>
      <w:bookmarkEnd w:id="69"/>
      <w:bookmarkEnd w:id="70"/>
    </w:p>
    <w:p w:rsidR="001C0E4C" w:rsidRPr="002E66F1" w:rsidRDefault="001C0E4C" w:rsidP="001C0E4C">
      <w:pPr>
        <w:rPr>
          <w:rFonts w:ascii="Arial" w:hAnsi="Arial" w:cs="Arial"/>
        </w:rPr>
      </w:pPr>
    </w:p>
    <w:p w:rsidR="001C0E4C" w:rsidRPr="002E66F1" w:rsidRDefault="001C0E4C" w:rsidP="00FE07F2">
      <w:pPr>
        <w:jc w:val="both"/>
        <w:rPr>
          <w:rFonts w:ascii="Arial" w:hAnsi="Arial" w:cs="Arial"/>
          <w:b/>
          <w:sz w:val="22"/>
          <w:szCs w:val="22"/>
        </w:rPr>
      </w:pPr>
      <w:bookmarkStart w:id="71" w:name="_Toc163968385"/>
      <w:r w:rsidRPr="002E66F1">
        <w:rPr>
          <w:rFonts w:ascii="Arial" w:hAnsi="Arial" w:cs="Arial"/>
          <w:b/>
          <w:sz w:val="22"/>
          <w:szCs w:val="22"/>
        </w:rPr>
        <w:t>Overview</w:t>
      </w:r>
      <w:bookmarkEnd w:id="71"/>
    </w:p>
    <w:p w:rsidR="001C0E4C" w:rsidRPr="002E66F1" w:rsidRDefault="001C0E4C" w:rsidP="00FE07F2">
      <w:pPr>
        <w:jc w:val="both"/>
        <w:rPr>
          <w:rFonts w:ascii="Arial" w:hAnsi="Arial" w:cs="Arial"/>
          <w:sz w:val="20"/>
        </w:rPr>
      </w:pPr>
    </w:p>
    <w:p w:rsidR="001C0E4C" w:rsidRPr="002E66F1" w:rsidRDefault="001C0E4C" w:rsidP="00FE07F2">
      <w:pPr>
        <w:jc w:val="both"/>
        <w:rPr>
          <w:rFonts w:ascii="Arial" w:hAnsi="Arial" w:cs="Arial"/>
          <w:sz w:val="20"/>
        </w:rPr>
      </w:pPr>
      <w:r w:rsidRPr="002E66F1">
        <w:rPr>
          <w:rFonts w:ascii="Arial" w:hAnsi="Arial" w:cs="Arial"/>
          <w:sz w:val="20"/>
        </w:rPr>
        <w:t xml:space="preserve">In 2002 the </w:t>
      </w:r>
      <w:r w:rsidR="00070A42" w:rsidRPr="002E66F1">
        <w:rPr>
          <w:rFonts w:ascii="Arial" w:hAnsi="Arial" w:cs="Arial"/>
          <w:sz w:val="20"/>
        </w:rPr>
        <w:t>Orygen Youth Health</w:t>
      </w:r>
      <w:r w:rsidRPr="002E66F1">
        <w:rPr>
          <w:rFonts w:ascii="Arial" w:hAnsi="Arial" w:cs="Arial"/>
          <w:sz w:val="20"/>
        </w:rPr>
        <w:t xml:space="preserve"> Research Centre was established under my leadership as an innovative research program devoted to early intervention in potentially serious m</w:t>
      </w:r>
      <w:r w:rsidR="00596FC4">
        <w:rPr>
          <w:rFonts w:ascii="Arial" w:hAnsi="Arial" w:cs="Arial"/>
          <w:sz w:val="20"/>
        </w:rPr>
        <w:t xml:space="preserve">ental illness in young people. </w:t>
      </w:r>
      <w:r w:rsidRPr="002E66F1">
        <w:rPr>
          <w:rFonts w:ascii="Arial" w:hAnsi="Arial" w:cs="Arial"/>
          <w:sz w:val="20"/>
        </w:rPr>
        <w:t xml:space="preserve">Building on 15 years of sequential development and the foundation of early psychosis research, current projects cover the diagnostic areas of </w:t>
      </w:r>
      <w:r w:rsidR="00596FC4">
        <w:rPr>
          <w:rFonts w:ascii="Arial" w:hAnsi="Arial" w:cs="Arial"/>
          <w:sz w:val="20"/>
        </w:rPr>
        <w:t xml:space="preserve">mood, </w:t>
      </w:r>
      <w:r w:rsidR="00DF3C3B">
        <w:rPr>
          <w:rFonts w:ascii="Arial" w:hAnsi="Arial" w:cs="Arial"/>
          <w:sz w:val="20"/>
        </w:rPr>
        <w:t>bipolar mania</w:t>
      </w:r>
      <w:r w:rsidR="00596FC4">
        <w:rPr>
          <w:rFonts w:ascii="Arial" w:hAnsi="Arial" w:cs="Arial"/>
          <w:sz w:val="20"/>
        </w:rPr>
        <w:t xml:space="preserve"> and </w:t>
      </w:r>
      <w:r w:rsidRPr="002E66F1">
        <w:rPr>
          <w:rFonts w:ascii="Arial" w:hAnsi="Arial" w:cs="Arial"/>
          <w:sz w:val="20"/>
        </w:rPr>
        <w:t>personality disorders as well as having a contin</w:t>
      </w:r>
      <w:r w:rsidR="00FE07F2" w:rsidRPr="002E66F1">
        <w:rPr>
          <w:rFonts w:ascii="Arial" w:hAnsi="Arial" w:cs="Arial"/>
          <w:sz w:val="20"/>
        </w:rPr>
        <w:t xml:space="preserve">uing focus on early psychosis. </w:t>
      </w:r>
      <w:r w:rsidRPr="002E66F1">
        <w:rPr>
          <w:rFonts w:ascii="Arial" w:hAnsi="Arial" w:cs="Arial"/>
          <w:sz w:val="20"/>
        </w:rPr>
        <w:t>O</w:t>
      </w:r>
      <w:r w:rsidR="00DA379A" w:rsidRPr="002E66F1">
        <w:rPr>
          <w:rFonts w:ascii="Arial" w:hAnsi="Arial" w:cs="Arial"/>
          <w:sz w:val="20"/>
        </w:rPr>
        <w:t>YH</w:t>
      </w:r>
      <w:r w:rsidRPr="002E66F1">
        <w:rPr>
          <w:rFonts w:ascii="Arial" w:hAnsi="Arial" w:cs="Arial"/>
          <w:sz w:val="20"/>
        </w:rPr>
        <w:t xml:space="preserve">RC now involves </w:t>
      </w:r>
      <w:r w:rsidR="00190CB5" w:rsidRPr="002E66F1">
        <w:rPr>
          <w:rFonts w:ascii="Arial" w:hAnsi="Arial" w:cs="Arial"/>
          <w:sz w:val="20"/>
        </w:rPr>
        <w:t>over 1</w:t>
      </w:r>
      <w:r w:rsidR="00DF3C3B">
        <w:rPr>
          <w:rFonts w:ascii="Arial" w:hAnsi="Arial" w:cs="Arial"/>
          <w:sz w:val="20"/>
        </w:rPr>
        <w:t>2</w:t>
      </w:r>
      <w:r w:rsidR="00190CB5" w:rsidRPr="002E66F1">
        <w:rPr>
          <w:rFonts w:ascii="Arial" w:hAnsi="Arial" w:cs="Arial"/>
          <w:sz w:val="20"/>
        </w:rPr>
        <w:t>0</w:t>
      </w:r>
      <w:r w:rsidRPr="002E66F1">
        <w:rPr>
          <w:rFonts w:ascii="Arial" w:hAnsi="Arial" w:cs="Arial"/>
          <w:sz w:val="20"/>
        </w:rPr>
        <w:t xml:space="preserve"> academic staff including </w:t>
      </w:r>
      <w:r w:rsidR="00DF3C3B">
        <w:rPr>
          <w:rFonts w:ascii="Arial" w:hAnsi="Arial" w:cs="Arial"/>
          <w:sz w:val="20"/>
        </w:rPr>
        <w:t>5</w:t>
      </w:r>
      <w:r w:rsidRPr="002E66F1">
        <w:rPr>
          <w:rFonts w:ascii="Arial" w:hAnsi="Arial" w:cs="Arial"/>
          <w:sz w:val="20"/>
        </w:rPr>
        <w:t xml:space="preserve"> full professors, and </w:t>
      </w:r>
      <w:r w:rsidR="00DF3C3B">
        <w:rPr>
          <w:rFonts w:ascii="Arial" w:hAnsi="Arial" w:cs="Arial"/>
          <w:sz w:val="20"/>
        </w:rPr>
        <w:t>5</w:t>
      </w:r>
      <w:r w:rsidRPr="002E66F1">
        <w:rPr>
          <w:rFonts w:ascii="Arial" w:hAnsi="Arial" w:cs="Arial"/>
          <w:sz w:val="20"/>
        </w:rPr>
        <w:t xml:space="preserve"> associate professors, and has an annual budget of $</w:t>
      </w:r>
      <w:r w:rsidR="00DF3C3B">
        <w:rPr>
          <w:rFonts w:ascii="Arial" w:hAnsi="Arial" w:cs="Arial"/>
          <w:sz w:val="20"/>
        </w:rPr>
        <w:t>1</w:t>
      </w:r>
      <w:r w:rsidR="00190CB5" w:rsidRPr="002E66F1">
        <w:rPr>
          <w:rFonts w:ascii="Arial" w:hAnsi="Arial" w:cs="Arial"/>
          <w:sz w:val="20"/>
        </w:rPr>
        <w:t>5</w:t>
      </w:r>
      <w:r w:rsidR="00DF3C3B">
        <w:rPr>
          <w:rFonts w:ascii="Arial" w:hAnsi="Arial" w:cs="Arial"/>
          <w:sz w:val="20"/>
        </w:rPr>
        <w:t>M</w:t>
      </w:r>
      <w:r w:rsidRPr="002E66F1">
        <w:rPr>
          <w:rFonts w:ascii="Arial" w:hAnsi="Arial" w:cs="Arial"/>
          <w:sz w:val="20"/>
        </w:rPr>
        <w:t>, making</w:t>
      </w:r>
      <w:r w:rsidR="00DF3C3B">
        <w:rPr>
          <w:rFonts w:ascii="Arial" w:hAnsi="Arial" w:cs="Arial"/>
          <w:sz w:val="20"/>
        </w:rPr>
        <w:t xml:space="preserve"> it the largest research organis</w:t>
      </w:r>
      <w:r w:rsidRPr="002E66F1">
        <w:rPr>
          <w:rFonts w:ascii="Arial" w:hAnsi="Arial" w:cs="Arial"/>
          <w:sz w:val="20"/>
        </w:rPr>
        <w:t>ation in Australian mental health.</w:t>
      </w:r>
    </w:p>
    <w:p w:rsidR="001C0E4C" w:rsidRPr="002E66F1" w:rsidRDefault="001C0E4C" w:rsidP="00FE07F2">
      <w:pPr>
        <w:jc w:val="both"/>
        <w:rPr>
          <w:rFonts w:ascii="Arial" w:hAnsi="Arial" w:cs="Arial"/>
          <w:sz w:val="20"/>
        </w:rPr>
      </w:pPr>
    </w:p>
    <w:p w:rsidR="001C0E4C" w:rsidRPr="002E66F1" w:rsidRDefault="001C0E4C" w:rsidP="00FE07F2">
      <w:pPr>
        <w:jc w:val="both"/>
        <w:rPr>
          <w:rFonts w:ascii="Arial" w:hAnsi="Arial" w:cs="Arial"/>
          <w:sz w:val="20"/>
        </w:rPr>
      </w:pPr>
      <w:r w:rsidRPr="002E66F1">
        <w:rPr>
          <w:rFonts w:ascii="Arial" w:hAnsi="Arial" w:cs="Arial"/>
          <w:sz w:val="20"/>
        </w:rPr>
        <w:t xml:space="preserve">The research program is fully integrated within </w:t>
      </w:r>
      <w:r w:rsidR="00A312A9" w:rsidRPr="002E66F1">
        <w:rPr>
          <w:rFonts w:ascii="Arial" w:hAnsi="Arial" w:cs="Arial"/>
          <w:sz w:val="20"/>
        </w:rPr>
        <w:t xml:space="preserve">Orygen </w:t>
      </w:r>
      <w:r w:rsidRPr="002E66F1">
        <w:rPr>
          <w:rFonts w:ascii="Arial" w:hAnsi="Arial" w:cs="Arial"/>
          <w:sz w:val="20"/>
        </w:rPr>
        <w:t>Youth Health</w:t>
      </w:r>
      <w:r w:rsidR="00DF3C3B">
        <w:rPr>
          <w:rFonts w:ascii="Arial" w:hAnsi="Arial" w:cs="Arial"/>
          <w:sz w:val="20"/>
        </w:rPr>
        <w:t xml:space="preserve"> Clinical Program</w:t>
      </w:r>
      <w:r w:rsidRPr="002E66F1">
        <w:rPr>
          <w:rFonts w:ascii="Arial" w:hAnsi="Arial" w:cs="Arial"/>
          <w:sz w:val="20"/>
        </w:rPr>
        <w:t xml:space="preserve">, a large comprehensive youth </w:t>
      </w:r>
      <w:r w:rsidR="00596FC4">
        <w:rPr>
          <w:rFonts w:ascii="Arial" w:hAnsi="Arial" w:cs="Arial"/>
          <w:sz w:val="20"/>
        </w:rPr>
        <w:t>mental health service (15–</w:t>
      </w:r>
      <w:r w:rsidRPr="002E66F1">
        <w:rPr>
          <w:rFonts w:ascii="Arial" w:hAnsi="Arial" w:cs="Arial"/>
          <w:sz w:val="20"/>
        </w:rPr>
        <w:t xml:space="preserve">25 years) covering a catchment of </w:t>
      </w:r>
      <w:r w:rsidR="00DF3C3B">
        <w:rPr>
          <w:rFonts w:ascii="Arial" w:hAnsi="Arial" w:cs="Arial"/>
          <w:sz w:val="20"/>
        </w:rPr>
        <w:t>1,0</w:t>
      </w:r>
      <w:r w:rsidRPr="002E66F1">
        <w:rPr>
          <w:rFonts w:ascii="Arial" w:hAnsi="Arial" w:cs="Arial"/>
          <w:sz w:val="20"/>
        </w:rPr>
        <w:t>00,000 people in North-W</w:t>
      </w:r>
      <w:r w:rsidR="00596FC4">
        <w:rPr>
          <w:rFonts w:ascii="Arial" w:hAnsi="Arial" w:cs="Arial"/>
          <w:sz w:val="20"/>
        </w:rPr>
        <w:t xml:space="preserve">estern metropolitan Melbourne. </w:t>
      </w:r>
      <w:r w:rsidRPr="002E66F1">
        <w:rPr>
          <w:rFonts w:ascii="Arial" w:hAnsi="Arial" w:cs="Arial"/>
          <w:sz w:val="20"/>
        </w:rPr>
        <w:t xml:space="preserve">The research program is a blend of </w:t>
      </w:r>
      <w:r w:rsidR="00190CB5" w:rsidRPr="002E66F1">
        <w:rPr>
          <w:rFonts w:ascii="Arial" w:hAnsi="Arial" w:cs="Arial"/>
          <w:sz w:val="20"/>
        </w:rPr>
        <w:t>neuro</w:t>
      </w:r>
      <w:r w:rsidRPr="002E66F1">
        <w:rPr>
          <w:rFonts w:ascii="Arial" w:hAnsi="Arial" w:cs="Arial"/>
          <w:sz w:val="20"/>
        </w:rPr>
        <w:t>biological, clinical and population based research and has as its main focus the creation and transfer of practical knowledge in youth mental health.</w:t>
      </w:r>
    </w:p>
    <w:p w:rsidR="001C0E4C" w:rsidRPr="002E66F1" w:rsidRDefault="001C0E4C" w:rsidP="00FE07F2">
      <w:pPr>
        <w:jc w:val="both"/>
        <w:rPr>
          <w:rFonts w:ascii="Arial" w:hAnsi="Arial" w:cs="Arial"/>
          <w:sz w:val="20"/>
        </w:rPr>
      </w:pPr>
    </w:p>
    <w:p w:rsidR="001C0E4C" w:rsidRPr="002E66F1" w:rsidRDefault="001C0E4C" w:rsidP="00FE07F2">
      <w:pPr>
        <w:jc w:val="both"/>
        <w:rPr>
          <w:rFonts w:ascii="Arial" w:hAnsi="Arial" w:cs="Arial"/>
          <w:sz w:val="20"/>
        </w:rPr>
      </w:pPr>
      <w:r w:rsidRPr="002E66F1">
        <w:rPr>
          <w:rFonts w:ascii="Arial" w:hAnsi="Arial" w:cs="Arial"/>
          <w:sz w:val="20"/>
        </w:rPr>
        <w:t>There has been consistent growth over a</w:t>
      </w:r>
      <w:r w:rsidR="00596FC4">
        <w:rPr>
          <w:rFonts w:ascii="Arial" w:hAnsi="Arial" w:cs="Arial"/>
          <w:sz w:val="20"/>
        </w:rPr>
        <w:t xml:space="preserve"> 20-</w:t>
      </w:r>
      <w:r w:rsidRPr="002E66F1">
        <w:rPr>
          <w:rFonts w:ascii="Arial" w:hAnsi="Arial" w:cs="Arial"/>
          <w:sz w:val="20"/>
        </w:rPr>
        <w:t xml:space="preserve">year period from a single research assistant in 1991 to an organisation of over </w:t>
      </w:r>
      <w:r w:rsidR="00190CB5" w:rsidRPr="002E66F1">
        <w:rPr>
          <w:rFonts w:ascii="Arial" w:hAnsi="Arial" w:cs="Arial"/>
          <w:sz w:val="20"/>
        </w:rPr>
        <w:t xml:space="preserve">150 </w:t>
      </w:r>
      <w:r w:rsidR="00FE07F2" w:rsidRPr="002E66F1">
        <w:rPr>
          <w:rFonts w:ascii="Arial" w:hAnsi="Arial" w:cs="Arial"/>
          <w:sz w:val="20"/>
        </w:rPr>
        <w:t xml:space="preserve">staff. </w:t>
      </w:r>
      <w:r w:rsidRPr="002E66F1">
        <w:rPr>
          <w:rFonts w:ascii="Arial" w:hAnsi="Arial" w:cs="Arial"/>
          <w:sz w:val="20"/>
        </w:rPr>
        <w:t>Funding has come from sources including the National Health and Medical Research Council (NHMRC),</w:t>
      </w:r>
      <w:r w:rsidR="00E37376" w:rsidRPr="002E66F1">
        <w:rPr>
          <w:rFonts w:ascii="Arial" w:hAnsi="Arial" w:cs="Arial"/>
          <w:sz w:val="20"/>
        </w:rPr>
        <w:t xml:space="preserve"> </w:t>
      </w:r>
      <w:r w:rsidRPr="002E66F1">
        <w:rPr>
          <w:rFonts w:ascii="Arial" w:hAnsi="Arial" w:cs="Arial"/>
          <w:sz w:val="20"/>
        </w:rPr>
        <w:t xml:space="preserve"> the Victorian Health Promotion Foundation (VHPF), Federal and State Government Health Departments, Stanley </w:t>
      </w:r>
      <w:r w:rsidR="0090610F">
        <w:rPr>
          <w:rFonts w:ascii="Arial" w:hAnsi="Arial" w:cs="Arial"/>
          <w:sz w:val="20"/>
        </w:rPr>
        <w:t xml:space="preserve">Medical Research Institute </w:t>
      </w:r>
      <w:r w:rsidRPr="002E66F1">
        <w:rPr>
          <w:rFonts w:ascii="Arial" w:hAnsi="Arial" w:cs="Arial"/>
          <w:sz w:val="20"/>
        </w:rPr>
        <w:t>(US), NARSAD, NIMH, Rotary, beyondblue</w:t>
      </w:r>
      <w:r w:rsidR="00E37376" w:rsidRPr="002E66F1">
        <w:rPr>
          <w:rFonts w:ascii="Arial" w:hAnsi="Arial" w:cs="Arial"/>
          <w:sz w:val="20"/>
        </w:rPr>
        <w:t>,</w:t>
      </w:r>
      <w:r w:rsidRPr="002E66F1">
        <w:rPr>
          <w:rFonts w:ascii="Arial" w:hAnsi="Arial" w:cs="Arial"/>
          <w:sz w:val="20"/>
        </w:rPr>
        <w:t xml:space="preserve"> the ANZ Trustees</w:t>
      </w:r>
      <w:r w:rsidR="00E37376" w:rsidRPr="002E66F1">
        <w:rPr>
          <w:rFonts w:ascii="Arial" w:hAnsi="Arial" w:cs="Arial"/>
          <w:sz w:val="20"/>
        </w:rPr>
        <w:t>, and, since 2002, the Colonial Foundation</w:t>
      </w:r>
      <w:r w:rsidR="00FE07F2" w:rsidRPr="002E66F1">
        <w:rPr>
          <w:rFonts w:ascii="Arial" w:hAnsi="Arial" w:cs="Arial"/>
          <w:sz w:val="20"/>
        </w:rPr>
        <w:t xml:space="preserve">. </w:t>
      </w:r>
      <w:r w:rsidRPr="002E66F1">
        <w:rPr>
          <w:rFonts w:ascii="Arial" w:hAnsi="Arial" w:cs="Arial"/>
          <w:sz w:val="20"/>
        </w:rPr>
        <w:t xml:space="preserve">Additionally, </w:t>
      </w:r>
      <w:r w:rsidR="00A312A9" w:rsidRPr="002E66F1">
        <w:rPr>
          <w:rFonts w:ascii="Arial" w:hAnsi="Arial" w:cs="Arial"/>
          <w:sz w:val="20"/>
        </w:rPr>
        <w:t>Orygen Youth Health</w:t>
      </w:r>
      <w:r w:rsidRPr="002E66F1">
        <w:rPr>
          <w:rFonts w:ascii="Arial" w:hAnsi="Arial" w:cs="Arial"/>
          <w:sz w:val="20"/>
        </w:rPr>
        <w:t xml:space="preserve"> Research Centre has conducted </w:t>
      </w:r>
      <w:r w:rsidR="00E37376" w:rsidRPr="002E66F1">
        <w:rPr>
          <w:rFonts w:ascii="Arial" w:hAnsi="Arial" w:cs="Arial"/>
          <w:sz w:val="20"/>
        </w:rPr>
        <w:t>several</w:t>
      </w:r>
      <w:r w:rsidRPr="002E66F1">
        <w:rPr>
          <w:rFonts w:ascii="Arial" w:hAnsi="Arial" w:cs="Arial"/>
          <w:sz w:val="20"/>
        </w:rPr>
        <w:t xml:space="preserve"> </w:t>
      </w:r>
      <w:r w:rsidR="00FE07F2" w:rsidRPr="002E66F1">
        <w:rPr>
          <w:rFonts w:ascii="Arial" w:hAnsi="Arial" w:cs="Arial"/>
          <w:sz w:val="20"/>
        </w:rPr>
        <w:t>investigator-</w:t>
      </w:r>
      <w:r w:rsidRPr="002E66F1">
        <w:rPr>
          <w:rFonts w:ascii="Arial" w:hAnsi="Arial" w:cs="Arial"/>
          <w:sz w:val="20"/>
        </w:rPr>
        <w:t>initiated projects</w:t>
      </w:r>
      <w:r w:rsidR="00E37376" w:rsidRPr="002E66F1">
        <w:rPr>
          <w:rFonts w:ascii="Arial" w:hAnsi="Arial" w:cs="Arial"/>
          <w:sz w:val="20"/>
        </w:rPr>
        <w:t xml:space="preserve"> funded</w:t>
      </w:r>
      <w:r w:rsidR="00596FC4">
        <w:rPr>
          <w:rFonts w:ascii="Arial" w:hAnsi="Arial" w:cs="Arial"/>
          <w:sz w:val="20"/>
        </w:rPr>
        <w:t>,</w:t>
      </w:r>
      <w:r w:rsidR="00E37376" w:rsidRPr="002E66F1">
        <w:rPr>
          <w:rFonts w:ascii="Arial" w:hAnsi="Arial" w:cs="Arial"/>
          <w:sz w:val="20"/>
        </w:rPr>
        <w:t xml:space="preserve"> but not designed by</w:t>
      </w:r>
      <w:r w:rsidR="00596FC4">
        <w:rPr>
          <w:rFonts w:ascii="Arial" w:hAnsi="Arial" w:cs="Arial"/>
          <w:sz w:val="20"/>
        </w:rPr>
        <w:t>,</w:t>
      </w:r>
      <w:r w:rsidR="00E37376" w:rsidRPr="002E66F1">
        <w:rPr>
          <w:rFonts w:ascii="Arial" w:hAnsi="Arial" w:cs="Arial"/>
          <w:sz w:val="20"/>
        </w:rPr>
        <w:t xml:space="preserve"> the pharmaceutical industry</w:t>
      </w:r>
      <w:r w:rsidR="00596FC4">
        <w:rPr>
          <w:rFonts w:ascii="Arial" w:hAnsi="Arial" w:cs="Arial"/>
          <w:sz w:val="20"/>
        </w:rPr>
        <w:t>.</w:t>
      </w:r>
    </w:p>
    <w:p w:rsidR="001C0E4C" w:rsidRPr="002E66F1" w:rsidRDefault="001C0E4C" w:rsidP="00FE07F2">
      <w:pPr>
        <w:jc w:val="both"/>
        <w:rPr>
          <w:rFonts w:ascii="Arial" w:hAnsi="Arial" w:cs="Arial"/>
          <w:sz w:val="20"/>
        </w:rPr>
      </w:pPr>
    </w:p>
    <w:p w:rsidR="001C0E4C" w:rsidRPr="002E66F1" w:rsidRDefault="001C0E4C" w:rsidP="00FE07F2">
      <w:pPr>
        <w:jc w:val="both"/>
        <w:rPr>
          <w:rFonts w:ascii="Arial" w:hAnsi="Arial" w:cs="Arial"/>
          <w:sz w:val="20"/>
        </w:rPr>
      </w:pPr>
      <w:r w:rsidRPr="002E66F1">
        <w:rPr>
          <w:rFonts w:ascii="Arial" w:hAnsi="Arial" w:cs="Arial"/>
          <w:sz w:val="20"/>
        </w:rPr>
        <w:t xml:space="preserve">In 2001 current sources of funding </w:t>
      </w:r>
      <w:r w:rsidR="00FE07F2" w:rsidRPr="002E66F1">
        <w:rPr>
          <w:rFonts w:ascii="Arial" w:hAnsi="Arial" w:cs="Arial"/>
          <w:sz w:val="20"/>
        </w:rPr>
        <w:t>(a</w:t>
      </w:r>
      <w:r w:rsidR="00E37376" w:rsidRPr="002E66F1">
        <w:rPr>
          <w:rFonts w:ascii="Arial" w:hAnsi="Arial" w:cs="Arial"/>
          <w:sz w:val="20"/>
        </w:rPr>
        <w:t>nnual budget was approx $3</w:t>
      </w:r>
      <w:r w:rsidR="0090610F">
        <w:rPr>
          <w:rFonts w:ascii="Arial" w:hAnsi="Arial" w:cs="Arial"/>
          <w:sz w:val="20"/>
        </w:rPr>
        <w:t>M</w:t>
      </w:r>
      <w:r w:rsidR="00E37376" w:rsidRPr="002E66F1">
        <w:rPr>
          <w:rFonts w:ascii="Arial" w:hAnsi="Arial" w:cs="Arial"/>
          <w:sz w:val="20"/>
        </w:rPr>
        <w:t xml:space="preserve">) </w:t>
      </w:r>
      <w:r w:rsidR="00FE07F2" w:rsidRPr="002E66F1">
        <w:rPr>
          <w:rFonts w:ascii="Arial" w:hAnsi="Arial" w:cs="Arial"/>
          <w:sz w:val="20"/>
        </w:rPr>
        <w:t>were boosted by the award from</w:t>
      </w:r>
      <w:r w:rsidRPr="002E66F1">
        <w:rPr>
          <w:rFonts w:ascii="Arial" w:hAnsi="Arial" w:cs="Arial"/>
          <w:sz w:val="20"/>
        </w:rPr>
        <w:t xml:space="preserve"> the Colonial Foundation of A$12.5 million over five years to provide secure infrastructure </w:t>
      </w:r>
      <w:r w:rsidR="00E37376" w:rsidRPr="002E66F1">
        <w:rPr>
          <w:rFonts w:ascii="Arial" w:hAnsi="Arial" w:cs="Arial"/>
          <w:sz w:val="20"/>
        </w:rPr>
        <w:t>and to fund new research directions within</w:t>
      </w:r>
      <w:r w:rsidRPr="002E66F1">
        <w:rPr>
          <w:rFonts w:ascii="Arial" w:hAnsi="Arial" w:cs="Arial"/>
          <w:sz w:val="20"/>
        </w:rPr>
        <w:t xml:space="preserve"> the </w:t>
      </w:r>
      <w:r w:rsidR="00A312A9" w:rsidRPr="002E66F1">
        <w:rPr>
          <w:rFonts w:ascii="Arial" w:hAnsi="Arial" w:cs="Arial"/>
          <w:sz w:val="20"/>
        </w:rPr>
        <w:t>Orygen Youth Health</w:t>
      </w:r>
      <w:r w:rsidRPr="002E66F1">
        <w:rPr>
          <w:rFonts w:ascii="Arial" w:hAnsi="Arial" w:cs="Arial"/>
          <w:sz w:val="20"/>
        </w:rPr>
        <w:t xml:space="preserve"> Research Centre</w:t>
      </w:r>
      <w:r w:rsidR="00FE07F2" w:rsidRPr="002E66F1">
        <w:rPr>
          <w:rFonts w:ascii="Arial" w:hAnsi="Arial" w:cs="Arial"/>
          <w:sz w:val="20"/>
        </w:rPr>
        <w:t xml:space="preserve">. </w:t>
      </w:r>
      <w:r w:rsidRPr="002E66F1">
        <w:rPr>
          <w:rFonts w:ascii="Arial" w:hAnsi="Arial" w:cs="Arial"/>
          <w:sz w:val="20"/>
        </w:rPr>
        <w:t>Links wi</w:t>
      </w:r>
      <w:r w:rsidR="00FE07F2" w:rsidRPr="002E66F1">
        <w:rPr>
          <w:rFonts w:ascii="Arial" w:hAnsi="Arial" w:cs="Arial"/>
          <w:sz w:val="20"/>
        </w:rPr>
        <w:t>th the University of Melbourne</w:t>
      </w:r>
      <w:r w:rsidR="0090610F">
        <w:rPr>
          <w:rFonts w:ascii="Arial" w:hAnsi="Arial" w:cs="Arial"/>
          <w:sz w:val="20"/>
        </w:rPr>
        <w:t>,</w:t>
      </w:r>
      <w:r w:rsidR="00290E5F" w:rsidRPr="002E66F1">
        <w:rPr>
          <w:rFonts w:ascii="Arial" w:hAnsi="Arial" w:cs="Arial"/>
          <w:sz w:val="20"/>
        </w:rPr>
        <w:t xml:space="preserve"> </w:t>
      </w:r>
      <w:r w:rsidRPr="002E66F1">
        <w:rPr>
          <w:rFonts w:ascii="Arial" w:hAnsi="Arial" w:cs="Arial"/>
          <w:sz w:val="20"/>
        </w:rPr>
        <w:t>Department of Psychiatry were formalised</w:t>
      </w:r>
      <w:r w:rsidR="00E37376" w:rsidRPr="002E66F1">
        <w:rPr>
          <w:rFonts w:ascii="Arial" w:hAnsi="Arial" w:cs="Arial"/>
          <w:sz w:val="20"/>
        </w:rPr>
        <w:t xml:space="preserve"> under a new governance structure</w:t>
      </w:r>
      <w:r w:rsidRPr="002E66F1">
        <w:rPr>
          <w:rFonts w:ascii="Arial" w:hAnsi="Arial" w:cs="Arial"/>
          <w:sz w:val="20"/>
        </w:rPr>
        <w:t>, senior academic staff were appointed and junior academic posts were developed with a view to mentoring a new generation of Australian psychiatric researchers.</w:t>
      </w:r>
      <w:r w:rsidR="00E37376" w:rsidRPr="002E66F1">
        <w:rPr>
          <w:rFonts w:ascii="Arial" w:hAnsi="Arial" w:cs="Arial"/>
          <w:sz w:val="20"/>
        </w:rPr>
        <w:t xml:space="preserve"> In 2002, a</w:t>
      </w:r>
      <w:r w:rsidR="00190CB5" w:rsidRPr="002E66F1">
        <w:rPr>
          <w:rFonts w:ascii="Arial" w:hAnsi="Arial" w:cs="Arial"/>
          <w:sz w:val="20"/>
        </w:rPr>
        <w:t xml:space="preserve"> new governance structure to support the Orygen Youth Health Research Centre was established</w:t>
      </w:r>
      <w:r w:rsidR="00596FC4">
        <w:rPr>
          <w:rFonts w:ascii="Arial" w:hAnsi="Arial" w:cs="Arial"/>
          <w:sz w:val="20"/>
        </w:rPr>
        <w:t>,</w:t>
      </w:r>
      <w:r w:rsidR="00E37376" w:rsidRPr="002E66F1">
        <w:rPr>
          <w:rFonts w:ascii="Arial" w:hAnsi="Arial" w:cs="Arial"/>
          <w:sz w:val="20"/>
        </w:rPr>
        <w:t xml:space="preserve"> which in 2009 was complemented internally within the University</w:t>
      </w:r>
      <w:r w:rsidR="0090610F">
        <w:rPr>
          <w:rFonts w:ascii="Arial" w:hAnsi="Arial" w:cs="Arial"/>
          <w:sz w:val="20"/>
        </w:rPr>
        <w:t xml:space="preserve"> of Melbourne</w:t>
      </w:r>
      <w:r w:rsidR="00E37376" w:rsidRPr="002E66F1">
        <w:rPr>
          <w:rFonts w:ascii="Arial" w:hAnsi="Arial" w:cs="Arial"/>
          <w:sz w:val="20"/>
        </w:rPr>
        <w:t xml:space="preserve"> with the establishment of a new Faculty Centre for Youth Mental Health.</w:t>
      </w:r>
    </w:p>
    <w:p w:rsidR="001C0E4C" w:rsidRPr="002E66F1" w:rsidRDefault="001C0E4C" w:rsidP="00FE07F2">
      <w:pPr>
        <w:jc w:val="both"/>
        <w:rPr>
          <w:rFonts w:ascii="Arial" w:hAnsi="Arial" w:cs="Arial"/>
          <w:sz w:val="20"/>
        </w:rPr>
      </w:pPr>
    </w:p>
    <w:p w:rsidR="001C0E4C" w:rsidRDefault="001C0E4C" w:rsidP="00FE07F2">
      <w:pPr>
        <w:jc w:val="both"/>
        <w:rPr>
          <w:rFonts w:ascii="Arial" w:hAnsi="Arial" w:cs="Arial"/>
          <w:sz w:val="20"/>
        </w:rPr>
      </w:pPr>
      <w:r w:rsidRPr="002E66F1">
        <w:rPr>
          <w:rFonts w:ascii="Arial" w:hAnsi="Arial" w:cs="Arial"/>
          <w:sz w:val="20"/>
        </w:rPr>
        <w:t xml:space="preserve">In 2004, I led the successful submission for a </w:t>
      </w:r>
      <w:r w:rsidR="0090610F">
        <w:rPr>
          <w:rFonts w:ascii="Arial" w:hAnsi="Arial" w:cs="Arial"/>
          <w:sz w:val="20"/>
        </w:rPr>
        <w:t>NHMRC</w:t>
      </w:r>
      <w:r w:rsidRPr="002E66F1">
        <w:rPr>
          <w:rFonts w:ascii="Arial" w:hAnsi="Arial" w:cs="Arial"/>
          <w:sz w:val="20"/>
        </w:rPr>
        <w:t xml:space="preserve"> Research Program Grant and Centre of Clini</w:t>
      </w:r>
      <w:r w:rsidR="00FE07F2" w:rsidRPr="002E66F1">
        <w:rPr>
          <w:rFonts w:ascii="Arial" w:hAnsi="Arial" w:cs="Arial"/>
          <w:sz w:val="20"/>
        </w:rPr>
        <w:t>cal Research Excellence</w:t>
      </w:r>
      <w:r w:rsidR="0090610F">
        <w:rPr>
          <w:rFonts w:ascii="Arial" w:hAnsi="Arial" w:cs="Arial"/>
          <w:sz w:val="20"/>
        </w:rPr>
        <w:t xml:space="preserve"> (CCRE)</w:t>
      </w:r>
      <w:r w:rsidR="00FE07F2" w:rsidRPr="002E66F1">
        <w:rPr>
          <w:rFonts w:ascii="Arial" w:hAnsi="Arial" w:cs="Arial"/>
          <w:sz w:val="20"/>
        </w:rPr>
        <w:t xml:space="preserve"> Grant. </w:t>
      </w:r>
      <w:r w:rsidR="00816712" w:rsidRPr="002E66F1">
        <w:rPr>
          <w:rFonts w:ascii="Arial" w:hAnsi="Arial" w:cs="Arial"/>
          <w:sz w:val="20"/>
        </w:rPr>
        <w:t>The former</w:t>
      </w:r>
      <w:r w:rsidR="00190CB5" w:rsidRPr="002E66F1">
        <w:rPr>
          <w:rFonts w:ascii="Arial" w:hAnsi="Arial" w:cs="Arial"/>
          <w:sz w:val="20"/>
        </w:rPr>
        <w:t xml:space="preserve"> was re</w:t>
      </w:r>
      <w:r w:rsidR="00FE07F2" w:rsidRPr="002E66F1">
        <w:rPr>
          <w:rFonts w:ascii="Arial" w:hAnsi="Arial" w:cs="Arial"/>
          <w:sz w:val="20"/>
        </w:rPr>
        <w:t>-</w:t>
      </w:r>
      <w:r w:rsidR="00190CB5" w:rsidRPr="002E66F1">
        <w:rPr>
          <w:rFonts w:ascii="Arial" w:hAnsi="Arial" w:cs="Arial"/>
          <w:sz w:val="20"/>
        </w:rPr>
        <w:t>funde</w:t>
      </w:r>
      <w:r w:rsidR="00596FC4">
        <w:rPr>
          <w:rFonts w:ascii="Arial" w:hAnsi="Arial" w:cs="Arial"/>
          <w:sz w:val="20"/>
        </w:rPr>
        <w:t>d in 2008 for the period 2009–</w:t>
      </w:r>
      <w:r w:rsidR="00816712" w:rsidRPr="002E66F1">
        <w:rPr>
          <w:rFonts w:ascii="Arial" w:hAnsi="Arial" w:cs="Arial"/>
          <w:sz w:val="20"/>
        </w:rPr>
        <w:t>13</w:t>
      </w:r>
      <w:r w:rsidR="00190CB5" w:rsidRPr="002E66F1">
        <w:rPr>
          <w:rFonts w:ascii="Arial" w:hAnsi="Arial" w:cs="Arial"/>
          <w:sz w:val="20"/>
        </w:rPr>
        <w:t xml:space="preserve">. </w:t>
      </w:r>
      <w:r w:rsidRPr="002E66F1">
        <w:rPr>
          <w:rFonts w:ascii="Arial" w:hAnsi="Arial" w:cs="Arial"/>
          <w:sz w:val="20"/>
        </w:rPr>
        <w:t>Th</w:t>
      </w:r>
      <w:r w:rsidR="00190CB5" w:rsidRPr="002E66F1">
        <w:rPr>
          <w:rFonts w:ascii="Arial" w:hAnsi="Arial" w:cs="Arial"/>
          <w:sz w:val="20"/>
        </w:rPr>
        <w:t xml:space="preserve">ese grants </w:t>
      </w:r>
      <w:r w:rsidRPr="002E66F1">
        <w:rPr>
          <w:rFonts w:ascii="Arial" w:hAnsi="Arial" w:cs="Arial"/>
          <w:sz w:val="20"/>
        </w:rPr>
        <w:t xml:space="preserve">have strengthened our internal collaborations as well as our links with the Brain and Mind Research Institute (BMRI) in Sydney and </w:t>
      </w:r>
      <w:r w:rsidR="00FE07F2" w:rsidRPr="002E66F1">
        <w:rPr>
          <w:rFonts w:ascii="Arial" w:hAnsi="Arial" w:cs="Arial"/>
          <w:sz w:val="20"/>
        </w:rPr>
        <w:t xml:space="preserve">the </w:t>
      </w:r>
      <w:r w:rsidRPr="002E66F1">
        <w:rPr>
          <w:rFonts w:ascii="Arial" w:hAnsi="Arial" w:cs="Arial"/>
          <w:sz w:val="20"/>
        </w:rPr>
        <w:t>Melbourne Neuropsychiatry Centre (MNC</w:t>
      </w:r>
      <w:r w:rsidR="00FE07F2" w:rsidRPr="002E66F1">
        <w:rPr>
          <w:rFonts w:ascii="Arial" w:hAnsi="Arial" w:cs="Arial"/>
          <w:sz w:val="20"/>
        </w:rPr>
        <w:t>) in Melbourne.</w:t>
      </w:r>
    </w:p>
    <w:p w:rsidR="00596FC4" w:rsidRPr="002E66F1" w:rsidRDefault="00596FC4" w:rsidP="00FE07F2">
      <w:pPr>
        <w:jc w:val="both"/>
        <w:rPr>
          <w:rFonts w:ascii="Arial" w:hAnsi="Arial" w:cs="Arial"/>
          <w:sz w:val="20"/>
        </w:rPr>
      </w:pPr>
    </w:p>
    <w:p w:rsidR="00816712" w:rsidRPr="002E66F1" w:rsidRDefault="00816712" w:rsidP="00FE07F2">
      <w:pPr>
        <w:jc w:val="both"/>
        <w:rPr>
          <w:rFonts w:ascii="Arial" w:eastAsia="Batang" w:hAnsi="Arial"/>
          <w:bCs/>
          <w:sz w:val="20"/>
        </w:rPr>
      </w:pPr>
      <w:r w:rsidRPr="002E66F1">
        <w:rPr>
          <w:rFonts w:ascii="Arial" w:hAnsi="Arial" w:cs="Arial"/>
          <w:sz w:val="20"/>
        </w:rPr>
        <w:t xml:space="preserve">Currently, </w:t>
      </w:r>
      <w:r w:rsidR="00190CB5" w:rsidRPr="002E66F1">
        <w:rPr>
          <w:rFonts w:ascii="Arial" w:eastAsia="Batang" w:hAnsi="Arial"/>
          <w:bCs/>
          <w:sz w:val="20"/>
        </w:rPr>
        <w:t>I am CIA on a current NHMRC Progra</w:t>
      </w:r>
      <w:r w:rsidR="00FE07F2" w:rsidRPr="002E66F1">
        <w:rPr>
          <w:rFonts w:ascii="Arial" w:eastAsia="Batang" w:hAnsi="Arial"/>
          <w:bCs/>
          <w:sz w:val="20"/>
        </w:rPr>
        <w:t>m Grant (2009-2013) and an NHMRC-</w:t>
      </w:r>
      <w:r w:rsidR="00190CB5" w:rsidRPr="002E66F1">
        <w:rPr>
          <w:rFonts w:ascii="Arial" w:eastAsia="Batang" w:hAnsi="Arial"/>
          <w:bCs/>
          <w:sz w:val="20"/>
        </w:rPr>
        <w:t>EU Health Collaborative Research Grant (2010-201</w:t>
      </w:r>
      <w:r w:rsidR="0090610F">
        <w:rPr>
          <w:rFonts w:ascii="Arial" w:eastAsia="Batang" w:hAnsi="Arial"/>
          <w:bCs/>
          <w:sz w:val="20"/>
        </w:rPr>
        <w:t>5</w:t>
      </w:r>
      <w:r w:rsidR="00190CB5" w:rsidRPr="002E66F1">
        <w:rPr>
          <w:rFonts w:ascii="Arial" w:eastAsia="Batang" w:hAnsi="Arial"/>
          <w:bCs/>
          <w:sz w:val="20"/>
        </w:rPr>
        <w:t xml:space="preserve">). In addition I have been CIA on a contiguous NHMRC Program Grant (2005-9), a CCRE Grant (2005-2009) and a CI on </w:t>
      </w:r>
      <w:r w:rsidR="0090610F">
        <w:rPr>
          <w:rFonts w:ascii="Arial" w:eastAsia="Batang" w:hAnsi="Arial"/>
          <w:bCs/>
          <w:sz w:val="20"/>
        </w:rPr>
        <w:t>several</w:t>
      </w:r>
      <w:r w:rsidR="00190CB5" w:rsidRPr="002E66F1">
        <w:rPr>
          <w:rFonts w:ascii="Arial" w:eastAsia="Batang" w:hAnsi="Arial"/>
          <w:bCs/>
          <w:sz w:val="20"/>
        </w:rPr>
        <w:t xml:space="preserve"> NHMRC Project </w:t>
      </w:r>
      <w:r w:rsidR="00FE07F2" w:rsidRPr="002E66F1">
        <w:rPr>
          <w:rFonts w:ascii="Arial" w:eastAsia="Batang" w:hAnsi="Arial"/>
          <w:bCs/>
          <w:sz w:val="20"/>
        </w:rPr>
        <w:t xml:space="preserve">Grants during the past decade. </w:t>
      </w:r>
      <w:r w:rsidR="00190CB5" w:rsidRPr="002E66F1">
        <w:rPr>
          <w:rFonts w:ascii="Arial" w:eastAsia="Batang" w:hAnsi="Arial"/>
          <w:bCs/>
          <w:sz w:val="20"/>
        </w:rPr>
        <w:t xml:space="preserve">I have also successfully attracted </w:t>
      </w:r>
      <w:r w:rsidR="00E37376" w:rsidRPr="002E66F1">
        <w:rPr>
          <w:rFonts w:ascii="Arial" w:eastAsia="Batang" w:hAnsi="Arial"/>
          <w:bCs/>
          <w:sz w:val="20"/>
        </w:rPr>
        <w:t>$4</w:t>
      </w:r>
      <w:r w:rsidR="0090610F">
        <w:rPr>
          <w:rFonts w:ascii="Arial" w:eastAsia="Batang" w:hAnsi="Arial"/>
          <w:bCs/>
          <w:sz w:val="20"/>
        </w:rPr>
        <w:t>6.4M</w:t>
      </w:r>
      <w:r w:rsidR="00190CB5" w:rsidRPr="002E66F1">
        <w:rPr>
          <w:rFonts w:ascii="Arial" w:eastAsia="Batang" w:hAnsi="Arial"/>
          <w:bCs/>
          <w:sz w:val="20"/>
        </w:rPr>
        <w:t xml:space="preserve"> in research funding from the philanthropic organisation,</w:t>
      </w:r>
      <w:r w:rsidR="00E37376" w:rsidRPr="002E66F1">
        <w:rPr>
          <w:rFonts w:ascii="Arial" w:eastAsia="Batang" w:hAnsi="Arial"/>
          <w:bCs/>
          <w:sz w:val="20"/>
        </w:rPr>
        <w:t xml:space="preserve"> the Colonial Foundation, in three</w:t>
      </w:r>
      <w:r w:rsidR="00FE07F2" w:rsidRPr="002E66F1">
        <w:rPr>
          <w:rFonts w:ascii="Arial" w:eastAsia="Batang" w:hAnsi="Arial"/>
          <w:bCs/>
          <w:sz w:val="20"/>
        </w:rPr>
        <w:t xml:space="preserve"> instalments. </w:t>
      </w:r>
      <w:r w:rsidR="00190CB5" w:rsidRPr="002E66F1">
        <w:rPr>
          <w:rFonts w:ascii="Arial" w:eastAsia="Batang" w:hAnsi="Arial"/>
          <w:bCs/>
          <w:sz w:val="20"/>
        </w:rPr>
        <w:t xml:space="preserve">The </w:t>
      </w:r>
      <w:r w:rsidR="00596FC4">
        <w:rPr>
          <w:rFonts w:ascii="Arial" w:eastAsia="Batang" w:hAnsi="Arial"/>
          <w:bCs/>
          <w:sz w:val="20"/>
        </w:rPr>
        <w:t>first covered the period 2002</w:t>
      </w:r>
      <w:r w:rsidR="00596FC4">
        <w:rPr>
          <w:rFonts w:ascii="Arial" w:hAnsi="Arial" w:cs="Arial"/>
          <w:sz w:val="20"/>
        </w:rPr>
        <w:t>–</w:t>
      </w:r>
      <w:r w:rsidR="0090610F">
        <w:rPr>
          <w:rFonts w:ascii="Arial" w:hAnsi="Arial" w:cs="Arial"/>
          <w:sz w:val="20"/>
        </w:rPr>
        <w:t>200</w:t>
      </w:r>
      <w:r w:rsidR="00190CB5" w:rsidRPr="002E66F1">
        <w:rPr>
          <w:rFonts w:ascii="Arial" w:eastAsia="Batang" w:hAnsi="Arial"/>
          <w:bCs/>
          <w:sz w:val="20"/>
        </w:rPr>
        <w:t>6, and following an external review of progress by international assessors including a site visit, a</w:t>
      </w:r>
      <w:r w:rsidR="00596FC4">
        <w:rPr>
          <w:rFonts w:ascii="Arial" w:eastAsia="Batang" w:hAnsi="Arial"/>
          <w:bCs/>
          <w:sz w:val="20"/>
        </w:rPr>
        <w:t xml:space="preserve"> second period of funding (2007</w:t>
      </w:r>
      <w:r w:rsidR="00596FC4">
        <w:rPr>
          <w:rFonts w:ascii="Arial" w:hAnsi="Arial" w:cs="Arial"/>
          <w:sz w:val="20"/>
        </w:rPr>
        <w:t>–</w:t>
      </w:r>
      <w:r w:rsidR="00190CB5" w:rsidRPr="002E66F1">
        <w:rPr>
          <w:rFonts w:ascii="Arial" w:eastAsia="Batang" w:hAnsi="Arial"/>
          <w:bCs/>
          <w:sz w:val="20"/>
        </w:rPr>
        <w:t>1</w:t>
      </w:r>
      <w:r w:rsidR="0090610F">
        <w:rPr>
          <w:rFonts w:ascii="Arial" w:eastAsia="Batang" w:hAnsi="Arial"/>
          <w:bCs/>
          <w:sz w:val="20"/>
        </w:rPr>
        <w:t>1</w:t>
      </w:r>
      <w:r w:rsidR="00190CB5" w:rsidRPr="002E66F1">
        <w:rPr>
          <w:rFonts w:ascii="Arial" w:eastAsia="Batang" w:hAnsi="Arial"/>
          <w:bCs/>
          <w:sz w:val="20"/>
        </w:rPr>
        <w:t>) was gran</w:t>
      </w:r>
      <w:r w:rsidR="00FE07F2" w:rsidRPr="002E66F1">
        <w:rPr>
          <w:rFonts w:ascii="Arial" w:eastAsia="Batang" w:hAnsi="Arial"/>
          <w:bCs/>
          <w:sz w:val="20"/>
        </w:rPr>
        <w:t>ted</w:t>
      </w:r>
      <w:r w:rsidR="0090610F">
        <w:rPr>
          <w:rFonts w:ascii="Arial" w:eastAsia="Batang" w:hAnsi="Arial"/>
          <w:bCs/>
          <w:sz w:val="20"/>
        </w:rPr>
        <w:t>, this was followed by a further extension of funding (2012-2017)</w:t>
      </w:r>
      <w:r w:rsidR="00FE07F2" w:rsidRPr="002E66F1">
        <w:rPr>
          <w:rFonts w:ascii="Arial" w:eastAsia="Batang" w:hAnsi="Arial"/>
          <w:bCs/>
          <w:sz w:val="20"/>
        </w:rPr>
        <w:t xml:space="preserve">. </w:t>
      </w:r>
      <w:r w:rsidRPr="002E66F1">
        <w:rPr>
          <w:rFonts w:ascii="Arial" w:eastAsia="Batang" w:hAnsi="Arial"/>
          <w:bCs/>
          <w:sz w:val="20"/>
        </w:rPr>
        <w:t>This represents</w:t>
      </w:r>
      <w:r w:rsidR="0090610F">
        <w:rPr>
          <w:rFonts w:ascii="Arial" w:eastAsia="Batang" w:hAnsi="Arial"/>
          <w:bCs/>
          <w:sz w:val="20"/>
        </w:rPr>
        <w:t xml:space="preserve"> over</w:t>
      </w:r>
      <w:r w:rsidRPr="002E66F1">
        <w:rPr>
          <w:rFonts w:ascii="Arial" w:eastAsia="Batang" w:hAnsi="Arial"/>
          <w:bCs/>
          <w:sz w:val="20"/>
        </w:rPr>
        <w:t xml:space="preserve"> $45m of research in</w:t>
      </w:r>
      <w:r w:rsidR="00FE07F2" w:rsidRPr="002E66F1">
        <w:rPr>
          <w:rFonts w:ascii="Arial" w:eastAsia="Batang" w:hAnsi="Arial"/>
          <w:bCs/>
          <w:sz w:val="20"/>
        </w:rPr>
        <w:t xml:space="preserve">vestment from a single source. </w:t>
      </w:r>
      <w:r w:rsidR="00190CB5" w:rsidRPr="002E66F1">
        <w:rPr>
          <w:rFonts w:ascii="Arial" w:eastAsia="Batang" w:hAnsi="Arial"/>
          <w:bCs/>
          <w:sz w:val="20"/>
        </w:rPr>
        <w:t xml:space="preserve">Numerous other grants, including from </w:t>
      </w:r>
      <w:r w:rsidR="00FE07F2" w:rsidRPr="002E66F1">
        <w:rPr>
          <w:rFonts w:ascii="Arial" w:eastAsia="Batang" w:hAnsi="Arial"/>
          <w:bCs/>
          <w:sz w:val="20"/>
        </w:rPr>
        <w:t>the Department of Health and Age</w:t>
      </w:r>
      <w:r w:rsidR="00190CB5" w:rsidRPr="002E66F1">
        <w:rPr>
          <w:rFonts w:ascii="Arial" w:eastAsia="Batang" w:hAnsi="Arial"/>
          <w:bCs/>
          <w:sz w:val="20"/>
        </w:rPr>
        <w:t xml:space="preserve">ing via </w:t>
      </w:r>
      <w:r w:rsidR="00190CB5" w:rsidRPr="002E66F1">
        <w:rPr>
          <w:rFonts w:ascii="Arial" w:eastAsia="Batang" w:hAnsi="Arial"/>
          <w:b/>
          <w:bCs/>
          <w:sz w:val="20"/>
        </w:rPr>
        <w:t>headspace</w:t>
      </w:r>
      <w:r w:rsidR="00190CB5" w:rsidRPr="002E66F1">
        <w:rPr>
          <w:rFonts w:ascii="Arial" w:eastAsia="Batang" w:hAnsi="Arial"/>
          <w:bCs/>
          <w:sz w:val="20"/>
        </w:rPr>
        <w:t xml:space="preserve"> for the Cen</w:t>
      </w:r>
      <w:r w:rsidR="00FE07F2" w:rsidRPr="002E66F1">
        <w:rPr>
          <w:rFonts w:ascii="Arial" w:eastAsia="Batang" w:hAnsi="Arial"/>
          <w:bCs/>
          <w:sz w:val="20"/>
        </w:rPr>
        <w:t>tre for Excellence in Youth Mental H</w:t>
      </w:r>
      <w:r w:rsidR="00190CB5" w:rsidRPr="002E66F1">
        <w:rPr>
          <w:rFonts w:ascii="Arial" w:eastAsia="Batang" w:hAnsi="Arial"/>
          <w:bCs/>
          <w:sz w:val="20"/>
        </w:rPr>
        <w:t>ealth, the Stanley Medical Research Institute, NARSAD, other philanthropic sources, and industry make up the remainder of research funding achieved. The annual budget for OYHRC has</w:t>
      </w:r>
      <w:r w:rsidR="00190CB5" w:rsidRPr="002E66F1">
        <w:rPr>
          <w:rFonts w:ascii="Arial" w:eastAsia="Batang" w:hAnsi="Arial"/>
          <w:b/>
          <w:bCs/>
          <w:sz w:val="20"/>
        </w:rPr>
        <w:t xml:space="preserve"> </w:t>
      </w:r>
      <w:r w:rsidRPr="002E66F1">
        <w:rPr>
          <w:rFonts w:ascii="Arial" w:eastAsia="Batang" w:hAnsi="Arial"/>
          <w:bCs/>
          <w:sz w:val="20"/>
        </w:rPr>
        <w:t>increased to $</w:t>
      </w:r>
      <w:r w:rsidR="00D90AB8">
        <w:rPr>
          <w:rFonts w:ascii="Arial" w:eastAsia="Batang" w:hAnsi="Arial"/>
          <w:bCs/>
          <w:sz w:val="20"/>
        </w:rPr>
        <w:t>15M</w:t>
      </w:r>
      <w:r w:rsidR="00190CB5" w:rsidRPr="002E66F1">
        <w:rPr>
          <w:rFonts w:ascii="Arial" w:eastAsia="Batang" w:hAnsi="Arial"/>
          <w:bCs/>
          <w:sz w:val="20"/>
        </w:rPr>
        <w:t xml:space="preserve"> pa from a </w:t>
      </w:r>
      <w:r w:rsidRPr="002E66F1">
        <w:rPr>
          <w:rFonts w:ascii="Arial" w:eastAsia="Batang" w:hAnsi="Arial"/>
          <w:bCs/>
          <w:sz w:val="20"/>
        </w:rPr>
        <w:t xml:space="preserve">base </w:t>
      </w:r>
      <w:r w:rsidR="00E37376" w:rsidRPr="002E66F1">
        <w:rPr>
          <w:rFonts w:ascii="Arial" w:eastAsia="Batang" w:hAnsi="Arial"/>
          <w:bCs/>
          <w:sz w:val="20"/>
        </w:rPr>
        <w:t>level of around $3</w:t>
      </w:r>
      <w:r w:rsidR="00D90AB8">
        <w:rPr>
          <w:rFonts w:ascii="Arial" w:eastAsia="Batang" w:hAnsi="Arial"/>
          <w:bCs/>
          <w:sz w:val="20"/>
        </w:rPr>
        <w:t>M</w:t>
      </w:r>
      <w:r w:rsidR="00596FC4">
        <w:rPr>
          <w:rFonts w:ascii="Arial" w:eastAsia="Batang" w:hAnsi="Arial"/>
          <w:bCs/>
          <w:sz w:val="20"/>
        </w:rPr>
        <w:t xml:space="preserve"> pa in 2001.</w:t>
      </w:r>
    </w:p>
    <w:p w:rsidR="00816712" w:rsidRPr="002E66F1" w:rsidRDefault="00816712" w:rsidP="00FE07F2">
      <w:pPr>
        <w:jc w:val="both"/>
        <w:rPr>
          <w:rFonts w:ascii="Arial" w:eastAsia="Batang" w:hAnsi="Arial"/>
          <w:bCs/>
          <w:sz w:val="20"/>
        </w:rPr>
      </w:pPr>
    </w:p>
    <w:p w:rsidR="00190CB5" w:rsidRPr="002E66F1" w:rsidRDefault="00190CB5" w:rsidP="00FE07F2">
      <w:pPr>
        <w:jc w:val="both"/>
        <w:rPr>
          <w:rFonts w:ascii="Arial" w:hAnsi="Arial" w:cs="Arial"/>
          <w:sz w:val="20"/>
        </w:rPr>
      </w:pPr>
      <w:r w:rsidRPr="002E66F1">
        <w:rPr>
          <w:rFonts w:ascii="Arial" w:eastAsia="Batang" w:hAnsi="Arial"/>
          <w:bCs/>
          <w:sz w:val="20"/>
        </w:rPr>
        <w:t>I have led the process of developing a proposal to</w:t>
      </w:r>
      <w:r w:rsidR="00816712" w:rsidRPr="002E66F1">
        <w:rPr>
          <w:rFonts w:ascii="Arial" w:eastAsia="Batang" w:hAnsi="Arial"/>
          <w:bCs/>
          <w:sz w:val="20"/>
        </w:rPr>
        <w:t xml:space="preserve"> conceive, </w:t>
      </w:r>
      <w:r w:rsidRPr="002E66F1">
        <w:rPr>
          <w:rFonts w:ascii="Arial" w:eastAsia="Batang" w:hAnsi="Arial"/>
          <w:bCs/>
          <w:sz w:val="20"/>
        </w:rPr>
        <w:t xml:space="preserve">design and operate the National Youth Mental Health Foundation or </w:t>
      </w:r>
      <w:r w:rsidRPr="002E66F1">
        <w:rPr>
          <w:rFonts w:ascii="Arial" w:eastAsia="Batang" w:hAnsi="Arial"/>
          <w:b/>
          <w:bCs/>
          <w:sz w:val="20"/>
        </w:rPr>
        <w:t>headspace</w:t>
      </w:r>
      <w:r w:rsidRPr="002E66F1">
        <w:rPr>
          <w:rFonts w:ascii="Arial" w:eastAsia="Batang" w:hAnsi="Arial"/>
          <w:bCs/>
          <w:sz w:val="20"/>
        </w:rPr>
        <w:t xml:space="preserve">, which resulted in an initial grant </w:t>
      </w:r>
      <w:r w:rsidR="00D90AB8">
        <w:rPr>
          <w:rFonts w:ascii="Arial" w:eastAsia="Batang" w:hAnsi="Arial"/>
          <w:bCs/>
          <w:sz w:val="20"/>
        </w:rPr>
        <w:t xml:space="preserve">in 2006 </w:t>
      </w:r>
      <w:r w:rsidRPr="002E66F1">
        <w:rPr>
          <w:rFonts w:ascii="Arial" w:eastAsia="Batang" w:hAnsi="Arial"/>
          <w:bCs/>
          <w:sz w:val="20"/>
        </w:rPr>
        <w:t>of $54</w:t>
      </w:r>
      <w:r w:rsidR="00D90AB8">
        <w:rPr>
          <w:rFonts w:ascii="Arial" w:eastAsia="Batang" w:hAnsi="Arial"/>
          <w:bCs/>
          <w:sz w:val="20"/>
        </w:rPr>
        <w:t>M</w:t>
      </w:r>
      <w:r w:rsidRPr="002E66F1">
        <w:rPr>
          <w:rFonts w:ascii="Arial" w:eastAsia="Batang" w:hAnsi="Arial"/>
          <w:bCs/>
          <w:sz w:val="20"/>
        </w:rPr>
        <w:t xml:space="preserve"> to OYHRC and the University of Melbourne over 4 years. Some of these funds flow</w:t>
      </w:r>
      <w:r w:rsidR="00816712" w:rsidRPr="002E66F1">
        <w:rPr>
          <w:rFonts w:ascii="Arial" w:eastAsia="Batang" w:hAnsi="Arial"/>
          <w:bCs/>
          <w:sz w:val="20"/>
        </w:rPr>
        <w:t>ed</w:t>
      </w:r>
      <w:r w:rsidRPr="002E66F1">
        <w:rPr>
          <w:rFonts w:ascii="Arial" w:eastAsia="Batang" w:hAnsi="Arial"/>
          <w:bCs/>
          <w:sz w:val="20"/>
        </w:rPr>
        <w:t xml:space="preserve"> directly into research activi</w:t>
      </w:r>
      <w:r w:rsidR="00816712" w:rsidRPr="002E66F1">
        <w:rPr>
          <w:rFonts w:ascii="Arial" w:eastAsia="Batang" w:hAnsi="Arial"/>
          <w:bCs/>
          <w:sz w:val="20"/>
        </w:rPr>
        <w:t>ties, however the bulk of them we</w:t>
      </w:r>
      <w:r w:rsidRPr="002E66F1">
        <w:rPr>
          <w:rFonts w:ascii="Arial" w:eastAsia="Batang" w:hAnsi="Arial"/>
          <w:bCs/>
          <w:sz w:val="20"/>
        </w:rPr>
        <w:t xml:space="preserve">re devoted to the creation of a unique clinical infrastructure which </w:t>
      </w:r>
      <w:r w:rsidR="00816712" w:rsidRPr="002E66F1">
        <w:rPr>
          <w:rFonts w:ascii="Arial" w:eastAsia="Batang" w:hAnsi="Arial"/>
          <w:bCs/>
          <w:sz w:val="20"/>
        </w:rPr>
        <w:t xml:space="preserve">is </w:t>
      </w:r>
      <w:r w:rsidRPr="002E66F1">
        <w:rPr>
          <w:rFonts w:ascii="Arial" w:eastAsia="Batang" w:hAnsi="Arial"/>
          <w:bCs/>
          <w:sz w:val="20"/>
        </w:rPr>
        <w:t xml:space="preserve">fertile ground for a range of much needed and potentially ground-breaking research studies in youth mental </w:t>
      </w:r>
      <w:r w:rsidR="00596FC4">
        <w:rPr>
          <w:rFonts w:ascii="Arial" w:eastAsia="Batang" w:hAnsi="Arial"/>
          <w:bCs/>
          <w:sz w:val="20"/>
        </w:rPr>
        <w:t xml:space="preserve">health and early intervention. </w:t>
      </w:r>
      <w:r w:rsidRPr="002E66F1">
        <w:rPr>
          <w:rFonts w:ascii="Arial" w:eastAsia="Batang" w:hAnsi="Arial"/>
          <w:bCs/>
          <w:sz w:val="20"/>
        </w:rPr>
        <w:t>This national reform program, unique internationally, was re</w:t>
      </w:r>
      <w:r w:rsidR="00FE07F2" w:rsidRPr="002E66F1">
        <w:rPr>
          <w:rFonts w:ascii="Arial" w:eastAsia="Batang" w:hAnsi="Arial"/>
          <w:bCs/>
          <w:sz w:val="20"/>
        </w:rPr>
        <w:t>-</w:t>
      </w:r>
      <w:r w:rsidRPr="002E66F1">
        <w:rPr>
          <w:rFonts w:ascii="Arial" w:eastAsia="Batang" w:hAnsi="Arial"/>
          <w:bCs/>
          <w:sz w:val="20"/>
        </w:rPr>
        <w:t>funded in 2009 by the Federal government, with an additional allocation of approximately $50</w:t>
      </w:r>
      <w:r w:rsidR="00D90AB8">
        <w:rPr>
          <w:rFonts w:ascii="Arial" w:eastAsia="Batang" w:hAnsi="Arial"/>
          <w:bCs/>
          <w:sz w:val="20"/>
        </w:rPr>
        <w:t>M</w:t>
      </w:r>
      <w:r w:rsidRPr="002E66F1">
        <w:rPr>
          <w:rFonts w:ascii="Arial" w:eastAsia="Batang" w:hAnsi="Arial"/>
          <w:bCs/>
          <w:sz w:val="20"/>
        </w:rPr>
        <w:t xml:space="preserve"> over the subsequent 3 years. In the 2010 Federal </w:t>
      </w:r>
      <w:r w:rsidR="00596FC4">
        <w:rPr>
          <w:rFonts w:ascii="Arial" w:eastAsia="Batang" w:hAnsi="Arial"/>
          <w:bCs/>
          <w:sz w:val="20"/>
        </w:rPr>
        <w:t>budget</w:t>
      </w:r>
      <w:r w:rsidRPr="002E66F1">
        <w:rPr>
          <w:rFonts w:ascii="Arial" w:eastAsia="Batang" w:hAnsi="Arial"/>
          <w:bCs/>
          <w:sz w:val="20"/>
        </w:rPr>
        <w:t xml:space="preserve"> a further expansion of $80</w:t>
      </w:r>
      <w:r w:rsidR="00D90AB8">
        <w:rPr>
          <w:rFonts w:ascii="Arial" w:eastAsia="Batang" w:hAnsi="Arial"/>
          <w:bCs/>
          <w:sz w:val="20"/>
        </w:rPr>
        <w:t>M</w:t>
      </w:r>
      <w:r w:rsidRPr="002E66F1">
        <w:rPr>
          <w:rFonts w:ascii="Arial" w:eastAsia="Batang" w:hAnsi="Arial"/>
          <w:bCs/>
          <w:sz w:val="20"/>
        </w:rPr>
        <w:t xml:space="preserve"> over 4 years for </w:t>
      </w:r>
      <w:r w:rsidRPr="002E66F1">
        <w:rPr>
          <w:rFonts w:ascii="Arial" w:eastAsia="Batang" w:hAnsi="Arial"/>
          <w:b/>
          <w:bCs/>
          <w:sz w:val="20"/>
        </w:rPr>
        <w:t>headspace</w:t>
      </w:r>
      <w:r w:rsidRPr="002E66F1">
        <w:rPr>
          <w:rFonts w:ascii="Arial" w:eastAsia="Batang" w:hAnsi="Arial"/>
          <w:bCs/>
          <w:sz w:val="20"/>
        </w:rPr>
        <w:t xml:space="preserve"> was announced. </w:t>
      </w:r>
      <w:r w:rsidR="00D90AB8">
        <w:rPr>
          <w:rFonts w:ascii="Arial" w:eastAsia="Batang" w:hAnsi="Arial"/>
          <w:bCs/>
          <w:sz w:val="20"/>
        </w:rPr>
        <w:t>In 2011 t</w:t>
      </w:r>
      <w:r w:rsidR="00816712" w:rsidRPr="002E66F1">
        <w:rPr>
          <w:rFonts w:ascii="Arial" w:eastAsia="Batang" w:hAnsi="Arial"/>
          <w:bCs/>
          <w:sz w:val="20"/>
        </w:rPr>
        <w:t>his was increased to a total of $200</w:t>
      </w:r>
      <w:r w:rsidR="00D90AB8">
        <w:rPr>
          <w:rFonts w:ascii="Arial" w:eastAsia="Batang" w:hAnsi="Arial"/>
          <w:bCs/>
          <w:sz w:val="20"/>
        </w:rPr>
        <w:t>M</w:t>
      </w:r>
      <w:r w:rsidR="00816712" w:rsidRPr="002E66F1">
        <w:rPr>
          <w:rFonts w:ascii="Arial" w:eastAsia="Batang" w:hAnsi="Arial"/>
          <w:bCs/>
          <w:sz w:val="20"/>
        </w:rPr>
        <w:t xml:space="preserve"> over a period of five years, enabling the establishment of a total of 90 </w:t>
      </w:r>
      <w:r w:rsidR="00816712" w:rsidRPr="002E66F1">
        <w:rPr>
          <w:rFonts w:ascii="Arial" w:eastAsia="Batang" w:hAnsi="Arial"/>
          <w:b/>
          <w:bCs/>
          <w:sz w:val="20"/>
        </w:rPr>
        <w:lastRenderedPageBreak/>
        <w:t>headspace</w:t>
      </w:r>
      <w:r w:rsidR="00816712" w:rsidRPr="002E66F1">
        <w:rPr>
          <w:rFonts w:ascii="Arial" w:eastAsia="Batang" w:hAnsi="Arial"/>
          <w:bCs/>
          <w:sz w:val="20"/>
        </w:rPr>
        <w:t xml:space="preserve"> </w:t>
      </w:r>
      <w:r w:rsidR="00596FC4">
        <w:rPr>
          <w:rFonts w:ascii="Arial" w:eastAsia="Batang" w:hAnsi="Arial"/>
          <w:bCs/>
          <w:sz w:val="20"/>
        </w:rPr>
        <w:t>services</w:t>
      </w:r>
      <w:r w:rsidR="00D90AB8">
        <w:rPr>
          <w:rFonts w:ascii="Arial" w:eastAsia="Batang" w:hAnsi="Arial"/>
          <w:bCs/>
          <w:sz w:val="20"/>
        </w:rPr>
        <w:t xml:space="preserve"> by 2015-2016</w:t>
      </w:r>
      <w:r w:rsidR="00596FC4">
        <w:rPr>
          <w:rFonts w:ascii="Arial" w:eastAsia="Batang" w:hAnsi="Arial"/>
          <w:bCs/>
          <w:sz w:val="20"/>
        </w:rPr>
        <w:t xml:space="preserve">. </w:t>
      </w:r>
      <w:r w:rsidR="00E37376" w:rsidRPr="002E66F1">
        <w:rPr>
          <w:rFonts w:ascii="Arial" w:eastAsia="Batang" w:hAnsi="Arial"/>
          <w:bCs/>
          <w:sz w:val="20"/>
        </w:rPr>
        <w:t>An independent company was established in 2009 to operate this reform program and OYHRC is a memb</w:t>
      </w:r>
      <w:r w:rsidR="00B31438" w:rsidRPr="002E66F1">
        <w:rPr>
          <w:rFonts w:ascii="Arial" w:eastAsia="Batang" w:hAnsi="Arial"/>
          <w:bCs/>
          <w:sz w:val="20"/>
        </w:rPr>
        <w:t>er of this company, while</w:t>
      </w:r>
      <w:r w:rsidR="00E37376" w:rsidRPr="002E66F1">
        <w:rPr>
          <w:rFonts w:ascii="Arial" w:eastAsia="Batang" w:hAnsi="Arial"/>
          <w:bCs/>
          <w:sz w:val="20"/>
        </w:rPr>
        <w:t xml:space="preserve"> </w:t>
      </w:r>
      <w:r w:rsidR="00B31438" w:rsidRPr="002E66F1">
        <w:rPr>
          <w:rFonts w:ascii="Arial" w:eastAsia="Batang" w:hAnsi="Arial"/>
          <w:bCs/>
          <w:sz w:val="20"/>
        </w:rPr>
        <w:t xml:space="preserve">I am a Director of the latter. </w:t>
      </w:r>
      <w:r w:rsidR="00D90AB8">
        <w:rPr>
          <w:rFonts w:ascii="Arial" w:eastAsia="Batang" w:hAnsi="Arial"/>
          <w:bCs/>
          <w:sz w:val="20"/>
        </w:rPr>
        <w:t>In 2011 t</w:t>
      </w:r>
      <w:r w:rsidR="00816712" w:rsidRPr="002E66F1">
        <w:rPr>
          <w:rFonts w:ascii="Arial" w:eastAsia="Batang" w:hAnsi="Arial"/>
          <w:bCs/>
          <w:sz w:val="20"/>
        </w:rPr>
        <w:t>he Federal government</w:t>
      </w:r>
      <w:r w:rsidR="00D90AB8">
        <w:rPr>
          <w:rFonts w:ascii="Arial" w:eastAsia="Batang" w:hAnsi="Arial"/>
          <w:bCs/>
          <w:sz w:val="20"/>
        </w:rPr>
        <w:t xml:space="preserve"> also announced a total of $212M</w:t>
      </w:r>
      <w:r w:rsidR="00816712" w:rsidRPr="002E66F1">
        <w:rPr>
          <w:rFonts w:ascii="Arial" w:eastAsia="Batang" w:hAnsi="Arial"/>
          <w:bCs/>
          <w:sz w:val="20"/>
        </w:rPr>
        <w:t xml:space="preserve"> of funding for 16 EPPIC services based on our EPPIC model</w:t>
      </w:r>
      <w:r w:rsidR="00D90AB8">
        <w:rPr>
          <w:rFonts w:ascii="Arial" w:eastAsia="Batang" w:hAnsi="Arial"/>
          <w:bCs/>
          <w:sz w:val="20"/>
        </w:rPr>
        <w:t>, which was</w:t>
      </w:r>
      <w:r w:rsidR="00816712" w:rsidRPr="002E66F1">
        <w:rPr>
          <w:rFonts w:ascii="Arial" w:eastAsia="Batang" w:hAnsi="Arial"/>
          <w:bCs/>
          <w:sz w:val="20"/>
        </w:rPr>
        <w:t xml:space="preserve"> developed and </w:t>
      </w:r>
      <w:r w:rsidR="00D90AB8">
        <w:rPr>
          <w:rFonts w:ascii="Arial" w:eastAsia="Batang" w:hAnsi="Arial"/>
          <w:bCs/>
          <w:sz w:val="20"/>
        </w:rPr>
        <w:t>has been operating</w:t>
      </w:r>
      <w:r w:rsidR="00816712" w:rsidRPr="002E66F1">
        <w:rPr>
          <w:rFonts w:ascii="Arial" w:eastAsia="Batang" w:hAnsi="Arial"/>
          <w:bCs/>
          <w:sz w:val="20"/>
        </w:rPr>
        <w:t xml:space="preserve"> for </w:t>
      </w:r>
      <w:r w:rsidR="00D90AB8" w:rsidRPr="002E66F1">
        <w:rPr>
          <w:rFonts w:ascii="Arial" w:eastAsia="Batang" w:hAnsi="Arial"/>
          <w:bCs/>
          <w:sz w:val="20"/>
        </w:rPr>
        <w:t xml:space="preserve">in Melbourne </w:t>
      </w:r>
      <w:r w:rsidR="00816712" w:rsidRPr="002E66F1">
        <w:rPr>
          <w:rFonts w:ascii="Arial" w:eastAsia="Batang" w:hAnsi="Arial"/>
          <w:bCs/>
          <w:sz w:val="20"/>
        </w:rPr>
        <w:t xml:space="preserve">two decades. </w:t>
      </w:r>
      <w:r w:rsidRPr="002E66F1">
        <w:rPr>
          <w:rFonts w:ascii="Arial" w:eastAsia="Batang" w:hAnsi="Arial"/>
          <w:bCs/>
          <w:sz w:val="20"/>
        </w:rPr>
        <w:t>In summary, since 2002 I h</w:t>
      </w:r>
      <w:r w:rsidR="00E37376" w:rsidRPr="002E66F1">
        <w:rPr>
          <w:rFonts w:ascii="Arial" w:eastAsia="Batang" w:hAnsi="Arial"/>
          <w:bCs/>
          <w:sz w:val="20"/>
        </w:rPr>
        <w:t>ave led an organisation and a series of</w:t>
      </w:r>
      <w:r w:rsidRPr="002E66F1">
        <w:rPr>
          <w:rFonts w:ascii="Arial" w:eastAsia="Batang" w:hAnsi="Arial"/>
          <w:bCs/>
          <w:sz w:val="20"/>
        </w:rPr>
        <w:t xml:space="preserve"> process</w:t>
      </w:r>
      <w:r w:rsidR="00B31438" w:rsidRPr="002E66F1">
        <w:rPr>
          <w:rFonts w:ascii="Arial" w:eastAsia="Batang" w:hAnsi="Arial"/>
          <w:bCs/>
          <w:sz w:val="20"/>
        </w:rPr>
        <w:t>es that</w:t>
      </w:r>
      <w:r w:rsidR="00E37376" w:rsidRPr="002E66F1">
        <w:rPr>
          <w:rFonts w:ascii="Arial" w:eastAsia="Batang" w:hAnsi="Arial"/>
          <w:bCs/>
          <w:sz w:val="20"/>
        </w:rPr>
        <w:t xml:space="preserve"> have</w:t>
      </w:r>
      <w:r w:rsidRPr="002E66F1">
        <w:rPr>
          <w:rFonts w:ascii="Arial" w:eastAsia="Batang" w:hAnsi="Arial"/>
          <w:bCs/>
          <w:sz w:val="20"/>
        </w:rPr>
        <w:t xml:space="preserve"> brought in well over $60</w:t>
      </w:r>
      <w:r w:rsidR="00D90AB8">
        <w:rPr>
          <w:rFonts w:ascii="Arial" w:eastAsia="Batang" w:hAnsi="Arial"/>
          <w:bCs/>
          <w:sz w:val="20"/>
        </w:rPr>
        <w:t>M</w:t>
      </w:r>
      <w:r w:rsidRPr="002E66F1">
        <w:rPr>
          <w:rFonts w:ascii="Arial" w:eastAsia="Batang" w:hAnsi="Arial"/>
          <w:bCs/>
          <w:sz w:val="20"/>
        </w:rPr>
        <w:t xml:space="preserve"> to support research, clinical progress and knowledge transfer, and a further $</w:t>
      </w:r>
      <w:r w:rsidR="00816712" w:rsidRPr="002E66F1">
        <w:rPr>
          <w:rFonts w:ascii="Arial" w:eastAsia="Batang" w:hAnsi="Arial"/>
          <w:bCs/>
          <w:sz w:val="20"/>
        </w:rPr>
        <w:t>400</w:t>
      </w:r>
      <w:r w:rsidRPr="002E66F1">
        <w:rPr>
          <w:rFonts w:ascii="Arial" w:eastAsia="Batang" w:hAnsi="Arial"/>
          <w:bCs/>
          <w:sz w:val="20"/>
        </w:rPr>
        <w:t>m</w:t>
      </w:r>
      <w:r w:rsidR="00816712" w:rsidRPr="002E66F1">
        <w:rPr>
          <w:rFonts w:ascii="Arial" w:eastAsia="Batang" w:hAnsi="Arial"/>
          <w:bCs/>
          <w:sz w:val="20"/>
        </w:rPr>
        <w:t xml:space="preserve"> plus</w:t>
      </w:r>
      <w:r w:rsidRPr="002E66F1">
        <w:rPr>
          <w:rFonts w:ascii="Arial" w:eastAsia="Batang" w:hAnsi="Arial"/>
          <w:bCs/>
          <w:sz w:val="20"/>
        </w:rPr>
        <w:t xml:space="preserve"> for the creation of novel clinical infrastructure for this emerging field of health care in Australia. </w:t>
      </w:r>
    </w:p>
    <w:p w:rsidR="001C0E4C" w:rsidRPr="002E66F1" w:rsidRDefault="001C0E4C" w:rsidP="00FE07F2">
      <w:pPr>
        <w:jc w:val="both"/>
        <w:rPr>
          <w:rFonts w:ascii="Arial" w:hAnsi="Arial" w:cs="Arial"/>
          <w:sz w:val="20"/>
        </w:rPr>
      </w:pPr>
    </w:p>
    <w:p w:rsidR="001C0E4C" w:rsidRPr="002E66F1" w:rsidRDefault="001C0E4C" w:rsidP="001C0E4C">
      <w:pPr>
        <w:rPr>
          <w:rFonts w:ascii="Arial" w:hAnsi="Arial" w:cs="Arial"/>
          <w:sz w:val="20"/>
        </w:rPr>
      </w:pPr>
    </w:p>
    <w:p w:rsidR="001C0E4C" w:rsidRPr="002E66F1" w:rsidRDefault="001C0E4C" w:rsidP="001C0E4C">
      <w:pPr>
        <w:rPr>
          <w:rFonts w:ascii="Arial" w:hAnsi="Arial"/>
          <w:sz w:val="20"/>
        </w:rPr>
      </w:pPr>
    </w:p>
    <w:p w:rsidR="001C0E4C" w:rsidRPr="002E66F1" w:rsidRDefault="001C0E4C" w:rsidP="001C0E4C">
      <w:pPr>
        <w:rPr>
          <w:rFonts w:ascii="Arial" w:hAnsi="Arial" w:cs="Arial"/>
          <w:b/>
          <w:sz w:val="20"/>
          <w:szCs w:val="22"/>
        </w:rPr>
        <w:sectPr w:rsidR="001C0E4C" w:rsidRPr="002E66F1">
          <w:headerReference w:type="default" r:id="rId12"/>
          <w:footerReference w:type="even" r:id="rId13"/>
          <w:footerReference w:type="default" r:id="rId14"/>
          <w:footerReference w:type="first" r:id="rId15"/>
          <w:pgSz w:w="11907" w:h="16840" w:code="9"/>
          <w:pgMar w:top="425" w:right="1134" w:bottom="142" w:left="1134" w:header="851" w:footer="907" w:gutter="0"/>
          <w:pgNumType w:start="1"/>
          <w:cols w:space="720"/>
          <w:noEndnote/>
          <w:titlePg/>
        </w:sectPr>
      </w:pPr>
    </w:p>
    <w:p w:rsidR="001C0E4C" w:rsidRPr="002E66F1" w:rsidRDefault="00596FC4" w:rsidP="001C0E4C">
      <w:pPr>
        <w:rPr>
          <w:rFonts w:ascii="Arial" w:hAnsi="Arial" w:cs="Arial"/>
          <w:b/>
          <w:sz w:val="22"/>
          <w:szCs w:val="22"/>
        </w:rPr>
      </w:pPr>
      <w:r>
        <w:rPr>
          <w:rFonts w:ascii="Arial" w:hAnsi="Arial" w:cs="Arial"/>
          <w:b/>
          <w:sz w:val="22"/>
          <w:szCs w:val="22"/>
        </w:rPr>
        <w:lastRenderedPageBreak/>
        <w:t>Specific Grants</w:t>
      </w:r>
    </w:p>
    <w:p w:rsidR="001C0E4C" w:rsidRPr="002E66F1" w:rsidRDefault="001C0E4C" w:rsidP="001C0E4C">
      <w:pPr>
        <w:rPr>
          <w:rFonts w:ascii="Arial" w:hAnsi="Arial" w:cs="Arial"/>
          <w:b/>
          <w:sz w:val="22"/>
          <w:szCs w:val="22"/>
        </w:rPr>
      </w:pPr>
    </w:p>
    <w:tbl>
      <w:tblPr>
        <w:tblW w:w="14284" w:type="dxa"/>
        <w:tblLayout w:type="fixed"/>
        <w:tblLook w:val="01E0" w:firstRow="1" w:lastRow="1" w:firstColumn="1" w:lastColumn="1" w:noHBand="0" w:noVBand="0"/>
      </w:tblPr>
      <w:tblGrid>
        <w:gridCol w:w="1242"/>
        <w:gridCol w:w="3686"/>
        <w:gridCol w:w="1570"/>
        <w:gridCol w:w="5801"/>
        <w:gridCol w:w="1985"/>
      </w:tblGrid>
      <w:tr w:rsidR="001C0E4C" w:rsidRPr="002E66F1" w:rsidTr="00DF3C3B">
        <w:trPr>
          <w:cantSplit/>
        </w:trPr>
        <w:tc>
          <w:tcPr>
            <w:tcW w:w="1242" w:type="dxa"/>
            <w:shd w:val="clear" w:color="auto" w:fill="D9D9D9"/>
          </w:tcPr>
          <w:p w:rsidR="001C0E4C" w:rsidRPr="002E66F1" w:rsidRDefault="001C0E4C" w:rsidP="001C0E4C">
            <w:pPr>
              <w:rPr>
                <w:rFonts w:ascii="Arial" w:hAnsi="Arial" w:cs="Arial"/>
                <w:b/>
              </w:rPr>
            </w:pPr>
            <w:r w:rsidRPr="002E66F1">
              <w:rPr>
                <w:rFonts w:ascii="Arial" w:hAnsi="Arial" w:cs="Arial"/>
                <w:b/>
              </w:rPr>
              <w:t>Years of Grant</w:t>
            </w:r>
          </w:p>
        </w:tc>
        <w:tc>
          <w:tcPr>
            <w:tcW w:w="3686" w:type="dxa"/>
            <w:shd w:val="clear" w:color="auto" w:fill="D9D9D9"/>
          </w:tcPr>
          <w:p w:rsidR="001C0E4C" w:rsidRPr="002E66F1" w:rsidRDefault="001C0E4C" w:rsidP="001C0E4C">
            <w:pPr>
              <w:rPr>
                <w:rFonts w:ascii="Arial" w:hAnsi="Arial" w:cs="Arial"/>
                <w:b/>
              </w:rPr>
            </w:pPr>
            <w:r w:rsidRPr="002E66F1">
              <w:rPr>
                <w:rFonts w:ascii="Arial" w:hAnsi="Arial" w:cs="Arial"/>
                <w:b/>
              </w:rPr>
              <w:t xml:space="preserve">Funding Source, Grant Type </w:t>
            </w:r>
          </w:p>
          <w:p w:rsidR="001C0E4C" w:rsidRPr="002E66F1" w:rsidRDefault="001C0E4C" w:rsidP="001C0E4C">
            <w:pPr>
              <w:rPr>
                <w:rFonts w:ascii="Arial" w:hAnsi="Arial" w:cs="Arial"/>
                <w:b/>
              </w:rPr>
            </w:pPr>
            <w:r w:rsidRPr="002E66F1">
              <w:rPr>
                <w:rFonts w:ascii="Arial" w:hAnsi="Arial" w:cs="Arial"/>
                <w:b/>
              </w:rPr>
              <w:t>and (if appl), Appln No.</w:t>
            </w:r>
          </w:p>
        </w:tc>
        <w:tc>
          <w:tcPr>
            <w:tcW w:w="1570" w:type="dxa"/>
            <w:shd w:val="clear" w:color="auto" w:fill="D9D9D9"/>
          </w:tcPr>
          <w:p w:rsidR="001C0E4C" w:rsidRPr="002E66F1" w:rsidRDefault="001C0E4C" w:rsidP="001C0E4C">
            <w:pPr>
              <w:rPr>
                <w:rFonts w:ascii="Arial" w:hAnsi="Arial" w:cs="Arial"/>
                <w:b/>
              </w:rPr>
            </w:pPr>
            <w:r w:rsidRPr="002E66F1">
              <w:rPr>
                <w:rFonts w:ascii="Arial" w:hAnsi="Arial" w:cs="Arial"/>
                <w:b/>
              </w:rPr>
              <w:t>Amounts</w:t>
            </w:r>
          </w:p>
        </w:tc>
        <w:tc>
          <w:tcPr>
            <w:tcW w:w="5801" w:type="dxa"/>
            <w:shd w:val="clear" w:color="auto" w:fill="D9D9D9"/>
          </w:tcPr>
          <w:p w:rsidR="001C0E4C" w:rsidRPr="002E66F1" w:rsidRDefault="001C0E4C" w:rsidP="001C0E4C">
            <w:pPr>
              <w:rPr>
                <w:rFonts w:ascii="Arial" w:hAnsi="Arial" w:cs="Arial"/>
                <w:b/>
              </w:rPr>
            </w:pPr>
            <w:r w:rsidRPr="002E66F1">
              <w:rPr>
                <w:rFonts w:ascii="Arial" w:hAnsi="Arial" w:cs="Arial"/>
                <w:b/>
              </w:rPr>
              <w:t>Title</w:t>
            </w:r>
          </w:p>
        </w:tc>
        <w:tc>
          <w:tcPr>
            <w:tcW w:w="1985" w:type="dxa"/>
            <w:shd w:val="clear" w:color="auto" w:fill="D9D9D9"/>
          </w:tcPr>
          <w:p w:rsidR="001C0E4C" w:rsidRPr="002E66F1" w:rsidRDefault="001C0E4C" w:rsidP="001C0E4C">
            <w:pPr>
              <w:rPr>
                <w:rFonts w:ascii="Arial" w:hAnsi="Arial" w:cs="Arial"/>
                <w:b/>
              </w:rPr>
            </w:pPr>
            <w:r w:rsidRPr="002E66F1">
              <w:rPr>
                <w:rFonts w:ascii="Arial" w:hAnsi="Arial" w:cs="Arial"/>
                <w:b/>
              </w:rPr>
              <w:t>Other CIs</w:t>
            </w:r>
          </w:p>
        </w:tc>
      </w:tr>
      <w:tr w:rsidR="00BA49D5" w:rsidRPr="002E66F1" w:rsidTr="00DF3C3B">
        <w:trPr>
          <w:cantSplit/>
        </w:trPr>
        <w:tc>
          <w:tcPr>
            <w:tcW w:w="1242" w:type="dxa"/>
          </w:tcPr>
          <w:p w:rsidR="00BA49D5" w:rsidRPr="002E66F1" w:rsidRDefault="00BA49D5" w:rsidP="001C0E4C">
            <w:pPr>
              <w:rPr>
                <w:rFonts w:ascii="Arial" w:hAnsi="Arial" w:cs="Arial"/>
                <w:sz w:val="20"/>
              </w:rPr>
            </w:pPr>
          </w:p>
        </w:tc>
        <w:tc>
          <w:tcPr>
            <w:tcW w:w="3686" w:type="dxa"/>
          </w:tcPr>
          <w:p w:rsidR="00BA49D5" w:rsidRPr="002E66F1" w:rsidRDefault="00BA49D5" w:rsidP="001C0E4C">
            <w:pPr>
              <w:rPr>
                <w:rFonts w:ascii="Arial" w:hAnsi="Arial" w:cs="Arial"/>
                <w:sz w:val="20"/>
              </w:rPr>
            </w:pPr>
          </w:p>
        </w:tc>
        <w:tc>
          <w:tcPr>
            <w:tcW w:w="1570" w:type="dxa"/>
          </w:tcPr>
          <w:p w:rsidR="00BA49D5" w:rsidRPr="002E66F1" w:rsidRDefault="00BA49D5" w:rsidP="001C0E4C">
            <w:pPr>
              <w:rPr>
                <w:rFonts w:ascii="Arial" w:hAnsi="Arial" w:cs="Arial"/>
                <w:sz w:val="20"/>
              </w:rPr>
            </w:pPr>
          </w:p>
        </w:tc>
        <w:tc>
          <w:tcPr>
            <w:tcW w:w="5801" w:type="dxa"/>
          </w:tcPr>
          <w:p w:rsidR="00BA49D5" w:rsidRPr="002E66F1" w:rsidRDefault="00BA49D5" w:rsidP="001C0E4C">
            <w:pPr>
              <w:rPr>
                <w:rFonts w:ascii="Arial" w:hAnsi="Arial" w:cs="Arial"/>
                <w:sz w:val="20"/>
              </w:rPr>
            </w:pPr>
          </w:p>
        </w:tc>
        <w:tc>
          <w:tcPr>
            <w:tcW w:w="1985" w:type="dxa"/>
          </w:tcPr>
          <w:p w:rsidR="00BA49D5" w:rsidRPr="002E66F1" w:rsidRDefault="00BA49D5"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1986-1987</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w:t>
            </w:r>
          </w:p>
          <w:p w:rsidR="001C0E4C" w:rsidRPr="002E66F1" w:rsidRDefault="001C0E4C" w:rsidP="001C0E4C">
            <w:pPr>
              <w:rPr>
                <w:rFonts w:ascii="Arial" w:hAnsi="Arial" w:cs="Arial"/>
                <w:sz w:val="20"/>
              </w:rPr>
            </w:pPr>
            <w:r w:rsidRPr="002E66F1">
              <w:rPr>
                <w:rFonts w:ascii="Arial" w:hAnsi="Arial" w:cs="Arial"/>
                <w:sz w:val="20"/>
              </w:rPr>
              <w:t>Project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$65,000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Longitudinal Course and Clinical Features in the Functional Psychoses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BS Singh</w:t>
            </w:r>
          </w:p>
          <w:p w:rsidR="001C0E4C" w:rsidRPr="002E66F1" w:rsidRDefault="001C0E4C" w:rsidP="001C0E4C">
            <w:pPr>
              <w:rPr>
                <w:rFonts w:ascii="Arial" w:hAnsi="Arial" w:cs="Arial"/>
                <w:sz w:val="20"/>
              </w:rPr>
            </w:pPr>
            <w:r w:rsidRPr="002E66F1">
              <w:rPr>
                <w:rFonts w:ascii="Arial" w:hAnsi="Arial" w:cs="Arial"/>
                <w:sz w:val="20"/>
              </w:rPr>
              <w:t>D Copolov</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1986-1987</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Monash University </w:t>
            </w:r>
          </w:p>
          <w:p w:rsidR="001C0E4C" w:rsidRPr="002E66F1" w:rsidRDefault="001C0E4C" w:rsidP="001C0E4C">
            <w:pPr>
              <w:rPr>
                <w:rFonts w:ascii="Arial" w:hAnsi="Arial" w:cs="Arial"/>
                <w:sz w:val="20"/>
              </w:rPr>
            </w:pPr>
            <w:r w:rsidRPr="002E66F1">
              <w:rPr>
                <w:rFonts w:ascii="Arial" w:hAnsi="Arial" w:cs="Arial"/>
                <w:sz w:val="20"/>
              </w:rPr>
              <w:t>Special Projects Grant</w:t>
            </w:r>
          </w:p>
        </w:tc>
        <w:tc>
          <w:tcPr>
            <w:tcW w:w="1570" w:type="dxa"/>
          </w:tcPr>
          <w:p w:rsidR="001C0E4C" w:rsidRPr="002E66F1" w:rsidRDefault="001C0E4C" w:rsidP="001C0E4C">
            <w:pPr>
              <w:rPr>
                <w:rFonts w:ascii="Arial" w:hAnsi="Arial" w:cs="Arial"/>
                <w:sz w:val="20"/>
              </w:rPr>
            </w:pPr>
          </w:p>
        </w:tc>
        <w:tc>
          <w:tcPr>
            <w:tcW w:w="5801" w:type="dxa"/>
          </w:tcPr>
          <w:p w:rsidR="001C0E4C" w:rsidRPr="002E66F1" w:rsidRDefault="001C0E4C" w:rsidP="001C0E4C">
            <w:pPr>
              <w:rPr>
                <w:rFonts w:ascii="Arial" w:hAnsi="Arial" w:cs="Arial"/>
                <w:sz w:val="20"/>
              </w:rPr>
            </w:pPr>
            <w:r w:rsidRPr="002E66F1">
              <w:rPr>
                <w:rFonts w:ascii="Arial" w:hAnsi="Arial" w:cs="Arial"/>
                <w:sz w:val="20"/>
              </w:rPr>
              <w:t>Puerperal Psychosis: A Phenomenological Investigation</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BS Singh</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1988</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Monash University </w:t>
            </w:r>
          </w:p>
          <w:p w:rsidR="001C0E4C" w:rsidRPr="002E66F1" w:rsidRDefault="001C0E4C" w:rsidP="001C0E4C">
            <w:pPr>
              <w:rPr>
                <w:rFonts w:ascii="Arial" w:hAnsi="Arial" w:cs="Arial"/>
                <w:sz w:val="20"/>
              </w:rPr>
            </w:pPr>
            <w:r w:rsidRPr="002E66F1">
              <w:rPr>
                <w:rFonts w:ascii="Arial" w:hAnsi="Arial" w:cs="Arial"/>
                <w:sz w:val="20"/>
              </w:rPr>
              <w:t>Special Projects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$10,960</w:t>
            </w:r>
          </w:p>
        </w:tc>
        <w:tc>
          <w:tcPr>
            <w:tcW w:w="5801" w:type="dxa"/>
          </w:tcPr>
          <w:p w:rsidR="001C0E4C" w:rsidRPr="002E66F1" w:rsidRDefault="001C0E4C" w:rsidP="001C0E4C">
            <w:pPr>
              <w:rPr>
                <w:rFonts w:ascii="Arial" w:hAnsi="Arial" w:cs="Arial"/>
                <w:sz w:val="20"/>
              </w:rPr>
            </w:pPr>
            <w:r w:rsidRPr="002E66F1">
              <w:rPr>
                <w:rFonts w:ascii="Arial" w:hAnsi="Arial" w:cs="Arial"/>
                <w:sz w:val="20"/>
              </w:rPr>
              <w:t>Puerperal Psychosis: Phenomenology and Prediction of Outcome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BS Singh</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1987-1993</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Research Unit</w:t>
            </w:r>
          </w:p>
        </w:tc>
        <w:tc>
          <w:tcPr>
            <w:tcW w:w="1570" w:type="dxa"/>
          </w:tcPr>
          <w:p w:rsidR="001C0E4C" w:rsidRPr="002E66F1" w:rsidRDefault="001C0E4C" w:rsidP="001C0E4C">
            <w:pPr>
              <w:rPr>
                <w:rFonts w:ascii="Arial" w:hAnsi="Arial" w:cs="Arial"/>
                <w:sz w:val="20"/>
              </w:rPr>
            </w:pPr>
            <w:r w:rsidRPr="002E66F1">
              <w:rPr>
                <w:rFonts w:ascii="Arial" w:hAnsi="Arial" w:cs="Arial"/>
                <w:sz w:val="20"/>
              </w:rPr>
              <w:t>$420,000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Schizophrenia Research Unit</w:t>
            </w:r>
          </w:p>
        </w:tc>
        <w:tc>
          <w:tcPr>
            <w:tcW w:w="1985" w:type="dxa"/>
          </w:tcPr>
          <w:p w:rsidR="001C0E4C" w:rsidRPr="002E66F1" w:rsidRDefault="001C0E4C" w:rsidP="001C0E4C">
            <w:pPr>
              <w:rPr>
                <w:rFonts w:ascii="Arial" w:hAnsi="Arial" w:cs="Arial"/>
                <w:sz w:val="20"/>
              </w:rPr>
            </w:pPr>
            <w:r w:rsidRPr="002E66F1">
              <w:rPr>
                <w:rFonts w:ascii="Arial" w:hAnsi="Arial" w:cs="Arial"/>
                <w:sz w:val="20"/>
              </w:rPr>
              <w:t xml:space="preserve">BS Singh </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1986-1988</w:t>
            </w:r>
          </w:p>
        </w:tc>
        <w:tc>
          <w:tcPr>
            <w:tcW w:w="3686" w:type="dxa"/>
          </w:tcPr>
          <w:p w:rsidR="001C0E4C" w:rsidRPr="002E66F1" w:rsidRDefault="001C0E4C" w:rsidP="001C0E4C">
            <w:pPr>
              <w:rPr>
                <w:rFonts w:ascii="Arial" w:hAnsi="Arial" w:cs="Arial"/>
                <w:sz w:val="20"/>
              </w:rPr>
            </w:pPr>
            <w:r w:rsidRPr="002E66F1">
              <w:rPr>
                <w:rFonts w:ascii="Arial" w:hAnsi="Arial" w:cs="Arial"/>
                <w:sz w:val="20"/>
              </w:rPr>
              <w:t>Health Department Victoria</w:t>
            </w:r>
          </w:p>
          <w:p w:rsidR="001C0E4C" w:rsidRPr="002E66F1" w:rsidRDefault="001C0E4C" w:rsidP="001C0E4C">
            <w:pPr>
              <w:rPr>
                <w:rFonts w:ascii="Arial" w:hAnsi="Arial" w:cs="Arial"/>
                <w:sz w:val="20"/>
              </w:rPr>
            </w:pPr>
            <w:r w:rsidRPr="002E66F1">
              <w:rPr>
                <w:rFonts w:ascii="Arial" w:hAnsi="Arial" w:cs="Arial"/>
                <w:sz w:val="20"/>
              </w:rPr>
              <w:t>Special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$150,000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A Major Epidemiological Survey of Psychiatric Morbidity in a Homeless Population (under the auspices of the Council to Homeless Persons)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HE Herrman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1987-1988</w:t>
            </w:r>
          </w:p>
        </w:tc>
        <w:tc>
          <w:tcPr>
            <w:tcW w:w="3686" w:type="dxa"/>
          </w:tcPr>
          <w:p w:rsidR="001C0E4C" w:rsidRPr="002E66F1" w:rsidRDefault="001C0E4C" w:rsidP="001C0E4C">
            <w:pPr>
              <w:rPr>
                <w:rFonts w:ascii="Arial" w:hAnsi="Arial" w:cs="Arial"/>
                <w:sz w:val="20"/>
              </w:rPr>
            </w:pPr>
            <w:r w:rsidRPr="002E66F1">
              <w:rPr>
                <w:rFonts w:ascii="Arial" w:hAnsi="Arial" w:cs="Arial"/>
                <w:sz w:val="20"/>
              </w:rPr>
              <w:t>Health Department Victoria</w:t>
            </w:r>
          </w:p>
          <w:p w:rsidR="001C0E4C" w:rsidRPr="002E66F1" w:rsidRDefault="001C0E4C" w:rsidP="001C0E4C">
            <w:pPr>
              <w:rPr>
                <w:rFonts w:ascii="Arial" w:hAnsi="Arial" w:cs="Arial"/>
                <w:sz w:val="20"/>
              </w:rPr>
            </w:pPr>
            <w:r w:rsidRPr="002E66F1">
              <w:rPr>
                <w:rFonts w:ascii="Arial" w:hAnsi="Arial" w:cs="Arial"/>
                <w:sz w:val="20"/>
              </w:rPr>
              <w:t>Special Grant</w:t>
            </w:r>
          </w:p>
        </w:tc>
        <w:tc>
          <w:tcPr>
            <w:tcW w:w="1570" w:type="dxa"/>
          </w:tcPr>
          <w:p w:rsidR="001C0E4C" w:rsidRPr="002E66F1" w:rsidRDefault="001C0E4C" w:rsidP="001C0E4C">
            <w:pPr>
              <w:rPr>
                <w:rFonts w:ascii="Arial" w:hAnsi="Arial" w:cs="Arial"/>
                <w:sz w:val="20"/>
              </w:rPr>
            </w:pPr>
          </w:p>
        </w:tc>
        <w:tc>
          <w:tcPr>
            <w:tcW w:w="5801" w:type="dxa"/>
          </w:tcPr>
          <w:p w:rsidR="001C0E4C" w:rsidRPr="002E66F1" w:rsidRDefault="001C0E4C" w:rsidP="001C0E4C">
            <w:pPr>
              <w:rPr>
                <w:rFonts w:ascii="Arial" w:hAnsi="Arial" w:cs="Arial"/>
                <w:sz w:val="20"/>
              </w:rPr>
            </w:pPr>
            <w:r w:rsidRPr="002E66F1">
              <w:rPr>
                <w:rFonts w:ascii="Arial" w:hAnsi="Arial" w:cs="Arial"/>
                <w:sz w:val="20"/>
              </w:rPr>
              <w:t>Conduct a survey of severe mental disorders among sentenced prisoners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HE Herrman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1988</w:t>
            </w:r>
          </w:p>
        </w:tc>
        <w:tc>
          <w:tcPr>
            <w:tcW w:w="3686" w:type="dxa"/>
          </w:tcPr>
          <w:p w:rsidR="001C0E4C" w:rsidRPr="002E66F1" w:rsidRDefault="001C0E4C" w:rsidP="001C0E4C">
            <w:pPr>
              <w:rPr>
                <w:rFonts w:ascii="Arial" w:hAnsi="Arial" w:cs="Arial"/>
                <w:sz w:val="20"/>
              </w:rPr>
            </w:pPr>
            <w:r w:rsidRPr="002E66F1">
              <w:rPr>
                <w:rFonts w:ascii="Arial" w:hAnsi="Arial" w:cs="Arial"/>
                <w:sz w:val="20"/>
              </w:rPr>
              <w:t>Myer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$17,000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Research and Development of a Clinical Service for the Victorian Foundation for Survivors of Torture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1988-1991</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NHMRC </w:t>
            </w:r>
          </w:p>
          <w:p w:rsidR="001C0E4C" w:rsidRPr="002E66F1" w:rsidRDefault="001C0E4C" w:rsidP="001C0E4C">
            <w:pPr>
              <w:rPr>
                <w:rFonts w:ascii="Arial" w:hAnsi="Arial" w:cs="Arial"/>
                <w:sz w:val="20"/>
              </w:rPr>
            </w:pPr>
            <w:r w:rsidRPr="002E66F1">
              <w:rPr>
                <w:rFonts w:ascii="Arial" w:hAnsi="Arial" w:cs="Arial"/>
                <w:sz w:val="20"/>
              </w:rPr>
              <w:t>Project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$91,199.06</w:t>
            </w:r>
          </w:p>
        </w:tc>
        <w:tc>
          <w:tcPr>
            <w:tcW w:w="5801" w:type="dxa"/>
          </w:tcPr>
          <w:p w:rsidR="001C0E4C" w:rsidRPr="002E66F1" w:rsidRDefault="001C0E4C" w:rsidP="001C0E4C">
            <w:pPr>
              <w:rPr>
                <w:rFonts w:ascii="Arial" w:hAnsi="Arial" w:cs="Arial"/>
                <w:sz w:val="20"/>
              </w:rPr>
            </w:pPr>
            <w:r w:rsidRPr="002E66F1">
              <w:rPr>
                <w:rFonts w:ascii="Arial" w:hAnsi="Arial" w:cs="Arial"/>
                <w:sz w:val="20"/>
              </w:rPr>
              <w:t>A Prospective Study of Depression in Schizophrenia</w:t>
            </w:r>
          </w:p>
        </w:tc>
        <w:tc>
          <w:tcPr>
            <w:tcW w:w="1985" w:type="dxa"/>
          </w:tcPr>
          <w:p w:rsidR="001C0E4C" w:rsidRPr="002E66F1" w:rsidRDefault="001C0E4C" w:rsidP="001C0E4C">
            <w:pPr>
              <w:rPr>
                <w:rFonts w:ascii="Arial" w:hAnsi="Arial" w:cs="Arial"/>
                <w:sz w:val="20"/>
              </w:rPr>
            </w:pPr>
            <w:r w:rsidRPr="002E66F1">
              <w:rPr>
                <w:rFonts w:ascii="Arial" w:hAnsi="Arial" w:cs="Arial"/>
                <w:sz w:val="20"/>
              </w:rPr>
              <w:t>HE Herrman</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1993-1996</w:t>
            </w:r>
          </w:p>
        </w:tc>
        <w:tc>
          <w:tcPr>
            <w:tcW w:w="3686" w:type="dxa"/>
          </w:tcPr>
          <w:p w:rsidR="001C0E4C" w:rsidRPr="002E66F1" w:rsidRDefault="001C0E4C" w:rsidP="001C0E4C">
            <w:pPr>
              <w:rPr>
                <w:rFonts w:ascii="Arial" w:hAnsi="Arial" w:cs="Arial"/>
                <w:sz w:val="20"/>
              </w:rPr>
            </w:pPr>
            <w:r w:rsidRPr="002E66F1">
              <w:rPr>
                <w:rFonts w:ascii="Arial" w:hAnsi="Arial" w:cs="Arial"/>
                <w:sz w:val="20"/>
              </w:rPr>
              <w:t>Victorian Health Promotion Foundation Research Program Grants Scheme</w:t>
            </w:r>
          </w:p>
        </w:tc>
        <w:tc>
          <w:tcPr>
            <w:tcW w:w="1570" w:type="dxa"/>
          </w:tcPr>
          <w:p w:rsidR="001C0E4C" w:rsidRPr="002E66F1" w:rsidRDefault="001C0E4C" w:rsidP="001C0E4C">
            <w:pPr>
              <w:rPr>
                <w:rFonts w:ascii="Arial" w:hAnsi="Arial" w:cs="Arial"/>
                <w:sz w:val="20"/>
              </w:rPr>
            </w:pPr>
            <w:r w:rsidRPr="002E66F1">
              <w:rPr>
                <w:rFonts w:ascii="Arial" w:hAnsi="Arial" w:cs="Arial"/>
                <w:sz w:val="20"/>
              </w:rPr>
              <w:t>$618,180</w:t>
            </w:r>
          </w:p>
        </w:tc>
        <w:tc>
          <w:tcPr>
            <w:tcW w:w="5801" w:type="dxa"/>
          </w:tcPr>
          <w:p w:rsidR="001C0E4C" w:rsidRPr="002E66F1" w:rsidRDefault="001C0E4C" w:rsidP="001C0E4C">
            <w:pPr>
              <w:rPr>
                <w:rFonts w:ascii="Arial" w:hAnsi="Arial" w:cs="Arial"/>
                <w:sz w:val="20"/>
              </w:rPr>
            </w:pPr>
            <w:r w:rsidRPr="002E66F1">
              <w:rPr>
                <w:rFonts w:ascii="Arial" w:hAnsi="Arial" w:cs="Arial"/>
                <w:sz w:val="20"/>
              </w:rPr>
              <w:t>Preventive Strategies in Early Psychosis (91-0084C)</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H Jackson</w:t>
            </w:r>
          </w:p>
          <w:p w:rsidR="001C0E4C" w:rsidRPr="002E66F1" w:rsidRDefault="001C0E4C" w:rsidP="001C0E4C">
            <w:pPr>
              <w:rPr>
                <w:rFonts w:ascii="Arial" w:hAnsi="Arial" w:cs="Arial"/>
                <w:sz w:val="20"/>
              </w:rPr>
            </w:pPr>
            <w:r w:rsidRPr="002E66F1">
              <w:rPr>
                <w:rFonts w:ascii="Arial" w:hAnsi="Arial" w:cs="Arial"/>
                <w:sz w:val="20"/>
              </w:rPr>
              <w:t>RC Bell</w:t>
            </w:r>
          </w:p>
          <w:p w:rsidR="001C0E4C" w:rsidRPr="002E66F1" w:rsidRDefault="001C0E4C" w:rsidP="001C0E4C">
            <w:pPr>
              <w:rPr>
                <w:rFonts w:ascii="Arial" w:hAnsi="Arial" w:cs="Arial"/>
                <w:sz w:val="20"/>
              </w:rPr>
            </w:pPr>
            <w:r w:rsidRPr="002E66F1">
              <w:rPr>
                <w:rFonts w:ascii="Arial" w:hAnsi="Arial" w:cs="Arial"/>
                <w:sz w:val="20"/>
              </w:rPr>
              <w:t>D Hay</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sidDel="00AE3B65">
              <w:rPr>
                <w:rFonts w:ascii="Arial" w:hAnsi="Arial" w:cs="Arial"/>
                <w:sz w:val="20"/>
              </w:rPr>
              <w:t>1994</w:t>
            </w:r>
          </w:p>
        </w:tc>
        <w:tc>
          <w:tcPr>
            <w:tcW w:w="3686" w:type="dxa"/>
          </w:tcPr>
          <w:p w:rsidR="001C0E4C" w:rsidRPr="002E66F1" w:rsidRDefault="001C0E4C" w:rsidP="001C0E4C">
            <w:pPr>
              <w:rPr>
                <w:rFonts w:ascii="Arial" w:hAnsi="Arial" w:cs="Arial"/>
                <w:sz w:val="20"/>
              </w:rPr>
            </w:pPr>
            <w:r w:rsidRPr="002E66F1">
              <w:rPr>
                <w:rFonts w:ascii="Arial" w:hAnsi="Arial" w:cs="Arial"/>
                <w:sz w:val="20"/>
              </w:rPr>
              <w:t>Victorian Health Promotion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$134,898</w:t>
            </w:r>
          </w:p>
        </w:tc>
        <w:tc>
          <w:tcPr>
            <w:tcW w:w="5801" w:type="dxa"/>
          </w:tcPr>
          <w:p w:rsidR="001C0E4C" w:rsidRPr="002E66F1" w:rsidRDefault="001C0E4C" w:rsidP="001C0E4C">
            <w:pPr>
              <w:rPr>
                <w:rFonts w:ascii="Arial" w:hAnsi="Arial" w:cs="Arial"/>
                <w:sz w:val="20"/>
              </w:rPr>
            </w:pPr>
            <w:r w:rsidRPr="002E66F1">
              <w:rPr>
                <w:rFonts w:ascii="Arial" w:hAnsi="Arial" w:cs="Arial"/>
                <w:sz w:val="20"/>
              </w:rPr>
              <w:t>A Survey of the Health Needs of Refugee Survivors of Torture and Related Trauma in Victoria</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M Thompson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sidDel="00AE3B65">
              <w:rPr>
                <w:rFonts w:ascii="Arial" w:hAnsi="Arial" w:cs="Arial"/>
                <w:sz w:val="20"/>
              </w:rPr>
              <w:t>1994</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NHMRC </w:t>
            </w:r>
          </w:p>
          <w:p w:rsidR="001C0E4C" w:rsidRPr="002E66F1" w:rsidRDefault="001C0E4C" w:rsidP="001C0E4C">
            <w:pPr>
              <w:rPr>
                <w:rFonts w:ascii="Arial" w:hAnsi="Arial" w:cs="Arial"/>
                <w:sz w:val="20"/>
              </w:rPr>
            </w:pPr>
            <w:r w:rsidRPr="002E66F1">
              <w:rPr>
                <w:rFonts w:ascii="Arial" w:hAnsi="Arial" w:cs="Arial"/>
                <w:sz w:val="20"/>
              </w:rPr>
              <w:t>Public Health Research and Development Small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$19,517</w:t>
            </w:r>
          </w:p>
        </w:tc>
        <w:tc>
          <w:tcPr>
            <w:tcW w:w="5801" w:type="dxa"/>
          </w:tcPr>
          <w:p w:rsidR="001C0E4C" w:rsidRPr="002E66F1" w:rsidRDefault="001C0E4C" w:rsidP="001C0E4C">
            <w:pPr>
              <w:rPr>
                <w:rFonts w:ascii="Arial" w:hAnsi="Arial" w:cs="Arial"/>
                <w:sz w:val="20"/>
              </w:rPr>
            </w:pPr>
            <w:r w:rsidRPr="002E66F1">
              <w:rPr>
                <w:rFonts w:ascii="Arial" w:hAnsi="Arial" w:cs="Arial"/>
                <w:sz w:val="20"/>
              </w:rPr>
              <w:t>Mental Health Service Needs on On-Shore Asylum Seekers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Z Steel</w:t>
            </w:r>
          </w:p>
          <w:p w:rsidR="001C0E4C" w:rsidRPr="002E66F1" w:rsidRDefault="001C0E4C" w:rsidP="001C0E4C">
            <w:pPr>
              <w:rPr>
                <w:rFonts w:ascii="Arial" w:hAnsi="Arial" w:cs="Arial"/>
                <w:sz w:val="20"/>
              </w:rPr>
            </w:pPr>
            <w:r w:rsidRPr="002E66F1">
              <w:rPr>
                <w:rFonts w:ascii="Arial" w:hAnsi="Arial" w:cs="Arial"/>
                <w:sz w:val="20"/>
              </w:rPr>
              <w:t>DM Silove</w:t>
            </w:r>
          </w:p>
          <w:p w:rsidR="005F1859" w:rsidRPr="002E66F1" w:rsidRDefault="005F1859" w:rsidP="001C0E4C">
            <w:pPr>
              <w:rPr>
                <w:rFonts w:ascii="Arial" w:hAnsi="Arial" w:cs="Arial"/>
                <w:sz w:val="20"/>
              </w:rPr>
            </w:pPr>
          </w:p>
        </w:tc>
      </w:tr>
      <w:tr w:rsidR="002E2C1B" w:rsidRPr="002E66F1" w:rsidTr="00DF3C3B">
        <w:trPr>
          <w:cantSplit/>
        </w:trPr>
        <w:tc>
          <w:tcPr>
            <w:tcW w:w="1242" w:type="dxa"/>
          </w:tcPr>
          <w:p w:rsidR="002E2C1B" w:rsidRPr="002E66F1" w:rsidRDefault="002E2C1B" w:rsidP="004F0D23">
            <w:pPr>
              <w:rPr>
                <w:rFonts w:ascii="Arial" w:hAnsi="Arial" w:cs="Arial"/>
                <w:sz w:val="20"/>
              </w:rPr>
            </w:pPr>
            <w:r w:rsidRPr="002E66F1" w:rsidDel="00AE3B65">
              <w:rPr>
                <w:rFonts w:ascii="Arial" w:hAnsi="Arial" w:cs="Arial"/>
                <w:sz w:val="20"/>
              </w:rPr>
              <w:lastRenderedPageBreak/>
              <w:t>1994</w:t>
            </w:r>
          </w:p>
        </w:tc>
        <w:tc>
          <w:tcPr>
            <w:tcW w:w="3686" w:type="dxa"/>
          </w:tcPr>
          <w:p w:rsidR="002E2C1B" w:rsidRPr="002E66F1" w:rsidRDefault="002E2C1B" w:rsidP="004F0D23">
            <w:pPr>
              <w:rPr>
                <w:rFonts w:ascii="Arial" w:hAnsi="Arial" w:cs="Arial"/>
                <w:sz w:val="20"/>
              </w:rPr>
            </w:pPr>
            <w:r w:rsidRPr="002E66F1">
              <w:rPr>
                <w:rFonts w:ascii="Arial" w:hAnsi="Arial" w:cs="Arial"/>
                <w:sz w:val="20"/>
              </w:rPr>
              <w:t>NHMRC Network for Brain Research into Mental Disorders</w:t>
            </w:r>
          </w:p>
        </w:tc>
        <w:tc>
          <w:tcPr>
            <w:tcW w:w="1570" w:type="dxa"/>
          </w:tcPr>
          <w:p w:rsidR="002E2C1B" w:rsidRPr="002E66F1" w:rsidRDefault="002E2C1B" w:rsidP="004F0D23">
            <w:pPr>
              <w:rPr>
                <w:rFonts w:ascii="Arial" w:hAnsi="Arial" w:cs="Arial"/>
                <w:sz w:val="20"/>
              </w:rPr>
            </w:pPr>
            <w:r w:rsidRPr="002E66F1">
              <w:rPr>
                <w:rFonts w:ascii="Arial" w:hAnsi="Arial" w:cs="Arial"/>
                <w:sz w:val="20"/>
              </w:rPr>
              <w:t>$88,299</w:t>
            </w:r>
          </w:p>
        </w:tc>
        <w:tc>
          <w:tcPr>
            <w:tcW w:w="5801" w:type="dxa"/>
          </w:tcPr>
          <w:p w:rsidR="002E2C1B" w:rsidRPr="002E66F1" w:rsidRDefault="002E2C1B" w:rsidP="004F0D23">
            <w:pPr>
              <w:rPr>
                <w:rFonts w:ascii="Arial" w:hAnsi="Arial" w:cs="Arial"/>
                <w:sz w:val="20"/>
              </w:rPr>
            </w:pPr>
            <w:r w:rsidRPr="002E66F1">
              <w:rPr>
                <w:rFonts w:ascii="Arial" w:hAnsi="Arial" w:cs="Arial"/>
                <w:sz w:val="20"/>
              </w:rPr>
              <w:t>National Diagnostic Assessment Consortium</w:t>
            </w:r>
          </w:p>
        </w:tc>
        <w:tc>
          <w:tcPr>
            <w:tcW w:w="1985" w:type="dxa"/>
          </w:tcPr>
          <w:p w:rsidR="002E2C1B" w:rsidRPr="002E66F1" w:rsidRDefault="002E2C1B" w:rsidP="004F0D23">
            <w:pPr>
              <w:rPr>
                <w:rFonts w:ascii="Arial" w:hAnsi="Arial" w:cs="Arial"/>
                <w:sz w:val="20"/>
              </w:rPr>
            </w:pPr>
            <w:r w:rsidRPr="002E66F1">
              <w:rPr>
                <w:rFonts w:ascii="Arial" w:hAnsi="Arial" w:cs="Arial"/>
                <w:sz w:val="20"/>
              </w:rPr>
              <w:t>PD McGorry</w:t>
            </w:r>
          </w:p>
          <w:p w:rsidR="002E2C1B" w:rsidRPr="002E66F1" w:rsidRDefault="002E2C1B" w:rsidP="004F0D23">
            <w:pPr>
              <w:rPr>
                <w:rFonts w:ascii="Arial" w:hAnsi="Arial" w:cs="Arial"/>
                <w:sz w:val="20"/>
              </w:rPr>
            </w:pPr>
          </w:p>
        </w:tc>
      </w:tr>
      <w:tr w:rsidR="002E2C1B" w:rsidRPr="002E66F1" w:rsidTr="00DF3C3B">
        <w:trPr>
          <w:cantSplit/>
        </w:trPr>
        <w:tc>
          <w:tcPr>
            <w:tcW w:w="1242" w:type="dxa"/>
          </w:tcPr>
          <w:p w:rsidR="002E2C1B" w:rsidRPr="002E66F1" w:rsidRDefault="002E2C1B" w:rsidP="001C0E4C">
            <w:pPr>
              <w:rPr>
                <w:rFonts w:ascii="Arial" w:hAnsi="Arial" w:cs="Arial"/>
                <w:sz w:val="20"/>
              </w:rPr>
            </w:pPr>
          </w:p>
        </w:tc>
        <w:tc>
          <w:tcPr>
            <w:tcW w:w="3686" w:type="dxa"/>
          </w:tcPr>
          <w:p w:rsidR="002E2C1B" w:rsidRPr="002E66F1" w:rsidRDefault="002E2C1B" w:rsidP="001C0E4C">
            <w:pPr>
              <w:rPr>
                <w:rFonts w:ascii="Arial" w:hAnsi="Arial" w:cs="Arial"/>
                <w:sz w:val="20"/>
              </w:rPr>
            </w:pPr>
          </w:p>
        </w:tc>
        <w:tc>
          <w:tcPr>
            <w:tcW w:w="1570" w:type="dxa"/>
          </w:tcPr>
          <w:p w:rsidR="002E2C1B" w:rsidRPr="002E66F1" w:rsidRDefault="002E2C1B" w:rsidP="001C0E4C">
            <w:pPr>
              <w:rPr>
                <w:rFonts w:ascii="Arial" w:hAnsi="Arial" w:cs="Arial"/>
                <w:sz w:val="20"/>
              </w:rPr>
            </w:pPr>
          </w:p>
        </w:tc>
        <w:tc>
          <w:tcPr>
            <w:tcW w:w="5801" w:type="dxa"/>
          </w:tcPr>
          <w:p w:rsidR="002E2C1B" w:rsidRPr="002E66F1" w:rsidRDefault="002E2C1B" w:rsidP="001C0E4C">
            <w:pPr>
              <w:rPr>
                <w:rFonts w:ascii="Arial" w:hAnsi="Arial" w:cs="Arial"/>
                <w:sz w:val="20"/>
              </w:rPr>
            </w:pPr>
          </w:p>
        </w:tc>
        <w:tc>
          <w:tcPr>
            <w:tcW w:w="1985" w:type="dxa"/>
          </w:tcPr>
          <w:p w:rsidR="002E2C1B" w:rsidRPr="002E66F1" w:rsidRDefault="002E2C1B" w:rsidP="001C0E4C">
            <w:pPr>
              <w:rPr>
                <w:rFonts w:ascii="Arial" w:hAnsi="Arial" w:cs="Arial"/>
                <w:sz w:val="20"/>
              </w:rPr>
            </w:pPr>
          </w:p>
        </w:tc>
      </w:tr>
      <w:tr w:rsidR="002E2C1B" w:rsidRPr="002E66F1" w:rsidTr="00DF3C3B">
        <w:trPr>
          <w:cantSplit/>
        </w:trPr>
        <w:tc>
          <w:tcPr>
            <w:tcW w:w="1242" w:type="dxa"/>
          </w:tcPr>
          <w:p w:rsidR="002E2C1B" w:rsidRPr="002E66F1" w:rsidRDefault="002E2C1B" w:rsidP="004F0D23">
            <w:pPr>
              <w:rPr>
                <w:rFonts w:ascii="Arial" w:hAnsi="Arial" w:cs="Arial"/>
                <w:sz w:val="20"/>
              </w:rPr>
            </w:pPr>
            <w:r w:rsidRPr="002E66F1">
              <w:rPr>
                <w:rFonts w:ascii="Arial" w:hAnsi="Arial" w:cs="Arial"/>
                <w:sz w:val="20"/>
              </w:rPr>
              <w:t>1995</w:t>
            </w:r>
          </w:p>
        </w:tc>
        <w:tc>
          <w:tcPr>
            <w:tcW w:w="3686" w:type="dxa"/>
          </w:tcPr>
          <w:p w:rsidR="002E2C1B" w:rsidRPr="002E66F1" w:rsidRDefault="002E2C1B" w:rsidP="004F0D23">
            <w:pPr>
              <w:rPr>
                <w:rFonts w:ascii="Arial" w:hAnsi="Arial" w:cs="Arial"/>
                <w:sz w:val="20"/>
              </w:rPr>
            </w:pPr>
            <w:r w:rsidRPr="002E66F1">
              <w:rPr>
                <w:rFonts w:ascii="Arial" w:hAnsi="Arial" w:cs="Arial"/>
                <w:sz w:val="20"/>
              </w:rPr>
              <w:t>NSW Department of Health</w:t>
            </w:r>
          </w:p>
        </w:tc>
        <w:tc>
          <w:tcPr>
            <w:tcW w:w="1570" w:type="dxa"/>
          </w:tcPr>
          <w:p w:rsidR="002E2C1B" w:rsidRPr="002E66F1" w:rsidRDefault="002E2C1B" w:rsidP="004F0D23">
            <w:pPr>
              <w:rPr>
                <w:rFonts w:ascii="Arial" w:hAnsi="Arial" w:cs="Arial"/>
                <w:sz w:val="20"/>
              </w:rPr>
            </w:pPr>
            <w:r w:rsidRPr="002E66F1">
              <w:rPr>
                <w:rFonts w:ascii="Arial" w:hAnsi="Arial" w:cs="Arial"/>
                <w:sz w:val="20"/>
              </w:rPr>
              <w:t>$22,000</w:t>
            </w:r>
          </w:p>
        </w:tc>
        <w:tc>
          <w:tcPr>
            <w:tcW w:w="5801" w:type="dxa"/>
          </w:tcPr>
          <w:p w:rsidR="002E2C1B" w:rsidRPr="002E66F1" w:rsidRDefault="002E2C1B" w:rsidP="004F0D23">
            <w:pPr>
              <w:rPr>
                <w:rFonts w:ascii="Arial" w:hAnsi="Arial" w:cs="Arial"/>
                <w:sz w:val="20"/>
              </w:rPr>
            </w:pPr>
            <w:r w:rsidRPr="002E66F1">
              <w:rPr>
                <w:rFonts w:ascii="Arial" w:hAnsi="Arial" w:cs="Arial"/>
                <w:sz w:val="20"/>
              </w:rPr>
              <w:t>To supplement work on torture and trauma and carry out a study of detention centres</w:t>
            </w:r>
          </w:p>
        </w:tc>
        <w:tc>
          <w:tcPr>
            <w:tcW w:w="1985" w:type="dxa"/>
          </w:tcPr>
          <w:p w:rsidR="002E2C1B" w:rsidRPr="002E66F1" w:rsidRDefault="002E2C1B" w:rsidP="004F0D23">
            <w:pPr>
              <w:rPr>
                <w:rFonts w:ascii="Arial" w:hAnsi="Arial" w:cs="Arial"/>
                <w:sz w:val="20"/>
              </w:rPr>
            </w:pPr>
            <w:r w:rsidRPr="002E66F1">
              <w:rPr>
                <w:rFonts w:ascii="Arial" w:hAnsi="Arial" w:cs="Arial"/>
                <w:sz w:val="20"/>
              </w:rPr>
              <w:t>PD McGorry</w:t>
            </w:r>
          </w:p>
          <w:p w:rsidR="002E2C1B" w:rsidRPr="002E66F1" w:rsidRDefault="002E2C1B" w:rsidP="004F0D23">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1994-1995</w:t>
            </w:r>
          </w:p>
        </w:tc>
        <w:tc>
          <w:tcPr>
            <w:tcW w:w="3686" w:type="dxa"/>
          </w:tcPr>
          <w:p w:rsidR="001C0E4C" w:rsidRPr="002E66F1" w:rsidRDefault="001C0E4C" w:rsidP="001C0E4C">
            <w:pPr>
              <w:rPr>
                <w:rFonts w:ascii="Arial" w:hAnsi="Arial" w:cs="Arial"/>
                <w:sz w:val="20"/>
              </w:rPr>
            </w:pPr>
            <w:r w:rsidRPr="002E66F1">
              <w:rPr>
                <w:rFonts w:ascii="Arial" w:hAnsi="Arial" w:cs="Arial"/>
                <w:sz w:val="20"/>
              </w:rPr>
              <w:t>Theodore and Vada Stanley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US$90,000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Risk Factors for Transition to Frank Psychosis in Young People with Prodromal and Pre-Psychotic Symptomatology</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1996-1997</w:t>
            </w:r>
          </w:p>
        </w:tc>
        <w:tc>
          <w:tcPr>
            <w:tcW w:w="3686" w:type="dxa"/>
          </w:tcPr>
          <w:p w:rsidR="001C0E4C" w:rsidRPr="002E66F1" w:rsidRDefault="001C0E4C" w:rsidP="001C0E4C">
            <w:pPr>
              <w:rPr>
                <w:rFonts w:ascii="Arial" w:hAnsi="Arial" w:cs="Arial"/>
                <w:sz w:val="20"/>
              </w:rPr>
            </w:pPr>
            <w:r w:rsidRPr="002E66F1">
              <w:rPr>
                <w:rFonts w:ascii="Arial" w:hAnsi="Arial" w:cs="Arial"/>
                <w:sz w:val="20"/>
              </w:rPr>
              <w:t>Janssen Cilag</w:t>
            </w:r>
          </w:p>
        </w:tc>
        <w:tc>
          <w:tcPr>
            <w:tcW w:w="1570" w:type="dxa"/>
          </w:tcPr>
          <w:p w:rsidR="001C0E4C" w:rsidRPr="002E66F1" w:rsidRDefault="001C0E4C" w:rsidP="001C0E4C">
            <w:pPr>
              <w:rPr>
                <w:rFonts w:ascii="Arial" w:hAnsi="Arial" w:cs="Arial"/>
                <w:sz w:val="20"/>
              </w:rPr>
            </w:pPr>
            <w:r w:rsidRPr="002E66F1">
              <w:rPr>
                <w:rFonts w:ascii="Arial" w:hAnsi="Arial" w:cs="Arial"/>
                <w:sz w:val="20"/>
              </w:rPr>
              <w:t>$383,500</w:t>
            </w:r>
          </w:p>
        </w:tc>
        <w:tc>
          <w:tcPr>
            <w:tcW w:w="5801" w:type="dxa"/>
          </w:tcPr>
          <w:p w:rsidR="001C0E4C" w:rsidRPr="002E66F1" w:rsidRDefault="001C0E4C" w:rsidP="001C0E4C">
            <w:pPr>
              <w:rPr>
                <w:rFonts w:ascii="Arial" w:hAnsi="Arial" w:cs="Arial"/>
                <w:sz w:val="20"/>
              </w:rPr>
            </w:pPr>
            <w:r w:rsidRPr="002E66F1">
              <w:rPr>
                <w:rFonts w:ascii="Arial" w:hAnsi="Arial" w:cs="Arial"/>
                <w:sz w:val="20"/>
              </w:rPr>
              <w:t>Psychopharmacology in First Episode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w:t>
            </w:r>
          </w:p>
        </w:tc>
        <w:tc>
          <w:tcPr>
            <w:tcW w:w="3686" w:type="dxa"/>
          </w:tcPr>
          <w:p w:rsidR="001C0E4C" w:rsidRPr="002E66F1" w:rsidRDefault="001C0E4C" w:rsidP="001C0E4C">
            <w:pPr>
              <w:rPr>
                <w:rFonts w:ascii="Arial" w:hAnsi="Arial" w:cs="Arial"/>
                <w:sz w:val="20"/>
              </w:rPr>
            </w:pPr>
            <w:r w:rsidRPr="002E66F1">
              <w:rPr>
                <w:rFonts w:ascii="Arial" w:hAnsi="Arial" w:cs="Arial"/>
                <w:sz w:val="20"/>
              </w:rPr>
              <w:t>Health &amp; Community Services of Victoria Mental Health Project Grant</w:t>
            </w:r>
          </w:p>
          <w:p w:rsidR="0054257C" w:rsidRPr="002E66F1" w:rsidRDefault="0054257C" w:rsidP="001C0E4C">
            <w:pPr>
              <w:rPr>
                <w:rFonts w:ascii="Arial" w:hAnsi="Arial" w:cs="Arial"/>
                <w:sz w:val="20"/>
              </w:rPr>
            </w:pPr>
          </w:p>
        </w:tc>
        <w:tc>
          <w:tcPr>
            <w:tcW w:w="1570" w:type="dxa"/>
          </w:tcPr>
          <w:p w:rsidR="001C0E4C" w:rsidRPr="002E66F1" w:rsidRDefault="001C0E4C" w:rsidP="001C0E4C">
            <w:pPr>
              <w:rPr>
                <w:rFonts w:ascii="Arial" w:hAnsi="Arial" w:cs="Arial"/>
                <w:sz w:val="20"/>
              </w:rPr>
            </w:pPr>
            <w:r w:rsidRPr="002E66F1">
              <w:rPr>
                <w:rFonts w:ascii="Arial" w:hAnsi="Arial" w:cs="Arial"/>
                <w:sz w:val="20"/>
              </w:rPr>
              <w:t>$164,000</w:t>
            </w:r>
          </w:p>
        </w:tc>
        <w:tc>
          <w:tcPr>
            <w:tcW w:w="5801" w:type="dxa"/>
          </w:tcPr>
          <w:p w:rsidR="001C0E4C" w:rsidRPr="002E66F1" w:rsidRDefault="001C0E4C" w:rsidP="001C0E4C">
            <w:pPr>
              <w:rPr>
                <w:rFonts w:ascii="Arial" w:hAnsi="Arial" w:cs="Arial"/>
                <w:sz w:val="20"/>
              </w:rPr>
            </w:pPr>
            <w:r w:rsidRPr="002E66F1" w:rsidDel="00AE3B65">
              <w:rPr>
                <w:rFonts w:ascii="Arial" w:hAnsi="Arial" w:cs="Arial"/>
                <w:sz w:val="20"/>
              </w:rPr>
              <w:t>Early Intervention in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w:t>
            </w:r>
          </w:p>
        </w:tc>
        <w:tc>
          <w:tcPr>
            <w:tcW w:w="3686" w:type="dxa"/>
          </w:tcPr>
          <w:p w:rsidR="001C0E4C" w:rsidRPr="002E66F1" w:rsidRDefault="001C0E4C" w:rsidP="001C0E4C">
            <w:pPr>
              <w:rPr>
                <w:rFonts w:ascii="Arial" w:hAnsi="Arial" w:cs="Arial"/>
                <w:sz w:val="20"/>
              </w:rPr>
            </w:pPr>
            <w:r w:rsidRPr="002E66F1">
              <w:rPr>
                <w:rFonts w:ascii="Arial" w:hAnsi="Arial" w:cs="Arial"/>
                <w:sz w:val="20"/>
              </w:rPr>
              <w:t>Health &amp; Community Services of Victoria, Mental Health Project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$366,000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Further expansion of the Statewide education and consultancy service of the Centre for Young People’s Mental Health.</w:t>
            </w:r>
          </w:p>
          <w:p w:rsidR="001C0E4C" w:rsidRPr="002E66F1" w:rsidRDefault="001C0E4C" w:rsidP="001C0E4C">
            <w:pPr>
              <w:rPr>
                <w:rFonts w:ascii="Arial" w:hAnsi="Arial" w:cs="Arial"/>
                <w:sz w:val="20"/>
              </w:rPr>
            </w:pP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w:t>
            </w:r>
          </w:p>
        </w:tc>
        <w:tc>
          <w:tcPr>
            <w:tcW w:w="3686" w:type="dxa"/>
          </w:tcPr>
          <w:p w:rsidR="001C0E4C" w:rsidRPr="002E66F1" w:rsidRDefault="001C0E4C" w:rsidP="001C0E4C">
            <w:pPr>
              <w:rPr>
                <w:rFonts w:ascii="Arial" w:hAnsi="Arial" w:cs="Arial"/>
                <w:sz w:val="20"/>
              </w:rPr>
            </w:pPr>
            <w:r w:rsidRPr="002E66F1">
              <w:rPr>
                <w:rFonts w:ascii="Arial" w:hAnsi="Arial" w:cs="Arial"/>
                <w:sz w:val="20"/>
              </w:rPr>
              <w:t>Health &amp; Community Services of Victoria, Mental Health Project Grant</w:t>
            </w:r>
          </w:p>
          <w:p w:rsidR="0054257C" w:rsidRPr="002E66F1" w:rsidRDefault="0054257C" w:rsidP="001C0E4C">
            <w:pPr>
              <w:rPr>
                <w:rFonts w:ascii="Arial" w:hAnsi="Arial" w:cs="Arial"/>
                <w:sz w:val="20"/>
              </w:rPr>
            </w:pPr>
          </w:p>
        </w:tc>
        <w:tc>
          <w:tcPr>
            <w:tcW w:w="1570" w:type="dxa"/>
          </w:tcPr>
          <w:p w:rsidR="001C0E4C" w:rsidRPr="002E66F1" w:rsidRDefault="001C0E4C" w:rsidP="001C0E4C">
            <w:pPr>
              <w:rPr>
                <w:rFonts w:ascii="Arial" w:hAnsi="Arial" w:cs="Arial"/>
                <w:sz w:val="20"/>
              </w:rPr>
            </w:pPr>
            <w:r w:rsidRPr="002E66F1">
              <w:rPr>
                <w:rFonts w:ascii="Arial" w:hAnsi="Arial" w:cs="Arial"/>
                <w:sz w:val="20"/>
              </w:rPr>
              <w:t>$130,000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Family Support Network for Refugee Communities in Victoria</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1996-8</w:t>
            </w:r>
          </w:p>
        </w:tc>
        <w:tc>
          <w:tcPr>
            <w:tcW w:w="3686" w:type="dxa"/>
          </w:tcPr>
          <w:p w:rsidR="001C0E4C" w:rsidRPr="002E66F1" w:rsidRDefault="001C0E4C" w:rsidP="001C0E4C">
            <w:pPr>
              <w:rPr>
                <w:rFonts w:ascii="Arial" w:hAnsi="Arial" w:cs="Arial"/>
                <w:sz w:val="20"/>
              </w:rPr>
            </w:pPr>
            <w:r w:rsidRPr="002E66F1">
              <w:rPr>
                <w:rFonts w:ascii="Arial" w:hAnsi="Arial" w:cs="Arial"/>
                <w:sz w:val="20"/>
              </w:rPr>
              <w:t>Janssen-Cilag</w:t>
            </w:r>
          </w:p>
        </w:tc>
        <w:tc>
          <w:tcPr>
            <w:tcW w:w="1570" w:type="dxa"/>
          </w:tcPr>
          <w:p w:rsidR="001C0E4C" w:rsidRPr="002E66F1" w:rsidRDefault="001C0E4C" w:rsidP="001C0E4C">
            <w:pPr>
              <w:rPr>
                <w:rFonts w:ascii="Arial" w:hAnsi="Arial" w:cs="Arial"/>
                <w:sz w:val="20"/>
              </w:rPr>
            </w:pPr>
            <w:r w:rsidRPr="002E66F1">
              <w:rPr>
                <w:rFonts w:ascii="Arial" w:hAnsi="Arial" w:cs="Arial"/>
                <w:sz w:val="20"/>
              </w:rPr>
              <w:t>$537,777</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Intervention in Psychosis by Targeting Young People at High Risk (RIS-AUS-6)</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 Yung</w:t>
            </w:r>
          </w:p>
        </w:tc>
      </w:tr>
      <w:tr w:rsidR="001C0E4C" w:rsidRPr="002E66F1" w:rsidTr="00DF3C3B">
        <w:trPr>
          <w:cantSplit/>
          <w:trHeight w:val="462"/>
        </w:trPr>
        <w:tc>
          <w:tcPr>
            <w:tcW w:w="1242" w:type="dxa"/>
          </w:tcPr>
          <w:p w:rsidR="001C0E4C" w:rsidRPr="002E66F1" w:rsidRDefault="001C0E4C" w:rsidP="001C0E4C">
            <w:pPr>
              <w:rPr>
                <w:rFonts w:ascii="Arial" w:hAnsi="Arial" w:cs="Arial"/>
                <w:sz w:val="20"/>
              </w:rPr>
            </w:pPr>
            <w:r w:rsidRPr="002E66F1">
              <w:rPr>
                <w:rFonts w:ascii="Arial" w:hAnsi="Arial" w:cs="Arial"/>
                <w:sz w:val="20"/>
              </w:rPr>
              <w:t>1996-8</w:t>
            </w:r>
          </w:p>
        </w:tc>
        <w:tc>
          <w:tcPr>
            <w:tcW w:w="3686" w:type="dxa"/>
          </w:tcPr>
          <w:p w:rsidR="001C0E4C" w:rsidRPr="002E66F1" w:rsidRDefault="001C0E4C" w:rsidP="001C0E4C">
            <w:pPr>
              <w:rPr>
                <w:rFonts w:ascii="Arial" w:hAnsi="Arial" w:cs="Arial"/>
                <w:sz w:val="20"/>
              </w:rPr>
            </w:pPr>
            <w:r w:rsidRPr="002E66F1">
              <w:rPr>
                <w:rFonts w:ascii="Arial" w:hAnsi="Arial" w:cs="Arial"/>
                <w:sz w:val="20"/>
              </w:rPr>
              <w:t>Commonwealth Government National Mental Health Strategy</w:t>
            </w:r>
          </w:p>
          <w:p w:rsidR="0054257C" w:rsidRPr="002E66F1" w:rsidRDefault="0054257C" w:rsidP="001C0E4C">
            <w:pPr>
              <w:rPr>
                <w:rFonts w:ascii="Arial" w:hAnsi="Arial" w:cs="Arial"/>
                <w:sz w:val="20"/>
              </w:rPr>
            </w:pPr>
          </w:p>
        </w:tc>
        <w:tc>
          <w:tcPr>
            <w:tcW w:w="1570" w:type="dxa"/>
          </w:tcPr>
          <w:p w:rsidR="001C0E4C" w:rsidRPr="002E66F1" w:rsidRDefault="001C0E4C" w:rsidP="001C0E4C">
            <w:pPr>
              <w:rPr>
                <w:rFonts w:ascii="Arial" w:hAnsi="Arial" w:cs="Arial"/>
                <w:sz w:val="20"/>
              </w:rPr>
            </w:pPr>
            <w:r w:rsidRPr="002E66F1">
              <w:rPr>
                <w:rFonts w:ascii="Arial" w:hAnsi="Arial" w:cs="Arial"/>
                <w:sz w:val="20"/>
              </w:rPr>
              <w:t>$500,000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National Early Psychosis Project</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1996-8</w:t>
            </w:r>
          </w:p>
        </w:tc>
        <w:tc>
          <w:tcPr>
            <w:tcW w:w="3686" w:type="dxa"/>
          </w:tcPr>
          <w:p w:rsidR="001C0E4C" w:rsidRPr="002E66F1" w:rsidRDefault="001C0E4C" w:rsidP="001C0E4C">
            <w:pPr>
              <w:rPr>
                <w:rFonts w:ascii="Arial" w:hAnsi="Arial" w:cs="Arial"/>
                <w:sz w:val="20"/>
              </w:rPr>
            </w:pPr>
            <w:r w:rsidRPr="002E66F1">
              <w:rPr>
                <w:rFonts w:ascii="Arial" w:hAnsi="Arial" w:cs="Arial"/>
                <w:sz w:val="20"/>
              </w:rPr>
              <w:t>Victorian Health Promotion Foundation Research Program Grants Scheme</w:t>
            </w:r>
          </w:p>
        </w:tc>
        <w:tc>
          <w:tcPr>
            <w:tcW w:w="1570" w:type="dxa"/>
          </w:tcPr>
          <w:p w:rsidR="001C0E4C" w:rsidRPr="002E66F1" w:rsidRDefault="001C0E4C" w:rsidP="001C0E4C">
            <w:pPr>
              <w:rPr>
                <w:rFonts w:ascii="Arial" w:hAnsi="Arial" w:cs="Arial"/>
                <w:sz w:val="20"/>
              </w:rPr>
            </w:pPr>
            <w:r w:rsidRPr="002E66F1">
              <w:rPr>
                <w:rFonts w:ascii="Arial" w:hAnsi="Arial" w:cs="Arial"/>
                <w:sz w:val="20"/>
              </w:rPr>
              <w:t>$738,806</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Preventive Strategies in Early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H Jackson</w:t>
            </w:r>
          </w:p>
          <w:p w:rsidR="001C0E4C" w:rsidRPr="002E66F1" w:rsidRDefault="001C0E4C" w:rsidP="001C0E4C">
            <w:pPr>
              <w:rPr>
                <w:rFonts w:ascii="Arial" w:hAnsi="Arial" w:cs="Arial"/>
                <w:sz w:val="20"/>
              </w:rPr>
            </w:pPr>
            <w:r w:rsidRPr="002E66F1">
              <w:rPr>
                <w:rFonts w:ascii="Arial" w:hAnsi="Arial" w:cs="Arial"/>
                <w:sz w:val="20"/>
              </w:rPr>
              <w:t>G Patton</w:t>
            </w:r>
          </w:p>
          <w:p w:rsidR="001C0E4C" w:rsidRPr="002E66F1" w:rsidRDefault="001C0E4C" w:rsidP="001C0E4C">
            <w:pPr>
              <w:rPr>
                <w:rFonts w:ascii="Arial" w:hAnsi="Arial" w:cs="Arial"/>
                <w:sz w:val="20"/>
              </w:rPr>
            </w:pPr>
            <w:r w:rsidRPr="002E66F1">
              <w:rPr>
                <w:rFonts w:ascii="Arial" w:hAnsi="Arial" w:cs="Arial"/>
                <w:sz w:val="20"/>
              </w:rPr>
              <w:t>A Yung</w:t>
            </w:r>
          </w:p>
          <w:p w:rsidR="001C0E4C" w:rsidRPr="002E66F1" w:rsidRDefault="001C0E4C" w:rsidP="001C0E4C">
            <w:pPr>
              <w:rPr>
                <w:rFonts w:ascii="Arial" w:hAnsi="Arial" w:cs="Arial"/>
                <w:sz w:val="20"/>
              </w:rPr>
            </w:pPr>
            <w:r w:rsidRPr="002E66F1">
              <w:rPr>
                <w:rFonts w:ascii="Arial" w:hAnsi="Arial" w:cs="Arial"/>
                <w:sz w:val="20"/>
              </w:rPr>
              <w:t>J Edwards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1996-8</w:t>
            </w:r>
          </w:p>
        </w:tc>
        <w:tc>
          <w:tcPr>
            <w:tcW w:w="3686" w:type="dxa"/>
          </w:tcPr>
          <w:p w:rsidR="001C0E4C" w:rsidRPr="002E66F1" w:rsidRDefault="001C0E4C" w:rsidP="001C0E4C">
            <w:pPr>
              <w:rPr>
                <w:rFonts w:ascii="Arial" w:hAnsi="Arial" w:cs="Arial"/>
                <w:sz w:val="20"/>
              </w:rPr>
            </w:pPr>
            <w:r w:rsidRPr="002E66F1">
              <w:rPr>
                <w:rFonts w:ascii="Arial" w:hAnsi="Arial" w:cs="Arial"/>
                <w:sz w:val="20"/>
              </w:rPr>
              <w:t>Janssen-Cilag</w:t>
            </w:r>
          </w:p>
        </w:tc>
        <w:tc>
          <w:tcPr>
            <w:tcW w:w="1570" w:type="dxa"/>
          </w:tcPr>
          <w:p w:rsidR="001C0E4C" w:rsidRPr="002E66F1" w:rsidRDefault="001C0E4C" w:rsidP="001C0E4C">
            <w:pPr>
              <w:rPr>
                <w:rFonts w:ascii="Arial" w:hAnsi="Arial" w:cs="Arial"/>
                <w:sz w:val="20"/>
              </w:rPr>
            </w:pPr>
            <w:r w:rsidRPr="002E66F1">
              <w:rPr>
                <w:rFonts w:ascii="Arial" w:hAnsi="Arial" w:cs="Arial"/>
                <w:sz w:val="20"/>
              </w:rPr>
              <w:t>$383,400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Psychoparmacological Therapy in First Episode Psychosis (RIS-AUS-3)</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Cocks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1996-8</w:t>
            </w:r>
          </w:p>
        </w:tc>
        <w:tc>
          <w:tcPr>
            <w:tcW w:w="3686" w:type="dxa"/>
          </w:tcPr>
          <w:p w:rsidR="001C0E4C" w:rsidRPr="002E66F1" w:rsidRDefault="001C0E4C" w:rsidP="001C0E4C">
            <w:pPr>
              <w:rPr>
                <w:rFonts w:ascii="Arial" w:hAnsi="Arial" w:cs="Arial"/>
                <w:sz w:val="20"/>
              </w:rPr>
            </w:pPr>
            <w:r w:rsidRPr="002E66F1">
              <w:rPr>
                <w:rFonts w:ascii="Arial" w:hAnsi="Arial" w:cs="Arial"/>
                <w:sz w:val="20"/>
              </w:rPr>
              <w:t>Janssen-Cilag</w:t>
            </w:r>
          </w:p>
        </w:tc>
        <w:tc>
          <w:tcPr>
            <w:tcW w:w="1570" w:type="dxa"/>
          </w:tcPr>
          <w:p w:rsidR="001C0E4C" w:rsidRPr="002E66F1" w:rsidRDefault="001C0E4C" w:rsidP="001C0E4C">
            <w:pPr>
              <w:rPr>
                <w:rFonts w:ascii="Arial" w:hAnsi="Arial" w:cs="Arial"/>
                <w:sz w:val="20"/>
              </w:rPr>
            </w:pPr>
            <w:r w:rsidRPr="002E66F1">
              <w:rPr>
                <w:rFonts w:ascii="Arial" w:hAnsi="Arial" w:cs="Arial"/>
                <w:sz w:val="20"/>
              </w:rPr>
              <w:t>$269,500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Double-blind Evaluation of Risperidone vs Haloperidol on the Long-Term Morbidity of early Psychotic Patients (RIS-INT-35)</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Cocks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1996-9</w:t>
            </w:r>
          </w:p>
        </w:tc>
        <w:tc>
          <w:tcPr>
            <w:tcW w:w="3686" w:type="dxa"/>
          </w:tcPr>
          <w:p w:rsidR="001C0E4C" w:rsidRPr="002E66F1" w:rsidRDefault="001C0E4C" w:rsidP="001C0E4C">
            <w:pPr>
              <w:rPr>
                <w:rFonts w:ascii="Arial" w:hAnsi="Arial" w:cs="Arial"/>
                <w:sz w:val="20"/>
              </w:rPr>
            </w:pPr>
            <w:r w:rsidRPr="002E66F1">
              <w:rPr>
                <w:rFonts w:ascii="Arial" w:hAnsi="Arial" w:cs="Arial"/>
                <w:sz w:val="20"/>
              </w:rPr>
              <w:t>Commonwealth Department of Health and Human Services Research and Development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$105,288</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Intervention in Psychosis by Targeting Young People at High Risk</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 Yung</w:t>
            </w:r>
          </w:p>
          <w:p w:rsidR="001C0E4C" w:rsidRPr="002E66F1" w:rsidRDefault="001C0E4C" w:rsidP="001C0E4C">
            <w:pPr>
              <w:rPr>
                <w:rFonts w:ascii="Arial" w:hAnsi="Arial" w:cs="Arial"/>
                <w:sz w:val="20"/>
              </w:rPr>
            </w:pPr>
            <w:r w:rsidRPr="002E66F1">
              <w:rPr>
                <w:rFonts w:ascii="Arial" w:hAnsi="Arial" w:cs="Arial"/>
                <w:sz w:val="20"/>
              </w:rPr>
              <w:t>G Patton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1997</w:t>
            </w:r>
          </w:p>
        </w:tc>
        <w:tc>
          <w:tcPr>
            <w:tcW w:w="3686" w:type="dxa"/>
          </w:tcPr>
          <w:p w:rsidR="001C0E4C" w:rsidRPr="002E66F1" w:rsidRDefault="001C0E4C" w:rsidP="001C0E4C">
            <w:pPr>
              <w:rPr>
                <w:rFonts w:ascii="Arial" w:hAnsi="Arial" w:cs="Arial"/>
                <w:sz w:val="20"/>
              </w:rPr>
            </w:pPr>
            <w:r w:rsidRPr="002E66F1">
              <w:rPr>
                <w:rFonts w:ascii="Arial" w:hAnsi="Arial" w:cs="Arial"/>
                <w:sz w:val="20"/>
              </w:rPr>
              <w:t>Victorian Health Promotion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$45,000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Treatment of Persisting Positive Symptoms in First-Episode Psychosis: Recovery Plus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Edwards</w:t>
            </w:r>
          </w:p>
          <w:p w:rsidR="001C0E4C" w:rsidRPr="002E66F1" w:rsidRDefault="001C0E4C" w:rsidP="001C0E4C">
            <w:pPr>
              <w:rPr>
                <w:rFonts w:ascii="Arial" w:hAnsi="Arial" w:cs="Arial"/>
                <w:sz w:val="20"/>
              </w:rPr>
            </w:pPr>
            <w:r w:rsidRPr="002E66F1">
              <w:rPr>
                <w:rFonts w:ascii="Arial" w:hAnsi="Arial" w:cs="Arial"/>
                <w:sz w:val="20"/>
              </w:rPr>
              <w:t>J Cocks</w:t>
            </w:r>
          </w:p>
          <w:p w:rsidR="001C0E4C" w:rsidRPr="002E66F1" w:rsidRDefault="001C0E4C" w:rsidP="001C0E4C">
            <w:pPr>
              <w:rPr>
                <w:rFonts w:ascii="Arial" w:hAnsi="Arial" w:cs="Arial"/>
                <w:sz w:val="20"/>
              </w:rPr>
            </w:pPr>
            <w:r w:rsidRPr="002E66F1">
              <w:rPr>
                <w:rFonts w:ascii="Arial" w:hAnsi="Arial" w:cs="Arial"/>
                <w:sz w:val="20"/>
              </w:rPr>
              <w:t>C Bennett</w:t>
            </w:r>
          </w:p>
          <w:p w:rsidR="001C0E4C" w:rsidRPr="002E66F1" w:rsidRDefault="001C0E4C" w:rsidP="001C0E4C">
            <w:pPr>
              <w:rPr>
                <w:rFonts w:ascii="Arial" w:hAnsi="Arial" w:cs="Arial"/>
                <w:sz w:val="20"/>
              </w:rPr>
            </w:pPr>
            <w:r w:rsidRPr="002E66F1">
              <w:rPr>
                <w:rFonts w:ascii="Arial" w:hAnsi="Arial" w:cs="Arial"/>
                <w:sz w:val="20"/>
              </w:rPr>
              <w:t>P Burnett</w:t>
            </w:r>
          </w:p>
          <w:p w:rsidR="001C0E4C" w:rsidRPr="002E66F1" w:rsidRDefault="001C0E4C" w:rsidP="001C0E4C">
            <w:pPr>
              <w:rPr>
                <w:rFonts w:ascii="Arial" w:hAnsi="Arial" w:cs="Arial"/>
                <w:sz w:val="20"/>
              </w:rPr>
            </w:pPr>
            <w:r w:rsidRPr="002E66F1">
              <w:rPr>
                <w:rFonts w:ascii="Arial" w:hAnsi="Arial" w:cs="Arial"/>
                <w:sz w:val="20"/>
              </w:rPr>
              <w:t>D Maude</w:t>
            </w:r>
          </w:p>
          <w:p w:rsidR="001C0E4C" w:rsidRPr="002E66F1" w:rsidRDefault="001C0E4C" w:rsidP="001C0E4C">
            <w:pPr>
              <w:rPr>
                <w:rFonts w:ascii="Arial" w:hAnsi="Arial" w:cs="Arial"/>
                <w:sz w:val="20"/>
              </w:rPr>
            </w:pPr>
            <w:r w:rsidRPr="002E66F1">
              <w:rPr>
                <w:rFonts w:ascii="Arial" w:hAnsi="Arial" w:cs="Arial"/>
                <w:sz w:val="20"/>
              </w:rPr>
              <w:t>S Pica</w:t>
            </w:r>
          </w:p>
          <w:p w:rsidR="001C0E4C" w:rsidRPr="002E66F1" w:rsidRDefault="001C0E4C" w:rsidP="001C0E4C">
            <w:pPr>
              <w:rPr>
                <w:rFonts w:ascii="Arial" w:hAnsi="Arial" w:cs="Arial"/>
                <w:sz w:val="20"/>
              </w:rPr>
            </w:pPr>
            <w:r w:rsidRPr="002E66F1">
              <w:rPr>
                <w:rFonts w:ascii="Arial" w:hAnsi="Arial" w:cs="Arial"/>
                <w:sz w:val="20"/>
              </w:rPr>
              <w:t>R Bell</w:t>
            </w:r>
          </w:p>
          <w:p w:rsidR="001C0E4C" w:rsidRPr="002E66F1" w:rsidRDefault="001C0E4C" w:rsidP="001C0E4C">
            <w:pPr>
              <w:rPr>
                <w:rFonts w:ascii="Arial" w:hAnsi="Arial" w:cs="Arial"/>
                <w:sz w:val="20"/>
              </w:rPr>
            </w:pPr>
            <w:r w:rsidRPr="002E66F1">
              <w:rPr>
                <w:rFonts w:ascii="Arial" w:hAnsi="Arial" w:cs="Arial"/>
                <w:sz w:val="20"/>
              </w:rPr>
              <w:t>S Harrigan</w:t>
            </w:r>
          </w:p>
          <w:p w:rsidR="001C0E4C" w:rsidRPr="002E66F1" w:rsidRDefault="001C0E4C" w:rsidP="001C0E4C">
            <w:pPr>
              <w:rPr>
                <w:rFonts w:ascii="Arial" w:hAnsi="Arial" w:cs="Arial"/>
                <w:sz w:val="20"/>
              </w:rPr>
            </w:pPr>
            <w:r w:rsidRPr="002E66F1">
              <w:rPr>
                <w:rFonts w:ascii="Arial" w:hAnsi="Arial" w:cs="Arial"/>
                <w:sz w:val="20"/>
              </w:rPr>
              <w:t>D Dick</w:t>
            </w:r>
          </w:p>
          <w:p w:rsidR="001C0E4C" w:rsidRPr="002E66F1" w:rsidRDefault="001C0E4C" w:rsidP="001C0E4C">
            <w:pPr>
              <w:rPr>
                <w:rFonts w:ascii="Arial" w:hAnsi="Arial" w:cs="Arial"/>
                <w:sz w:val="20"/>
              </w:rPr>
            </w:pPr>
            <w:r w:rsidRPr="002E66F1">
              <w:rPr>
                <w:rFonts w:ascii="Arial" w:hAnsi="Arial" w:cs="Arial"/>
                <w:sz w:val="20"/>
              </w:rPr>
              <w:t>N James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1997-9</w:t>
            </w:r>
          </w:p>
        </w:tc>
        <w:tc>
          <w:tcPr>
            <w:tcW w:w="3686" w:type="dxa"/>
          </w:tcPr>
          <w:p w:rsidR="00572891" w:rsidRPr="002E66F1" w:rsidRDefault="001C0E4C" w:rsidP="001C0E4C">
            <w:pPr>
              <w:rPr>
                <w:rFonts w:ascii="Arial" w:hAnsi="Arial" w:cs="Arial"/>
                <w:sz w:val="20"/>
              </w:rPr>
            </w:pPr>
            <w:r w:rsidRPr="002E66F1">
              <w:rPr>
                <w:rFonts w:ascii="Arial" w:hAnsi="Arial" w:cs="Arial"/>
                <w:sz w:val="20"/>
              </w:rPr>
              <w:t>NHMRC</w:t>
            </w:r>
          </w:p>
          <w:p w:rsidR="001C0E4C" w:rsidRPr="002E66F1" w:rsidRDefault="001C0E4C" w:rsidP="001C0E4C">
            <w:pPr>
              <w:rPr>
                <w:rFonts w:ascii="Arial" w:hAnsi="Arial" w:cs="Arial"/>
                <w:sz w:val="20"/>
              </w:rPr>
            </w:pPr>
            <w:r w:rsidRPr="002E66F1">
              <w:rPr>
                <w:rFonts w:ascii="Arial" w:hAnsi="Arial" w:cs="Arial"/>
                <w:sz w:val="20"/>
              </w:rPr>
              <w:t xml:space="preserve"> Project Grant</w:t>
            </w:r>
          </w:p>
          <w:p w:rsidR="001C0E4C" w:rsidRPr="002E66F1" w:rsidRDefault="001C0E4C" w:rsidP="001C0E4C">
            <w:pPr>
              <w:rPr>
                <w:rFonts w:ascii="Arial" w:hAnsi="Arial" w:cs="Arial"/>
                <w:sz w:val="20"/>
              </w:rPr>
            </w:pPr>
            <w:r w:rsidRPr="002E66F1">
              <w:rPr>
                <w:rFonts w:ascii="Arial" w:hAnsi="Arial" w:cs="Arial"/>
                <w:sz w:val="20"/>
              </w:rPr>
              <w:t>No: 970391</w:t>
            </w:r>
          </w:p>
        </w:tc>
        <w:tc>
          <w:tcPr>
            <w:tcW w:w="1570" w:type="dxa"/>
          </w:tcPr>
          <w:p w:rsidR="001C0E4C" w:rsidRPr="002E66F1" w:rsidRDefault="001C0E4C" w:rsidP="001C0E4C">
            <w:pPr>
              <w:rPr>
                <w:rFonts w:ascii="Arial" w:hAnsi="Arial" w:cs="Arial"/>
                <w:sz w:val="20"/>
              </w:rPr>
            </w:pPr>
            <w:r w:rsidRPr="002E66F1">
              <w:rPr>
                <w:rFonts w:ascii="Arial" w:hAnsi="Arial" w:cs="Arial"/>
                <w:sz w:val="20"/>
              </w:rPr>
              <w:t>$245,238</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Refining Risk Factors for Prediction of Early Transition to Psychosis in a High Risk Sample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 Yung</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HJ Jackson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1997-9</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Special Initiative Grant</w:t>
            </w:r>
          </w:p>
          <w:p w:rsidR="001C0E4C" w:rsidRPr="002E66F1" w:rsidRDefault="001C0E4C" w:rsidP="001C0E4C">
            <w:pPr>
              <w:rPr>
                <w:rFonts w:ascii="Arial" w:hAnsi="Arial" w:cs="Arial"/>
                <w:sz w:val="20"/>
              </w:rPr>
            </w:pPr>
            <w:r w:rsidRPr="002E66F1">
              <w:rPr>
                <w:rFonts w:ascii="Arial" w:hAnsi="Arial" w:cs="Arial"/>
                <w:sz w:val="20"/>
              </w:rPr>
              <w:t>No: 970598</w:t>
            </w:r>
          </w:p>
        </w:tc>
        <w:tc>
          <w:tcPr>
            <w:tcW w:w="1570" w:type="dxa"/>
          </w:tcPr>
          <w:p w:rsidR="001C0E4C" w:rsidRPr="002E66F1" w:rsidRDefault="001C0E4C" w:rsidP="001C0E4C">
            <w:pPr>
              <w:rPr>
                <w:rFonts w:ascii="Arial" w:hAnsi="Arial" w:cs="Arial"/>
                <w:sz w:val="20"/>
              </w:rPr>
            </w:pPr>
            <w:r w:rsidRPr="002E66F1">
              <w:rPr>
                <w:rFonts w:ascii="Arial" w:hAnsi="Arial" w:cs="Arial"/>
                <w:sz w:val="20"/>
              </w:rPr>
              <w:t>$199,000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Two Year Follow-Up MRI Study of Hippocampal Volume Reduction in First Episode Psychosis</w:t>
            </w:r>
          </w:p>
        </w:tc>
        <w:tc>
          <w:tcPr>
            <w:tcW w:w="1985" w:type="dxa"/>
          </w:tcPr>
          <w:p w:rsidR="001C0E4C" w:rsidRPr="002E66F1" w:rsidRDefault="001C0E4C" w:rsidP="001C0E4C">
            <w:pPr>
              <w:rPr>
                <w:rFonts w:ascii="Arial" w:hAnsi="Arial" w:cs="Arial"/>
                <w:sz w:val="20"/>
                <w:lang w:val="pt-BR"/>
              </w:rPr>
            </w:pPr>
            <w:r w:rsidRPr="002E66F1">
              <w:rPr>
                <w:rFonts w:ascii="Arial" w:hAnsi="Arial" w:cs="Arial"/>
                <w:sz w:val="20"/>
                <w:lang w:val="pt-BR"/>
              </w:rPr>
              <w:t>PD McGorry</w:t>
            </w:r>
          </w:p>
          <w:p w:rsidR="001C0E4C" w:rsidRPr="002E66F1" w:rsidRDefault="001C0E4C" w:rsidP="001C0E4C">
            <w:pPr>
              <w:rPr>
                <w:rFonts w:ascii="Arial" w:hAnsi="Arial" w:cs="Arial"/>
                <w:sz w:val="20"/>
                <w:lang w:val="pt-BR"/>
              </w:rPr>
            </w:pPr>
            <w:r w:rsidRPr="002E66F1">
              <w:rPr>
                <w:rFonts w:ascii="Arial" w:hAnsi="Arial" w:cs="Arial"/>
                <w:sz w:val="20"/>
                <w:lang w:val="pt-BR"/>
              </w:rPr>
              <w:t>D Velakoulis</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5F1859" w:rsidRPr="002E66F1" w:rsidRDefault="005F1859" w:rsidP="001C0E4C">
            <w:pPr>
              <w:rPr>
                <w:rFonts w:ascii="Arial" w:hAnsi="Arial" w:cs="Arial"/>
                <w:sz w:val="20"/>
                <w:lang w:val="pt-BR"/>
              </w:rPr>
            </w:pPr>
          </w:p>
        </w:tc>
      </w:tr>
      <w:tr w:rsidR="001C0E4C" w:rsidRPr="002E66F1" w:rsidTr="00DF3C3B">
        <w:trPr>
          <w:cantSplit/>
        </w:trPr>
        <w:tc>
          <w:tcPr>
            <w:tcW w:w="1242" w:type="dxa"/>
          </w:tcPr>
          <w:p w:rsidR="001C0E4C" w:rsidRPr="002E66F1" w:rsidRDefault="001C0E4C" w:rsidP="001C0E4C">
            <w:pPr>
              <w:rPr>
                <w:rFonts w:ascii="Arial" w:hAnsi="Arial" w:cs="Arial"/>
                <w:sz w:val="20"/>
                <w:lang w:val="pt-BR"/>
              </w:rPr>
            </w:pPr>
            <w:r w:rsidRPr="002E66F1">
              <w:rPr>
                <w:rFonts w:ascii="Arial" w:hAnsi="Arial" w:cs="Arial"/>
                <w:sz w:val="20"/>
                <w:lang w:val="pt-BR"/>
              </w:rPr>
              <w:t>1996-1999</w:t>
            </w:r>
          </w:p>
        </w:tc>
        <w:tc>
          <w:tcPr>
            <w:tcW w:w="3686" w:type="dxa"/>
          </w:tcPr>
          <w:p w:rsidR="001C0E4C" w:rsidRPr="002E66F1" w:rsidRDefault="001C0E4C" w:rsidP="001C0E4C">
            <w:pPr>
              <w:rPr>
                <w:rFonts w:ascii="Arial" w:hAnsi="Arial" w:cs="Arial"/>
                <w:sz w:val="20"/>
              </w:rPr>
            </w:pPr>
            <w:r w:rsidRPr="002E66F1">
              <w:rPr>
                <w:rFonts w:ascii="Arial" w:hAnsi="Arial" w:cs="Arial"/>
                <w:sz w:val="20"/>
              </w:rPr>
              <w:t>Commonwealth Department of Health and Human Services Research and Development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$105,288</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Intervention and Integrated Treatment for First Episode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 xml:space="preserve">PD McGorry </w:t>
            </w:r>
          </w:p>
          <w:p w:rsidR="001C0E4C" w:rsidRPr="002E66F1" w:rsidRDefault="001C0E4C" w:rsidP="001C0E4C">
            <w:pPr>
              <w:rPr>
                <w:rFonts w:ascii="Arial" w:hAnsi="Arial" w:cs="Arial"/>
                <w:sz w:val="20"/>
              </w:rPr>
            </w:pPr>
            <w:r w:rsidRPr="002E66F1">
              <w:rPr>
                <w:rFonts w:ascii="Arial" w:hAnsi="Arial" w:cs="Arial"/>
                <w:sz w:val="20"/>
              </w:rPr>
              <w:t xml:space="preserve">AR Yung </w:t>
            </w:r>
          </w:p>
          <w:p w:rsidR="001C0E4C" w:rsidRPr="002E66F1" w:rsidRDefault="001C0E4C" w:rsidP="001C0E4C">
            <w:pPr>
              <w:rPr>
                <w:rFonts w:ascii="Arial" w:hAnsi="Arial" w:cs="Arial"/>
                <w:sz w:val="20"/>
              </w:rPr>
            </w:pPr>
            <w:r w:rsidRPr="002E66F1">
              <w:rPr>
                <w:rFonts w:ascii="Arial" w:hAnsi="Arial" w:cs="Arial"/>
                <w:sz w:val="20"/>
              </w:rPr>
              <w:t>G Patton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1997-8</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Novartis Pharmaceuticals </w:t>
            </w:r>
          </w:p>
        </w:tc>
        <w:tc>
          <w:tcPr>
            <w:tcW w:w="1570" w:type="dxa"/>
          </w:tcPr>
          <w:p w:rsidR="001C0E4C" w:rsidRPr="002E66F1" w:rsidRDefault="001C0E4C" w:rsidP="001C0E4C">
            <w:pPr>
              <w:rPr>
                <w:rFonts w:ascii="Arial" w:hAnsi="Arial" w:cs="Arial"/>
                <w:sz w:val="20"/>
              </w:rPr>
            </w:pPr>
            <w:r w:rsidRPr="002E66F1">
              <w:rPr>
                <w:rFonts w:ascii="Arial" w:hAnsi="Arial" w:cs="Arial"/>
                <w:sz w:val="20"/>
              </w:rPr>
              <w:t>$45,000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Treatment of Persisting Positive Symptoms in First Episode Psychosis: Recovery Plus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Edwards</w:t>
            </w:r>
          </w:p>
          <w:p w:rsidR="001C0E4C" w:rsidRPr="002E66F1" w:rsidRDefault="001C0E4C" w:rsidP="001C0E4C">
            <w:pPr>
              <w:rPr>
                <w:rFonts w:ascii="Arial" w:hAnsi="Arial" w:cs="Arial"/>
                <w:sz w:val="20"/>
              </w:rPr>
            </w:pPr>
            <w:r w:rsidRPr="002E66F1">
              <w:rPr>
                <w:rFonts w:ascii="Arial" w:hAnsi="Arial" w:cs="Arial"/>
                <w:sz w:val="20"/>
              </w:rPr>
              <w:t>J Cocks</w:t>
            </w:r>
          </w:p>
          <w:p w:rsidR="001C0E4C" w:rsidRPr="002E66F1" w:rsidRDefault="001C0E4C" w:rsidP="001C0E4C">
            <w:pPr>
              <w:rPr>
                <w:rFonts w:ascii="Arial" w:hAnsi="Arial" w:cs="Arial"/>
                <w:sz w:val="20"/>
              </w:rPr>
            </w:pPr>
            <w:r w:rsidRPr="002E66F1">
              <w:rPr>
                <w:rFonts w:ascii="Arial" w:hAnsi="Arial" w:cs="Arial"/>
                <w:sz w:val="20"/>
              </w:rPr>
              <w:t>C Bennett</w:t>
            </w:r>
          </w:p>
          <w:p w:rsidR="001C0E4C" w:rsidRPr="002E66F1" w:rsidRDefault="001C0E4C" w:rsidP="001C0E4C">
            <w:pPr>
              <w:rPr>
                <w:rFonts w:ascii="Arial" w:hAnsi="Arial" w:cs="Arial"/>
                <w:sz w:val="20"/>
              </w:rPr>
            </w:pPr>
            <w:r w:rsidRPr="002E66F1">
              <w:rPr>
                <w:rFonts w:ascii="Arial" w:hAnsi="Arial" w:cs="Arial"/>
                <w:sz w:val="20"/>
              </w:rPr>
              <w:t>P Burnett</w:t>
            </w:r>
          </w:p>
          <w:p w:rsidR="001C0E4C" w:rsidRPr="002E66F1" w:rsidRDefault="001C0E4C" w:rsidP="001C0E4C">
            <w:pPr>
              <w:rPr>
                <w:rFonts w:ascii="Arial" w:hAnsi="Arial" w:cs="Arial"/>
                <w:sz w:val="20"/>
              </w:rPr>
            </w:pPr>
            <w:r w:rsidRPr="002E66F1">
              <w:rPr>
                <w:rFonts w:ascii="Arial" w:hAnsi="Arial" w:cs="Arial"/>
                <w:sz w:val="20"/>
              </w:rPr>
              <w:t>D Maude</w:t>
            </w:r>
          </w:p>
          <w:p w:rsidR="001C0E4C" w:rsidRPr="002E66F1" w:rsidRDefault="001C0E4C" w:rsidP="001C0E4C">
            <w:pPr>
              <w:rPr>
                <w:rFonts w:ascii="Arial" w:hAnsi="Arial" w:cs="Arial"/>
                <w:sz w:val="20"/>
              </w:rPr>
            </w:pPr>
            <w:r w:rsidRPr="002E66F1">
              <w:rPr>
                <w:rFonts w:ascii="Arial" w:hAnsi="Arial" w:cs="Arial"/>
                <w:sz w:val="20"/>
              </w:rPr>
              <w:t>S Pica</w:t>
            </w:r>
          </w:p>
          <w:p w:rsidR="001C0E4C" w:rsidRPr="002E66F1" w:rsidRDefault="001C0E4C" w:rsidP="001C0E4C">
            <w:pPr>
              <w:rPr>
                <w:rFonts w:ascii="Arial" w:hAnsi="Arial" w:cs="Arial"/>
                <w:sz w:val="20"/>
              </w:rPr>
            </w:pPr>
            <w:r w:rsidRPr="002E66F1">
              <w:rPr>
                <w:rFonts w:ascii="Arial" w:hAnsi="Arial" w:cs="Arial"/>
                <w:sz w:val="20"/>
              </w:rPr>
              <w:t>R Bell</w:t>
            </w:r>
          </w:p>
          <w:p w:rsidR="001C0E4C" w:rsidRPr="002E66F1" w:rsidRDefault="001C0E4C" w:rsidP="001C0E4C">
            <w:pPr>
              <w:rPr>
                <w:rFonts w:ascii="Arial" w:hAnsi="Arial" w:cs="Arial"/>
                <w:sz w:val="20"/>
              </w:rPr>
            </w:pPr>
            <w:r w:rsidRPr="002E66F1">
              <w:rPr>
                <w:rFonts w:ascii="Arial" w:hAnsi="Arial" w:cs="Arial"/>
                <w:sz w:val="20"/>
              </w:rPr>
              <w:t>S Harrigan</w:t>
            </w:r>
          </w:p>
          <w:p w:rsidR="001C0E4C" w:rsidRPr="002E66F1" w:rsidRDefault="001C0E4C" w:rsidP="001C0E4C">
            <w:pPr>
              <w:rPr>
                <w:rFonts w:ascii="Arial" w:hAnsi="Arial" w:cs="Arial"/>
                <w:sz w:val="20"/>
              </w:rPr>
            </w:pPr>
            <w:r w:rsidRPr="002E66F1">
              <w:rPr>
                <w:rFonts w:ascii="Arial" w:hAnsi="Arial" w:cs="Arial"/>
                <w:sz w:val="20"/>
              </w:rPr>
              <w:t>D Dick</w:t>
            </w:r>
          </w:p>
          <w:p w:rsidR="001C0E4C" w:rsidRPr="002E66F1" w:rsidRDefault="001C0E4C" w:rsidP="001C0E4C">
            <w:pPr>
              <w:rPr>
                <w:rFonts w:ascii="Arial" w:hAnsi="Arial" w:cs="Arial"/>
                <w:sz w:val="20"/>
              </w:rPr>
            </w:pPr>
            <w:r w:rsidRPr="002E66F1">
              <w:rPr>
                <w:rFonts w:ascii="Arial" w:hAnsi="Arial" w:cs="Arial"/>
                <w:sz w:val="20"/>
              </w:rPr>
              <w:t>N James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1997-8</w:t>
            </w:r>
          </w:p>
        </w:tc>
        <w:tc>
          <w:tcPr>
            <w:tcW w:w="3686" w:type="dxa"/>
          </w:tcPr>
          <w:p w:rsidR="001C0E4C" w:rsidRPr="002E66F1" w:rsidRDefault="001C0E4C" w:rsidP="001C0E4C">
            <w:pPr>
              <w:rPr>
                <w:rFonts w:ascii="Arial" w:hAnsi="Arial" w:cs="Arial"/>
                <w:sz w:val="20"/>
              </w:rPr>
            </w:pPr>
            <w:r w:rsidRPr="002E66F1">
              <w:rPr>
                <w:rFonts w:ascii="Arial" w:hAnsi="Arial" w:cs="Arial"/>
                <w:sz w:val="20"/>
              </w:rPr>
              <w:t>Commonwealth Department of Health &amp; Family Services</w:t>
            </w:r>
          </w:p>
        </w:tc>
        <w:tc>
          <w:tcPr>
            <w:tcW w:w="1570" w:type="dxa"/>
          </w:tcPr>
          <w:p w:rsidR="001C0E4C" w:rsidRPr="002E66F1" w:rsidRDefault="001C0E4C" w:rsidP="001C0E4C">
            <w:pPr>
              <w:rPr>
                <w:rFonts w:ascii="Arial" w:hAnsi="Arial" w:cs="Arial"/>
                <w:sz w:val="20"/>
              </w:rPr>
            </w:pPr>
            <w:r w:rsidRPr="002E66F1">
              <w:rPr>
                <w:rFonts w:ascii="Arial" w:hAnsi="Arial" w:cs="Arial"/>
                <w:sz w:val="20"/>
              </w:rPr>
              <w:t>$275,000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Pilot and Evaluate Intervention Services for Young People who have Severe Mental Health Problems and are at Risk of Suicide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P Power</w:t>
            </w:r>
          </w:p>
          <w:p w:rsidR="001C0E4C" w:rsidRPr="002E66F1" w:rsidRDefault="001C0E4C" w:rsidP="001C0E4C">
            <w:pPr>
              <w:rPr>
                <w:rFonts w:ascii="Arial" w:hAnsi="Arial" w:cs="Arial"/>
                <w:sz w:val="20"/>
              </w:rPr>
            </w:pPr>
            <w:r w:rsidRPr="002E66F1">
              <w:rPr>
                <w:rFonts w:ascii="Arial" w:hAnsi="Arial" w:cs="Arial"/>
                <w:sz w:val="20"/>
              </w:rPr>
              <w:t>R Bell</w:t>
            </w:r>
          </w:p>
          <w:p w:rsidR="001C0E4C" w:rsidRPr="002E66F1" w:rsidRDefault="001C0E4C" w:rsidP="001C0E4C">
            <w:pPr>
              <w:rPr>
                <w:rFonts w:ascii="Arial" w:hAnsi="Arial" w:cs="Arial"/>
                <w:sz w:val="20"/>
              </w:rPr>
            </w:pPr>
            <w:r w:rsidRPr="002E66F1">
              <w:rPr>
                <w:rFonts w:ascii="Arial" w:hAnsi="Arial" w:cs="Arial"/>
                <w:sz w:val="20"/>
              </w:rPr>
              <w:t>J Cocks</w:t>
            </w:r>
          </w:p>
          <w:p w:rsidR="001C0E4C" w:rsidRPr="002E66F1" w:rsidRDefault="001C0E4C" w:rsidP="001C0E4C">
            <w:pPr>
              <w:rPr>
                <w:rFonts w:ascii="Arial" w:hAnsi="Arial" w:cs="Arial"/>
                <w:sz w:val="20"/>
              </w:rPr>
            </w:pPr>
            <w:r w:rsidRPr="002E66F1">
              <w:rPr>
                <w:rFonts w:ascii="Arial" w:hAnsi="Arial" w:cs="Arial"/>
                <w:sz w:val="20"/>
              </w:rPr>
              <w:t>G Hubbard</w:t>
            </w:r>
          </w:p>
          <w:p w:rsidR="001C0E4C" w:rsidRPr="002E66F1" w:rsidRDefault="001C0E4C" w:rsidP="001C0E4C">
            <w:pPr>
              <w:rPr>
                <w:rFonts w:ascii="Arial" w:hAnsi="Arial" w:cs="Arial"/>
                <w:sz w:val="20"/>
              </w:rPr>
            </w:pPr>
            <w:r w:rsidRPr="002E66F1">
              <w:rPr>
                <w:rFonts w:ascii="Arial" w:hAnsi="Arial" w:cs="Arial"/>
                <w:sz w:val="20"/>
              </w:rPr>
              <w:t>H Manning</w:t>
            </w:r>
          </w:p>
          <w:p w:rsidR="001C0E4C" w:rsidRPr="002E66F1" w:rsidRDefault="001C0E4C" w:rsidP="001C0E4C">
            <w:pPr>
              <w:rPr>
                <w:rFonts w:ascii="Arial" w:hAnsi="Arial" w:cs="Arial"/>
                <w:sz w:val="20"/>
              </w:rPr>
            </w:pPr>
            <w:r w:rsidRPr="002E66F1">
              <w:rPr>
                <w:rFonts w:ascii="Arial" w:hAnsi="Arial" w:cs="Arial"/>
                <w:sz w:val="20"/>
              </w:rPr>
              <w:t>S Haines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1997-9</w:t>
            </w:r>
          </w:p>
        </w:tc>
        <w:tc>
          <w:tcPr>
            <w:tcW w:w="3686" w:type="dxa"/>
          </w:tcPr>
          <w:p w:rsidR="001C0E4C" w:rsidRPr="002E66F1" w:rsidRDefault="001C0E4C" w:rsidP="001C0E4C">
            <w:pPr>
              <w:rPr>
                <w:rFonts w:ascii="Arial" w:hAnsi="Arial" w:cs="Arial"/>
                <w:sz w:val="20"/>
              </w:rPr>
            </w:pPr>
            <w:r w:rsidRPr="002E66F1">
              <w:rPr>
                <w:rFonts w:ascii="Arial" w:hAnsi="Arial" w:cs="Arial"/>
                <w:sz w:val="20"/>
              </w:rPr>
              <w:t>Department of Human Services, Victoria</w:t>
            </w:r>
          </w:p>
        </w:tc>
        <w:tc>
          <w:tcPr>
            <w:tcW w:w="1570" w:type="dxa"/>
          </w:tcPr>
          <w:p w:rsidR="001C0E4C" w:rsidRPr="002E66F1" w:rsidRDefault="001C0E4C" w:rsidP="001C0E4C">
            <w:pPr>
              <w:rPr>
                <w:rFonts w:ascii="Arial" w:hAnsi="Arial" w:cs="Arial"/>
                <w:sz w:val="20"/>
              </w:rPr>
            </w:pPr>
            <w:r w:rsidRPr="002E66F1">
              <w:rPr>
                <w:rFonts w:ascii="Arial" w:hAnsi="Arial" w:cs="Arial"/>
                <w:sz w:val="20"/>
              </w:rPr>
              <w:t>$277,580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Cannabis and First-Episode Psychosis: Randomised Controlled Trial of a Cognitive-Behavioural Intervention (The CAP Project)</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Edwards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1997-9</w:t>
            </w:r>
          </w:p>
        </w:tc>
        <w:tc>
          <w:tcPr>
            <w:tcW w:w="3686" w:type="dxa"/>
          </w:tcPr>
          <w:p w:rsidR="001C0E4C" w:rsidRPr="002E66F1" w:rsidRDefault="001C0E4C" w:rsidP="001C0E4C">
            <w:pPr>
              <w:rPr>
                <w:rFonts w:ascii="Arial" w:hAnsi="Arial" w:cs="Arial"/>
                <w:sz w:val="20"/>
              </w:rPr>
            </w:pPr>
            <w:r w:rsidRPr="002E66F1">
              <w:rPr>
                <w:rFonts w:ascii="Arial" w:hAnsi="Arial" w:cs="Arial"/>
                <w:sz w:val="20"/>
              </w:rPr>
              <w:t>Department of Human Services, Victoria</w:t>
            </w:r>
          </w:p>
        </w:tc>
        <w:tc>
          <w:tcPr>
            <w:tcW w:w="1570" w:type="dxa"/>
          </w:tcPr>
          <w:p w:rsidR="001C0E4C" w:rsidRPr="002E66F1" w:rsidRDefault="001C0E4C" w:rsidP="001C0E4C">
            <w:pPr>
              <w:rPr>
                <w:rFonts w:ascii="Arial" w:hAnsi="Arial" w:cs="Arial"/>
                <w:sz w:val="20"/>
              </w:rPr>
            </w:pPr>
            <w:r w:rsidRPr="002E66F1">
              <w:rPr>
                <w:rFonts w:ascii="Arial" w:hAnsi="Arial" w:cs="Arial"/>
                <w:sz w:val="20"/>
              </w:rPr>
              <w:t>$129,675</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Research into the Clinical Relationship between Cannabis Use and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S Adlard</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1998-9</w:t>
            </w:r>
          </w:p>
        </w:tc>
        <w:tc>
          <w:tcPr>
            <w:tcW w:w="3686" w:type="dxa"/>
          </w:tcPr>
          <w:p w:rsidR="001C0E4C" w:rsidRPr="002E66F1" w:rsidRDefault="001C0E4C" w:rsidP="001C0E4C">
            <w:pPr>
              <w:rPr>
                <w:rFonts w:ascii="Arial" w:hAnsi="Arial" w:cs="Arial"/>
                <w:sz w:val="20"/>
              </w:rPr>
            </w:pPr>
            <w:r w:rsidRPr="002E66F1">
              <w:rPr>
                <w:rFonts w:ascii="Arial" w:hAnsi="Arial" w:cs="Arial"/>
                <w:sz w:val="20"/>
              </w:rPr>
              <w:t>NARSAD Distinguished Investigator Award (USA)</w:t>
            </w:r>
          </w:p>
        </w:tc>
        <w:tc>
          <w:tcPr>
            <w:tcW w:w="1570" w:type="dxa"/>
          </w:tcPr>
          <w:p w:rsidR="001C0E4C" w:rsidRPr="002E66F1" w:rsidRDefault="001C0E4C" w:rsidP="001C0E4C">
            <w:pPr>
              <w:rPr>
                <w:rFonts w:ascii="Arial" w:hAnsi="Arial" w:cs="Arial"/>
                <w:sz w:val="20"/>
              </w:rPr>
            </w:pPr>
            <w:r w:rsidRPr="002E66F1">
              <w:rPr>
                <w:rFonts w:ascii="Arial" w:hAnsi="Arial" w:cs="Arial"/>
                <w:sz w:val="20"/>
              </w:rPr>
              <w:t>$94,883</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1. Study of the Role of Stress and Cortisol on the Development of Psychosis in Vulnerable People and Their Effects on the Hippocampus and Neuropsychology</w:t>
            </w:r>
          </w:p>
          <w:p w:rsidR="001C0E4C" w:rsidRPr="002E66F1" w:rsidRDefault="001C0E4C" w:rsidP="007658EF">
            <w:pPr>
              <w:spacing w:after="120"/>
              <w:rPr>
                <w:rFonts w:ascii="Arial" w:hAnsi="Arial" w:cs="Arial"/>
                <w:sz w:val="20"/>
              </w:rPr>
            </w:pPr>
            <w:r w:rsidRPr="002E66F1">
              <w:rPr>
                <w:rFonts w:ascii="Arial" w:hAnsi="Arial" w:cs="Arial"/>
                <w:sz w:val="20"/>
              </w:rPr>
              <w:t>2. Can Ketamine be Used as a Challenge Test to Predict the Future Development of Psychosis in Vulnerable People?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1998-2000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No: 981112</w:t>
            </w:r>
          </w:p>
        </w:tc>
        <w:tc>
          <w:tcPr>
            <w:tcW w:w="1570" w:type="dxa"/>
          </w:tcPr>
          <w:p w:rsidR="001C0E4C" w:rsidRPr="002E66F1" w:rsidRDefault="001C0E4C" w:rsidP="001C0E4C">
            <w:pPr>
              <w:rPr>
                <w:rFonts w:ascii="Arial" w:hAnsi="Arial" w:cs="Arial"/>
                <w:sz w:val="20"/>
              </w:rPr>
            </w:pPr>
            <w:r w:rsidRPr="002E66F1">
              <w:rPr>
                <w:rFonts w:ascii="Arial" w:hAnsi="Arial" w:cs="Arial"/>
                <w:sz w:val="20"/>
              </w:rPr>
              <w:t>$297,785</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1 H MRS in Schizophrenia: an In-Vivo Study of Neuronal Integrity in High-Risk, First-Episode and Chronic Illness</w:t>
            </w:r>
          </w:p>
        </w:tc>
        <w:tc>
          <w:tcPr>
            <w:tcW w:w="1985" w:type="dxa"/>
          </w:tcPr>
          <w:p w:rsidR="001C0E4C" w:rsidRPr="002E66F1" w:rsidRDefault="001C0E4C" w:rsidP="001C0E4C">
            <w:pPr>
              <w:rPr>
                <w:rFonts w:ascii="Arial" w:hAnsi="Arial" w:cs="Arial"/>
                <w:sz w:val="20"/>
                <w:lang w:val="pt-BR"/>
              </w:rPr>
            </w:pPr>
            <w:r w:rsidRPr="002E66F1">
              <w:rPr>
                <w:rFonts w:ascii="Arial" w:hAnsi="Arial" w:cs="Arial"/>
                <w:sz w:val="20"/>
                <w:lang w:val="pt-BR"/>
              </w:rPr>
              <w:t>PD McGorry</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1C0E4C" w:rsidRPr="002E66F1" w:rsidRDefault="001C0E4C" w:rsidP="001C0E4C">
            <w:pPr>
              <w:rPr>
                <w:rFonts w:ascii="Arial" w:hAnsi="Arial" w:cs="Arial"/>
                <w:sz w:val="20"/>
                <w:lang w:val="pt-BR"/>
              </w:rPr>
            </w:pPr>
            <w:r w:rsidRPr="002E66F1">
              <w:rPr>
                <w:rFonts w:ascii="Arial" w:hAnsi="Arial" w:cs="Arial"/>
                <w:sz w:val="20"/>
                <w:lang w:val="pt-BR"/>
              </w:rPr>
              <w:t>D Velakoulis</w:t>
            </w:r>
          </w:p>
          <w:p w:rsidR="001C0E4C" w:rsidRPr="002E66F1" w:rsidRDefault="001C0E4C" w:rsidP="001C0E4C">
            <w:pPr>
              <w:rPr>
                <w:rFonts w:ascii="Arial" w:hAnsi="Arial" w:cs="Arial"/>
                <w:sz w:val="20"/>
              </w:rPr>
            </w:pPr>
            <w:r w:rsidRPr="002E66F1">
              <w:rPr>
                <w:rFonts w:ascii="Arial" w:hAnsi="Arial" w:cs="Arial"/>
                <w:sz w:val="20"/>
              </w:rPr>
              <w:t>P Desmond</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1998-2000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981116</w:t>
            </w:r>
          </w:p>
        </w:tc>
        <w:tc>
          <w:tcPr>
            <w:tcW w:w="1570" w:type="dxa"/>
          </w:tcPr>
          <w:p w:rsidR="001C0E4C" w:rsidRPr="002E66F1" w:rsidRDefault="001C0E4C" w:rsidP="00A97B4D">
            <w:pPr>
              <w:rPr>
                <w:rFonts w:ascii="Arial" w:hAnsi="Arial" w:cs="Arial"/>
                <w:sz w:val="20"/>
              </w:rPr>
            </w:pPr>
            <w:r w:rsidRPr="002E66F1">
              <w:rPr>
                <w:rFonts w:ascii="Arial" w:hAnsi="Arial" w:cs="Arial"/>
                <w:sz w:val="20"/>
              </w:rPr>
              <w:t>$</w:t>
            </w:r>
            <w:r w:rsidR="00A97B4D" w:rsidRPr="002E66F1">
              <w:rPr>
                <w:rFonts w:ascii="Arial" w:hAnsi="Arial" w:cs="Arial"/>
                <w:sz w:val="20"/>
              </w:rPr>
              <w:t>144,652</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Improving the Diagnostic Reliability of Psychotic Disorders by a Bayesian Belief Network</w:t>
            </w:r>
          </w:p>
        </w:tc>
        <w:tc>
          <w:tcPr>
            <w:tcW w:w="1985" w:type="dxa"/>
          </w:tcPr>
          <w:p w:rsidR="001C0E4C" w:rsidRPr="002E66F1" w:rsidRDefault="001C0E4C" w:rsidP="001C0E4C">
            <w:pPr>
              <w:rPr>
                <w:rFonts w:ascii="Arial" w:hAnsi="Arial" w:cs="Arial"/>
                <w:sz w:val="20"/>
              </w:rPr>
            </w:pPr>
            <w:r w:rsidRPr="002E66F1">
              <w:rPr>
                <w:rFonts w:ascii="Arial" w:hAnsi="Arial" w:cs="Arial"/>
                <w:sz w:val="20"/>
              </w:rPr>
              <w:t>PL Dudgeon</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AJ MacKinnon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Victorian Health Promotion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$200,581</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Prevention Strategies in Youth Mental Health</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Department of Human Services of Victoria</w:t>
            </w:r>
          </w:p>
        </w:tc>
        <w:tc>
          <w:tcPr>
            <w:tcW w:w="1570" w:type="dxa"/>
          </w:tcPr>
          <w:p w:rsidR="001C0E4C" w:rsidRPr="002E66F1" w:rsidRDefault="001C0E4C" w:rsidP="001C0E4C">
            <w:pPr>
              <w:rPr>
                <w:rFonts w:ascii="Arial" w:hAnsi="Arial" w:cs="Arial"/>
                <w:sz w:val="20"/>
              </w:rPr>
            </w:pPr>
            <w:r w:rsidRPr="002E66F1">
              <w:rPr>
                <w:rFonts w:ascii="Arial" w:hAnsi="Arial" w:cs="Arial"/>
                <w:sz w:val="20"/>
              </w:rPr>
              <w:t>$107,369</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Guideline Based Intervention in Early Psychosis Across Mental Health Service Setting</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Edwards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Department of Human Services of Victoria</w:t>
            </w:r>
          </w:p>
        </w:tc>
        <w:tc>
          <w:tcPr>
            <w:tcW w:w="1570" w:type="dxa"/>
          </w:tcPr>
          <w:p w:rsidR="001C0E4C" w:rsidRPr="002E66F1" w:rsidRDefault="001C0E4C" w:rsidP="001C0E4C">
            <w:pPr>
              <w:rPr>
                <w:rFonts w:ascii="Arial" w:hAnsi="Arial" w:cs="Arial"/>
                <w:sz w:val="20"/>
              </w:rPr>
            </w:pPr>
            <w:r w:rsidRPr="002E66F1">
              <w:rPr>
                <w:rFonts w:ascii="Arial" w:hAnsi="Arial" w:cs="Arial"/>
                <w:sz w:val="20"/>
              </w:rPr>
              <w:t>$262,350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Prospective Study of the Role of Stress, Coping and HPA-Axis Dysfunction in the Onset of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L Phillips</w:t>
            </w:r>
          </w:p>
          <w:p w:rsidR="001C0E4C" w:rsidRPr="002E66F1" w:rsidRDefault="001C0E4C" w:rsidP="001C0E4C">
            <w:pPr>
              <w:rPr>
                <w:rFonts w:ascii="Arial" w:hAnsi="Arial" w:cs="Arial"/>
                <w:sz w:val="20"/>
              </w:rPr>
            </w:pPr>
            <w:r w:rsidRPr="002E66F1">
              <w:rPr>
                <w:rFonts w:ascii="Arial" w:hAnsi="Arial" w:cs="Arial"/>
                <w:sz w:val="20"/>
              </w:rPr>
              <w:t>A Yung</w:t>
            </w:r>
          </w:p>
          <w:p w:rsidR="001C0E4C" w:rsidRPr="002E66F1" w:rsidRDefault="001C0E4C" w:rsidP="001C0E4C">
            <w:pPr>
              <w:rPr>
                <w:rFonts w:ascii="Arial" w:hAnsi="Arial" w:cs="Arial"/>
                <w:sz w:val="20"/>
              </w:rPr>
            </w:pPr>
            <w:r w:rsidRPr="002E66F1">
              <w:rPr>
                <w:rFonts w:ascii="Arial" w:hAnsi="Arial" w:cs="Arial"/>
                <w:sz w:val="20"/>
              </w:rPr>
              <w:t>K Thompson</w:t>
            </w:r>
          </w:p>
          <w:p w:rsidR="001C0E4C" w:rsidRPr="002E66F1" w:rsidRDefault="001C0E4C" w:rsidP="001C0E4C">
            <w:pPr>
              <w:rPr>
                <w:rFonts w:ascii="Arial" w:hAnsi="Arial" w:cs="Arial"/>
                <w:sz w:val="20"/>
              </w:rPr>
            </w:pPr>
            <w:r w:rsidRPr="002E66F1">
              <w:rPr>
                <w:rFonts w:ascii="Arial" w:hAnsi="Arial" w:cs="Arial"/>
                <w:sz w:val="20"/>
              </w:rPr>
              <w:t>P Komesaroff</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RANZCP</w:t>
            </w:r>
          </w:p>
        </w:tc>
        <w:tc>
          <w:tcPr>
            <w:tcW w:w="1570" w:type="dxa"/>
          </w:tcPr>
          <w:p w:rsidR="001C0E4C" w:rsidRPr="002E66F1" w:rsidRDefault="001C0E4C" w:rsidP="001C0E4C">
            <w:pPr>
              <w:rPr>
                <w:rFonts w:ascii="Arial" w:hAnsi="Arial" w:cs="Arial"/>
                <w:sz w:val="20"/>
              </w:rPr>
            </w:pPr>
            <w:r w:rsidRPr="002E66F1">
              <w:rPr>
                <w:rFonts w:ascii="Arial" w:hAnsi="Arial" w:cs="Arial"/>
                <w:sz w:val="20"/>
              </w:rPr>
              <w:t>$75,080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Clinical Practice Guidelines for Schizophrenia</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Janssen-Cilag</w:t>
            </w:r>
          </w:p>
        </w:tc>
        <w:tc>
          <w:tcPr>
            <w:tcW w:w="1570" w:type="dxa"/>
          </w:tcPr>
          <w:p w:rsidR="001C0E4C" w:rsidRPr="002E66F1" w:rsidRDefault="001C0E4C" w:rsidP="001C0E4C">
            <w:pPr>
              <w:rPr>
                <w:rFonts w:ascii="Arial" w:hAnsi="Arial" w:cs="Arial"/>
                <w:sz w:val="20"/>
              </w:rPr>
            </w:pPr>
            <w:r w:rsidRPr="002E66F1">
              <w:rPr>
                <w:rFonts w:ascii="Arial" w:hAnsi="Arial" w:cs="Arial"/>
                <w:sz w:val="20"/>
              </w:rPr>
              <w:t>$116,00</w:t>
            </w:r>
            <w:r w:rsidR="00B71220" w:rsidRPr="002E66F1">
              <w:rPr>
                <w:rFonts w:ascii="Arial" w:hAnsi="Arial" w:cs="Arial"/>
                <w:sz w:val="20"/>
              </w:rPr>
              <w:t>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Psychosis Prevention and Intervention Centre (EPPIC) Long Term Follow-Up (RIS-AUS-39)</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2000-2004</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Janssen Research Foundation </w:t>
            </w:r>
          </w:p>
        </w:tc>
        <w:tc>
          <w:tcPr>
            <w:tcW w:w="1570" w:type="dxa"/>
          </w:tcPr>
          <w:p w:rsidR="001C0E4C" w:rsidRPr="002E66F1" w:rsidRDefault="001C0E4C" w:rsidP="001C0E4C">
            <w:pPr>
              <w:rPr>
                <w:rFonts w:ascii="Arial" w:hAnsi="Arial" w:cs="Arial"/>
                <w:sz w:val="20"/>
              </w:rPr>
            </w:pPr>
            <w:r w:rsidRPr="002E66F1">
              <w:rPr>
                <w:rFonts w:ascii="Arial" w:hAnsi="Arial" w:cs="Arial"/>
                <w:sz w:val="20"/>
              </w:rPr>
              <w:t>$4.26 million</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Second Generation Intervention Research in Pre-Psychotic Phase of Illness in Schizophrenia and Related Psychoses (RIS-AUS-9)</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 Yung</w:t>
            </w:r>
          </w:p>
          <w:p w:rsidR="001C0E4C" w:rsidRPr="002E66F1" w:rsidRDefault="001C0E4C" w:rsidP="001C0E4C">
            <w:pPr>
              <w:rPr>
                <w:rFonts w:ascii="Arial" w:hAnsi="Arial" w:cs="Arial"/>
                <w:sz w:val="20"/>
              </w:rPr>
            </w:pPr>
            <w:r w:rsidRPr="002E66F1">
              <w:rPr>
                <w:rFonts w:ascii="Arial" w:hAnsi="Arial" w:cs="Arial"/>
                <w:sz w:val="20"/>
              </w:rPr>
              <w:t xml:space="preserve">LJ Phillips </w:t>
            </w:r>
          </w:p>
          <w:p w:rsidR="001C0E4C" w:rsidRPr="002E66F1" w:rsidRDefault="001C0E4C" w:rsidP="001C0E4C">
            <w:pPr>
              <w:rPr>
                <w:rFonts w:ascii="Arial" w:hAnsi="Arial" w:cs="Arial"/>
                <w:sz w:val="20"/>
              </w:rPr>
            </w:pPr>
            <w:r w:rsidRPr="002E66F1">
              <w:rPr>
                <w:rFonts w:ascii="Arial" w:hAnsi="Arial" w:cs="Arial"/>
                <w:sz w:val="20"/>
              </w:rPr>
              <w:t>H Jackson</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1999-2006</w:t>
            </w:r>
          </w:p>
        </w:tc>
        <w:tc>
          <w:tcPr>
            <w:tcW w:w="3686" w:type="dxa"/>
          </w:tcPr>
          <w:p w:rsidR="001C0E4C" w:rsidRPr="002E66F1" w:rsidRDefault="001C0E4C" w:rsidP="001C0E4C">
            <w:pPr>
              <w:rPr>
                <w:rFonts w:ascii="Arial" w:hAnsi="Arial" w:cs="Arial"/>
                <w:sz w:val="20"/>
              </w:rPr>
            </w:pPr>
            <w:r w:rsidRPr="002E66F1">
              <w:rPr>
                <w:rFonts w:ascii="Arial" w:hAnsi="Arial" w:cs="Arial"/>
                <w:sz w:val="20"/>
              </w:rPr>
              <w:t>Department of Human Services of Victoria</w:t>
            </w:r>
          </w:p>
        </w:tc>
        <w:tc>
          <w:tcPr>
            <w:tcW w:w="1570" w:type="dxa"/>
          </w:tcPr>
          <w:p w:rsidR="001C0E4C" w:rsidRPr="002E66F1" w:rsidRDefault="001C0E4C" w:rsidP="00B71220">
            <w:pPr>
              <w:rPr>
                <w:rFonts w:ascii="Arial" w:hAnsi="Arial" w:cs="Arial"/>
                <w:sz w:val="20"/>
              </w:rPr>
            </w:pPr>
            <w:r w:rsidRPr="002E66F1">
              <w:rPr>
                <w:rFonts w:ascii="Arial" w:hAnsi="Arial" w:cs="Arial"/>
                <w:sz w:val="20"/>
              </w:rPr>
              <w:t>$</w:t>
            </w:r>
            <w:r w:rsidR="00B71220" w:rsidRPr="002E66F1">
              <w:rPr>
                <w:rFonts w:ascii="Arial" w:hAnsi="Arial" w:cs="Arial"/>
                <w:sz w:val="20"/>
              </w:rPr>
              <w:t>1.6 million</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PACE Clinic</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Australian Rotary Research Fund</w:t>
            </w:r>
          </w:p>
        </w:tc>
        <w:tc>
          <w:tcPr>
            <w:tcW w:w="1570" w:type="dxa"/>
          </w:tcPr>
          <w:p w:rsidR="001C0E4C" w:rsidRPr="002E66F1" w:rsidRDefault="001C0E4C" w:rsidP="001C0E4C">
            <w:pPr>
              <w:rPr>
                <w:rFonts w:ascii="Arial" w:hAnsi="Arial" w:cs="Arial"/>
                <w:sz w:val="20"/>
              </w:rPr>
            </w:pPr>
            <w:r w:rsidRPr="002E66F1">
              <w:rPr>
                <w:rFonts w:ascii="Arial" w:hAnsi="Arial" w:cs="Arial"/>
                <w:sz w:val="20"/>
              </w:rPr>
              <w:t>$11,710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Early Intervention  in Psychosis by Targeting Young People at High Risk: Long Term Follow-Up</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LJ Phillips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ANZ Charitable Trusts </w:t>
            </w:r>
          </w:p>
        </w:tc>
        <w:tc>
          <w:tcPr>
            <w:tcW w:w="1570" w:type="dxa"/>
          </w:tcPr>
          <w:p w:rsidR="001C0E4C" w:rsidRPr="002E66F1" w:rsidRDefault="001C0E4C" w:rsidP="001C0E4C">
            <w:pPr>
              <w:rPr>
                <w:rFonts w:ascii="Arial" w:hAnsi="Arial" w:cs="Arial"/>
                <w:sz w:val="20"/>
              </w:rPr>
            </w:pPr>
            <w:r w:rsidRPr="002E66F1">
              <w:rPr>
                <w:rFonts w:ascii="Arial" w:hAnsi="Arial" w:cs="Arial"/>
                <w:sz w:val="20"/>
              </w:rPr>
              <w:t>$400,000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Partnerships in Mental Health and Well-Being Promotion and Prevention</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Telematics Course Development Fund rust</w:t>
            </w:r>
          </w:p>
        </w:tc>
        <w:tc>
          <w:tcPr>
            <w:tcW w:w="1570" w:type="dxa"/>
          </w:tcPr>
          <w:p w:rsidR="001C0E4C" w:rsidRPr="002E66F1" w:rsidRDefault="001C0E4C" w:rsidP="001C0E4C">
            <w:pPr>
              <w:rPr>
                <w:rFonts w:ascii="Arial" w:hAnsi="Arial" w:cs="Arial"/>
                <w:sz w:val="20"/>
              </w:rPr>
            </w:pPr>
            <w:r w:rsidRPr="002E66F1">
              <w:rPr>
                <w:rFonts w:ascii="Arial" w:hAnsi="Arial" w:cs="Arial"/>
                <w:sz w:val="20"/>
              </w:rPr>
              <w:t>$23,412</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Graduate Diploma in Young People’s Mental Health: A Video Distance Education Program</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Gleeson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2000</w:t>
            </w:r>
          </w:p>
        </w:tc>
        <w:tc>
          <w:tcPr>
            <w:tcW w:w="3686" w:type="dxa"/>
          </w:tcPr>
          <w:p w:rsidR="001C0E4C" w:rsidRPr="002E66F1" w:rsidRDefault="001C0E4C" w:rsidP="001C0E4C">
            <w:pPr>
              <w:rPr>
                <w:rFonts w:ascii="Arial" w:hAnsi="Arial" w:cs="Arial"/>
                <w:sz w:val="20"/>
              </w:rPr>
            </w:pPr>
            <w:r w:rsidRPr="002E66F1">
              <w:rPr>
                <w:rFonts w:ascii="Arial" w:hAnsi="Arial" w:cs="Arial"/>
                <w:sz w:val="20"/>
              </w:rPr>
              <w:t>Rebecca L Cooper Research Fund</w:t>
            </w:r>
          </w:p>
        </w:tc>
        <w:tc>
          <w:tcPr>
            <w:tcW w:w="1570" w:type="dxa"/>
          </w:tcPr>
          <w:p w:rsidR="001C0E4C" w:rsidRPr="002E66F1" w:rsidRDefault="001C0E4C" w:rsidP="001C0E4C">
            <w:pPr>
              <w:rPr>
                <w:rFonts w:ascii="Arial" w:hAnsi="Arial" w:cs="Arial"/>
                <w:sz w:val="20"/>
              </w:rPr>
            </w:pPr>
            <w:r w:rsidRPr="002E66F1">
              <w:rPr>
                <w:rFonts w:ascii="Arial" w:hAnsi="Arial" w:cs="Arial"/>
                <w:sz w:val="20"/>
              </w:rPr>
              <w:t>$14,140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Neuroendocrine Functioning in Young People at Risk for Schizophrenia and the Subsequent effect of Neuroleptic Medication</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K Thompson</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2000-3</w:t>
            </w:r>
          </w:p>
        </w:tc>
        <w:tc>
          <w:tcPr>
            <w:tcW w:w="3686" w:type="dxa"/>
          </w:tcPr>
          <w:p w:rsidR="001C0E4C" w:rsidRPr="002E66F1" w:rsidRDefault="001C0E4C" w:rsidP="001C0E4C">
            <w:pPr>
              <w:rPr>
                <w:rFonts w:ascii="Arial" w:hAnsi="Arial" w:cs="Arial"/>
                <w:sz w:val="20"/>
              </w:rPr>
            </w:pPr>
            <w:r w:rsidRPr="002E66F1">
              <w:rPr>
                <w:rFonts w:ascii="Arial" w:hAnsi="Arial" w:cs="Arial"/>
                <w:sz w:val="20"/>
              </w:rPr>
              <w:t>Theodore and Vada Stanley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US$131,000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Detection of CNS Infection in Young People at High Risk of Developing Schizophrenia, Before and After Transition to Psychosis and Associated Hippocampal Changes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GP Amminger</w:t>
            </w:r>
          </w:p>
          <w:p w:rsidR="001C0E4C" w:rsidRPr="002E66F1" w:rsidRDefault="001C0E4C" w:rsidP="001C0E4C">
            <w:pPr>
              <w:rPr>
                <w:rFonts w:ascii="Arial" w:hAnsi="Arial" w:cs="Arial"/>
                <w:sz w:val="20"/>
              </w:rPr>
            </w:pPr>
            <w:r w:rsidRPr="002E66F1">
              <w:rPr>
                <w:rFonts w:ascii="Arial" w:hAnsi="Arial" w:cs="Arial"/>
                <w:sz w:val="20"/>
              </w:rPr>
              <w:t>K Thompson</w:t>
            </w:r>
          </w:p>
          <w:p w:rsidR="001C0E4C" w:rsidRPr="002E66F1" w:rsidRDefault="001C0E4C" w:rsidP="001C0E4C">
            <w:pPr>
              <w:rPr>
                <w:rFonts w:ascii="Arial" w:hAnsi="Arial" w:cs="Arial"/>
                <w:sz w:val="20"/>
              </w:rPr>
            </w:pPr>
            <w:r w:rsidRPr="002E66F1">
              <w:rPr>
                <w:rFonts w:ascii="Arial" w:hAnsi="Arial" w:cs="Arial"/>
                <w:sz w:val="20"/>
              </w:rPr>
              <w:t>L Phillips</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D Velakoulis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2001-3</w:t>
            </w:r>
          </w:p>
        </w:tc>
        <w:tc>
          <w:tcPr>
            <w:tcW w:w="3686" w:type="dxa"/>
          </w:tcPr>
          <w:p w:rsidR="001C0E4C" w:rsidRPr="002E66F1" w:rsidRDefault="001C0E4C" w:rsidP="001C0E4C">
            <w:pPr>
              <w:rPr>
                <w:rFonts w:ascii="Arial" w:hAnsi="Arial" w:cs="Arial"/>
                <w:sz w:val="20"/>
              </w:rPr>
            </w:pPr>
            <w:r w:rsidRPr="002E66F1">
              <w:rPr>
                <w:rFonts w:ascii="Arial" w:hAnsi="Arial" w:cs="Arial"/>
                <w:sz w:val="20"/>
              </w:rPr>
              <w:t>ANZ Charitable Trusts: beyondblue</w:t>
            </w:r>
          </w:p>
        </w:tc>
        <w:tc>
          <w:tcPr>
            <w:tcW w:w="1570" w:type="dxa"/>
          </w:tcPr>
          <w:p w:rsidR="001C0E4C" w:rsidRPr="002E66F1" w:rsidRDefault="001C0E4C" w:rsidP="001C0E4C">
            <w:pPr>
              <w:rPr>
                <w:rFonts w:ascii="Arial" w:hAnsi="Arial" w:cs="Arial"/>
                <w:sz w:val="20"/>
              </w:rPr>
            </w:pPr>
            <w:r w:rsidRPr="002E66F1">
              <w:rPr>
                <w:rFonts w:ascii="Arial" w:hAnsi="Arial" w:cs="Arial"/>
                <w:sz w:val="20"/>
              </w:rPr>
              <w:t>$899,898</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Compass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A Wright</w:t>
            </w:r>
          </w:p>
          <w:p w:rsidR="001C0E4C" w:rsidRPr="002E66F1" w:rsidRDefault="001C0E4C" w:rsidP="001C0E4C">
            <w:pPr>
              <w:rPr>
                <w:rFonts w:ascii="Arial" w:hAnsi="Arial" w:cs="Arial"/>
                <w:sz w:val="20"/>
              </w:rPr>
            </w:pPr>
            <w:r w:rsidRPr="002E66F1">
              <w:rPr>
                <w:rFonts w:ascii="Arial" w:hAnsi="Arial" w:cs="Arial"/>
                <w:sz w:val="20"/>
              </w:rPr>
              <w:t>K Pennell</w:t>
            </w:r>
          </w:p>
          <w:p w:rsidR="001C0E4C" w:rsidRPr="002E66F1" w:rsidRDefault="001C0E4C" w:rsidP="001C0E4C">
            <w:pPr>
              <w:rPr>
                <w:rFonts w:ascii="Arial" w:hAnsi="Arial" w:cs="Arial"/>
                <w:sz w:val="20"/>
              </w:rPr>
            </w:pPr>
            <w:r w:rsidRPr="002E66F1">
              <w:rPr>
                <w:rFonts w:ascii="Arial" w:hAnsi="Arial" w:cs="Arial"/>
                <w:sz w:val="20"/>
              </w:rPr>
              <w:t>M Harris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2001</w:t>
            </w:r>
          </w:p>
        </w:tc>
        <w:tc>
          <w:tcPr>
            <w:tcW w:w="3686" w:type="dxa"/>
          </w:tcPr>
          <w:p w:rsidR="001C0E4C" w:rsidRPr="002E66F1" w:rsidRDefault="001C0E4C" w:rsidP="001C0E4C">
            <w:pPr>
              <w:rPr>
                <w:rFonts w:ascii="Arial" w:hAnsi="Arial" w:cs="Arial"/>
                <w:sz w:val="20"/>
              </w:rPr>
            </w:pPr>
            <w:r w:rsidRPr="002E66F1">
              <w:rPr>
                <w:rFonts w:ascii="Arial" w:hAnsi="Arial" w:cs="Arial"/>
                <w:sz w:val="20"/>
              </w:rPr>
              <w:t>Telematics Course Development Fund</w:t>
            </w:r>
          </w:p>
        </w:tc>
        <w:tc>
          <w:tcPr>
            <w:tcW w:w="1570" w:type="dxa"/>
          </w:tcPr>
          <w:p w:rsidR="001C0E4C" w:rsidRPr="002E66F1" w:rsidRDefault="001C0E4C" w:rsidP="001C0E4C">
            <w:pPr>
              <w:rPr>
                <w:rFonts w:ascii="Arial" w:hAnsi="Arial" w:cs="Arial"/>
                <w:sz w:val="20"/>
              </w:rPr>
            </w:pPr>
            <w:r w:rsidRPr="002E66F1">
              <w:rPr>
                <w:rFonts w:ascii="Arial" w:hAnsi="Arial" w:cs="Arial"/>
                <w:sz w:val="20"/>
              </w:rPr>
              <w:t>$24,500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Multimedia Psycho-educational Learning Tool for Patients and Families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K Pennell</w:t>
            </w:r>
          </w:p>
          <w:p w:rsidR="001C0E4C" w:rsidRPr="002E66F1" w:rsidRDefault="001C0E4C" w:rsidP="001C0E4C">
            <w:pPr>
              <w:rPr>
                <w:rFonts w:ascii="Arial" w:hAnsi="Arial" w:cs="Arial"/>
                <w:sz w:val="20"/>
              </w:rPr>
            </w:pPr>
            <w:r w:rsidRPr="002E66F1">
              <w:rPr>
                <w:rFonts w:ascii="Arial" w:hAnsi="Arial" w:cs="Arial"/>
                <w:sz w:val="20"/>
              </w:rPr>
              <w:t>K Muller</w:t>
            </w:r>
          </w:p>
          <w:p w:rsidR="001C0E4C" w:rsidRPr="002E66F1" w:rsidRDefault="001C0E4C" w:rsidP="001C0E4C">
            <w:pPr>
              <w:rPr>
                <w:rFonts w:ascii="Arial" w:hAnsi="Arial" w:cs="Arial"/>
                <w:sz w:val="20"/>
              </w:rPr>
            </w:pPr>
            <w:r w:rsidRPr="002E66F1">
              <w:rPr>
                <w:rFonts w:ascii="Arial" w:hAnsi="Arial" w:cs="Arial"/>
                <w:sz w:val="20"/>
              </w:rPr>
              <w:t>J Gleeson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2002</w:t>
            </w:r>
          </w:p>
        </w:tc>
        <w:tc>
          <w:tcPr>
            <w:tcW w:w="3686" w:type="dxa"/>
          </w:tcPr>
          <w:p w:rsidR="001C0E4C" w:rsidRPr="002E66F1" w:rsidRDefault="001C0E4C" w:rsidP="001C0E4C">
            <w:pPr>
              <w:rPr>
                <w:rFonts w:ascii="Arial" w:hAnsi="Arial" w:cs="Arial"/>
                <w:sz w:val="20"/>
              </w:rPr>
            </w:pPr>
            <w:r w:rsidRPr="002E66F1">
              <w:rPr>
                <w:rFonts w:ascii="Arial" w:hAnsi="Arial" w:cs="Arial"/>
                <w:sz w:val="20"/>
              </w:rPr>
              <w:t>Novartis Pharmaceuticals</w:t>
            </w:r>
          </w:p>
        </w:tc>
        <w:tc>
          <w:tcPr>
            <w:tcW w:w="1570" w:type="dxa"/>
          </w:tcPr>
          <w:p w:rsidR="001C0E4C" w:rsidRPr="002E66F1" w:rsidRDefault="001C0E4C" w:rsidP="001C0E4C">
            <w:pPr>
              <w:rPr>
                <w:rFonts w:ascii="Arial" w:hAnsi="Arial" w:cs="Arial"/>
                <w:sz w:val="20"/>
              </w:rPr>
            </w:pPr>
            <w:r w:rsidRPr="002E66F1">
              <w:rPr>
                <w:rFonts w:ascii="Arial" w:hAnsi="Arial" w:cs="Arial"/>
                <w:sz w:val="20"/>
              </w:rPr>
              <w:t>$25,000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Recovery Plus Study</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Edwards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7C46D9">
            <w:pPr>
              <w:rPr>
                <w:rFonts w:ascii="Arial" w:hAnsi="Arial" w:cs="Arial"/>
                <w:sz w:val="20"/>
              </w:rPr>
            </w:pPr>
            <w:r w:rsidRPr="002E66F1">
              <w:rPr>
                <w:rFonts w:ascii="Arial" w:hAnsi="Arial" w:cs="Arial"/>
                <w:sz w:val="20"/>
              </w:rPr>
              <w:lastRenderedPageBreak/>
              <w:t>200</w:t>
            </w:r>
            <w:r w:rsidR="007C46D9" w:rsidRPr="002E66F1">
              <w:rPr>
                <w:rFonts w:ascii="Arial" w:hAnsi="Arial" w:cs="Arial"/>
                <w:sz w:val="20"/>
              </w:rPr>
              <w:t>1</w:t>
            </w:r>
            <w:r w:rsidRPr="002E66F1">
              <w:rPr>
                <w:rFonts w:ascii="Arial" w:hAnsi="Arial" w:cs="Arial"/>
                <w:sz w:val="20"/>
              </w:rPr>
              <w:t>-</w:t>
            </w:r>
            <w:r w:rsidR="007C46D9" w:rsidRPr="002E66F1">
              <w:rPr>
                <w:rFonts w:ascii="Arial" w:hAnsi="Arial" w:cs="Arial"/>
                <w:sz w:val="20"/>
              </w:rPr>
              <w:t>3</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No: 145737</w:t>
            </w:r>
          </w:p>
        </w:tc>
        <w:tc>
          <w:tcPr>
            <w:tcW w:w="1570" w:type="dxa"/>
          </w:tcPr>
          <w:p w:rsidR="001C0E4C" w:rsidRPr="002E66F1" w:rsidRDefault="001C0E4C" w:rsidP="001C0E4C">
            <w:pPr>
              <w:rPr>
                <w:rFonts w:ascii="Arial" w:hAnsi="Arial" w:cs="Arial"/>
                <w:sz w:val="20"/>
              </w:rPr>
            </w:pPr>
            <w:r w:rsidRPr="002E66F1">
              <w:rPr>
                <w:rFonts w:ascii="Arial" w:hAnsi="Arial" w:cs="Arial"/>
                <w:sz w:val="20"/>
              </w:rPr>
              <w:t>$345,538</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Role of Stress, HPA-Axis Dysfunction and CNS Structural and Functional Change in the Development of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5F1859" w:rsidRPr="002E66F1" w:rsidRDefault="005F1859" w:rsidP="001C0E4C">
            <w:pPr>
              <w:rPr>
                <w:rFonts w:ascii="Arial" w:hAnsi="Arial" w:cs="Arial"/>
                <w:sz w:val="20"/>
              </w:rPr>
            </w:pPr>
          </w:p>
          <w:p w:rsidR="001C0E4C" w:rsidRPr="002E66F1" w:rsidRDefault="001C0E4C" w:rsidP="001C0E4C">
            <w:pPr>
              <w:rPr>
                <w:rFonts w:ascii="Arial" w:hAnsi="Arial" w:cs="Arial"/>
                <w:sz w:val="20"/>
              </w:rPr>
            </w:pPr>
            <w:r w:rsidRPr="002E66F1">
              <w:rPr>
                <w:rFonts w:ascii="Arial" w:hAnsi="Arial" w:cs="Arial"/>
                <w:sz w:val="20"/>
              </w:rPr>
              <w:t>K Thompson</w:t>
            </w:r>
          </w:p>
          <w:p w:rsidR="001C0E4C" w:rsidRPr="002E66F1" w:rsidRDefault="001C0E4C" w:rsidP="001C0E4C">
            <w:pPr>
              <w:rPr>
                <w:rFonts w:ascii="Arial" w:hAnsi="Arial" w:cs="Arial"/>
                <w:sz w:val="20"/>
              </w:rPr>
            </w:pPr>
            <w:r w:rsidRPr="002E66F1">
              <w:rPr>
                <w:rFonts w:ascii="Arial" w:hAnsi="Arial" w:cs="Arial"/>
                <w:sz w:val="20"/>
              </w:rPr>
              <w:t>L Phillips</w:t>
            </w:r>
          </w:p>
          <w:p w:rsidR="001C0E4C" w:rsidRPr="002E66F1" w:rsidRDefault="001C0E4C" w:rsidP="001C0E4C">
            <w:pPr>
              <w:rPr>
                <w:rFonts w:ascii="Arial" w:hAnsi="Arial" w:cs="Arial"/>
                <w:sz w:val="20"/>
                <w:lang w:val="pt-BR"/>
              </w:rPr>
            </w:pPr>
            <w:r w:rsidRPr="002E66F1">
              <w:rPr>
                <w:rFonts w:ascii="Arial" w:hAnsi="Arial" w:cs="Arial"/>
                <w:sz w:val="20"/>
                <w:lang w:val="pt-BR"/>
              </w:rPr>
              <w:t>A Yung</w:t>
            </w:r>
          </w:p>
          <w:p w:rsidR="001C0E4C" w:rsidRPr="002E66F1" w:rsidRDefault="001C0E4C" w:rsidP="001C0E4C">
            <w:pPr>
              <w:rPr>
                <w:rFonts w:ascii="Arial" w:hAnsi="Arial" w:cs="Arial"/>
                <w:sz w:val="20"/>
                <w:lang w:val="pt-BR"/>
              </w:rPr>
            </w:pPr>
            <w:r w:rsidRPr="002E66F1">
              <w:rPr>
                <w:rFonts w:ascii="Arial" w:hAnsi="Arial" w:cs="Arial"/>
                <w:sz w:val="20"/>
                <w:lang w:val="pt-BR"/>
              </w:rPr>
              <w:t>D Velakoulis</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5F1859" w:rsidRPr="002E66F1" w:rsidRDefault="005F1859" w:rsidP="001C0E4C">
            <w:pPr>
              <w:rPr>
                <w:rFonts w:ascii="Arial" w:hAnsi="Arial" w:cs="Arial"/>
                <w:sz w:val="20"/>
                <w:lang w:val="pt-BR"/>
              </w:rPr>
            </w:pPr>
          </w:p>
        </w:tc>
      </w:tr>
      <w:tr w:rsidR="001C0E4C" w:rsidRPr="002E66F1" w:rsidTr="00DF3C3B">
        <w:trPr>
          <w:cantSplit/>
        </w:trPr>
        <w:tc>
          <w:tcPr>
            <w:tcW w:w="1242" w:type="dxa"/>
          </w:tcPr>
          <w:p w:rsidR="001C0E4C" w:rsidRPr="002E66F1" w:rsidRDefault="001C0E4C" w:rsidP="007C46D9">
            <w:pPr>
              <w:rPr>
                <w:rFonts w:ascii="Arial" w:hAnsi="Arial" w:cs="Arial"/>
                <w:sz w:val="20"/>
              </w:rPr>
            </w:pPr>
            <w:r w:rsidRPr="002E66F1">
              <w:rPr>
                <w:rFonts w:ascii="Arial" w:hAnsi="Arial" w:cs="Arial"/>
                <w:sz w:val="20"/>
              </w:rPr>
              <w:t>200</w:t>
            </w:r>
            <w:r w:rsidR="007C46D9" w:rsidRPr="002E66F1">
              <w:rPr>
                <w:rFonts w:ascii="Arial" w:hAnsi="Arial" w:cs="Arial"/>
                <w:sz w:val="20"/>
              </w:rPr>
              <w:t>1</w:t>
            </w:r>
            <w:r w:rsidRPr="002E66F1">
              <w:rPr>
                <w:rFonts w:ascii="Arial" w:hAnsi="Arial" w:cs="Arial"/>
                <w:sz w:val="20"/>
              </w:rPr>
              <w:t>-</w:t>
            </w:r>
            <w:r w:rsidR="007C46D9" w:rsidRPr="002E66F1">
              <w:rPr>
                <w:rFonts w:ascii="Arial" w:hAnsi="Arial" w:cs="Arial"/>
                <w:sz w:val="20"/>
              </w:rPr>
              <w:t>3</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No: 145627</w:t>
            </w:r>
          </w:p>
        </w:tc>
        <w:tc>
          <w:tcPr>
            <w:tcW w:w="1570" w:type="dxa"/>
          </w:tcPr>
          <w:p w:rsidR="001C0E4C" w:rsidRPr="002E66F1" w:rsidRDefault="001C0E4C" w:rsidP="001C0E4C">
            <w:pPr>
              <w:rPr>
                <w:rFonts w:ascii="Arial" w:hAnsi="Arial" w:cs="Arial"/>
                <w:sz w:val="20"/>
              </w:rPr>
            </w:pPr>
            <w:r w:rsidRPr="002E66F1">
              <w:rPr>
                <w:rFonts w:ascii="Arial" w:hAnsi="Arial" w:cs="Arial"/>
                <w:sz w:val="20"/>
              </w:rPr>
              <w:t>$358,245</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Study of the Medial Temporal Lobe in High-Risk and established Schizophrenia Using T2 Relaxometry</w:t>
            </w:r>
          </w:p>
        </w:tc>
        <w:tc>
          <w:tcPr>
            <w:tcW w:w="1985" w:type="dxa"/>
          </w:tcPr>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D Velakoulis</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 Savage</w:t>
            </w:r>
          </w:p>
          <w:p w:rsidR="001C0E4C" w:rsidRPr="002E66F1" w:rsidRDefault="001C0E4C" w:rsidP="001C0E4C">
            <w:pPr>
              <w:rPr>
                <w:rFonts w:ascii="Arial" w:hAnsi="Arial" w:cs="Arial"/>
                <w:sz w:val="20"/>
              </w:rPr>
            </w:pPr>
            <w:r w:rsidRPr="002E66F1">
              <w:rPr>
                <w:rFonts w:ascii="Arial" w:hAnsi="Arial" w:cs="Arial"/>
                <w:sz w:val="20"/>
              </w:rPr>
              <w:t>M Saling</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7C46D9">
            <w:pPr>
              <w:rPr>
                <w:rFonts w:ascii="Arial" w:hAnsi="Arial" w:cs="Arial"/>
                <w:sz w:val="20"/>
              </w:rPr>
            </w:pPr>
            <w:r w:rsidRPr="002E66F1">
              <w:rPr>
                <w:rFonts w:ascii="Arial" w:hAnsi="Arial" w:cs="Arial"/>
                <w:sz w:val="20"/>
              </w:rPr>
              <w:t>200</w:t>
            </w:r>
            <w:r w:rsidR="007C46D9" w:rsidRPr="002E66F1">
              <w:rPr>
                <w:rFonts w:ascii="Arial" w:hAnsi="Arial" w:cs="Arial"/>
                <w:sz w:val="20"/>
              </w:rPr>
              <w:t>1</w:t>
            </w:r>
            <w:r w:rsidRPr="002E66F1">
              <w:rPr>
                <w:rFonts w:ascii="Arial" w:hAnsi="Arial" w:cs="Arial"/>
                <w:sz w:val="20"/>
              </w:rPr>
              <w:t>-</w:t>
            </w:r>
            <w:r w:rsidR="007C46D9" w:rsidRPr="002E66F1">
              <w:rPr>
                <w:rFonts w:ascii="Arial" w:hAnsi="Arial" w:cs="Arial"/>
                <w:sz w:val="20"/>
              </w:rPr>
              <w:t>3</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No: 145760</w:t>
            </w:r>
          </w:p>
        </w:tc>
        <w:tc>
          <w:tcPr>
            <w:tcW w:w="1570" w:type="dxa"/>
          </w:tcPr>
          <w:p w:rsidR="001C0E4C" w:rsidRPr="002E66F1" w:rsidRDefault="001C0E4C" w:rsidP="007C46D9">
            <w:pPr>
              <w:rPr>
                <w:rFonts w:ascii="Arial" w:hAnsi="Arial" w:cs="Arial"/>
                <w:sz w:val="20"/>
              </w:rPr>
            </w:pPr>
            <w:r w:rsidRPr="002E66F1">
              <w:rPr>
                <w:rFonts w:ascii="Arial" w:hAnsi="Arial" w:cs="Arial"/>
                <w:sz w:val="20"/>
              </w:rPr>
              <w:t>$</w:t>
            </w:r>
            <w:r w:rsidR="007C46D9" w:rsidRPr="002E66F1">
              <w:rPr>
                <w:rFonts w:ascii="Arial" w:hAnsi="Arial" w:cs="Arial"/>
                <w:sz w:val="20"/>
              </w:rPr>
              <w:t>356,113.</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Comparison of an Integrated Psychological Intervention with ‘Befriending’ in First-Presentation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H Jackson</w:t>
            </w:r>
          </w:p>
          <w:p w:rsidR="001C0E4C" w:rsidRPr="002E66F1" w:rsidRDefault="001C0E4C" w:rsidP="001C0E4C">
            <w:pPr>
              <w:rPr>
                <w:rFonts w:ascii="Arial" w:hAnsi="Arial" w:cs="Arial"/>
                <w:sz w:val="20"/>
              </w:rPr>
            </w:pPr>
            <w:r w:rsidRPr="002E66F1">
              <w:rPr>
                <w:rFonts w:ascii="Arial" w:hAnsi="Arial" w:cs="Arial"/>
                <w:sz w:val="20"/>
              </w:rPr>
              <w:t>L Phillips</w:t>
            </w:r>
          </w:p>
          <w:p w:rsidR="001C0E4C" w:rsidRPr="002E66F1" w:rsidRDefault="001C0E4C" w:rsidP="001C0E4C">
            <w:pPr>
              <w:rPr>
                <w:rFonts w:ascii="Arial" w:hAnsi="Arial" w:cs="Arial"/>
                <w:sz w:val="20"/>
              </w:rPr>
            </w:pPr>
            <w:r w:rsidRPr="002E66F1">
              <w:rPr>
                <w:rFonts w:ascii="Arial" w:hAnsi="Arial" w:cs="Arial"/>
                <w:sz w:val="20"/>
              </w:rPr>
              <w:t>P Conus</w:t>
            </w:r>
          </w:p>
          <w:p w:rsidR="001C0E4C" w:rsidRPr="002E66F1" w:rsidRDefault="001C0E4C" w:rsidP="001C0E4C">
            <w:pPr>
              <w:rPr>
                <w:rFonts w:ascii="Arial" w:hAnsi="Arial" w:cs="Arial"/>
                <w:sz w:val="20"/>
              </w:rPr>
            </w:pPr>
            <w:r w:rsidRPr="002E66F1">
              <w:rPr>
                <w:rFonts w:ascii="Arial" w:hAnsi="Arial" w:cs="Arial"/>
                <w:sz w:val="20"/>
              </w:rPr>
              <w:t>K Thompson</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D Velakoulis</w:t>
            </w:r>
          </w:p>
          <w:p w:rsidR="001C0E4C" w:rsidRPr="002E66F1" w:rsidRDefault="001C0E4C" w:rsidP="001C0E4C">
            <w:pPr>
              <w:rPr>
                <w:rFonts w:ascii="Arial" w:hAnsi="Arial" w:cs="Arial"/>
                <w:sz w:val="20"/>
              </w:rPr>
            </w:pPr>
            <w:r w:rsidRPr="002E66F1">
              <w:rPr>
                <w:rFonts w:ascii="Arial" w:hAnsi="Arial" w:cs="Arial"/>
                <w:sz w:val="20"/>
              </w:rPr>
              <w:t>M Wellard</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H Manji</w:t>
            </w:r>
          </w:p>
          <w:p w:rsidR="00974B44" w:rsidRPr="002E66F1" w:rsidRDefault="00974B44"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2002-4</w:t>
            </w:r>
          </w:p>
        </w:tc>
        <w:tc>
          <w:tcPr>
            <w:tcW w:w="3686" w:type="dxa"/>
          </w:tcPr>
          <w:p w:rsidR="001C0E4C" w:rsidRPr="002E66F1" w:rsidRDefault="001C0E4C" w:rsidP="001C0E4C">
            <w:pPr>
              <w:rPr>
                <w:rFonts w:ascii="Arial" w:hAnsi="Arial" w:cs="Arial"/>
                <w:sz w:val="20"/>
              </w:rPr>
            </w:pPr>
            <w:r w:rsidRPr="002E66F1">
              <w:rPr>
                <w:rFonts w:ascii="Arial" w:hAnsi="Arial" w:cs="Arial"/>
                <w:sz w:val="20"/>
              </w:rPr>
              <w:t>Theodore &amp; Vada Stanley Foundation Research Program</w:t>
            </w:r>
          </w:p>
        </w:tc>
        <w:tc>
          <w:tcPr>
            <w:tcW w:w="1570" w:type="dxa"/>
          </w:tcPr>
          <w:p w:rsidR="001C0E4C" w:rsidRPr="002E66F1" w:rsidRDefault="001C0E4C" w:rsidP="001C0E4C">
            <w:pPr>
              <w:rPr>
                <w:rFonts w:ascii="Arial" w:hAnsi="Arial" w:cs="Arial"/>
                <w:sz w:val="20"/>
              </w:rPr>
            </w:pPr>
            <w:r w:rsidRPr="002E66F1">
              <w:rPr>
                <w:rFonts w:ascii="Arial" w:hAnsi="Arial" w:cs="Arial"/>
                <w:sz w:val="20"/>
              </w:rPr>
              <w:t>US$146,466</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 xml:space="preserve">Indicated Prevention with Low-Dose Lithium.  An Open-Labelled, Parallel-Group, Single-Blinded (Rater) Pilot Study of Low-Dose Lithium in young Subjects at Ultra High Risk (UHR) of Developing a First-Episode Psychotic Disorder </w:t>
            </w:r>
          </w:p>
        </w:tc>
        <w:tc>
          <w:tcPr>
            <w:tcW w:w="1985" w:type="dxa"/>
          </w:tcPr>
          <w:p w:rsidR="001C0E4C" w:rsidRPr="002E66F1" w:rsidRDefault="001C0E4C" w:rsidP="001C0E4C">
            <w:pPr>
              <w:rPr>
                <w:rFonts w:ascii="Arial" w:hAnsi="Arial" w:cs="Arial"/>
                <w:sz w:val="20"/>
              </w:rPr>
            </w:pPr>
            <w:r w:rsidRPr="002E66F1">
              <w:rPr>
                <w:rFonts w:ascii="Arial" w:hAnsi="Arial" w:cs="Arial"/>
                <w:sz w:val="20"/>
              </w:rPr>
              <w:t>G Berger</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L Phillips</w:t>
            </w:r>
          </w:p>
          <w:p w:rsidR="001C0E4C" w:rsidRPr="002E66F1" w:rsidRDefault="001C0E4C" w:rsidP="001C0E4C">
            <w:pPr>
              <w:rPr>
                <w:rFonts w:ascii="Arial" w:hAnsi="Arial" w:cs="Arial"/>
                <w:sz w:val="20"/>
                <w:lang w:val="pt-BR"/>
              </w:rPr>
            </w:pPr>
            <w:r w:rsidRPr="002E66F1">
              <w:rPr>
                <w:rFonts w:ascii="Arial" w:hAnsi="Arial" w:cs="Arial"/>
                <w:sz w:val="20"/>
                <w:lang w:val="pt-BR"/>
              </w:rPr>
              <w:t>P Conus</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1C0E4C" w:rsidRPr="002E66F1" w:rsidRDefault="001C0E4C" w:rsidP="001C0E4C">
            <w:pPr>
              <w:rPr>
                <w:rFonts w:ascii="Arial" w:hAnsi="Arial" w:cs="Arial"/>
                <w:sz w:val="20"/>
                <w:lang w:val="pt-BR"/>
              </w:rPr>
            </w:pPr>
            <w:r w:rsidRPr="002E66F1">
              <w:rPr>
                <w:rFonts w:ascii="Arial" w:hAnsi="Arial" w:cs="Arial"/>
                <w:sz w:val="20"/>
                <w:lang w:val="pt-BR"/>
              </w:rPr>
              <w:t>D Velakoulis</w:t>
            </w:r>
          </w:p>
          <w:p w:rsidR="001C0E4C" w:rsidRPr="002E66F1" w:rsidRDefault="001C0E4C" w:rsidP="001C0E4C">
            <w:pPr>
              <w:rPr>
                <w:rFonts w:ascii="Arial" w:hAnsi="Arial" w:cs="Arial"/>
                <w:sz w:val="20"/>
              </w:rPr>
            </w:pPr>
            <w:r w:rsidRPr="002E66F1">
              <w:rPr>
                <w:rFonts w:ascii="Arial" w:hAnsi="Arial" w:cs="Arial"/>
                <w:sz w:val="20"/>
              </w:rPr>
              <w:t>W Brewer</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M Wellard</w:t>
            </w:r>
          </w:p>
          <w:p w:rsidR="001C0E4C" w:rsidRPr="002E66F1" w:rsidRDefault="001C0E4C" w:rsidP="001C0E4C">
            <w:pPr>
              <w:rPr>
                <w:rFonts w:ascii="Arial" w:hAnsi="Arial" w:cs="Arial"/>
                <w:sz w:val="20"/>
              </w:rPr>
            </w:pPr>
            <w:r w:rsidRPr="002E66F1">
              <w:rPr>
                <w:rFonts w:ascii="Arial" w:hAnsi="Arial" w:cs="Arial"/>
                <w:sz w:val="20"/>
              </w:rPr>
              <w:t>G Jackson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2002-5</w:t>
            </w:r>
          </w:p>
        </w:tc>
        <w:tc>
          <w:tcPr>
            <w:tcW w:w="3686" w:type="dxa"/>
          </w:tcPr>
          <w:p w:rsidR="001C0E4C" w:rsidRPr="002E66F1" w:rsidRDefault="001C0E4C" w:rsidP="001C0E4C">
            <w:pPr>
              <w:rPr>
                <w:rFonts w:ascii="Arial" w:hAnsi="Arial" w:cs="Arial"/>
                <w:sz w:val="20"/>
              </w:rPr>
            </w:pPr>
            <w:r w:rsidRPr="002E66F1">
              <w:rPr>
                <w:rFonts w:ascii="Arial" w:hAnsi="Arial" w:cs="Arial"/>
                <w:sz w:val="20"/>
              </w:rPr>
              <w:t>Eli Lily</w:t>
            </w:r>
          </w:p>
        </w:tc>
        <w:tc>
          <w:tcPr>
            <w:tcW w:w="1570" w:type="dxa"/>
          </w:tcPr>
          <w:p w:rsidR="001C0E4C" w:rsidRPr="002E66F1" w:rsidRDefault="001C0E4C" w:rsidP="001C0E4C">
            <w:pPr>
              <w:rPr>
                <w:rFonts w:ascii="Arial" w:hAnsi="Arial" w:cs="Arial"/>
                <w:sz w:val="20"/>
              </w:rPr>
            </w:pPr>
            <w:r w:rsidRPr="002E66F1">
              <w:rPr>
                <w:rFonts w:ascii="Arial" w:hAnsi="Arial" w:cs="Arial"/>
                <w:sz w:val="20"/>
              </w:rPr>
              <w:t>$234,000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Mania-Comparison of the Combination of Olanzapine and Lithium and the Combination of Chlorpromazing and Lithium in the Treatment of a First Manic Episode with Psychotic Features: An 8 Week Flexible Dose, Parallel-group, Single Blind, Open Trial, Followed by a 10 month Follow-Up Period</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P Conus</w:t>
            </w:r>
          </w:p>
          <w:p w:rsidR="001C0E4C" w:rsidRPr="002E66F1" w:rsidRDefault="001C0E4C" w:rsidP="001C0E4C">
            <w:pPr>
              <w:rPr>
                <w:rFonts w:ascii="Arial" w:hAnsi="Arial" w:cs="Arial"/>
                <w:sz w:val="20"/>
              </w:rPr>
            </w:pPr>
            <w:r w:rsidRPr="002E66F1">
              <w:rPr>
                <w:rFonts w:ascii="Arial" w:hAnsi="Arial" w:cs="Arial"/>
                <w:sz w:val="20"/>
              </w:rPr>
              <w:t>M Lambert</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2002-6</w:t>
            </w:r>
          </w:p>
        </w:tc>
        <w:tc>
          <w:tcPr>
            <w:tcW w:w="3686" w:type="dxa"/>
          </w:tcPr>
          <w:p w:rsidR="001C0E4C" w:rsidRPr="002E66F1" w:rsidRDefault="001C0E4C" w:rsidP="001C0E4C">
            <w:pPr>
              <w:rPr>
                <w:rFonts w:ascii="Arial" w:hAnsi="Arial" w:cs="Arial"/>
                <w:sz w:val="20"/>
              </w:rPr>
            </w:pPr>
            <w:r w:rsidRPr="002E66F1">
              <w:rPr>
                <w:rFonts w:ascii="Arial" w:hAnsi="Arial" w:cs="Arial"/>
                <w:sz w:val="20"/>
              </w:rPr>
              <w:t>Colonial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$12.5 million</w:t>
            </w:r>
          </w:p>
        </w:tc>
        <w:tc>
          <w:tcPr>
            <w:tcW w:w="5801" w:type="dxa"/>
          </w:tcPr>
          <w:p w:rsidR="001C0E4C" w:rsidRPr="002E66F1" w:rsidRDefault="001C0E4C" w:rsidP="00DA379A">
            <w:pPr>
              <w:spacing w:after="120"/>
              <w:rPr>
                <w:rFonts w:ascii="Arial" w:hAnsi="Arial" w:cs="Arial"/>
                <w:sz w:val="20"/>
              </w:rPr>
            </w:pPr>
            <w:r w:rsidRPr="002E66F1">
              <w:rPr>
                <w:rFonts w:ascii="Arial" w:hAnsi="Arial" w:cs="Arial"/>
                <w:sz w:val="20"/>
              </w:rPr>
              <w:t>Integrated Clinical Research Plan (</w:t>
            </w:r>
            <w:r w:rsidR="00DA379A" w:rsidRPr="002E66F1">
              <w:rPr>
                <w:rFonts w:ascii="Arial" w:hAnsi="Arial" w:cs="Arial"/>
                <w:sz w:val="20"/>
              </w:rPr>
              <w:t xml:space="preserve">Orygen Youth Health </w:t>
            </w:r>
            <w:r w:rsidRPr="002E66F1">
              <w:rPr>
                <w:rFonts w:ascii="Arial" w:hAnsi="Arial" w:cs="Arial"/>
                <w:sz w:val="20"/>
              </w:rPr>
              <w:t xml:space="preserve"> Research Centre)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7C46D9">
            <w:pPr>
              <w:rPr>
                <w:rFonts w:ascii="Arial" w:hAnsi="Arial" w:cs="Arial"/>
                <w:sz w:val="20"/>
              </w:rPr>
            </w:pPr>
            <w:r w:rsidRPr="002E66F1">
              <w:rPr>
                <w:rFonts w:ascii="Arial" w:hAnsi="Arial" w:cs="Arial"/>
                <w:sz w:val="20"/>
              </w:rPr>
              <w:t>2002-</w:t>
            </w:r>
            <w:r w:rsidR="007C46D9" w:rsidRPr="002E66F1">
              <w:rPr>
                <w:rFonts w:ascii="Arial" w:hAnsi="Arial" w:cs="Arial"/>
                <w:sz w:val="20"/>
              </w:rPr>
              <w:t>4</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Project Grant</w:t>
            </w:r>
          </w:p>
          <w:p w:rsidR="001C0E4C" w:rsidRPr="002E66F1" w:rsidRDefault="001C0E4C" w:rsidP="001C0E4C">
            <w:pPr>
              <w:rPr>
                <w:rFonts w:ascii="Arial" w:hAnsi="Arial" w:cs="Arial"/>
                <w:sz w:val="20"/>
              </w:rPr>
            </w:pPr>
            <w:r w:rsidRPr="002E66F1">
              <w:rPr>
                <w:rFonts w:ascii="Arial" w:hAnsi="Arial" w:cs="Arial"/>
                <w:sz w:val="20"/>
              </w:rPr>
              <w:t>No: 209062</w:t>
            </w:r>
          </w:p>
        </w:tc>
        <w:tc>
          <w:tcPr>
            <w:tcW w:w="1570" w:type="dxa"/>
          </w:tcPr>
          <w:p w:rsidR="001C0E4C" w:rsidRPr="002E66F1" w:rsidRDefault="001C0E4C" w:rsidP="001C0E4C">
            <w:pPr>
              <w:rPr>
                <w:rFonts w:ascii="Arial" w:hAnsi="Arial" w:cs="Arial"/>
                <w:sz w:val="20"/>
              </w:rPr>
            </w:pPr>
            <w:r w:rsidRPr="002E66F1">
              <w:rPr>
                <w:rFonts w:ascii="Arial" w:hAnsi="Arial" w:cs="Arial"/>
                <w:sz w:val="20"/>
              </w:rPr>
              <w:t>$324, 480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Prospective Study Investigating Implications of Bioactive Lipids for Diagnosis and Treatment of Schizophrenia</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G Berger</w:t>
            </w:r>
          </w:p>
          <w:p w:rsidR="001C0E4C" w:rsidRPr="002E66F1" w:rsidRDefault="001C0E4C" w:rsidP="001C0E4C">
            <w:pPr>
              <w:rPr>
                <w:rFonts w:ascii="Arial" w:hAnsi="Arial" w:cs="Arial"/>
                <w:sz w:val="20"/>
              </w:rPr>
            </w:pPr>
            <w:r w:rsidRPr="002E66F1">
              <w:rPr>
                <w:rFonts w:ascii="Arial" w:hAnsi="Arial" w:cs="Arial"/>
                <w:sz w:val="20"/>
              </w:rPr>
              <w:t>M Wellard</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W Brewer</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2002-5</w:t>
            </w:r>
          </w:p>
          <w:p w:rsidR="00EE61D2" w:rsidRPr="002E66F1" w:rsidRDefault="00EE61D2" w:rsidP="00EE61D2">
            <w:pPr>
              <w:rPr>
                <w:rFonts w:ascii="Arial" w:hAnsi="Arial" w:cs="Arial"/>
                <w:sz w:val="20"/>
              </w:rPr>
            </w:pPr>
            <w:r w:rsidRPr="002E66F1">
              <w:rPr>
                <w:rFonts w:ascii="Arial" w:hAnsi="Arial" w:cs="Arial"/>
                <w:sz w:val="20"/>
              </w:rPr>
              <w:t xml:space="preserve"> </w:t>
            </w:r>
          </w:p>
        </w:tc>
        <w:tc>
          <w:tcPr>
            <w:tcW w:w="3686" w:type="dxa"/>
          </w:tcPr>
          <w:p w:rsidR="001C0E4C" w:rsidRPr="002E66F1" w:rsidRDefault="001C0E4C" w:rsidP="001C0E4C">
            <w:pPr>
              <w:rPr>
                <w:rFonts w:ascii="Arial" w:hAnsi="Arial" w:cs="Arial"/>
                <w:sz w:val="20"/>
              </w:rPr>
            </w:pPr>
            <w:r w:rsidRPr="002E66F1">
              <w:rPr>
                <w:rFonts w:ascii="Arial" w:hAnsi="Arial" w:cs="Arial"/>
                <w:sz w:val="20"/>
              </w:rPr>
              <w:t>North West Mental Health, Melbourne Health</w:t>
            </w:r>
          </w:p>
          <w:p w:rsidR="001A7065" w:rsidRPr="002E66F1" w:rsidRDefault="001A7065" w:rsidP="000F1A58">
            <w:pPr>
              <w:rPr>
                <w:rFonts w:ascii="Arial" w:hAnsi="Arial" w:cs="Arial"/>
                <w:sz w:val="20"/>
              </w:rPr>
            </w:pPr>
          </w:p>
        </w:tc>
        <w:tc>
          <w:tcPr>
            <w:tcW w:w="1570" w:type="dxa"/>
          </w:tcPr>
          <w:p w:rsidR="001C0E4C" w:rsidRPr="002E66F1" w:rsidRDefault="001C0E4C" w:rsidP="001C0E4C">
            <w:pPr>
              <w:rPr>
                <w:rFonts w:ascii="Arial" w:hAnsi="Arial" w:cs="Arial"/>
                <w:sz w:val="20"/>
              </w:rPr>
            </w:pPr>
            <w:r w:rsidRPr="002E66F1">
              <w:rPr>
                <w:rFonts w:ascii="Arial" w:hAnsi="Arial" w:cs="Arial"/>
                <w:sz w:val="20"/>
              </w:rPr>
              <w:t>$139,735</w:t>
            </w:r>
          </w:p>
          <w:p w:rsidR="001A7065" w:rsidRPr="002E66F1" w:rsidRDefault="001A7065" w:rsidP="000F1A58">
            <w:pPr>
              <w:rPr>
                <w:rFonts w:ascii="Arial" w:hAnsi="Arial" w:cs="Arial"/>
                <w:sz w:val="20"/>
              </w:rPr>
            </w:pP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EPPIC Prolonged Recovery Program (TREAT &amp; TRACK)</w:t>
            </w:r>
          </w:p>
          <w:p w:rsidR="001A7065" w:rsidRPr="002E66F1" w:rsidRDefault="001A7065" w:rsidP="000F1A58">
            <w:pPr>
              <w:spacing w:after="120"/>
              <w:rPr>
                <w:rFonts w:ascii="Arial" w:hAnsi="Arial" w:cs="Arial"/>
                <w:sz w:val="20"/>
              </w:rPr>
            </w:pP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L Wong</w:t>
            </w:r>
          </w:p>
          <w:p w:rsidR="001C0E4C" w:rsidRPr="002E66F1" w:rsidRDefault="001C0E4C" w:rsidP="001C0E4C">
            <w:pPr>
              <w:rPr>
                <w:rFonts w:ascii="Arial" w:hAnsi="Arial" w:cs="Arial"/>
                <w:sz w:val="20"/>
              </w:rPr>
            </w:pPr>
            <w:r w:rsidRPr="002E66F1">
              <w:rPr>
                <w:rFonts w:ascii="Arial" w:hAnsi="Arial" w:cs="Arial"/>
                <w:sz w:val="20"/>
              </w:rPr>
              <w:t>M Harris</w:t>
            </w:r>
          </w:p>
          <w:p w:rsidR="005F1859" w:rsidRPr="002E66F1" w:rsidRDefault="001C0E4C" w:rsidP="000F1A58">
            <w:pPr>
              <w:rPr>
                <w:rFonts w:ascii="Arial" w:hAnsi="Arial" w:cs="Arial"/>
                <w:sz w:val="20"/>
              </w:rPr>
            </w:pPr>
            <w:r w:rsidRPr="002E66F1">
              <w:rPr>
                <w:rFonts w:ascii="Arial" w:hAnsi="Arial" w:cs="Arial"/>
                <w:sz w:val="20"/>
              </w:rPr>
              <w:t>J Edwards</w:t>
            </w:r>
          </w:p>
          <w:p w:rsidR="000F1A58" w:rsidRPr="002E66F1" w:rsidRDefault="000F1A58" w:rsidP="000F1A58">
            <w:pPr>
              <w:rPr>
                <w:rFonts w:ascii="Arial" w:hAnsi="Arial" w:cs="Arial"/>
                <w:sz w:val="20"/>
              </w:rPr>
            </w:pPr>
          </w:p>
        </w:tc>
      </w:tr>
      <w:tr w:rsidR="000F1A58" w:rsidRPr="002E66F1" w:rsidTr="00DF3C3B">
        <w:trPr>
          <w:cantSplit/>
        </w:trPr>
        <w:tc>
          <w:tcPr>
            <w:tcW w:w="1242" w:type="dxa"/>
          </w:tcPr>
          <w:p w:rsidR="000F1A58" w:rsidRPr="002E66F1" w:rsidRDefault="000F1A58" w:rsidP="001C0E4C">
            <w:pPr>
              <w:rPr>
                <w:rFonts w:ascii="Arial" w:hAnsi="Arial" w:cs="Arial"/>
                <w:sz w:val="20"/>
              </w:rPr>
            </w:pPr>
            <w:r w:rsidRPr="002E66F1">
              <w:rPr>
                <w:rFonts w:ascii="Arial" w:hAnsi="Arial" w:cs="Arial"/>
                <w:sz w:val="20"/>
              </w:rPr>
              <w:t>2003-5</w:t>
            </w:r>
          </w:p>
        </w:tc>
        <w:tc>
          <w:tcPr>
            <w:tcW w:w="3686" w:type="dxa"/>
          </w:tcPr>
          <w:p w:rsidR="000F1A58" w:rsidRPr="002E66F1" w:rsidRDefault="000F1A58" w:rsidP="000F1A58">
            <w:pPr>
              <w:rPr>
                <w:rFonts w:ascii="Arial" w:hAnsi="Arial" w:cs="Arial"/>
                <w:sz w:val="20"/>
              </w:rPr>
            </w:pPr>
            <w:r w:rsidRPr="002E66F1">
              <w:rPr>
                <w:rFonts w:ascii="Arial" w:hAnsi="Arial" w:cs="Arial"/>
                <w:sz w:val="20"/>
              </w:rPr>
              <w:t>NHMRC Project Grant</w:t>
            </w:r>
          </w:p>
          <w:p w:rsidR="000F1A58" w:rsidRPr="002E66F1" w:rsidRDefault="000F1A58" w:rsidP="000F1A58">
            <w:pPr>
              <w:rPr>
                <w:rFonts w:ascii="Arial" w:hAnsi="Arial" w:cs="Arial"/>
                <w:sz w:val="20"/>
              </w:rPr>
            </w:pPr>
            <w:r w:rsidRPr="002E66F1">
              <w:rPr>
                <w:rFonts w:ascii="Arial" w:hAnsi="Arial" w:cs="Arial"/>
                <w:sz w:val="20"/>
              </w:rPr>
              <w:t>No: 236100</w:t>
            </w:r>
          </w:p>
        </w:tc>
        <w:tc>
          <w:tcPr>
            <w:tcW w:w="1570" w:type="dxa"/>
          </w:tcPr>
          <w:p w:rsidR="000F1A58" w:rsidRPr="002E66F1" w:rsidRDefault="000F1A58" w:rsidP="001C0E4C">
            <w:pPr>
              <w:rPr>
                <w:rFonts w:ascii="Arial" w:hAnsi="Arial" w:cs="Arial"/>
                <w:sz w:val="20"/>
              </w:rPr>
            </w:pPr>
            <w:r w:rsidRPr="002E66F1">
              <w:rPr>
                <w:rFonts w:ascii="Arial" w:hAnsi="Arial" w:cs="Arial"/>
                <w:sz w:val="20"/>
              </w:rPr>
              <w:t>$345,250</w:t>
            </w:r>
          </w:p>
        </w:tc>
        <w:tc>
          <w:tcPr>
            <w:tcW w:w="5801" w:type="dxa"/>
          </w:tcPr>
          <w:p w:rsidR="000F1A58" w:rsidRPr="002E66F1" w:rsidRDefault="000F1A58" w:rsidP="007658EF">
            <w:pPr>
              <w:spacing w:after="120"/>
              <w:rPr>
                <w:rFonts w:ascii="Arial" w:hAnsi="Arial" w:cs="Arial"/>
                <w:sz w:val="20"/>
              </w:rPr>
            </w:pPr>
            <w:r w:rsidRPr="002E66F1">
              <w:rPr>
                <w:rFonts w:ascii="Arial" w:hAnsi="Arial" w:cs="Arial"/>
                <w:sz w:val="20"/>
              </w:rPr>
              <w:t>A treatment for substance abuse in psychosis</w:t>
            </w:r>
          </w:p>
        </w:tc>
        <w:tc>
          <w:tcPr>
            <w:tcW w:w="1985" w:type="dxa"/>
          </w:tcPr>
          <w:p w:rsidR="000F1A58" w:rsidRPr="002E66F1" w:rsidRDefault="000F1A58" w:rsidP="000F1A58">
            <w:pPr>
              <w:rPr>
                <w:rFonts w:ascii="Arial" w:hAnsi="Arial" w:cs="Arial"/>
                <w:sz w:val="20"/>
              </w:rPr>
            </w:pPr>
            <w:r w:rsidRPr="002E66F1">
              <w:rPr>
                <w:rFonts w:ascii="Arial" w:hAnsi="Arial" w:cs="Arial"/>
                <w:sz w:val="20"/>
              </w:rPr>
              <w:t xml:space="preserve">D Castle </w:t>
            </w:r>
          </w:p>
          <w:p w:rsidR="000F1A58" w:rsidRPr="002E66F1" w:rsidRDefault="000F1A58" w:rsidP="000F1A58">
            <w:pPr>
              <w:rPr>
                <w:rFonts w:ascii="Arial" w:hAnsi="Arial" w:cs="Arial"/>
                <w:sz w:val="20"/>
              </w:rPr>
            </w:pPr>
            <w:r w:rsidRPr="002E66F1">
              <w:rPr>
                <w:rFonts w:ascii="Arial" w:hAnsi="Arial" w:cs="Arial"/>
                <w:sz w:val="20"/>
              </w:rPr>
              <w:t>PD McGorry</w:t>
            </w:r>
          </w:p>
          <w:p w:rsidR="000F1A58" w:rsidRPr="002E66F1" w:rsidRDefault="000F1A58" w:rsidP="000F1A58">
            <w:pPr>
              <w:rPr>
                <w:rFonts w:ascii="Arial" w:hAnsi="Arial" w:cs="Arial"/>
                <w:sz w:val="20"/>
              </w:rPr>
            </w:pPr>
            <w:r w:rsidRPr="002E66F1">
              <w:rPr>
                <w:rFonts w:ascii="Arial" w:hAnsi="Arial" w:cs="Arial"/>
                <w:sz w:val="20"/>
              </w:rPr>
              <w:t>T Rolfe</w:t>
            </w:r>
          </w:p>
          <w:p w:rsidR="000F1A58" w:rsidRPr="002E66F1" w:rsidRDefault="000F1A58"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2003-7</w:t>
            </w:r>
          </w:p>
        </w:tc>
        <w:tc>
          <w:tcPr>
            <w:tcW w:w="3686" w:type="dxa"/>
          </w:tcPr>
          <w:p w:rsidR="001C0E4C" w:rsidRPr="002E66F1" w:rsidRDefault="001C0E4C" w:rsidP="001C0E4C">
            <w:pPr>
              <w:rPr>
                <w:rFonts w:ascii="Arial" w:hAnsi="Arial" w:cs="Arial"/>
                <w:sz w:val="20"/>
              </w:rPr>
            </w:pPr>
            <w:r w:rsidRPr="002E66F1">
              <w:rPr>
                <w:rFonts w:ascii="Arial" w:hAnsi="Arial" w:cs="Arial"/>
                <w:sz w:val="20"/>
              </w:rPr>
              <w:t>Lilly Melbourne Academic Consortium Initiative</w:t>
            </w:r>
          </w:p>
        </w:tc>
        <w:tc>
          <w:tcPr>
            <w:tcW w:w="1570" w:type="dxa"/>
          </w:tcPr>
          <w:p w:rsidR="001C0E4C" w:rsidRPr="002E66F1" w:rsidRDefault="001C0E4C" w:rsidP="001C0E4C">
            <w:pPr>
              <w:rPr>
                <w:rFonts w:ascii="Arial" w:hAnsi="Arial" w:cs="Arial"/>
                <w:sz w:val="20"/>
              </w:rPr>
            </w:pPr>
            <w:r w:rsidRPr="002E66F1">
              <w:rPr>
                <w:rFonts w:ascii="Arial" w:hAnsi="Arial" w:cs="Arial"/>
                <w:sz w:val="20"/>
              </w:rPr>
              <w:t>$750,000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EPISODE II: Prevention of Relapse Following Early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Gleeson</w:t>
            </w:r>
          </w:p>
          <w:p w:rsidR="001C0E4C" w:rsidRPr="002E66F1" w:rsidRDefault="001C0E4C" w:rsidP="001C0E4C">
            <w:pPr>
              <w:rPr>
                <w:rFonts w:ascii="Arial" w:hAnsi="Arial" w:cs="Arial"/>
                <w:sz w:val="20"/>
              </w:rPr>
            </w:pPr>
            <w:r w:rsidRPr="002E66F1">
              <w:rPr>
                <w:rFonts w:ascii="Arial" w:hAnsi="Arial" w:cs="Arial"/>
                <w:sz w:val="20"/>
              </w:rPr>
              <w:t>D Wade</w:t>
            </w:r>
          </w:p>
          <w:p w:rsidR="001C0E4C" w:rsidRPr="002E66F1" w:rsidRDefault="001C0E4C" w:rsidP="001C0E4C">
            <w:pPr>
              <w:rPr>
                <w:rFonts w:ascii="Arial" w:hAnsi="Arial" w:cs="Arial"/>
                <w:sz w:val="20"/>
              </w:rPr>
            </w:pPr>
            <w:r w:rsidRPr="002E66F1">
              <w:rPr>
                <w:rFonts w:ascii="Arial" w:hAnsi="Arial" w:cs="Arial"/>
                <w:sz w:val="20"/>
              </w:rPr>
              <w:t>D Albiston</w:t>
            </w:r>
          </w:p>
          <w:p w:rsidR="001C0E4C" w:rsidRPr="002E66F1" w:rsidRDefault="001C0E4C" w:rsidP="001C0E4C">
            <w:pPr>
              <w:rPr>
                <w:rFonts w:ascii="Arial" w:hAnsi="Arial" w:cs="Arial"/>
                <w:sz w:val="20"/>
              </w:rPr>
            </w:pPr>
            <w:r w:rsidRPr="002E66F1">
              <w:rPr>
                <w:rFonts w:ascii="Arial" w:hAnsi="Arial" w:cs="Arial"/>
                <w:sz w:val="20"/>
              </w:rPr>
              <w:t>D Castle</w:t>
            </w:r>
          </w:p>
          <w:p w:rsidR="001C0E4C" w:rsidRPr="002E66F1" w:rsidRDefault="001C0E4C" w:rsidP="001C0E4C">
            <w:pPr>
              <w:rPr>
                <w:rFonts w:ascii="Arial" w:hAnsi="Arial" w:cs="Arial"/>
                <w:sz w:val="20"/>
              </w:rPr>
            </w:pPr>
            <w:r w:rsidRPr="002E66F1">
              <w:rPr>
                <w:rFonts w:ascii="Arial" w:hAnsi="Arial" w:cs="Arial"/>
                <w:sz w:val="20"/>
              </w:rPr>
              <w:t>M Gilbert</w:t>
            </w:r>
          </w:p>
          <w:p w:rsidR="001C0E4C" w:rsidRPr="002E66F1" w:rsidRDefault="001C0E4C" w:rsidP="001C0E4C">
            <w:pPr>
              <w:rPr>
                <w:rFonts w:ascii="Arial" w:hAnsi="Arial" w:cs="Arial"/>
                <w:sz w:val="20"/>
              </w:rPr>
            </w:pPr>
            <w:r w:rsidRPr="002E66F1">
              <w:rPr>
                <w:rFonts w:ascii="Arial" w:hAnsi="Arial" w:cs="Arial"/>
                <w:sz w:val="20"/>
              </w:rPr>
              <w:t>D Young</w:t>
            </w:r>
          </w:p>
          <w:p w:rsidR="000F1A58" w:rsidRPr="002E66F1" w:rsidRDefault="000F1A58"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2003</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Equipment Grant</w:t>
            </w:r>
          </w:p>
        </w:tc>
        <w:tc>
          <w:tcPr>
            <w:tcW w:w="1570" w:type="dxa"/>
          </w:tcPr>
          <w:p w:rsidR="001C0E4C" w:rsidRPr="002E66F1" w:rsidRDefault="001C0E4C" w:rsidP="001C0E4C">
            <w:pPr>
              <w:rPr>
                <w:rFonts w:ascii="Arial" w:hAnsi="Arial" w:cs="Arial"/>
                <w:sz w:val="20"/>
              </w:rPr>
            </w:pPr>
            <w:r w:rsidRPr="002E66F1">
              <w:rPr>
                <w:rFonts w:ascii="Arial" w:hAnsi="Arial" w:cs="Arial"/>
                <w:sz w:val="20"/>
              </w:rPr>
              <w:t>$20,000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CANTAB licence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2003</w:t>
            </w:r>
          </w:p>
        </w:tc>
        <w:tc>
          <w:tcPr>
            <w:tcW w:w="3686" w:type="dxa"/>
          </w:tcPr>
          <w:p w:rsidR="001C0E4C" w:rsidRPr="002E66F1" w:rsidRDefault="001C0E4C" w:rsidP="001C0E4C">
            <w:pPr>
              <w:rPr>
                <w:rFonts w:ascii="Arial" w:hAnsi="Arial" w:cs="Arial"/>
                <w:sz w:val="20"/>
              </w:rPr>
            </w:pPr>
            <w:r w:rsidRPr="002E66F1">
              <w:rPr>
                <w:rFonts w:ascii="Arial" w:hAnsi="Arial" w:cs="Arial"/>
                <w:sz w:val="20"/>
              </w:rPr>
              <w:t>AstraZeneca</w:t>
            </w:r>
          </w:p>
        </w:tc>
        <w:tc>
          <w:tcPr>
            <w:tcW w:w="1570" w:type="dxa"/>
          </w:tcPr>
          <w:p w:rsidR="001C0E4C" w:rsidRPr="002E66F1" w:rsidRDefault="001C0E4C" w:rsidP="001C0E4C">
            <w:pPr>
              <w:rPr>
                <w:rFonts w:ascii="Arial" w:hAnsi="Arial" w:cs="Arial"/>
                <w:sz w:val="20"/>
              </w:rPr>
            </w:pPr>
            <w:r w:rsidRPr="002E66F1">
              <w:rPr>
                <w:rFonts w:ascii="Arial" w:hAnsi="Arial" w:cs="Arial"/>
                <w:sz w:val="20"/>
              </w:rPr>
              <w:t>$333,000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Pilot Study to Examine the Effectiveness, Safety and Tolerability of Quetiapine in the Treatment of Anorexia Nervosa (AU-SEA-0002)</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J Flemming</w:t>
            </w:r>
          </w:p>
          <w:p w:rsidR="001C0E4C" w:rsidRPr="002E66F1" w:rsidRDefault="001C0E4C" w:rsidP="001C0E4C">
            <w:pPr>
              <w:rPr>
                <w:rFonts w:ascii="Arial" w:hAnsi="Arial" w:cs="Arial"/>
                <w:sz w:val="20"/>
              </w:rPr>
            </w:pPr>
            <w:r w:rsidRPr="002E66F1">
              <w:rPr>
                <w:rFonts w:ascii="Arial" w:hAnsi="Arial" w:cs="Arial"/>
                <w:sz w:val="20"/>
              </w:rPr>
              <w:t>S Weigall</w:t>
            </w:r>
          </w:p>
          <w:p w:rsidR="001C0E4C" w:rsidRPr="002E66F1" w:rsidRDefault="001C0E4C" w:rsidP="001C0E4C">
            <w:pPr>
              <w:rPr>
                <w:rFonts w:ascii="Arial" w:hAnsi="Arial" w:cs="Arial"/>
                <w:sz w:val="20"/>
              </w:rPr>
            </w:pPr>
            <w:r w:rsidRPr="002E66F1">
              <w:rPr>
                <w:rFonts w:ascii="Arial" w:hAnsi="Arial" w:cs="Arial"/>
                <w:sz w:val="20"/>
              </w:rPr>
              <w:t>A Court</w:t>
            </w:r>
          </w:p>
          <w:p w:rsidR="001C0E4C" w:rsidRPr="002E66F1" w:rsidRDefault="001C0E4C" w:rsidP="001C0E4C">
            <w:pPr>
              <w:rPr>
                <w:rFonts w:ascii="Arial" w:hAnsi="Arial" w:cs="Arial"/>
                <w:sz w:val="20"/>
              </w:rPr>
            </w:pPr>
            <w:r w:rsidRPr="002E66F1">
              <w:rPr>
                <w:rFonts w:ascii="Arial" w:hAnsi="Arial" w:cs="Arial"/>
                <w:sz w:val="20"/>
              </w:rPr>
              <w:t>C Mulder</w:t>
            </w:r>
          </w:p>
          <w:p w:rsidR="001C0E4C" w:rsidRPr="002E66F1" w:rsidRDefault="001C0E4C" w:rsidP="001C0E4C">
            <w:pPr>
              <w:rPr>
                <w:rFonts w:ascii="Arial" w:hAnsi="Arial" w:cs="Arial"/>
                <w:sz w:val="20"/>
              </w:rPr>
            </w:pPr>
            <w:r w:rsidRPr="002E66F1">
              <w:rPr>
                <w:rFonts w:ascii="Arial" w:hAnsi="Arial" w:cs="Arial"/>
                <w:sz w:val="20"/>
              </w:rPr>
              <w:t>G Berger</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2003-4</w:t>
            </w:r>
          </w:p>
        </w:tc>
        <w:tc>
          <w:tcPr>
            <w:tcW w:w="3686" w:type="dxa"/>
          </w:tcPr>
          <w:p w:rsidR="001C0E4C" w:rsidRPr="002E66F1" w:rsidRDefault="001C0E4C" w:rsidP="001C0E4C">
            <w:pPr>
              <w:rPr>
                <w:rFonts w:ascii="Arial" w:hAnsi="Arial" w:cs="Arial"/>
                <w:sz w:val="20"/>
              </w:rPr>
            </w:pPr>
            <w:r w:rsidRPr="002E66F1">
              <w:rPr>
                <w:rFonts w:ascii="Arial" w:hAnsi="Arial" w:cs="Arial"/>
                <w:sz w:val="20"/>
              </w:rPr>
              <w:t>University of Melbourne</w:t>
            </w:r>
          </w:p>
        </w:tc>
        <w:tc>
          <w:tcPr>
            <w:tcW w:w="1570" w:type="dxa"/>
          </w:tcPr>
          <w:p w:rsidR="001C0E4C" w:rsidRPr="002E66F1" w:rsidRDefault="001C0E4C" w:rsidP="00B71220">
            <w:pPr>
              <w:rPr>
                <w:rFonts w:ascii="Arial" w:hAnsi="Arial" w:cs="Arial"/>
                <w:sz w:val="20"/>
              </w:rPr>
            </w:pPr>
            <w:r w:rsidRPr="002E66F1">
              <w:rPr>
                <w:rFonts w:ascii="Arial" w:hAnsi="Arial" w:cs="Arial"/>
                <w:sz w:val="20"/>
              </w:rPr>
              <w:t>$</w:t>
            </w:r>
            <w:r w:rsidR="00B71220" w:rsidRPr="002E66F1">
              <w:rPr>
                <w:rFonts w:ascii="Arial" w:hAnsi="Arial" w:cs="Arial"/>
                <w:sz w:val="20"/>
              </w:rPr>
              <w:t>60,700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Seeding Grant, Pfizer National NeuroScience Research Grant</w:t>
            </w:r>
          </w:p>
        </w:tc>
        <w:tc>
          <w:tcPr>
            <w:tcW w:w="1985" w:type="dxa"/>
          </w:tcPr>
          <w:p w:rsidR="001C0E4C" w:rsidRPr="002E66F1" w:rsidRDefault="001C0E4C" w:rsidP="001C0E4C">
            <w:pPr>
              <w:rPr>
                <w:rFonts w:ascii="Arial" w:hAnsi="Arial" w:cs="Arial"/>
                <w:sz w:val="20"/>
              </w:rPr>
            </w:pPr>
            <w:r w:rsidRPr="002E66F1">
              <w:rPr>
                <w:rFonts w:ascii="Arial" w:hAnsi="Arial" w:cs="Arial"/>
                <w:sz w:val="20"/>
              </w:rPr>
              <w:t>D Lubman</w:t>
            </w:r>
          </w:p>
          <w:p w:rsidR="001C0E4C" w:rsidRPr="002E66F1" w:rsidRDefault="001C0E4C" w:rsidP="001C0E4C">
            <w:pPr>
              <w:rPr>
                <w:rFonts w:ascii="Arial" w:hAnsi="Arial" w:cs="Arial"/>
                <w:sz w:val="20"/>
              </w:rPr>
            </w:pPr>
            <w:r w:rsidRPr="002E66F1">
              <w:rPr>
                <w:rFonts w:ascii="Arial" w:hAnsi="Arial" w:cs="Arial"/>
                <w:sz w:val="20"/>
              </w:rPr>
              <w:t>M Yucel</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1C0E4C" w:rsidRPr="002E66F1" w:rsidRDefault="001C0E4C" w:rsidP="001C0E4C">
            <w:pPr>
              <w:rPr>
                <w:rFonts w:ascii="Arial" w:hAnsi="Arial" w:cs="Arial"/>
                <w:sz w:val="20"/>
                <w:lang w:val="pt-BR"/>
              </w:rPr>
            </w:pPr>
            <w:r w:rsidRPr="002E66F1">
              <w:rPr>
                <w:rFonts w:ascii="Arial" w:hAnsi="Arial" w:cs="Arial"/>
                <w:sz w:val="20"/>
                <w:lang w:val="pt-BR"/>
              </w:rPr>
              <w:t>M Kyrios</w:t>
            </w:r>
          </w:p>
          <w:p w:rsidR="001C0E4C" w:rsidRPr="002E66F1" w:rsidRDefault="001C0E4C" w:rsidP="001C0E4C">
            <w:pPr>
              <w:rPr>
                <w:rFonts w:ascii="Arial" w:hAnsi="Arial" w:cs="Arial"/>
                <w:sz w:val="20"/>
                <w:lang w:val="pt-BR"/>
              </w:rPr>
            </w:pPr>
            <w:r w:rsidRPr="002E66F1">
              <w:rPr>
                <w:rFonts w:ascii="Arial" w:hAnsi="Arial" w:cs="Arial"/>
                <w:sz w:val="20"/>
                <w:lang w:val="pt-BR"/>
              </w:rPr>
              <w:t>S Wood</w:t>
            </w:r>
          </w:p>
          <w:p w:rsidR="005F1859" w:rsidRPr="002E66F1" w:rsidRDefault="005F1859" w:rsidP="001C0E4C">
            <w:pPr>
              <w:rPr>
                <w:rFonts w:ascii="Arial" w:hAnsi="Arial" w:cs="Arial"/>
                <w:sz w:val="20"/>
                <w:lang w:val="pt-BR"/>
              </w:rPr>
            </w:pPr>
          </w:p>
        </w:tc>
      </w:tr>
      <w:tr w:rsidR="00724479" w:rsidRPr="002E66F1" w:rsidTr="00DF3C3B">
        <w:trPr>
          <w:cantSplit/>
        </w:trPr>
        <w:tc>
          <w:tcPr>
            <w:tcW w:w="1242" w:type="dxa"/>
          </w:tcPr>
          <w:p w:rsidR="00724479" w:rsidRPr="002E66F1" w:rsidRDefault="00724479" w:rsidP="001C0E4C">
            <w:pPr>
              <w:rPr>
                <w:rFonts w:ascii="Arial" w:hAnsi="Arial" w:cs="Arial"/>
                <w:sz w:val="20"/>
              </w:rPr>
            </w:pPr>
            <w:r w:rsidRPr="002E66F1">
              <w:rPr>
                <w:rFonts w:ascii="Arial" w:hAnsi="Arial" w:cs="Arial"/>
                <w:sz w:val="20"/>
              </w:rPr>
              <w:t>2004</w:t>
            </w:r>
          </w:p>
        </w:tc>
        <w:tc>
          <w:tcPr>
            <w:tcW w:w="3686" w:type="dxa"/>
          </w:tcPr>
          <w:p w:rsidR="00724479" w:rsidRPr="002E66F1" w:rsidRDefault="00724479" w:rsidP="001C0E4C">
            <w:pPr>
              <w:rPr>
                <w:rFonts w:ascii="Arial" w:hAnsi="Arial" w:cs="Arial"/>
                <w:sz w:val="20"/>
              </w:rPr>
            </w:pPr>
            <w:r w:rsidRPr="002E66F1">
              <w:rPr>
                <w:rFonts w:ascii="Arial" w:hAnsi="Arial" w:cs="Arial"/>
                <w:sz w:val="20"/>
              </w:rPr>
              <w:t>Pfizer NeuroScience</w:t>
            </w:r>
            <w:r w:rsidR="000F1A58" w:rsidRPr="002E66F1">
              <w:rPr>
                <w:rFonts w:ascii="Arial" w:hAnsi="Arial" w:cs="Arial"/>
                <w:sz w:val="20"/>
              </w:rPr>
              <w:t xml:space="preserve"> </w:t>
            </w:r>
            <w:r w:rsidRPr="002E66F1">
              <w:rPr>
                <w:rFonts w:ascii="Arial" w:hAnsi="Arial" w:cs="Arial"/>
                <w:sz w:val="20"/>
              </w:rPr>
              <w:t>Research Grant</w:t>
            </w:r>
          </w:p>
        </w:tc>
        <w:tc>
          <w:tcPr>
            <w:tcW w:w="1570" w:type="dxa"/>
          </w:tcPr>
          <w:p w:rsidR="00724479" w:rsidRPr="002E66F1" w:rsidRDefault="00724479" w:rsidP="001C0E4C">
            <w:pPr>
              <w:rPr>
                <w:rFonts w:ascii="Arial" w:hAnsi="Arial" w:cs="Arial"/>
                <w:sz w:val="20"/>
              </w:rPr>
            </w:pPr>
            <w:r w:rsidRPr="002E66F1">
              <w:rPr>
                <w:rFonts w:ascii="Arial" w:hAnsi="Arial" w:cs="Arial"/>
                <w:sz w:val="20"/>
              </w:rPr>
              <w:t>$55,000</w:t>
            </w:r>
          </w:p>
        </w:tc>
        <w:tc>
          <w:tcPr>
            <w:tcW w:w="5801" w:type="dxa"/>
          </w:tcPr>
          <w:p w:rsidR="00724479" w:rsidRPr="002E66F1" w:rsidRDefault="00724479" w:rsidP="007658EF">
            <w:pPr>
              <w:spacing w:after="120"/>
              <w:rPr>
                <w:rFonts w:ascii="Arial" w:hAnsi="Arial" w:cs="Arial"/>
                <w:sz w:val="20"/>
              </w:rPr>
            </w:pPr>
            <w:r w:rsidRPr="002E66F1">
              <w:rPr>
                <w:rFonts w:ascii="Arial" w:hAnsi="Arial" w:cs="Arial"/>
                <w:sz w:val="20"/>
              </w:rPr>
              <w:t>Investigation of brain circuits underlying compulsive behaviour in opiate dependence</w:t>
            </w:r>
          </w:p>
        </w:tc>
        <w:tc>
          <w:tcPr>
            <w:tcW w:w="1985" w:type="dxa"/>
          </w:tcPr>
          <w:p w:rsidR="00724479" w:rsidRPr="002E66F1" w:rsidRDefault="00724479" w:rsidP="001C0E4C">
            <w:pPr>
              <w:rPr>
                <w:rFonts w:ascii="Arial" w:hAnsi="Arial" w:cs="Arial"/>
                <w:sz w:val="20"/>
                <w:lang w:val="pt-BR"/>
              </w:rPr>
            </w:pPr>
            <w:r w:rsidRPr="002E66F1">
              <w:rPr>
                <w:rFonts w:ascii="Arial" w:hAnsi="Arial" w:cs="Arial"/>
                <w:sz w:val="20"/>
                <w:lang w:val="pt-BR"/>
              </w:rPr>
              <w:t>D Lubman</w:t>
            </w:r>
          </w:p>
          <w:p w:rsidR="00724479" w:rsidRPr="002E66F1" w:rsidRDefault="00724479" w:rsidP="001C0E4C">
            <w:pPr>
              <w:rPr>
                <w:rFonts w:ascii="Arial" w:hAnsi="Arial" w:cs="Arial"/>
                <w:sz w:val="20"/>
                <w:lang w:val="pt-BR"/>
              </w:rPr>
            </w:pPr>
            <w:r w:rsidRPr="002E66F1">
              <w:rPr>
                <w:rFonts w:ascii="Arial" w:hAnsi="Arial" w:cs="Arial"/>
                <w:sz w:val="20"/>
                <w:lang w:val="pt-BR"/>
              </w:rPr>
              <w:t>M Yucel</w:t>
            </w:r>
          </w:p>
          <w:p w:rsidR="00724479" w:rsidRPr="002E66F1" w:rsidRDefault="00724479" w:rsidP="001C0E4C">
            <w:pPr>
              <w:rPr>
                <w:rFonts w:ascii="Arial" w:hAnsi="Arial" w:cs="Arial"/>
                <w:sz w:val="20"/>
                <w:lang w:val="pt-BR"/>
              </w:rPr>
            </w:pPr>
            <w:r w:rsidRPr="002E66F1">
              <w:rPr>
                <w:rFonts w:ascii="Arial" w:hAnsi="Arial" w:cs="Arial"/>
                <w:sz w:val="20"/>
                <w:lang w:val="pt-BR"/>
              </w:rPr>
              <w:t>C Pantelis</w:t>
            </w:r>
          </w:p>
          <w:p w:rsidR="00724479" w:rsidRPr="002E66F1" w:rsidRDefault="00724479" w:rsidP="001C0E4C">
            <w:pPr>
              <w:rPr>
                <w:rFonts w:ascii="Arial" w:hAnsi="Arial" w:cs="Arial"/>
                <w:sz w:val="20"/>
              </w:rPr>
            </w:pPr>
            <w:r w:rsidRPr="002E66F1">
              <w:rPr>
                <w:rFonts w:ascii="Arial" w:hAnsi="Arial" w:cs="Arial"/>
                <w:sz w:val="20"/>
              </w:rPr>
              <w:t>PD McGorry</w:t>
            </w:r>
          </w:p>
          <w:p w:rsidR="00724479" w:rsidRPr="002E66F1" w:rsidRDefault="00724479" w:rsidP="001C0E4C">
            <w:pPr>
              <w:rPr>
                <w:rFonts w:ascii="Arial" w:hAnsi="Arial" w:cs="Arial"/>
                <w:sz w:val="20"/>
              </w:rPr>
            </w:pPr>
            <w:r w:rsidRPr="002E66F1">
              <w:rPr>
                <w:rFonts w:ascii="Arial" w:hAnsi="Arial" w:cs="Arial"/>
                <w:sz w:val="20"/>
              </w:rPr>
              <w:t>M Kyrios</w:t>
            </w:r>
          </w:p>
          <w:p w:rsidR="00724479" w:rsidRPr="002E66F1" w:rsidRDefault="00724479" w:rsidP="001C0E4C">
            <w:pPr>
              <w:rPr>
                <w:rFonts w:ascii="Arial" w:hAnsi="Arial" w:cs="Arial"/>
                <w:sz w:val="20"/>
              </w:rPr>
            </w:pPr>
            <w:r w:rsidRPr="002E66F1">
              <w:rPr>
                <w:rFonts w:ascii="Arial" w:hAnsi="Arial" w:cs="Arial"/>
                <w:sz w:val="20"/>
              </w:rPr>
              <w:t>S Wood</w:t>
            </w:r>
          </w:p>
          <w:p w:rsidR="00724479" w:rsidRPr="002E66F1" w:rsidRDefault="0072447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2003-6</w:t>
            </w:r>
          </w:p>
        </w:tc>
        <w:tc>
          <w:tcPr>
            <w:tcW w:w="3686" w:type="dxa"/>
          </w:tcPr>
          <w:p w:rsidR="001C0E4C" w:rsidRPr="002E66F1" w:rsidRDefault="001C0E4C" w:rsidP="001C0E4C">
            <w:pPr>
              <w:rPr>
                <w:rFonts w:ascii="Arial" w:hAnsi="Arial" w:cs="Arial"/>
                <w:sz w:val="20"/>
              </w:rPr>
            </w:pPr>
            <w:r w:rsidRPr="002E66F1">
              <w:rPr>
                <w:rFonts w:ascii="Arial" w:hAnsi="Arial" w:cs="Arial"/>
                <w:sz w:val="20"/>
              </w:rPr>
              <w:t>AstraZeneca</w:t>
            </w:r>
          </w:p>
        </w:tc>
        <w:tc>
          <w:tcPr>
            <w:tcW w:w="1570" w:type="dxa"/>
          </w:tcPr>
          <w:p w:rsidR="001C0E4C" w:rsidRPr="002E66F1" w:rsidRDefault="001C0E4C" w:rsidP="001C0E4C">
            <w:pPr>
              <w:rPr>
                <w:rFonts w:ascii="Arial" w:hAnsi="Arial" w:cs="Arial"/>
                <w:sz w:val="20"/>
              </w:rPr>
            </w:pPr>
            <w:r w:rsidRPr="002E66F1">
              <w:rPr>
                <w:rFonts w:ascii="Arial" w:hAnsi="Arial" w:cs="Arial"/>
                <w:sz w:val="20"/>
              </w:rPr>
              <w:t>$1 million</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Naturalistic, Prospective, Single-Centre, Double-Blinded, Fixed-Dose, Randomised, Four-Week Comparison Study Investigating Efficacy, Tolerability and Safety of 200mg per day Versus 400mg per day Quetiapine Fumarate in 200 Drug-Naïve First-Episode Psychosis Patients Aged 15-25 Years (AU-SEA-0003)</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 Berger</w:t>
            </w:r>
          </w:p>
          <w:p w:rsidR="001C0E4C" w:rsidRPr="002E66F1" w:rsidRDefault="001C0E4C" w:rsidP="001C0E4C">
            <w:pPr>
              <w:rPr>
                <w:rFonts w:ascii="Arial" w:hAnsi="Arial" w:cs="Arial"/>
                <w:sz w:val="20"/>
              </w:rPr>
            </w:pPr>
            <w:r w:rsidRPr="002E66F1">
              <w:rPr>
                <w:rFonts w:ascii="Arial" w:hAnsi="Arial" w:cs="Arial"/>
                <w:sz w:val="20"/>
              </w:rPr>
              <w:t>P Burnett</w:t>
            </w:r>
          </w:p>
          <w:p w:rsidR="001C0E4C" w:rsidRPr="002E66F1" w:rsidRDefault="001C0E4C" w:rsidP="001C0E4C">
            <w:pPr>
              <w:rPr>
                <w:rFonts w:ascii="Arial" w:hAnsi="Arial" w:cs="Arial"/>
                <w:sz w:val="20"/>
              </w:rPr>
            </w:pPr>
            <w:r w:rsidRPr="002E66F1">
              <w:rPr>
                <w:rFonts w:ascii="Arial" w:hAnsi="Arial" w:cs="Arial"/>
                <w:sz w:val="20"/>
              </w:rPr>
              <w:t>T Proffitt</w:t>
            </w:r>
          </w:p>
          <w:p w:rsidR="001C0E4C" w:rsidRPr="002E66F1" w:rsidRDefault="001C0E4C" w:rsidP="001C0E4C">
            <w:pPr>
              <w:rPr>
                <w:rFonts w:ascii="Arial" w:hAnsi="Arial" w:cs="Arial"/>
                <w:sz w:val="20"/>
              </w:rPr>
            </w:pPr>
            <w:r w:rsidRPr="002E66F1">
              <w:rPr>
                <w:rFonts w:ascii="Arial" w:hAnsi="Arial" w:cs="Arial"/>
                <w:sz w:val="20"/>
              </w:rPr>
              <w:t>M McConchie</w:t>
            </w:r>
          </w:p>
          <w:p w:rsidR="001C0E4C" w:rsidRPr="002E66F1" w:rsidRDefault="001C0E4C" w:rsidP="001C0E4C">
            <w:pPr>
              <w:rPr>
                <w:rFonts w:ascii="Arial" w:hAnsi="Arial" w:cs="Arial"/>
                <w:sz w:val="20"/>
              </w:rPr>
            </w:pPr>
            <w:r w:rsidRPr="002E66F1">
              <w:rPr>
                <w:rFonts w:ascii="Arial" w:hAnsi="Arial" w:cs="Arial"/>
                <w:sz w:val="20"/>
              </w:rPr>
              <w:t>M Harris</w:t>
            </w:r>
          </w:p>
          <w:p w:rsidR="001C0E4C" w:rsidRPr="002E66F1" w:rsidRDefault="001C0E4C" w:rsidP="001C0E4C">
            <w:pPr>
              <w:rPr>
                <w:rFonts w:ascii="Arial" w:hAnsi="Arial" w:cs="Arial"/>
                <w:sz w:val="20"/>
              </w:rPr>
            </w:pPr>
            <w:r w:rsidRPr="002E66F1">
              <w:rPr>
                <w:rFonts w:ascii="Arial" w:hAnsi="Arial" w:cs="Arial"/>
                <w:sz w:val="20"/>
              </w:rPr>
              <w:t>C Mihalopoulos</w:t>
            </w:r>
          </w:p>
          <w:p w:rsidR="001C0E4C" w:rsidRPr="002E66F1" w:rsidRDefault="001C0E4C" w:rsidP="001C0E4C">
            <w:pPr>
              <w:rPr>
                <w:rFonts w:ascii="Arial" w:hAnsi="Arial" w:cs="Arial"/>
                <w:sz w:val="20"/>
              </w:rPr>
            </w:pPr>
            <w:r w:rsidRPr="002E66F1">
              <w:rPr>
                <w:rFonts w:ascii="Arial" w:hAnsi="Arial" w:cs="Arial"/>
                <w:sz w:val="20"/>
              </w:rPr>
              <w:t>D Lubman</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2003-6</w:t>
            </w:r>
          </w:p>
        </w:tc>
        <w:tc>
          <w:tcPr>
            <w:tcW w:w="3686" w:type="dxa"/>
          </w:tcPr>
          <w:p w:rsidR="001C0E4C" w:rsidRPr="002E66F1" w:rsidRDefault="001C0E4C" w:rsidP="001C0E4C">
            <w:pPr>
              <w:rPr>
                <w:rFonts w:ascii="Arial" w:hAnsi="Arial" w:cs="Arial"/>
                <w:sz w:val="20"/>
              </w:rPr>
            </w:pPr>
            <w:r w:rsidRPr="002E66F1">
              <w:rPr>
                <w:rFonts w:ascii="Arial" w:hAnsi="Arial" w:cs="Arial"/>
                <w:sz w:val="20"/>
              </w:rPr>
              <w:t>Eli Lilly</w:t>
            </w:r>
          </w:p>
        </w:tc>
        <w:tc>
          <w:tcPr>
            <w:tcW w:w="1570" w:type="dxa"/>
          </w:tcPr>
          <w:p w:rsidR="001C0E4C" w:rsidRPr="002E66F1" w:rsidRDefault="001C0E4C" w:rsidP="001C0E4C">
            <w:pPr>
              <w:rPr>
                <w:rFonts w:ascii="Arial" w:hAnsi="Arial" w:cs="Arial"/>
                <w:sz w:val="20"/>
              </w:rPr>
            </w:pPr>
            <w:r w:rsidRPr="002E66F1">
              <w:rPr>
                <w:rFonts w:ascii="Arial" w:hAnsi="Arial" w:cs="Arial"/>
                <w:sz w:val="20"/>
              </w:rPr>
              <w:t>$69,000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Treatment of Early Psychosis with Olanzapine and Risperidone (TEPOR)</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M Lambert</w:t>
            </w:r>
          </w:p>
          <w:p w:rsidR="001C0E4C" w:rsidRPr="002E66F1" w:rsidRDefault="001C0E4C" w:rsidP="001C0E4C">
            <w:pPr>
              <w:rPr>
                <w:rFonts w:ascii="Arial" w:hAnsi="Arial" w:cs="Arial"/>
                <w:sz w:val="20"/>
              </w:rPr>
            </w:pPr>
            <w:r w:rsidRPr="002E66F1">
              <w:rPr>
                <w:rFonts w:ascii="Arial" w:hAnsi="Arial" w:cs="Arial"/>
                <w:sz w:val="20"/>
              </w:rPr>
              <w:t>P Conus</w:t>
            </w:r>
          </w:p>
          <w:p w:rsidR="001C0E4C" w:rsidRPr="002E66F1" w:rsidRDefault="001C0E4C" w:rsidP="001C0E4C">
            <w:pPr>
              <w:rPr>
                <w:rFonts w:ascii="Arial" w:hAnsi="Arial" w:cs="Arial"/>
                <w:sz w:val="20"/>
              </w:rPr>
            </w:pPr>
            <w:r w:rsidRPr="002E66F1">
              <w:rPr>
                <w:rFonts w:ascii="Arial" w:hAnsi="Arial" w:cs="Arial"/>
                <w:sz w:val="20"/>
              </w:rPr>
              <w:t>G Berger</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2004</w:t>
            </w:r>
          </w:p>
        </w:tc>
        <w:tc>
          <w:tcPr>
            <w:tcW w:w="3686" w:type="dxa"/>
          </w:tcPr>
          <w:p w:rsidR="001C0E4C" w:rsidRPr="002E66F1" w:rsidRDefault="001C0E4C" w:rsidP="001C0E4C">
            <w:pPr>
              <w:rPr>
                <w:rFonts w:ascii="Arial" w:hAnsi="Arial" w:cs="Arial"/>
                <w:sz w:val="20"/>
              </w:rPr>
            </w:pPr>
            <w:r w:rsidRPr="002E66F1">
              <w:rPr>
                <w:rFonts w:ascii="Arial" w:hAnsi="Arial" w:cs="Arial"/>
                <w:sz w:val="20"/>
              </w:rPr>
              <w:t>Eli Lilly</w:t>
            </w:r>
          </w:p>
        </w:tc>
        <w:tc>
          <w:tcPr>
            <w:tcW w:w="1570" w:type="dxa"/>
          </w:tcPr>
          <w:p w:rsidR="001C0E4C" w:rsidRPr="002E66F1" w:rsidRDefault="001C0E4C" w:rsidP="001C0E4C">
            <w:pPr>
              <w:rPr>
                <w:rFonts w:ascii="Arial" w:hAnsi="Arial" w:cs="Arial"/>
                <w:sz w:val="20"/>
              </w:rPr>
            </w:pPr>
            <w:r w:rsidRPr="002E66F1">
              <w:rPr>
                <w:rFonts w:ascii="Arial" w:hAnsi="Arial" w:cs="Arial"/>
                <w:sz w:val="20"/>
              </w:rPr>
              <w:t>$192,000</w:t>
            </w:r>
          </w:p>
        </w:tc>
        <w:tc>
          <w:tcPr>
            <w:tcW w:w="5801" w:type="dxa"/>
          </w:tcPr>
          <w:p w:rsidR="001C0E4C" w:rsidRPr="002E66F1" w:rsidRDefault="001C0E4C" w:rsidP="007658EF">
            <w:pPr>
              <w:spacing w:after="120"/>
              <w:rPr>
                <w:rFonts w:ascii="Arial" w:hAnsi="Arial" w:cs="Arial"/>
                <w:color w:val="000000"/>
                <w:sz w:val="20"/>
              </w:rPr>
            </w:pPr>
            <w:r w:rsidRPr="002E66F1">
              <w:rPr>
                <w:rFonts w:ascii="Arial" w:hAnsi="Arial" w:cs="Arial"/>
                <w:color w:val="000000"/>
                <w:sz w:val="20"/>
              </w:rPr>
              <w:t>The role of dopamine D1 receptor in the mediation of cognitive improvement following treatment of olanzapine in drug naive schizophrenia.</w:t>
            </w:r>
          </w:p>
        </w:tc>
        <w:tc>
          <w:tcPr>
            <w:tcW w:w="1985" w:type="dxa"/>
          </w:tcPr>
          <w:p w:rsidR="001C0E4C" w:rsidRPr="002E66F1" w:rsidRDefault="001C0E4C" w:rsidP="001C0E4C">
            <w:pPr>
              <w:rPr>
                <w:rFonts w:ascii="Arial" w:hAnsi="Arial" w:cs="Arial"/>
                <w:sz w:val="20"/>
                <w:lang w:val="pt-BR"/>
              </w:rPr>
            </w:pPr>
            <w:r w:rsidRPr="002E66F1">
              <w:rPr>
                <w:rFonts w:ascii="Arial" w:hAnsi="Arial" w:cs="Arial"/>
                <w:sz w:val="20"/>
                <w:lang w:val="pt-BR"/>
              </w:rPr>
              <w:t>J Olver</w:t>
            </w:r>
          </w:p>
          <w:p w:rsidR="001C0E4C" w:rsidRPr="002E66F1" w:rsidRDefault="001C0E4C" w:rsidP="001C0E4C">
            <w:pPr>
              <w:rPr>
                <w:rFonts w:ascii="Arial" w:hAnsi="Arial" w:cs="Arial"/>
                <w:sz w:val="20"/>
                <w:lang w:val="pt-BR"/>
              </w:rPr>
            </w:pPr>
            <w:r w:rsidRPr="002E66F1">
              <w:rPr>
                <w:rFonts w:ascii="Arial" w:hAnsi="Arial" w:cs="Arial"/>
                <w:sz w:val="20"/>
                <w:lang w:val="pt-BR"/>
              </w:rPr>
              <w:t>C Pantelis</w:t>
            </w:r>
          </w:p>
          <w:p w:rsidR="001C0E4C" w:rsidRPr="002E66F1" w:rsidRDefault="001C0E4C" w:rsidP="001C0E4C">
            <w:pPr>
              <w:rPr>
                <w:rFonts w:ascii="Arial" w:hAnsi="Arial" w:cs="Arial"/>
                <w:sz w:val="20"/>
                <w:lang w:val="pt-BR"/>
              </w:rPr>
            </w:pPr>
            <w:r w:rsidRPr="002E66F1">
              <w:rPr>
                <w:rFonts w:ascii="Arial" w:hAnsi="Arial" w:cs="Arial"/>
                <w:sz w:val="20"/>
                <w:lang w:val="pt-BR"/>
              </w:rPr>
              <w:t>D Reutins</w:t>
            </w:r>
          </w:p>
          <w:p w:rsidR="001C0E4C" w:rsidRPr="002E66F1" w:rsidRDefault="001C0E4C" w:rsidP="001C0E4C">
            <w:pPr>
              <w:rPr>
                <w:rFonts w:ascii="Arial" w:hAnsi="Arial" w:cs="Arial"/>
                <w:sz w:val="20"/>
              </w:rPr>
            </w:pPr>
            <w:r w:rsidRPr="002E66F1">
              <w:rPr>
                <w:rFonts w:ascii="Arial" w:hAnsi="Arial" w:cs="Arial"/>
                <w:sz w:val="20"/>
              </w:rPr>
              <w:t>W Brewer</w:t>
            </w:r>
          </w:p>
          <w:p w:rsidR="001C0E4C" w:rsidRPr="002E66F1" w:rsidRDefault="001C0E4C" w:rsidP="001C0E4C">
            <w:pPr>
              <w:rPr>
                <w:rFonts w:ascii="Arial" w:hAnsi="Arial" w:cs="Arial"/>
                <w:sz w:val="20"/>
              </w:rPr>
            </w:pPr>
            <w:r w:rsidRPr="002E66F1">
              <w:rPr>
                <w:rFonts w:ascii="Arial" w:hAnsi="Arial" w:cs="Arial"/>
                <w:sz w:val="20"/>
              </w:rPr>
              <w:t>M Yucel</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T Normamn</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 Burrows</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lastRenderedPageBreak/>
              <w:t>2004-5</w:t>
            </w:r>
          </w:p>
        </w:tc>
        <w:tc>
          <w:tcPr>
            <w:tcW w:w="3686" w:type="dxa"/>
          </w:tcPr>
          <w:p w:rsidR="001C0E4C" w:rsidRPr="002E66F1" w:rsidRDefault="001C0E4C" w:rsidP="001C0E4C">
            <w:pPr>
              <w:rPr>
                <w:rFonts w:ascii="Arial" w:hAnsi="Arial" w:cs="Arial"/>
                <w:sz w:val="20"/>
              </w:rPr>
            </w:pPr>
            <w:r w:rsidRPr="002E66F1">
              <w:rPr>
                <w:rFonts w:ascii="Arial" w:hAnsi="Arial" w:cs="Arial"/>
                <w:sz w:val="20"/>
              </w:rPr>
              <w:t>Eli Lilly</w:t>
            </w:r>
          </w:p>
        </w:tc>
        <w:tc>
          <w:tcPr>
            <w:tcW w:w="1570" w:type="dxa"/>
          </w:tcPr>
          <w:p w:rsidR="001C0E4C" w:rsidRPr="002E66F1" w:rsidRDefault="001C0E4C" w:rsidP="001C0E4C">
            <w:pPr>
              <w:rPr>
                <w:rFonts w:ascii="Arial" w:hAnsi="Arial" w:cs="Arial"/>
                <w:sz w:val="20"/>
              </w:rPr>
            </w:pPr>
            <w:r w:rsidRPr="002E66F1">
              <w:rPr>
                <w:rFonts w:ascii="Arial" w:hAnsi="Arial" w:cs="Arial"/>
                <w:sz w:val="20"/>
              </w:rPr>
              <w:t>$149,000</w:t>
            </w:r>
          </w:p>
        </w:tc>
        <w:tc>
          <w:tcPr>
            <w:tcW w:w="5801" w:type="dxa"/>
          </w:tcPr>
          <w:p w:rsidR="001C0E4C" w:rsidRPr="002E66F1" w:rsidRDefault="001C0E4C" w:rsidP="007658EF">
            <w:pPr>
              <w:spacing w:after="120"/>
              <w:rPr>
                <w:rFonts w:ascii="Arial" w:hAnsi="Arial" w:cs="Arial"/>
                <w:color w:val="000000"/>
                <w:sz w:val="20"/>
              </w:rPr>
            </w:pPr>
            <w:r w:rsidRPr="002E66F1">
              <w:rPr>
                <w:rFonts w:ascii="Arial" w:hAnsi="Arial" w:cs="Arial"/>
                <w:color w:val="000000"/>
                <w:sz w:val="20"/>
              </w:rPr>
              <w:t>White matter pathology in schizophrenia sufferers and the effect of medication: a diffusion tensor imaging study</w:t>
            </w:r>
          </w:p>
        </w:tc>
        <w:tc>
          <w:tcPr>
            <w:tcW w:w="1985" w:type="dxa"/>
          </w:tcPr>
          <w:p w:rsidR="001C0E4C" w:rsidRPr="002E66F1" w:rsidRDefault="001C0E4C" w:rsidP="001C0E4C">
            <w:pPr>
              <w:rPr>
                <w:rFonts w:ascii="Arial" w:hAnsi="Arial" w:cs="Arial"/>
                <w:sz w:val="20"/>
              </w:rPr>
            </w:pPr>
            <w:r w:rsidRPr="002E66F1">
              <w:rPr>
                <w:rFonts w:ascii="Arial" w:hAnsi="Arial" w:cs="Arial"/>
                <w:sz w:val="20"/>
              </w:rPr>
              <w:t>M Walterfang</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 Berger</w:t>
            </w:r>
          </w:p>
          <w:p w:rsidR="001C0E4C" w:rsidRPr="002E66F1" w:rsidRDefault="001C0E4C" w:rsidP="001C0E4C">
            <w:pPr>
              <w:rPr>
                <w:rFonts w:ascii="Arial" w:hAnsi="Arial" w:cs="Arial"/>
                <w:sz w:val="20"/>
              </w:rPr>
            </w:pPr>
            <w:r w:rsidRPr="002E66F1">
              <w:rPr>
                <w:rFonts w:ascii="Arial" w:hAnsi="Arial" w:cs="Arial"/>
                <w:sz w:val="20"/>
              </w:rPr>
              <w:t>D Copolov</w:t>
            </w:r>
          </w:p>
          <w:p w:rsidR="001C0E4C" w:rsidRPr="002E66F1" w:rsidRDefault="001C0E4C" w:rsidP="001C0E4C">
            <w:pPr>
              <w:rPr>
                <w:rFonts w:ascii="Arial" w:hAnsi="Arial" w:cs="Arial"/>
                <w:sz w:val="20"/>
              </w:rPr>
            </w:pPr>
            <w:r w:rsidRPr="002E66F1">
              <w:rPr>
                <w:rFonts w:ascii="Arial" w:hAnsi="Arial" w:cs="Arial"/>
                <w:sz w:val="20"/>
              </w:rPr>
              <w:t>H Jackson</w:t>
            </w:r>
          </w:p>
          <w:p w:rsidR="001C0E4C" w:rsidRPr="002E66F1" w:rsidRDefault="001C0E4C" w:rsidP="001C0E4C">
            <w:pPr>
              <w:rPr>
                <w:rFonts w:ascii="Arial" w:hAnsi="Arial" w:cs="Arial"/>
                <w:sz w:val="20"/>
              </w:rPr>
            </w:pPr>
            <w:r w:rsidRPr="002E66F1">
              <w:rPr>
                <w:rFonts w:ascii="Arial" w:hAnsi="Arial" w:cs="Arial"/>
                <w:sz w:val="20"/>
              </w:rPr>
              <w:t>D Velakoulis</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2004</w:t>
            </w:r>
          </w:p>
        </w:tc>
        <w:tc>
          <w:tcPr>
            <w:tcW w:w="3686" w:type="dxa"/>
          </w:tcPr>
          <w:p w:rsidR="001C0E4C" w:rsidRPr="002E66F1" w:rsidRDefault="001C0E4C" w:rsidP="001C0E4C">
            <w:pPr>
              <w:rPr>
                <w:rFonts w:ascii="Arial" w:hAnsi="Arial" w:cs="Arial"/>
                <w:sz w:val="20"/>
              </w:rPr>
            </w:pPr>
            <w:r w:rsidRPr="002E66F1">
              <w:rPr>
                <w:rFonts w:ascii="Arial" w:hAnsi="Arial" w:cs="Arial"/>
                <w:sz w:val="20"/>
              </w:rPr>
              <w:t xml:space="preserve">NHMRC Project Grant </w:t>
            </w:r>
          </w:p>
          <w:p w:rsidR="001C0E4C" w:rsidRPr="002E66F1" w:rsidRDefault="001C0E4C" w:rsidP="001C0E4C">
            <w:pPr>
              <w:rPr>
                <w:rFonts w:ascii="Arial" w:hAnsi="Arial" w:cs="Arial"/>
                <w:sz w:val="20"/>
              </w:rPr>
            </w:pPr>
            <w:r w:rsidRPr="002E66F1">
              <w:rPr>
                <w:rFonts w:ascii="Arial" w:hAnsi="Arial" w:cs="Arial"/>
                <w:sz w:val="20"/>
              </w:rPr>
              <w:t>No: 299966</w:t>
            </w:r>
          </w:p>
        </w:tc>
        <w:tc>
          <w:tcPr>
            <w:tcW w:w="1570" w:type="dxa"/>
          </w:tcPr>
          <w:p w:rsidR="001C0E4C" w:rsidRPr="002E66F1" w:rsidRDefault="001C0E4C" w:rsidP="001C0E4C">
            <w:pPr>
              <w:rPr>
                <w:rFonts w:ascii="Arial" w:hAnsi="Arial" w:cs="Arial"/>
                <w:sz w:val="20"/>
              </w:rPr>
            </w:pPr>
            <w:r w:rsidRPr="002E66F1">
              <w:rPr>
                <w:rFonts w:ascii="Arial" w:hAnsi="Arial" w:cs="Arial"/>
                <w:sz w:val="20"/>
              </w:rPr>
              <w:t>$165,250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 xml:space="preserve">Longitudinal Brain Changes in first-Episode Psychosis: A 10 Year Follow-Up MRI Study </w:t>
            </w:r>
          </w:p>
          <w:p w:rsidR="001C0E4C" w:rsidRPr="002E66F1" w:rsidRDefault="001C0E4C" w:rsidP="00826A9D">
            <w:pPr>
              <w:spacing w:after="120"/>
              <w:rPr>
                <w:rFonts w:ascii="Arial" w:hAnsi="Arial" w:cs="Arial"/>
                <w:sz w:val="20"/>
              </w:rPr>
            </w:pPr>
            <w:r w:rsidRPr="002E66F1">
              <w:rPr>
                <w:rFonts w:ascii="Arial" w:hAnsi="Arial" w:cs="Arial"/>
                <w:sz w:val="20"/>
              </w:rPr>
              <w:t xml:space="preserve">(Note: Was originally for 2004-6 but </w:t>
            </w:r>
            <w:r w:rsidR="00826A9D" w:rsidRPr="002E66F1">
              <w:rPr>
                <w:rFonts w:ascii="Arial" w:hAnsi="Arial" w:cs="Arial"/>
                <w:sz w:val="20"/>
              </w:rPr>
              <w:t>was surrendered due to the NHMRC Program Grant starting in 2005</w:t>
            </w:r>
            <w:r w:rsidRPr="002E66F1">
              <w:rPr>
                <w:rFonts w:ascii="Arial" w:hAnsi="Arial" w:cs="Arial"/>
                <w:sz w:val="20"/>
              </w:rPr>
              <w:t>)</w:t>
            </w:r>
          </w:p>
        </w:tc>
        <w:tc>
          <w:tcPr>
            <w:tcW w:w="1985" w:type="dxa"/>
          </w:tcPr>
          <w:p w:rsidR="001C0E4C" w:rsidRPr="002E66F1" w:rsidRDefault="001C0E4C" w:rsidP="001C0E4C">
            <w:pPr>
              <w:rPr>
                <w:rFonts w:ascii="Arial" w:hAnsi="Arial" w:cs="Arial"/>
                <w:sz w:val="20"/>
              </w:rPr>
            </w:pPr>
            <w:r w:rsidRPr="002E66F1">
              <w:rPr>
                <w:rFonts w:ascii="Arial" w:hAnsi="Arial" w:cs="Arial"/>
                <w:sz w:val="20"/>
              </w:rPr>
              <w:t>D Velakoulis</w:t>
            </w:r>
          </w:p>
          <w:p w:rsidR="001C0E4C" w:rsidRPr="002E66F1" w:rsidRDefault="001C0E4C" w:rsidP="001C0E4C">
            <w:pPr>
              <w:rPr>
                <w:rFonts w:ascii="Arial" w:hAnsi="Arial" w:cs="Arial"/>
                <w:sz w:val="20"/>
              </w:rPr>
            </w:pPr>
            <w:r w:rsidRPr="002E66F1">
              <w:rPr>
                <w:rFonts w:ascii="Arial" w:hAnsi="Arial" w:cs="Arial"/>
                <w:sz w:val="20"/>
              </w:rPr>
              <w:t>S Wood</w:t>
            </w:r>
          </w:p>
          <w:p w:rsidR="001C0E4C" w:rsidRPr="002E66F1" w:rsidRDefault="001C0E4C" w:rsidP="001C0E4C">
            <w:pPr>
              <w:rPr>
                <w:rFonts w:ascii="Arial" w:hAnsi="Arial" w:cs="Arial"/>
                <w:sz w:val="20"/>
              </w:rPr>
            </w:pPr>
            <w:r w:rsidRPr="002E66F1">
              <w:rPr>
                <w:rFonts w:ascii="Arial" w:hAnsi="Arial" w:cs="Arial"/>
                <w:sz w:val="20"/>
              </w:rPr>
              <w:t>G Stuart</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C Pantelis</w:t>
            </w:r>
          </w:p>
          <w:p w:rsidR="001C0E4C" w:rsidRPr="002E66F1" w:rsidRDefault="001C0E4C" w:rsidP="001C0E4C">
            <w:pPr>
              <w:rPr>
                <w:rFonts w:ascii="Arial" w:hAnsi="Arial" w:cs="Arial"/>
                <w:sz w:val="20"/>
              </w:rPr>
            </w:pPr>
            <w:r w:rsidRPr="002E66F1">
              <w:rPr>
                <w:rFonts w:ascii="Arial" w:hAnsi="Arial" w:cs="Arial"/>
                <w:sz w:val="20"/>
              </w:rPr>
              <w:t>M Wellard</w:t>
            </w:r>
          </w:p>
          <w:p w:rsidR="005F1859" w:rsidRPr="002E66F1" w:rsidRDefault="005F1859"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2004-6</w:t>
            </w:r>
          </w:p>
        </w:tc>
        <w:tc>
          <w:tcPr>
            <w:tcW w:w="3686" w:type="dxa"/>
          </w:tcPr>
          <w:p w:rsidR="001C0E4C" w:rsidRPr="002E66F1" w:rsidRDefault="001C0E4C" w:rsidP="001C0E4C">
            <w:pPr>
              <w:rPr>
                <w:rFonts w:ascii="Arial" w:hAnsi="Arial" w:cs="Arial"/>
                <w:sz w:val="20"/>
              </w:rPr>
            </w:pPr>
            <w:r w:rsidRPr="002E66F1">
              <w:rPr>
                <w:rFonts w:ascii="Arial" w:hAnsi="Arial" w:cs="Arial"/>
                <w:sz w:val="20"/>
              </w:rPr>
              <w:t>Theodore &amp; Vada Stanley Foundation Research Program</w:t>
            </w:r>
          </w:p>
        </w:tc>
        <w:tc>
          <w:tcPr>
            <w:tcW w:w="1570" w:type="dxa"/>
          </w:tcPr>
          <w:p w:rsidR="001C0E4C" w:rsidRPr="002E66F1" w:rsidRDefault="001C0E4C" w:rsidP="001C0E4C">
            <w:pPr>
              <w:rPr>
                <w:rFonts w:ascii="Arial" w:hAnsi="Arial" w:cs="Arial"/>
                <w:sz w:val="20"/>
              </w:rPr>
            </w:pPr>
            <w:r w:rsidRPr="002E66F1">
              <w:rPr>
                <w:rFonts w:ascii="Arial" w:hAnsi="Arial" w:cs="Arial"/>
                <w:sz w:val="20"/>
              </w:rPr>
              <w:t>US$226,000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A Double Blind Randomized Placebo-Controlled Add-On Study of Vitamin B12, Folic Acid and Pyridoxine to Antipsychotic/Mood Stabiliser Treatment in Patients with First-Episode Psychosis</w:t>
            </w:r>
          </w:p>
        </w:tc>
        <w:tc>
          <w:tcPr>
            <w:tcW w:w="1985" w:type="dxa"/>
          </w:tcPr>
          <w:p w:rsidR="001C0E4C" w:rsidRPr="002E66F1" w:rsidRDefault="001C0E4C" w:rsidP="001C0E4C">
            <w:pPr>
              <w:rPr>
                <w:rFonts w:ascii="Arial" w:hAnsi="Arial" w:cs="Arial"/>
                <w:sz w:val="20"/>
              </w:rPr>
            </w:pPr>
            <w:r w:rsidRPr="002E66F1">
              <w:rPr>
                <w:rFonts w:ascii="Arial" w:hAnsi="Arial" w:cs="Arial"/>
                <w:sz w:val="20"/>
              </w:rPr>
              <w:t>C O’Donnell</w:t>
            </w:r>
          </w:p>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r w:rsidRPr="002E66F1">
              <w:rPr>
                <w:rFonts w:ascii="Arial" w:hAnsi="Arial" w:cs="Arial"/>
                <w:sz w:val="20"/>
              </w:rPr>
              <w:t>G Berger</w:t>
            </w: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2005</w:t>
            </w:r>
          </w:p>
        </w:tc>
        <w:tc>
          <w:tcPr>
            <w:tcW w:w="3686" w:type="dxa"/>
          </w:tcPr>
          <w:p w:rsidR="001C0E4C" w:rsidRPr="002E66F1" w:rsidRDefault="001C0E4C" w:rsidP="001C0E4C">
            <w:pPr>
              <w:rPr>
                <w:rFonts w:ascii="Arial" w:hAnsi="Arial" w:cs="Arial"/>
                <w:sz w:val="20"/>
              </w:rPr>
            </w:pPr>
            <w:r w:rsidRPr="002E66F1">
              <w:rPr>
                <w:rFonts w:ascii="Arial" w:hAnsi="Arial" w:cs="Arial"/>
                <w:sz w:val="20"/>
              </w:rPr>
              <w:t>Myer Foundation</w:t>
            </w:r>
          </w:p>
        </w:tc>
        <w:tc>
          <w:tcPr>
            <w:tcW w:w="1570" w:type="dxa"/>
          </w:tcPr>
          <w:p w:rsidR="001C0E4C" w:rsidRPr="002E66F1" w:rsidRDefault="001C0E4C" w:rsidP="001C0E4C">
            <w:pPr>
              <w:rPr>
                <w:rFonts w:ascii="Arial" w:hAnsi="Arial" w:cs="Arial"/>
                <w:sz w:val="20"/>
              </w:rPr>
            </w:pPr>
            <w:r w:rsidRPr="002E66F1">
              <w:rPr>
                <w:rFonts w:ascii="Arial" w:hAnsi="Arial" w:cs="Arial"/>
                <w:sz w:val="20"/>
              </w:rPr>
              <w:t>$25,000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Navigator Training: Promoting Better Mental Health Outcomes for Disadvantaged Young People</w:t>
            </w:r>
          </w:p>
        </w:tc>
        <w:tc>
          <w:tcPr>
            <w:tcW w:w="1985" w:type="dxa"/>
          </w:tcPr>
          <w:p w:rsidR="001C0E4C" w:rsidRPr="002E66F1" w:rsidRDefault="001C0E4C" w:rsidP="001C0E4C">
            <w:pPr>
              <w:rPr>
                <w:rFonts w:ascii="Arial" w:hAnsi="Arial" w:cs="Arial"/>
                <w:sz w:val="20"/>
              </w:rPr>
            </w:pPr>
            <w:r w:rsidRPr="002E66F1">
              <w:rPr>
                <w:rFonts w:ascii="Arial" w:hAnsi="Arial" w:cs="Arial"/>
                <w:sz w:val="20"/>
              </w:rPr>
              <w:t>PD McGorry</w:t>
            </w:r>
          </w:p>
          <w:p w:rsidR="001C0E4C" w:rsidRPr="002E66F1" w:rsidRDefault="001C0E4C" w:rsidP="001C0E4C">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2005-</w:t>
            </w:r>
            <w:r w:rsidR="000D335D" w:rsidRPr="002E66F1">
              <w:rPr>
                <w:rFonts w:ascii="Arial" w:hAnsi="Arial" w:cs="Arial"/>
                <w:sz w:val="20"/>
              </w:rPr>
              <w:t>8</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Program Grant</w:t>
            </w:r>
          </w:p>
          <w:p w:rsidR="001C0E4C" w:rsidRPr="002E66F1" w:rsidRDefault="001C0E4C" w:rsidP="001C0E4C">
            <w:pPr>
              <w:rPr>
                <w:rFonts w:ascii="Arial" w:hAnsi="Arial" w:cs="Arial"/>
                <w:sz w:val="20"/>
              </w:rPr>
            </w:pPr>
            <w:r w:rsidRPr="002E66F1">
              <w:rPr>
                <w:rFonts w:ascii="Arial" w:hAnsi="Arial" w:cs="Arial"/>
                <w:sz w:val="20"/>
              </w:rPr>
              <w:t>No: 350241</w:t>
            </w:r>
          </w:p>
        </w:tc>
        <w:tc>
          <w:tcPr>
            <w:tcW w:w="1570" w:type="dxa"/>
          </w:tcPr>
          <w:p w:rsidR="001C0E4C" w:rsidRPr="002E66F1" w:rsidRDefault="001C0E4C" w:rsidP="00DD35DE">
            <w:pPr>
              <w:rPr>
                <w:rFonts w:ascii="Arial" w:hAnsi="Arial" w:cs="Arial"/>
                <w:sz w:val="20"/>
              </w:rPr>
            </w:pPr>
            <w:r w:rsidRPr="002E66F1">
              <w:rPr>
                <w:rFonts w:ascii="Arial" w:hAnsi="Arial" w:cs="Arial"/>
                <w:sz w:val="20"/>
              </w:rPr>
              <w:t>$</w:t>
            </w:r>
            <w:r w:rsidR="00DD35DE" w:rsidRPr="002E66F1">
              <w:t xml:space="preserve"> </w:t>
            </w:r>
            <w:r w:rsidR="00DD35DE" w:rsidRPr="002E66F1">
              <w:rPr>
                <w:rFonts w:ascii="Arial" w:hAnsi="Arial" w:cs="Arial"/>
                <w:sz w:val="20"/>
              </w:rPr>
              <w:t>6,229,422</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 xml:space="preserve">Emerging Severe Mental Illness in Young People: Clinical Staging, Neurobiology, Prediction and Intervention from Vulnerability </w:t>
            </w:r>
          </w:p>
        </w:tc>
        <w:tc>
          <w:tcPr>
            <w:tcW w:w="1985" w:type="dxa"/>
          </w:tcPr>
          <w:p w:rsidR="001C0E4C" w:rsidRPr="002E66F1" w:rsidRDefault="001C0E4C" w:rsidP="005F1859">
            <w:pPr>
              <w:rPr>
                <w:rFonts w:ascii="Arial" w:hAnsi="Arial" w:cs="Arial"/>
                <w:sz w:val="20"/>
              </w:rPr>
            </w:pPr>
            <w:r w:rsidRPr="002E66F1">
              <w:rPr>
                <w:rFonts w:ascii="Arial" w:hAnsi="Arial" w:cs="Arial"/>
                <w:sz w:val="20"/>
              </w:rPr>
              <w:t>PD McGorry</w:t>
            </w:r>
          </w:p>
          <w:p w:rsidR="001C0E4C" w:rsidRPr="002E66F1" w:rsidRDefault="001C0E4C" w:rsidP="005F1859">
            <w:pPr>
              <w:rPr>
                <w:rFonts w:ascii="Arial" w:hAnsi="Arial" w:cs="Arial"/>
                <w:sz w:val="20"/>
              </w:rPr>
            </w:pPr>
            <w:r w:rsidRPr="002E66F1">
              <w:rPr>
                <w:rFonts w:ascii="Arial" w:hAnsi="Arial" w:cs="Arial"/>
                <w:sz w:val="20"/>
              </w:rPr>
              <w:t>C Pantelis</w:t>
            </w:r>
          </w:p>
          <w:p w:rsidR="001C0E4C" w:rsidRPr="002E66F1" w:rsidRDefault="001C0E4C" w:rsidP="005F1859">
            <w:pPr>
              <w:rPr>
                <w:rFonts w:ascii="Arial" w:hAnsi="Arial" w:cs="Arial"/>
                <w:sz w:val="20"/>
              </w:rPr>
            </w:pPr>
            <w:r w:rsidRPr="002E66F1">
              <w:rPr>
                <w:rFonts w:ascii="Arial" w:hAnsi="Arial" w:cs="Arial"/>
                <w:sz w:val="20"/>
              </w:rPr>
              <w:t>I Hickie</w:t>
            </w:r>
          </w:p>
          <w:p w:rsidR="001C0E4C" w:rsidRPr="002E66F1" w:rsidRDefault="001C0E4C" w:rsidP="005F1859">
            <w:pPr>
              <w:rPr>
                <w:rFonts w:ascii="Arial" w:hAnsi="Arial" w:cs="Arial"/>
                <w:sz w:val="20"/>
              </w:rPr>
            </w:pPr>
            <w:r w:rsidRPr="002E66F1">
              <w:rPr>
                <w:rFonts w:ascii="Arial" w:hAnsi="Arial" w:cs="Arial"/>
                <w:sz w:val="20"/>
              </w:rPr>
              <w:t>H Jackson</w:t>
            </w:r>
          </w:p>
          <w:p w:rsidR="001C0E4C" w:rsidRPr="002E66F1" w:rsidRDefault="001C0E4C" w:rsidP="005F1859">
            <w:pPr>
              <w:rPr>
                <w:rFonts w:ascii="Arial" w:hAnsi="Arial" w:cs="Arial"/>
                <w:sz w:val="20"/>
              </w:rPr>
            </w:pPr>
            <w:r w:rsidRPr="002E66F1">
              <w:rPr>
                <w:rFonts w:ascii="Arial" w:hAnsi="Arial" w:cs="Arial"/>
                <w:sz w:val="20"/>
              </w:rPr>
              <w:t>A Yung</w:t>
            </w:r>
          </w:p>
          <w:p w:rsidR="005F1859" w:rsidRPr="002E66F1" w:rsidRDefault="005F1859" w:rsidP="005F1859">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2005-9</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CCRE Grant (264611)</w:t>
            </w:r>
          </w:p>
        </w:tc>
        <w:tc>
          <w:tcPr>
            <w:tcW w:w="1570" w:type="dxa"/>
          </w:tcPr>
          <w:p w:rsidR="001C0E4C" w:rsidRPr="002E66F1" w:rsidRDefault="001C0E4C" w:rsidP="001C0E4C">
            <w:pPr>
              <w:rPr>
                <w:rFonts w:ascii="Arial" w:hAnsi="Arial" w:cs="Arial"/>
                <w:sz w:val="20"/>
              </w:rPr>
            </w:pPr>
            <w:r w:rsidRPr="002E66F1">
              <w:rPr>
                <w:rFonts w:ascii="Arial" w:hAnsi="Arial" w:cs="Arial"/>
                <w:sz w:val="20"/>
              </w:rPr>
              <w:t>$2 million</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Centre for Clinical Research Excellence in Youth Mental Health</w:t>
            </w:r>
          </w:p>
        </w:tc>
        <w:tc>
          <w:tcPr>
            <w:tcW w:w="1985" w:type="dxa"/>
          </w:tcPr>
          <w:p w:rsidR="001C0E4C" w:rsidRPr="002E66F1" w:rsidRDefault="001C0E4C" w:rsidP="005F1859">
            <w:pPr>
              <w:rPr>
                <w:rFonts w:ascii="Arial" w:hAnsi="Arial" w:cs="Arial"/>
                <w:sz w:val="20"/>
              </w:rPr>
            </w:pPr>
            <w:r w:rsidRPr="002E66F1">
              <w:rPr>
                <w:rFonts w:ascii="Arial" w:hAnsi="Arial" w:cs="Arial"/>
                <w:sz w:val="20"/>
              </w:rPr>
              <w:t>P McGorry</w:t>
            </w:r>
          </w:p>
          <w:p w:rsidR="001C0E4C" w:rsidRPr="002E66F1" w:rsidRDefault="001C0E4C" w:rsidP="005F1859">
            <w:pPr>
              <w:rPr>
                <w:rFonts w:ascii="Arial" w:hAnsi="Arial" w:cs="Arial"/>
                <w:sz w:val="20"/>
              </w:rPr>
            </w:pPr>
            <w:r w:rsidRPr="002E66F1">
              <w:rPr>
                <w:rFonts w:ascii="Arial" w:hAnsi="Arial" w:cs="Arial"/>
                <w:sz w:val="20"/>
              </w:rPr>
              <w:t>I Hickie</w:t>
            </w:r>
          </w:p>
          <w:p w:rsidR="001C0E4C" w:rsidRPr="002E66F1" w:rsidRDefault="001C0E4C" w:rsidP="005F1859">
            <w:pPr>
              <w:rPr>
                <w:rFonts w:ascii="Arial" w:hAnsi="Arial" w:cs="Arial"/>
                <w:sz w:val="20"/>
              </w:rPr>
            </w:pPr>
            <w:r w:rsidRPr="002E66F1">
              <w:rPr>
                <w:rFonts w:ascii="Arial" w:hAnsi="Arial" w:cs="Arial"/>
                <w:sz w:val="20"/>
              </w:rPr>
              <w:t>H Jackson</w:t>
            </w:r>
          </w:p>
          <w:p w:rsidR="001C0E4C" w:rsidRPr="002E66F1" w:rsidRDefault="001C0E4C" w:rsidP="005F1859">
            <w:pPr>
              <w:rPr>
                <w:rFonts w:ascii="Arial" w:hAnsi="Arial" w:cs="Arial"/>
                <w:sz w:val="20"/>
              </w:rPr>
            </w:pPr>
            <w:r w:rsidRPr="002E66F1">
              <w:rPr>
                <w:rFonts w:ascii="Arial" w:hAnsi="Arial" w:cs="Arial"/>
                <w:sz w:val="20"/>
              </w:rPr>
              <w:t>A Yung</w:t>
            </w:r>
          </w:p>
          <w:p w:rsidR="001C0E4C" w:rsidRPr="002E66F1" w:rsidRDefault="001C0E4C" w:rsidP="005F1859">
            <w:pPr>
              <w:rPr>
                <w:rFonts w:ascii="Arial" w:hAnsi="Arial" w:cs="Arial"/>
                <w:sz w:val="20"/>
              </w:rPr>
            </w:pPr>
            <w:r w:rsidRPr="002E66F1">
              <w:rPr>
                <w:rFonts w:ascii="Arial" w:hAnsi="Arial" w:cs="Arial"/>
                <w:sz w:val="20"/>
              </w:rPr>
              <w:t>N Allen</w:t>
            </w:r>
          </w:p>
          <w:p w:rsidR="001C0E4C" w:rsidRPr="002E66F1" w:rsidRDefault="001C0E4C" w:rsidP="005F1859">
            <w:pPr>
              <w:rPr>
                <w:rFonts w:ascii="Arial" w:hAnsi="Arial" w:cs="Arial"/>
                <w:sz w:val="20"/>
              </w:rPr>
            </w:pPr>
            <w:r w:rsidRPr="002E66F1">
              <w:rPr>
                <w:rFonts w:ascii="Arial" w:hAnsi="Arial" w:cs="Arial"/>
                <w:sz w:val="20"/>
              </w:rPr>
              <w:t>J Edwards</w:t>
            </w:r>
          </w:p>
          <w:p w:rsidR="001C0E4C" w:rsidRPr="002E66F1" w:rsidRDefault="001C0E4C" w:rsidP="005F1859">
            <w:pPr>
              <w:rPr>
                <w:rFonts w:ascii="Arial" w:hAnsi="Arial" w:cs="Arial"/>
                <w:sz w:val="20"/>
              </w:rPr>
            </w:pPr>
            <w:r w:rsidRPr="002E66F1">
              <w:rPr>
                <w:rFonts w:ascii="Arial" w:hAnsi="Arial" w:cs="Arial"/>
                <w:sz w:val="20"/>
              </w:rPr>
              <w:t>A Chanen</w:t>
            </w:r>
          </w:p>
          <w:p w:rsidR="001C0E4C" w:rsidRPr="002E66F1" w:rsidRDefault="001C0E4C" w:rsidP="005F1859">
            <w:pPr>
              <w:rPr>
                <w:rFonts w:ascii="Arial" w:hAnsi="Arial" w:cs="Arial"/>
                <w:sz w:val="20"/>
              </w:rPr>
            </w:pPr>
            <w:r w:rsidRPr="002E66F1">
              <w:rPr>
                <w:rFonts w:ascii="Arial" w:hAnsi="Arial" w:cs="Arial"/>
                <w:sz w:val="20"/>
              </w:rPr>
              <w:t>D Lubman</w:t>
            </w:r>
          </w:p>
          <w:p w:rsidR="001C0E4C" w:rsidRPr="002E66F1" w:rsidRDefault="001C0E4C" w:rsidP="005F1859">
            <w:pPr>
              <w:rPr>
                <w:rFonts w:ascii="Arial" w:hAnsi="Arial" w:cs="Arial"/>
                <w:sz w:val="20"/>
              </w:rPr>
            </w:pPr>
            <w:r w:rsidRPr="002E66F1">
              <w:rPr>
                <w:rFonts w:ascii="Arial" w:hAnsi="Arial" w:cs="Arial"/>
                <w:sz w:val="20"/>
              </w:rPr>
              <w:t>G Berger</w:t>
            </w:r>
          </w:p>
          <w:p w:rsidR="001C0E4C" w:rsidRPr="002E66F1" w:rsidRDefault="001C0E4C" w:rsidP="005F1859">
            <w:pPr>
              <w:rPr>
                <w:rFonts w:ascii="Arial" w:hAnsi="Arial" w:cs="Arial"/>
                <w:sz w:val="20"/>
              </w:rPr>
            </w:pPr>
            <w:r w:rsidRPr="002E66F1">
              <w:rPr>
                <w:rFonts w:ascii="Arial" w:hAnsi="Arial" w:cs="Arial"/>
                <w:sz w:val="20"/>
              </w:rPr>
              <w:t>J Gleeson</w:t>
            </w:r>
          </w:p>
          <w:p w:rsidR="001C0E4C" w:rsidRPr="002E66F1" w:rsidRDefault="001C0E4C" w:rsidP="005F1859">
            <w:pPr>
              <w:rPr>
                <w:rFonts w:ascii="Arial" w:hAnsi="Arial" w:cs="Arial"/>
                <w:sz w:val="20"/>
              </w:rPr>
            </w:pPr>
            <w:r w:rsidRPr="002E66F1">
              <w:rPr>
                <w:rFonts w:ascii="Arial" w:hAnsi="Arial" w:cs="Arial"/>
                <w:sz w:val="20"/>
              </w:rPr>
              <w:t>M Berk</w:t>
            </w:r>
          </w:p>
          <w:p w:rsidR="001C0E4C" w:rsidRPr="002E66F1" w:rsidRDefault="001C0E4C" w:rsidP="005F1859">
            <w:pPr>
              <w:rPr>
                <w:rFonts w:ascii="Arial" w:hAnsi="Arial" w:cs="Arial"/>
                <w:sz w:val="20"/>
              </w:rPr>
            </w:pPr>
            <w:r w:rsidRPr="002E66F1">
              <w:rPr>
                <w:rFonts w:ascii="Arial" w:hAnsi="Arial" w:cs="Arial"/>
                <w:sz w:val="20"/>
              </w:rPr>
              <w:t>W Brewer</w:t>
            </w:r>
          </w:p>
          <w:p w:rsidR="005F1859" w:rsidRPr="002E66F1" w:rsidRDefault="005F1859" w:rsidP="005F1859">
            <w:pPr>
              <w:rPr>
                <w:rFonts w:ascii="Arial" w:hAnsi="Arial" w:cs="Arial"/>
                <w:sz w:val="20"/>
              </w:rPr>
            </w:pPr>
          </w:p>
        </w:tc>
      </w:tr>
      <w:tr w:rsidR="00FA0395" w:rsidRPr="002E66F1" w:rsidTr="00DF3C3B">
        <w:trPr>
          <w:cantSplit/>
        </w:trPr>
        <w:tc>
          <w:tcPr>
            <w:tcW w:w="1242" w:type="dxa"/>
          </w:tcPr>
          <w:p w:rsidR="00FA0395" w:rsidRPr="002E66F1" w:rsidRDefault="00FA0395" w:rsidP="004F67D0">
            <w:pPr>
              <w:rPr>
                <w:rFonts w:ascii="Arial" w:hAnsi="Arial" w:cs="Arial"/>
                <w:sz w:val="20"/>
              </w:rPr>
            </w:pPr>
            <w:r w:rsidRPr="002E66F1">
              <w:rPr>
                <w:rFonts w:ascii="Arial" w:hAnsi="Arial" w:cs="Arial"/>
                <w:sz w:val="20"/>
              </w:rPr>
              <w:lastRenderedPageBreak/>
              <w:t>2006-8</w:t>
            </w:r>
          </w:p>
        </w:tc>
        <w:tc>
          <w:tcPr>
            <w:tcW w:w="3686" w:type="dxa"/>
          </w:tcPr>
          <w:p w:rsidR="00FA0395" w:rsidRPr="002E66F1" w:rsidRDefault="00FA0395" w:rsidP="004F67D0">
            <w:pPr>
              <w:rPr>
                <w:rFonts w:ascii="Arial" w:hAnsi="Arial" w:cs="Arial"/>
                <w:sz w:val="20"/>
              </w:rPr>
            </w:pPr>
            <w:r w:rsidRPr="002E66F1">
              <w:rPr>
                <w:rFonts w:ascii="Arial" w:hAnsi="Arial" w:cs="Arial"/>
                <w:sz w:val="20"/>
              </w:rPr>
              <w:t>Neurosciences Victoria</w:t>
            </w:r>
          </w:p>
        </w:tc>
        <w:tc>
          <w:tcPr>
            <w:tcW w:w="1570" w:type="dxa"/>
          </w:tcPr>
          <w:p w:rsidR="00FA0395" w:rsidRPr="002E66F1" w:rsidRDefault="00FA0395" w:rsidP="004F67D0">
            <w:pPr>
              <w:rPr>
                <w:rFonts w:ascii="Arial" w:hAnsi="Arial" w:cs="Arial"/>
                <w:sz w:val="20"/>
              </w:rPr>
            </w:pPr>
            <w:r w:rsidRPr="002E66F1">
              <w:rPr>
                <w:rFonts w:ascii="Arial" w:hAnsi="Arial" w:cs="Arial"/>
                <w:sz w:val="20"/>
              </w:rPr>
              <w:t>$139,000</w:t>
            </w:r>
          </w:p>
        </w:tc>
        <w:tc>
          <w:tcPr>
            <w:tcW w:w="5801" w:type="dxa"/>
          </w:tcPr>
          <w:p w:rsidR="00FA0395" w:rsidRPr="002E66F1" w:rsidRDefault="00FA0395" w:rsidP="004F67D0">
            <w:pPr>
              <w:spacing w:after="120"/>
              <w:rPr>
                <w:rFonts w:ascii="Arial" w:hAnsi="Arial" w:cs="Arial"/>
                <w:sz w:val="20"/>
              </w:rPr>
            </w:pPr>
            <w:r w:rsidRPr="002E66F1">
              <w:rPr>
                <w:rFonts w:ascii="Arial" w:hAnsi="Arial" w:cs="Arial"/>
                <w:sz w:val="20"/>
              </w:rPr>
              <w:t>Clinical Neurobiology of Psychiatry Platform (CNPP)</w:t>
            </w:r>
          </w:p>
        </w:tc>
        <w:tc>
          <w:tcPr>
            <w:tcW w:w="1985" w:type="dxa"/>
          </w:tcPr>
          <w:p w:rsidR="00FA0395" w:rsidRPr="002E66F1" w:rsidRDefault="00FA0395" w:rsidP="004F67D0">
            <w:pPr>
              <w:rPr>
                <w:rFonts w:ascii="Arial" w:hAnsi="Arial" w:cs="Arial"/>
                <w:sz w:val="20"/>
              </w:rPr>
            </w:pPr>
            <w:r w:rsidRPr="002E66F1">
              <w:rPr>
                <w:rFonts w:ascii="Arial" w:hAnsi="Arial" w:cs="Arial"/>
                <w:sz w:val="20"/>
              </w:rPr>
              <w:t>D Velakoulis</w:t>
            </w:r>
          </w:p>
          <w:p w:rsidR="00FA0395" w:rsidRPr="002E66F1" w:rsidRDefault="00FA0395" w:rsidP="004F67D0">
            <w:pPr>
              <w:rPr>
                <w:rFonts w:ascii="Arial" w:hAnsi="Arial" w:cs="Arial"/>
                <w:sz w:val="20"/>
              </w:rPr>
            </w:pPr>
            <w:r w:rsidRPr="002E66F1">
              <w:rPr>
                <w:rFonts w:ascii="Arial" w:hAnsi="Arial" w:cs="Arial"/>
                <w:sz w:val="20"/>
              </w:rPr>
              <w:t>B Tonge</w:t>
            </w:r>
          </w:p>
          <w:p w:rsidR="00FA0395" w:rsidRPr="002E66F1" w:rsidRDefault="00FA0395" w:rsidP="004F67D0">
            <w:pPr>
              <w:rPr>
                <w:rFonts w:ascii="Arial" w:hAnsi="Arial" w:cs="Arial"/>
                <w:sz w:val="20"/>
              </w:rPr>
            </w:pPr>
            <w:r w:rsidRPr="002E66F1">
              <w:rPr>
                <w:rFonts w:ascii="Arial" w:hAnsi="Arial" w:cs="Arial"/>
                <w:sz w:val="20"/>
              </w:rPr>
              <w:t>B Dean</w:t>
            </w:r>
          </w:p>
          <w:p w:rsidR="00FA0395" w:rsidRPr="002E66F1" w:rsidRDefault="00FA0395" w:rsidP="004F67D0">
            <w:pPr>
              <w:rPr>
                <w:rFonts w:ascii="Arial" w:hAnsi="Arial" w:cs="Arial"/>
                <w:sz w:val="20"/>
              </w:rPr>
            </w:pPr>
            <w:r w:rsidRPr="002E66F1">
              <w:rPr>
                <w:rFonts w:ascii="Arial" w:hAnsi="Arial" w:cs="Arial"/>
                <w:sz w:val="20"/>
              </w:rPr>
              <w:t>S Rossell</w:t>
            </w:r>
          </w:p>
          <w:p w:rsidR="00FA0395" w:rsidRPr="002E66F1" w:rsidRDefault="00FA0395" w:rsidP="004F67D0">
            <w:pPr>
              <w:rPr>
                <w:rFonts w:ascii="Arial" w:hAnsi="Arial" w:cs="Arial"/>
                <w:sz w:val="20"/>
              </w:rPr>
            </w:pPr>
            <w:r w:rsidRPr="002E66F1">
              <w:rPr>
                <w:rFonts w:ascii="Arial" w:hAnsi="Arial" w:cs="Arial"/>
                <w:sz w:val="20"/>
              </w:rPr>
              <w:t>PD McGorry</w:t>
            </w:r>
          </w:p>
          <w:p w:rsidR="00FA0395" w:rsidRPr="002E66F1" w:rsidRDefault="00FA0395" w:rsidP="004F67D0">
            <w:pPr>
              <w:rPr>
                <w:rFonts w:ascii="Arial" w:hAnsi="Arial" w:cs="Arial"/>
                <w:sz w:val="20"/>
              </w:rPr>
            </w:pPr>
            <w:r w:rsidRPr="002E66F1">
              <w:rPr>
                <w:rFonts w:ascii="Arial" w:hAnsi="Arial" w:cs="Arial"/>
                <w:sz w:val="20"/>
              </w:rPr>
              <w:t>J Kulkarni</w:t>
            </w:r>
          </w:p>
          <w:p w:rsidR="005F1859" w:rsidRPr="002E66F1" w:rsidRDefault="005F1859" w:rsidP="004F67D0">
            <w:pPr>
              <w:rPr>
                <w:rFonts w:ascii="Arial" w:hAnsi="Arial" w:cs="Arial"/>
                <w:sz w:val="20"/>
              </w:rPr>
            </w:pPr>
          </w:p>
        </w:tc>
      </w:tr>
      <w:tr w:rsidR="00FA0395" w:rsidRPr="002E66F1" w:rsidTr="00DF3C3B">
        <w:trPr>
          <w:cantSplit/>
        </w:trPr>
        <w:tc>
          <w:tcPr>
            <w:tcW w:w="1242" w:type="dxa"/>
          </w:tcPr>
          <w:p w:rsidR="00FA0395" w:rsidRPr="002E66F1" w:rsidRDefault="00FA0395" w:rsidP="004F67D0">
            <w:pPr>
              <w:rPr>
                <w:rFonts w:ascii="Arial" w:hAnsi="Arial" w:cs="Arial"/>
                <w:sz w:val="20"/>
              </w:rPr>
            </w:pPr>
            <w:r w:rsidRPr="002E66F1">
              <w:rPr>
                <w:rFonts w:ascii="Arial" w:hAnsi="Arial" w:cs="Arial"/>
                <w:sz w:val="20"/>
              </w:rPr>
              <w:t>2006-</w:t>
            </w:r>
            <w:r w:rsidR="00E37376" w:rsidRPr="002E66F1">
              <w:rPr>
                <w:rFonts w:ascii="Arial" w:hAnsi="Arial" w:cs="Arial"/>
                <w:sz w:val="20"/>
              </w:rPr>
              <w:t>9</w:t>
            </w:r>
          </w:p>
        </w:tc>
        <w:tc>
          <w:tcPr>
            <w:tcW w:w="3686" w:type="dxa"/>
          </w:tcPr>
          <w:p w:rsidR="00FA0395" w:rsidRPr="002E66F1" w:rsidRDefault="00FA0395" w:rsidP="004F67D0">
            <w:pPr>
              <w:rPr>
                <w:rFonts w:ascii="Arial" w:hAnsi="Arial" w:cs="Arial"/>
                <w:sz w:val="20"/>
              </w:rPr>
            </w:pPr>
            <w:r w:rsidRPr="002E66F1">
              <w:rPr>
                <w:rFonts w:ascii="Arial" w:hAnsi="Arial" w:cs="Arial"/>
                <w:sz w:val="20"/>
              </w:rPr>
              <w:t>National Mental Health Foundation</w:t>
            </w:r>
          </w:p>
        </w:tc>
        <w:tc>
          <w:tcPr>
            <w:tcW w:w="1570" w:type="dxa"/>
          </w:tcPr>
          <w:p w:rsidR="00FA0395" w:rsidRPr="002E66F1" w:rsidRDefault="00FA0395" w:rsidP="008D3333">
            <w:pPr>
              <w:rPr>
                <w:rFonts w:ascii="Arial" w:hAnsi="Arial" w:cs="Arial"/>
                <w:sz w:val="20"/>
              </w:rPr>
            </w:pPr>
            <w:r w:rsidRPr="002E66F1">
              <w:rPr>
                <w:rFonts w:ascii="Arial" w:hAnsi="Arial" w:cs="Arial"/>
                <w:sz w:val="20"/>
              </w:rPr>
              <w:t>$</w:t>
            </w:r>
            <w:r w:rsidR="00E37376" w:rsidRPr="002E66F1">
              <w:rPr>
                <w:rFonts w:ascii="Arial" w:hAnsi="Arial" w:cs="Arial"/>
                <w:sz w:val="20"/>
              </w:rPr>
              <w:t>54</w:t>
            </w:r>
            <w:r w:rsidRPr="002E66F1">
              <w:rPr>
                <w:rFonts w:ascii="Arial" w:hAnsi="Arial" w:cs="Arial"/>
                <w:sz w:val="20"/>
              </w:rPr>
              <w:t xml:space="preserve"> million</w:t>
            </w:r>
          </w:p>
        </w:tc>
        <w:tc>
          <w:tcPr>
            <w:tcW w:w="5801" w:type="dxa"/>
          </w:tcPr>
          <w:p w:rsidR="00FA0395" w:rsidRPr="002E66F1" w:rsidRDefault="00FA0395" w:rsidP="004F67D0">
            <w:pPr>
              <w:spacing w:after="120"/>
              <w:rPr>
                <w:rFonts w:ascii="Arial" w:hAnsi="Arial" w:cs="Arial"/>
                <w:sz w:val="20"/>
              </w:rPr>
            </w:pPr>
            <w:r w:rsidRPr="002E66F1">
              <w:rPr>
                <w:rFonts w:ascii="Arial" w:hAnsi="Arial" w:cs="Arial"/>
                <w:sz w:val="20"/>
              </w:rPr>
              <w:t>National Youth Mental Health Foundation</w:t>
            </w:r>
          </w:p>
        </w:tc>
        <w:tc>
          <w:tcPr>
            <w:tcW w:w="1985" w:type="dxa"/>
          </w:tcPr>
          <w:p w:rsidR="00FA0395" w:rsidRPr="002E66F1" w:rsidRDefault="00FA0395" w:rsidP="004F67D0">
            <w:pPr>
              <w:rPr>
                <w:rFonts w:ascii="Arial" w:hAnsi="Arial" w:cs="Arial"/>
                <w:sz w:val="20"/>
              </w:rPr>
            </w:pPr>
            <w:r w:rsidRPr="002E66F1">
              <w:rPr>
                <w:rFonts w:ascii="Arial" w:hAnsi="Arial" w:cs="Arial"/>
                <w:sz w:val="20"/>
              </w:rPr>
              <w:t>ORC</w:t>
            </w:r>
          </w:p>
          <w:p w:rsidR="00FA0395" w:rsidRPr="002E66F1" w:rsidRDefault="00FA0395" w:rsidP="004F67D0">
            <w:pPr>
              <w:rPr>
                <w:rFonts w:ascii="Arial" w:hAnsi="Arial" w:cs="Arial"/>
                <w:sz w:val="20"/>
              </w:rPr>
            </w:pPr>
            <w:r w:rsidRPr="002E66F1">
              <w:rPr>
                <w:rFonts w:ascii="Arial" w:hAnsi="Arial" w:cs="Arial"/>
                <w:sz w:val="20"/>
              </w:rPr>
              <w:t>BMRI</w:t>
            </w:r>
          </w:p>
          <w:p w:rsidR="00FA0395" w:rsidRPr="002E66F1" w:rsidRDefault="00FA0395" w:rsidP="004F67D0">
            <w:pPr>
              <w:rPr>
                <w:rFonts w:ascii="Arial" w:hAnsi="Arial" w:cs="Arial"/>
                <w:sz w:val="20"/>
              </w:rPr>
            </w:pPr>
            <w:r w:rsidRPr="002E66F1">
              <w:rPr>
                <w:rFonts w:ascii="Arial" w:hAnsi="Arial" w:cs="Arial"/>
                <w:sz w:val="20"/>
              </w:rPr>
              <w:t>The Australian Division of GPs</w:t>
            </w:r>
          </w:p>
          <w:p w:rsidR="00FA0395" w:rsidRPr="002E66F1" w:rsidRDefault="00FA0395" w:rsidP="004F67D0">
            <w:pPr>
              <w:rPr>
                <w:rFonts w:ascii="Arial" w:hAnsi="Arial" w:cs="Arial"/>
                <w:sz w:val="20"/>
              </w:rPr>
            </w:pPr>
            <w:r w:rsidRPr="002E66F1">
              <w:rPr>
                <w:rFonts w:ascii="Arial" w:hAnsi="Arial" w:cs="Arial"/>
                <w:sz w:val="20"/>
              </w:rPr>
              <w:t>The Australian Psychological Society Ltd</w:t>
            </w:r>
          </w:p>
        </w:tc>
      </w:tr>
      <w:tr w:rsidR="00FA0395" w:rsidRPr="002E66F1" w:rsidTr="00DF3C3B">
        <w:trPr>
          <w:cantSplit/>
        </w:trPr>
        <w:tc>
          <w:tcPr>
            <w:tcW w:w="1242" w:type="dxa"/>
          </w:tcPr>
          <w:p w:rsidR="00FA0395" w:rsidRPr="002E66F1" w:rsidRDefault="00FA0395" w:rsidP="004F67D0">
            <w:pPr>
              <w:rPr>
                <w:rFonts w:ascii="Arial" w:hAnsi="Arial" w:cs="Arial"/>
                <w:sz w:val="20"/>
              </w:rPr>
            </w:pPr>
          </w:p>
        </w:tc>
        <w:tc>
          <w:tcPr>
            <w:tcW w:w="3686" w:type="dxa"/>
          </w:tcPr>
          <w:p w:rsidR="00FA0395" w:rsidRPr="002E66F1" w:rsidRDefault="00FA0395" w:rsidP="004F67D0">
            <w:pPr>
              <w:rPr>
                <w:rFonts w:ascii="Arial" w:hAnsi="Arial" w:cs="Arial"/>
                <w:sz w:val="20"/>
              </w:rPr>
            </w:pPr>
          </w:p>
        </w:tc>
        <w:tc>
          <w:tcPr>
            <w:tcW w:w="1570" w:type="dxa"/>
          </w:tcPr>
          <w:p w:rsidR="00FA0395" w:rsidRPr="002E66F1" w:rsidRDefault="00FA0395" w:rsidP="004F67D0">
            <w:pPr>
              <w:rPr>
                <w:rFonts w:ascii="Arial" w:hAnsi="Arial" w:cs="Arial"/>
                <w:sz w:val="20"/>
              </w:rPr>
            </w:pPr>
          </w:p>
        </w:tc>
        <w:tc>
          <w:tcPr>
            <w:tcW w:w="5801" w:type="dxa"/>
          </w:tcPr>
          <w:p w:rsidR="00FA0395" w:rsidRPr="002E66F1" w:rsidRDefault="00FA0395" w:rsidP="004F67D0">
            <w:pPr>
              <w:spacing w:after="120"/>
              <w:rPr>
                <w:rFonts w:ascii="Arial" w:hAnsi="Arial" w:cs="Arial"/>
                <w:sz w:val="20"/>
              </w:rPr>
            </w:pPr>
          </w:p>
        </w:tc>
        <w:tc>
          <w:tcPr>
            <w:tcW w:w="1985" w:type="dxa"/>
          </w:tcPr>
          <w:p w:rsidR="00FA0395" w:rsidRPr="002E66F1" w:rsidRDefault="00FA0395" w:rsidP="004F67D0">
            <w:pPr>
              <w:rPr>
                <w:rFonts w:ascii="Arial" w:hAnsi="Arial" w:cs="Arial"/>
                <w:sz w:val="20"/>
              </w:rPr>
            </w:pPr>
          </w:p>
        </w:tc>
      </w:tr>
      <w:tr w:rsidR="001C0E4C" w:rsidRPr="002E66F1" w:rsidTr="00DF3C3B">
        <w:trPr>
          <w:cantSplit/>
        </w:trPr>
        <w:tc>
          <w:tcPr>
            <w:tcW w:w="1242" w:type="dxa"/>
          </w:tcPr>
          <w:p w:rsidR="001C0E4C" w:rsidRPr="002E66F1" w:rsidRDefault="001C0E4C" w:rsidP="001C0E4C">
            <w:pPr>
              <w:rPr>
                <w:rFonts w:ascii="Arial" w:hAnsi="Arial" w:cs="Arial"/>
                <w:sz w:val="20"/>
              </w:rPr>
            </w:pPr>
            <w:r w:rsidRPr="002E66F1">
              <w:rPr>
                <w:rFonts w:ascii="Arial" w:hAnsi="Arial" w:cs="Arial"/>
                <w:sz w:val="20"/>
              </w:rPr>
              <w:t>2007-10</w:t>
            </w:r>
          </w:p>
        </w:tc>
        <w:tc>
          <w:tcPr>
            <w:tcW w:w="3686" w:type="dxa"/>
          </w:tcPr>
          <w:p w:rsidR="001C0E4C" w:rsidRPr="002E66F1" w:rsidRDefault="001C0E4C" w:rsidP="001C0E4C">
            <w:pPr>
              <w:rPr>
                <w:rFonts w:ascii="Arial" w:hAnsi="Arial" w:cs="Arial"/>
                <w:sz w:val="20"/>
              </w:rPr>
            </w:pPr>
            <w:r w:rsidRPr="002E66F1">
              <w:rPr>
                <w:rFonts w:ascii="Arial" w:hAnsi="Arial" w:cs="Arial"/>
                <w:sz w:val="20"/>
              </w:rPr>
              <w:t>Astra Zeneca</w:t>
            </w:r>
          </w:p>
        </w:tc>
        <w:tc>
          <w:tcPr>
            <w:tcW w:w="1570" w:type="dxa"/>
          </w:tcPr>
          <w:p w:rsidR="001C0E4C" w:rsidRPr="002E66F1" w:rsidRDefault="001C0E4C" w:rsidP="001C0E4C">
            <w:pPr>
              <w:rPr>
                <w:rFonts w:ascii="Arial" w:hAnsi="Arial" w:cs="Arial"/>
                <w:sz w:val="20"/>
              </w:rPr>
            </w:pPr>
            <w:r w:rsidRPr="002E66F1">
              <w:rPr>
                <w:rFonts w:ascii="Arial" w:hAnsi="Arial" w:cs="Arial"/>
                <w:sz w:val="20"/>
              </w:rPr>
              <w:t>$1,678,522</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Neuroprotective Properties of Quetiapine versus Lithium in a First Episode Mania Cohort: 12-month Neuroanatomical, Neurochemical and Neuro-cognitive Effects and Preliminary Data of Prophylactic Properties</w:t>
            </w:r>
          </w:p>
        </w:tc>
        <w:tc>
          <w:tcPr>
            <w:tcW w:w="1985" w:type="dxa"/>
          </w:tcPr>
          <w:p w:rsidR="005F1859" w:rsidRPr="002E66F1" w:rsidRDefault="001C0E4C" w:rsidP="005F1859">
            <w:pPr>
              <w:rPr>
                <w:rFonts w:ascii="Arial" w:hAnsi="Arial" w:cs="Arial"/>
                <w:sz w:val="20"/>
                <w:lang w:val="pt-BR"/>
              </w:rPr>
            </w:pPr>
            <w:r w:rsidRPr="002E66F1">
              <w:rPr>
                <w:rFonts w:ascii="Arial" w:hAnsi="Arial" w:cs="Arial"/>
                <w:sz w:val="20"/>
                <w:lang w:val="pt-BR"/>
              </w:rPr>
              <w:t>M Berk</w:t>
            </w:r>
          </w:p>
          <w:p w:rsidR="001C0E4C" w:rsidRPr="002E66F1" w:rsidRDefault="001C0E4C" w:rsidP="005F1859">
            <w:pPr>
              <w:rPr>
                <w:rFonts w:ascii="Arial" w:hAnsi="Arial" w:cs="Arial"/>
                <w:sz w:val="20"/>
                <w:lang w:val="pt-BR"/>
              </w:rPr>
            </w:pPr>
            <w:r w:rsidRPr="002E66F1">
              <w:rPr>
                <w:rFonts w:ascii="Arial" w:hAnsi="Arial" w:cs="Arial"/>
                <w:sz w:val="20"/>
                <w:lang w:val="pt-BR"/>
              </w:rPr>
              <w:t>K Hallam</w:t>
            </w:r>
          </w:p>
          <w:p w:rsidR="001C0E4C" w:rsidRPr="002E66F1" w:rsidRDefault="001C0E4C" w:rsidP="005F1859">
            <w:pPr>
              <w:rPr>
                <w:rFonts w:ascii="Arial" w:hAnsi="Arial" w:cs="Arial"/>
                <w:sz w:val="20"/>
                <w:lang w:val="pt-BR"/>
              </w:rPr>
            </w:pPr>
            <w:r w:rsidRPr="002E66F1">
              <w:rPr>
                <w:rFonts w:ascii="Arial" w:hAnsi="Arial" w:cs="Arial"/>
                <w:sz w:val="20"/>
                <w:lang w:val="pt-BR"/>
              </w:rPr>
              <w:t>N Lucas</w:t>
            </w:r>
          </w:p>
          <w:p w:rsidR="001C0E4C" w:rsidRPr="002E66F1" w:rsidRDefault="001C0E4C" w:rsidP="005F1859">
            <w:pPr>
              <w:rPr>
                <w:rFonts w:ascii="Arial" w:hAnsi="Arial" w:cs="Arial"/>
                <w:sz w:val="20"/>
                <w:lang w:val="en-US"/>
              </w:rPr>
            </w:pPr>
            <w:r w:rsidRPr="002E66F1">
              <w:rPr>
                <w:rFonts w:ascii="Arial" w:hAnsi="Arial" w:cs="Arial"/>
                <w:sz w:val="20"/>
                <w:lang w:val="en-US"/>
              </w:rPr>
              <w:t>C Macneil</w:t>
            </w:r>
          </w:p>
          <w:p w:rsidR="001C0E4C" w:rsidRPr="002E66F1" w:rsidRDefault="001C0E4C" w:rsidP="005F1859">
            <w:pPr>
              <w:rPr>
                <w:rFonts w:ascii="Arial" w:hAnsi="Arial" w:cs="Arial"/>
                <w:sz w:val="20"/>
              </w:rPr>
            </w:pPr>
            <w:r w:rsidRPr="002E66F1">
              <w:rPr>
                <w:rFonts w:ascii="Arial" w:hAnsi="Arial" w:cs="Arial"/>
                <w:sz w:val="20"/>
              </w:rPr>
              <w:t>M Hasty</w:t>
            </w:r>
          </w:p>
          <w:p w:rsidR="001C0E4C" w:rsidRPr="002E66F1" w:rsidRDefault="001C0E4C" w:rsidP="005F1859">
            <w:pPr>
              <w:rPr>
                <w:rFonts w:ascii="Arial" w:hAnsi="Arial" w:cs="Arial"/>
                <w:sz w:val="20"/>
              </w:rPr>
            </w:pPr>
            <w:r w:rsidRPr="002E66F1">
              <w:rPr>
                <w:rFonts w:ascii="Arial" w:hAnsi="Arial" w:cs="Arial"/>
                <w:sz w:val="20"/>
              </w:rPr>
              <w:t>L Kader</w:t>
            </w:r>
          </w:p>
          <w:p w:rsidR="001C0E4C" w:rsidRPr="002E66F1" w:rsidRDefault="001C0E4C" w:rsidP="005F1859">
            <w:pPr>
              <w:rPr>
                <w:rFonts w:ascii="Arial" w:hAnsi="Arial" w:cs="Arial"/>
                <w:sz w:val="20"/>
              </w:rPr>
            </w:pPr>
            <w:r w:rsidRPr="002E66F1">
              <w:rPr>
                <w:rFonts w:ascii="Arial" w:hAnsi="Arial" w:cs="Arial"/>
                <w:sz w:val="20"/>
              </w:rPr>
              <w:t>M O’Regan</w:t>
            </w:r>
          </w:p>
          <w:p w:rsidR="001C0E4C" w:rsidRPr="002E66F1" w:rsidRDefault="001C0E4C" w:rsidP="005F1859">
            <w:pPr>
              <w:rPr>
                <w:rFonts w:ascii="Arial" w:hAnsi="Arial" w:cs="Arial"/>
                <w:sz w:val="20"/>
              </w:rPr>
            </w:pPr>
            <w:r w:rsidRPr="002E66F1">
              <w:rPr>
                <w:rFonts w:ascii="Arial" w:hAnsi="Arial" w:cs="Arial"/>
                <w:sz w:val="20"/>
              </w:rPr>
              <w:t>T Callaly</w:t>
            </w:r>
          </w:p>
          <w:p w:rsidR="001C0E4C" w:rsidRPr="002E66F1" w:rsidRDefault="001C0E4C" w:rsidP="005F1859">
            <w:pPr>
              <w:rPr>
                <w:rFonts w:ascii="Arial" w:hAnsi="Arial" w:cs="Arial"/>
                <w:sz w:val="20"/>
                <w:lang w:val="en-US"/>
              </w:rPr>
            </w:pPr>
            <w:r w:rsidRPr="002E66F1">
              <w:rPr>
                <w:rFonts w:ascii="Arial" w:hAnsi="Arial" w:cs="Arial"/>
                <w:sz w:val="20"/>
                <w:lang w:val="en-US"/>
              </w:rPr>
              <w:t>P Conus</w:t>
            </w:r>
          </w:p>
          <w:p w:rsidR="001C0E4C" w:rsidRPr="002E66F1" w:rsidRDefault="001C0E4C" w:rsidP="005F1859">
            <w:pPr>
              <w:rPr>
                <w:rFonts w:ascii="Arial" w:hAnsi="Arial" w:cs="Arial"/>
                <w:sz w:val="20"/>
                <w:lang w:val="pt-BR"/>
              </w:rPr>
            </w:pPr>
            <w:r w:rsidRPr="002E66F1">
              <w:rPr>
                <w:rFonts w:ascii="Arial" w:hAnsi="Arial" w:cs="Arial"/>
                <w:sz w:val="20"/>
                <w:lang w:val="pt-BR"/>
              </w:rPr>
              <w:t>S Damodoran</w:t>
            </w:r>
          </w:p>
          <w:p w:rsidR="001C0E4C" w:rsidRPr="002E66F1" w:rsidRDefault="001C0E4C" w:rsidP="005F1859">
            <w:pPr>
              <w:rPr>
                <w:rFonts w:ascii="Arial" w:hAnsi="Arial" w:cs="Arial"/>
                <w:sz w:val="20"/>
                <w:lang w:val="pt-BR"/>
              </w:rPr>
            </w:pPr>
            <w:r w:rsidRPr="002E66F1">
              <w:rPr>
                <w:rFonts w:ascii="Arial" w:hAnsi="Arial" w:cs="Arial"/>
                <w:sz w:val="20"/>
                <w:lang w:val="pt-BR"/>
              </w:rPr>
              <w:t>P Brotchie</w:t>
            </w:r>
          </w:p>
          <w:p w:rsidR="001C0E4C" w:rsidRPr="002E66F1" w:rsidRDefault="001C0E4C" w:rsidP="005F1859">
            <w:pPr>
              <w:rPr>
                <w:rFonts w:ascii="Arial" w:hAnsi="Arial" w:cs="Arial"/>
                <w:sz w:val="20"/>
                <w:lang w:val="pt-BR"/>
              </w:rPr>
            </w:pPr>
            <w:r w:rsidRPr="002E66F1">
              <w:rPr>
                <w:rFonts w:ascii="Arial" w:hAnsi="Arial" w:cs="Arial"/>
                <w:sz w:val="20"/>
                <w:lang w:val="pt-BR"/>
              </w:rPr>
              <w:t>C Pantelis</w:t>
            </w:r>
          </w:p>
          <w:p w:rsidR="001C0E4C" w:rsidRPr="002E66F1" w:rsidRDefault="001C0E4C" w:rsidP="005F1859">
            <w:pPr>
              <w:rPr>
                <w:rFonts w:ascii="Arial" w:hAnsi="Arial" w:cs="Arial"/>
                <w:sz w:val="20"/>
              </w:rPr>
            </w:pPr>
            <w:r w:rsidRPr="002E66F1">
              <w:rPr>
                <w:rFonts w:ascii="Arial" w:hAnsi="Arial" w:cs="Arial"/>
                <w:sz w:val="20"/>
              </w:rPr>
              <w:t>PD McGorry</w:t>
            </w:r>
          </w:p>
          <w:p w:rsidR="001C0E4C" w:rsidRPr="002E66F1" w:rsidRDefault="001C0E4C" w:rsidP="005F1859">
            <w:pPr>
              <w:rPr>
                <w:rFonts w:ascii="Arial" w:hAnsi="Arial" w:cs="Arial"/>
                <w:sz w:val="20"/>
              </w:rPr>
            </w:pPr>
            <w:r w:rsidRPr="002E66F1">
              <w:rPr>
                <w:rFonts w:ascii="Arial" w:hAnsi="Arial" w:cs="Arial"/>
                <w:sz w:val="20"/>
              </w:rPr>
              <w:t>M Yucel</w:t>
            </w:r>
          </w:p>
          <w:p w:rsidR="005F1859" w:rsidRPr="002E66F1" w:rsidRDefault="005F1859" w:rsidP="007658EF">
            <w:pPr>
              <w:spacing w:line="360" w:lineRule="auto"/>
              <w:rPr>
                <w:rFonts w:ascii="Arial" w:hAnsi="Arial" w:cs="Arial"/>
                <w:sz w:val="20"/>
              </w:rPr>
            </w:pPr>
          </w:p>
        </w:tc>
      </w:tr>
      <w:tr w:rsidR="000F40D6" w:rsidRPr="002E66F1" w:rsidTr="00DF3C3B">
        <w:trPr>
          <w:cantSplit/>
        </w:trPr>
        <w:tc>
          <w:tcPr>
            <w:tcW w:w="1242" w:type="dxa"/>
          </w:tcPr>
          <w:p w:rsidR="000F40D6" w:rsidRPr="002E66F1" w:rsidRDefault="000F40D6" w:rsidP="001C0E4C">
            <w:pPr>
              <w:rPr>
                <w:rFonts w:ascii="Arial" w:hAnsi="Arial" w:cs="Arial"/>
                <w:sz w:val="20"/>
              </w:rPr>
            </w:pPr>
            <w:r w:rsidRPr="002E66F1">
              <w:rPr>
                <w:rFonts w:ascii="Arial" w:hAnsi="Arial" w:cs="Arial"/>
                <w:sz w:val="20"/>
              </w:rPr>
              <w:t>2007-11</w:t>
            </w:r>
          </w:p>
        </w:tc>
        <w:tc>
          <w:tcPr>
            <w:tcW w:w="3686" w:type="dxa"/>
          </w:tcPr>
          <w:p w:rsidR="000F40D6" w:rsidRPr="002E66F1" w:rsidRDefault="000F40D6" w:rsidP="001C0E4C">
            <w:pPr>
              <w:rPr>
                <w:rFonts w:ascii="Arial" w:hAnsi="Arial" w:cs="Arial"/>
                <w:sz w:val="20"/>
              </w:rPr>
            </w:pPr>
            <w:r w:rsidRPr="002E66F1">
              <w:rPr>
                <w:rFonts w:ascii="Arial" w:hAnsi="Arial" w:cs="Arial"/>
                <w:sz w:val="20"/>
              </w:rPr>
              <w:t>Colonial Foundation</w:t>
            </w:r>
          </w:p>
        </w:tc>
        <w:tc>
          <w:tcPr>
            <w:tcW w:w="1570" w:type="dxa"/>
          </w:tcPr>
          <w:p w:rsidR="000F40D6" w:rsidRPr="002E66F1" w:rsidRDefault="000F40D6" w:rsidP="001C0E4C">
            <w:pPr>
              <w:rPr>
                <w:rFonts w:ascii="Arial" w:hAnsi="Arial" w:cs="Arial"/>
                <w:sz w:val="20"/>
              </w:rPr>
            </w:pPr>
            <w:r w:rsidRPr="002E66F1">
              <w:rPr>
                <w:rFonts w:ascii="Arial" w:hAnsi="Arial" w:cs="Arial"/>
                <w:sz w:val="20"/>
              </w:rPr>
              <w:t>$17 million</w:t>
            </w:r>
          </w:p>
        </w:tc>
        <w:tc>
          <w:tcPr>
            <w:tcW w:w="5801" w:type="dxa"/>
          </w:tcPr>
          <w:p w:rsidR="000F40D6" w:rsidRPr="002E66F1" w:rsidRDefault="000F40D6" w:rsidP="007658EF">
            <w:pPr>
              <w:spacing w:after="120"/>
              <w:rPr>
                <w:rFonts w:ascii="Arial" w:hAnsi="Arial" w:cs="Arial"/>
                <w:sz w:val="20"/>
              </w:rPr>
            </w:pPr>
            <w:r w:rsidRPr="002E66F1">
              <w:rPr>
                <w:rFonts w:ascii="Arial" w:hAnsi="Arial" w:cs="Arial"/>
                <w:sz w:val="20"/>
              </w:rPr>
              <w:t>Orygen Youth Health Research Centre Infrastruc</w:t>
            </w:r>
            <w:r w:rsidR="00E37376" w:rsidRPr="002E66F1">
              <w:rPr>
                <w:rFonts w:ascii="Arial" w:hAnsi="Arial" w:cs="Arial"/>
                <w:sz w:val="20"/>
              </w:rPr>
              <w:t>tu</w:t>
            </w:r>
            <w:r w:rsidRPr="002E66F1">
              <w:rPr>
                <w:rFonts w:ascii="Arial" w:hAnsi="Arial" w:cs="Arial"/>
                <w:sz w:val="20"/>
              </w:rPr>
              <w:t>re</w:t>
            </w:r>
          </w:p>
        </w:tc>
        <w:tc>
          <w:tcPr>
            <w:tcW w:w="1985" w:type="dxa"/>
          </w:tcPr>
          <w:p w:rsidR="000F40D6" w:rsidRPr="002E66F1" w:rsidRDefault="000F40D6" w:rsidP="007658EF">
            <w:pPr>
              <w:spacing w:line="360" w:lineRule="auto"/>
              <w:rPr>
                <w:rFonts w:ascii="Arial" w:hAnsi="Arial" w:cs="Arial"/>
                <w:sz w:val="20"/>
              </w:rPr>
            </w:pPr>
            <w:r w:rsidRPr="002E66F1">
              <w:rPr>
                <w:rFonts w:ascii="Arial" w:hAnsi="Arial" w:cs="Arial"/>
                <w:sz w:val="20"/>
              </w:rPr>
              <w:t>PD McGorry</w:t>
            </w:r>
          </w:p>
          <w:p w:rsidR="005F1859" w:rsidRPr="002E66F1" w:rsidRDefault="005F1859" w:rsidP="007658EF">
            <w:pPr>
              <w:spacing w:line="360" w:lineRule="auto"/>
              <w:rPr>
                <w:rFonts w:ascii="Arial" w:hAnsi="Arial" w:cs="Arial"/>
                <w:sz w:val="20"/>
              </w:rPr>
            </w:pPr>
          </w:p>
        </w:tc>
      </w:tr>
      <w:tr w:rsidR="00724479" w:rsidRPr="002E66F1" w:rsidTr="00DF3C3B">
        <w:trPr>
          <w:cantSplit/>
        </w:trPr>
        <w:tc>
          <w:tcPr>
            <w:tcW w:w="1242" w:type="dxa"/>
          </w:tcPr>
          <w:p w:rsidR="00724479" w:rsidRPr="002E66F1" w:rsidRDefault="00724479" w:rsidP="001C0E4C">
            <w:pPr>
              <w:rPr>
                <w:rFonts w:ascii="Arial" w:hAnsi="Arial" w:cs="Arial"/>
                <w:sz w:val="20"/>
              </w:rPr>
            </w:pPr>
            <w:r w:rsidRPr="002E66F1">
              <w:rPr>
                <w:rFonts w:ascii="Arial" w:hAnsi="Arial" w:cs="Arial"/>
                <w:sz w:val="20"/>
              </w:rPr>
              <w:t>2008</w:t>
            </w:r>
          </w:p>
        </w:tc>
        <w:tc>
          <w:tcPr>
            <w:tcW w:w="3686" w:type="dxa"/>
          </w:tcPr>
          <w:p w:rsidR="00724479" w:rsidRPr="002E66F1" w:rsidRDefault="00724479" w:rsidP="001C0E4C">
            <w:pPr>
              <w:rPr>
                <w:rFonts w:ascii="Arial" w:hAnsi="Arial" w:cs="Arial"/>
                <w:sz w:val="20"/>
              </w:rPr>
            </w:pPr>
            <w:r w:rsidRPr="002E66F1">
              <w:rPr>
                <w:rFonts w:ascii="Arial" w:hAnsi="Arial" w:cs="Arial"/>
                <w:sz w:val="20"/>
              </w:rPr>
              <w:t>Australian Rotary Health</w:t>
            </w:r>
          </w:p>
          <w:p w:rsidR="00724479" w:rsidRPr="002E66F1" w:rsidRDefault="00724479" w:rsidP="001C0E4C">
            <w:pPr>
              <w:rPr>
                <w:rFonts w:ascii="Arial" w:hAnsi="Arial" w:cs="Arial"/>
                <w:sz w:val="20"/>
              </w:rPr>
            </w:pPr>
            <w:r w:rsidRPr="002E66F1">
              <w:rPr>
                <w:rFonts w:ascii="Arial" w:hAnsi="Arial" w:cs="Arial"/>
                <w:sz w:val="20"/>
              </w:rPr>
              <w:t>Research Fund</w:t>
            </w:r>
          </w:p>
          <w:p w:rsidR="00724479" w:rsidRPr="002E66F1" w:rsidRDefault="00724479" w:rsidP="001C0E4C">
            <w:pPr>
              <w:rPr>
                <w:rFonts w:ascii="Arial" w:hAnsi="Arial" w:cs="Arial"/>
                <w:sz w:val="20"/>
              </w:rPr>
            </w:pPr>
          </w:p>
        </w:tc>
        <w:tc>
          <w:tcPr>
            <w:tcW w:w="1570" w:type="dxa"/>
          </w:tcPr>
          <w:p w:rsidR="00724479" w:rsidRPr="002E66F1" w:rsidRDefault="00724479" w:rsidP="001C0E4C">
            <w:pPr>
              <w:rPr>
                <w:rFonts w:ascii="Arial" w:hAnsi="Arial" w:cs="Arial"/>
                <w:sz w:val="20"/>
              </w:rPr>
            </w:pPr>
            <w:r w:rsidRPr="002E66F1">
              <w:rPr>
                <w:rFonts w:ascii="Arial" w:hAnsi="Arial" w:cs="Arial"/>
                <w:sz w:val="20"/>
              </w:rPr>
              <w:t>$42,145</w:t>
            </w:r>
          </w:p>
        </w:tc>
        <w:tc>
          <w:tcPr>
            <w:tcW w:w="5801" w:type="dxa"/>
          </w:tcPr>
          <w:p w:rsidR="00724479" w:rsidRPr="002E66F1" w:rsidRDefault="00724479" w:rsidP="007658EF">
            <w:pPr>
              <w:spacing w:after="120"/>
              <w:rPr>
                <w:rFonts w:ascii="Arial" w:hAnsi="Arial" w:cs="Arial"/>
                <w:sz w:val="20"/>
              </w:rPr>
            </w:pPr>
            <w:r w:rsidRPr="002E66F1">
              <w:rPr>
                <w:rFonts w:ascii="Arial" w:hAnsi="Arial" w:cs="Arial"/>
                <w:sz w:val="20"/>
              </w:rPr>
              <w:t xml:space="preserve">Suicide prevention amongst help-seeking adolescents: an intervention study </w:t>
            </w:r>
          </w:p>
        </w:tc>
        <w:tc>
          <w:tcPr>
            <w:tcW w:w="1985" w:type="dxa"/>
          </w:tcPr>
          <w:p w:rsidR="00724479" w:rsidRPr="002E66F1" w:rsidRDefault="00724479" w:rsidP="005F1859">
            <w:pPr>
              <w:rPr>
                <w:rFonts w:ascii="Arial" w:hAnsi="Arial" w:cs="Arial"/>
                <w:sz w:val="20"/>
              </w:rPr>
            </w:pPr>
            <w:r w:rsidRPr="002E66F1">
              <w:rPr>
                <w:rFonts w:ascii="Arial" w:hAnsi="Arial" w:cs="Arial"/>
                <w:sz w:val="20"/>
              </w:rPr>
              <w:t>AR Yung</w:t>
            </w:r>
          </w:p>
          <w:p w:rsidR="00724479" w:rsidRPr="002E66F1" w:rsidRDefault="00724479" w:rsidP="005F1859">
            <w:pPr>
              <w:rPr>
                <w:rFonts w:ascii="Arial" w:hAnsi="Arial" w:cs="Arial"/>
                <w:sz w:val="20"/>
              </w:rPr>
            </w:pPr>
            <w:r w:rsidRPr="002E66F1">
              <w:rPr>
                <w:rFonts w:ascii="Arial" w:hAnsi="Arial" w:cs="Arial"/>
                <w:sz w:val="20"/>
              </w:rPr>
              <w:t>J Robinson</w:t>
            </w:r>
          </w:p>
          <w:p w:rsidR="00724479" w:rsidRPr="002E66F1" w:rsidRDefault="00724479" w:rsidP="005F1859">
            <w:pPr>
              <w:rPr>
                <w:rFonts w:ascii="Arial" w:hAnsi="Arial" w:cs="Arial"/>
                <w:sz w:val="20"/>
              </w:rPr>
            </w:pPr>
            <w:r w:rsidRPr="002E66F1">
              <w:rPr>
                <w:rFonts w:ascii="Arial" w:hAnsi="Arial" w:cs="Arial"/>
                <w:sz w:val="20"/>
              </w:rPr>
              <w:t xml:space="preserve">PD McGorry </w:t>
            </w:r>
          </w:p>
          <w:p w:rsidR="00724479" w:rsidRPr="002E66F1" w:rsidRDefault="00724479" w:rsidP="005F1859">
            <w:pPr>
              <w:rPr>
                <w:rFonts w:ascii="Arial" w:hAnsi="Arial" w:cs="Arial"/>
                <w:sz w:val="20"/>
              </w:rPr>
            </w:pPr>
          </w:p>
        </w:tc>
      </w:tr>
      <w:tr w:rsidR="001C0E4C" w:rsidRPr="002E66F1" w:rsidTr="00DF3C3B">
        <w:trPr>
          <w:cantSplit/>
        </w:trPr>
        <w:tc>
          <w:tcPr>
            <w:tcW w:w="1242" w:type="dxa"/>
          </w:tcPr>
          <w:p w:rsidR="001C0E4C" w:rsidRPr="002E66F1" w:rsidRDefault="000F40D6" w:rsidP="001C0E4C">
            <w:pPr>
              <w:rPr>
                <w:rFonts w:ascii="Arial" w:hAnsi="Arial" w:cs="Arial"/>
                <w:sz w:val="20"/>
              </w:rPr>
            </w:pPr>
            <w:r w:rsidRPr="002E66F1">
              <w:rPr>
                <w:rFonts w:ascii="Arial" w:hAnsi="Arial" w:cs="Arial"/>
                <w:sz w:val="20"/>
              </w:rPr>
              <w:lastRenderedPageBreak/>
              <w:t xml:space="preserve">2008- </w:t>
            </w:r>
            <w:r w:rsidR="001C0E4C" w:rsidRPr="002E66F1">
              <w:rPr>
                <w:rFonts w:ascii="Arial" w:hAnsi="Arial" w:cs="Arial"/>
                <w:sz w:val="20"/>
              </w:rPr>
              <w:t>11</w:t>
            </w:r>
          </w:p>
        </w:tc>
        <w:tc>
          <w:tcPr>
            <w:tcW w:w="3686" w:type="dxa"/>
          </w:tcPr>
          <w:p w:rsidR="001C0E4C" w:rsidRPr="002E66F1" w:rsidRDefault="001C0E4C" w:rsidP="001C0E4C">
            <w:pPr>
              <w:rPr>
                <w:rFonts w:ascii="Arial" w:hAnsi="Arial" w:cs="Arial"/>
                <w:sz w:val="20"/>
              </w:rPr>
            </w:pPr>
            <w:r w:rsidRPr="002E66F1">
              <w:rPr>
                <w:rFonts w:ascii="Arial" w:hAnsi="Arial" w:cs="Arial"/>
                <w:sz w:val="20"/>
              </w:rPr>
              <w:t>NHMRC Complementary and Alternative Medicine Grant (</w:t>
            </w:r>
            <w:r w:rsidRPr="002E66F1">
              <w:rPr>
                <w:rFonts w:ascii="Arial" w:hAnsi="Arial" w:cs="Arial"/>
                <w:iCs/>
                <w:sz w:val="20"/>
              </w:rPr>
              <w:t>509388)</w:t>
            </w:r>
          </w:p>
        </w:tc>
        <w:tc>
          <w:tcPr>
            <w:tcW w:w="1570" w:type="dxa"/>
          </w:tcPr>
          <w:p w:rsidR="001C0E4C" w:rsidRPr="002E66F1" w:rsidRDefault="001C0E4C" w:rsidP="001C0E4C">
            <w:pPr>
              <w:rPr>
                <w:rFonts w:ascii="Arial" w:hAnsi="Arial" w:cs="Arial"/>
                <w:sz w:val="20"/>
              </w:rPr>
            </w:pPr>
            <w:r w:rsidRPr="002E66F1">
              <w:rPr>
                <w:rFonts w:ascii="Arial" w:hAnsi="Arial" w:cs="Arial"/>
                <w:sz w:val="20"/>
              </w:rPr>
              <w:t>$278,720</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RCT of omega-3 fatty acids as treatment of subthreshold symptoms in young people at ultra-high risk for psychosis</w:t>
            </w:r>
          </w:p>
        </w:tc>
        <w:tc>
          <w:tcPr>
            <w:tcW w:w="1985" w:type="dxa"/>
          </w:tcPr>
          <w:p w:rsidR="001C0E4C" w:rsidRPr="002E66F1" w:rsidRDefault="001C0E4C" w:rsidP="005F1859">
            <w:pPr>
              <w:rPr>
                <w:rFonts w:ascii="Arial" w:hAnsi="Arial" w:cs="Arial"/>
                <w:sz w:val="20"/>
              </w:rPr>
            </w:pPr>
            <w:r w:rsidRPr="002E66F1">
              <w:rPr>
                <w:rFonts w:ascii="Arial" w:hAnsi="Arial" w:cs="Arial"/>
                <w:sz w:val="20"/>
              </w:rPr>
              <w:t>P Amminger</w:t>
            </w:r>
          </w:p>
          <w:p w:rsidR="001C0E4C" w:rsidRPr="002E66F1" w:rsidRDefault="001C0E4C" w:rsidP="005F1859">
            <w:pPr>
              <w:rPr>
                <w:rFonts w:ascii="Arial" w:hAnsi="Arial" w:cs="Arial"/>
                <w:sz w:val="20"/>
              </w:rPr>
            </w:pPr>
            <w:r w:rsidRPr="002E66F1">
              <w:rPr>
                <w:rFonts w:ascii="Arial" w:hAnsi="Arial" w:cs="Arial"/>
                <w:sz w:val="20"/>
              </w:rPr>
              <w:t xml:space="preserve">P McGorry </w:t>
            </w:r>
          </w:p>
          <w:p w:rsidR="001C0E4C" w:rsidRPr="002E66F1" w:rsidRDefault="001C0E4C" w:rsidP="005F1859">
            <w:pPr>
              <w:rPr>
                <w:rFonts w:ascii="Arial" w:hAnsi="Arial" w:cs="Arial"/>
                <w:sz w:val="20"/>
              </w:rPr>
            </w:pPr>
            <w:r w:rsidRPr="002E66F1">
              <w:rPr>
                <w:rFonts w:ascii="Arial" w:hAnsi="Arial" w:cs="Arial"/>
                <w:sz w:val="20"/>
              </w:rPr>
              <w:t>A Yung</w:t>
            </w:r>
          </w:p>
          <w:p w:rsidR="001C0E4C" w:rsidRPr="002E66F1" w:rsidRDefault="001C0E4C" w:rsidP="005F1859">
            <w:pPr>
              <w:rPr>
                <w:rFonts w:ascii="Arial" w:hAnsi="Arial" w:cs="Arial"/>
                <w:sz w:val="20"/>
              </w:rPr>
            </w:pPr>
            <w:r w:rsidRPr="002E66F1">
              <w:rPr>
                <w:rFonts w:ascii="Arial" w:hAnsi="Arial" w:cs="Arial"/>
                <w:sz w:val="20"/>
              </w:rPr>
              <w:t>S Francey</w:t>
            </w:r>
          </w:p>
          <w:p w:rsidR="001C0E4C" w:rsidRPr="002E66F1" w:rsidRDefault="001C0E4C" w:rsidP="005F1859">
            <w:pPr>
              <w:rPr>
                <w:rFonts w:ascii="Arial" w:hAnsi="Arial" w:cs="Arial"/>
                <w:sz w:val="20"/>
              </w:rPr>
            </w:pPr>
            <w:r w:rsidRPr="002E66F1">
              <w:rPr>
                <w:rFonts w:ascii="Arial" w:hAnsi="Arial" w:cs="Arial"/>
                <w:sz w:val="20"/>
              </w:rPr>
              <w:t>B Nelson</w:t>
            </w:r>
          </w:p>
          <w:p w:rsidR="005F1859" w:rsidRPr="002E66F1" w:rsidRDefault="005F1859" w:rsidP="007658EF">
            <w:pPr>
              <w:spacing w:line="360" w:lineRule="auto"/>
              <w:rPr>
                <w:rFonts w:ascii="Arial" w:hAnsi="Arial" w:cs="Arial"/>
                <w:sz w:val="20"/>
              </w:rPr>
            </w:pPr>
          </w:p>
        </w:tc>
      </w:tr>
      <w:tr w:rsidR="001C0E4C" w:rsidRPr="002E66F1" w:rsidTr="00DF3C3B">
        <w:trPr>
          <w:cantSplit/>
        </w:trPr>
        <w:tc>
          <w:tcPr>
            <w:tcW w:w="1242" w:type="dxa"/>
          </w:tcPr>
          <w:p w:rsidR="001C0E4C" w:rsidRPr="002E66F1" w:rsidRDefault="00F04206" w:rsidP="001C0E4C">
            <w:pPr>
              <w:rPr>
                <w:rFonts w:ascii="Arial" w:hAnsi="Arial" w:cs="Arial"/>
                <w:sz w:val="20"/>
              </w:rPr>
            </w:pPr>
            <w:r>
              <w:rPr>
                <w:rFonts w:ascii="Arial" w:hAnsi="Arial" w:cs="Arial"/>
                <w:sz w:val="20"/>
              </w:rPr>
              <w:t>2010-13</w:t>
            </w:r>
          </w:p>
        </w:tc>
        <w:tc>
          <w:tcPr>
            <w:tcW w:w="3686" w:type="dxa"/>
          </w:tcPr>
          <w:p w:rsidR="001C0E4C" w:rsidRPr="002E66F1" w:rsidRDefault="001C0E4C" w:rsidP="001C0E4C">
            <w:pPr>
              <w:rPr>
                <w:rFonts w:ascii="Arial" w:hAnsi="Arial" w:cs="Arial"/>
                <w:sz w:val="20"/>
              </w:rPr>
            </w:pPr>
            <w:r w:rsidRPr="002E66F1">
              <w:rPr>
                <w:rFonts w:ascii="Arial" w:hAnsi="Arial" w:cs="Arial"/>
                <w:sz w:val="20"/>
              </w:rPr>
              <w:t>Stanley Medical Research Institute</w:t>
            </w:r>
          </w:p>
        </w:tc>
        <w:tc>
          <w:tcPr>
            <w:tcW w:w="1570" w:type="dxa"/>
          </w:tcPr>
          <w:p w:rsidR="001C0E4C" w:rsidRPr="002E66F1" w:rsidRDefault="001C0E4C" w:rsidP="001C0E4C">
            <w:pPr>
              <w:rPr>
                <w:rFonts w:ascii="Arial" w:hAnsi="Arial" w:cs="Arial"/>
                <w:sz w:val="20"/>
              </w:rPr>
            </w:pPr>
            <w:r w:rsidRPr="002E66F1">
              <w:rPr>
                <w:rFonts w:ascii="Arial" w:hAnsi="Arial" w:cs="Arial"/>
                <w:sz w:val="20"/>
              </w:rPr>
              <w:t>US$2.9million</w:t>
            </w:r>
          </w:p>
        </w:tc>
        <w:tc>
          <w:tcPr>
            <w:tcW w:w="5801" w:type="dxa"/>
          </w:tcPr>
          <w:p w:rsidR="001C0E4C" w:rsidRPr="002E66F1" w:rsidRDefault="001C0E4C" w:rsidP="007658EF">
            <w:pPr>
              <w:spacing w:after="120"/>
              <w:rPr>
                <w:rFonts w:ascii="Arial" w:hAnsi="Arial" w:cs="Arial"/>
                <w:sz w:val="20"/>
              </w:rPr>
            </w:pPr>
            <w:r w:rsidRPr="002E66F1">
              <w:rPr>
                <w:rFonts w:ascii="Arial" w:hAnsi="Arial" w:cs="Arial"/>
                <w:sz w:val="20"/>
              </w:rPr>
              <w:t>The NEURAPRO (North America, EURope, Australia PROdrome) Study: A multicenter RCT of Treatment Strategies for Symptomatic Patients at Ultra-High Risk for Early Progression to Schizophrenia and Other Psychotic Disorders</w:t>
            </w:r>
          </w:p>
        </w:tc>
        <w:tc>
          <w:tcPr>
            <w:tcW w:w="1985" w:type="dxa"/>
          </w:tcPr>
          <w:p w:rsidR="001C0E4C" w:rsidRPr="002E66F1" w:rsidRDefault="001C0E4C" w:rsidP="005F1859">
            <w:pPr>
              <w:rPr>
                <w:rFonts w:ascii="Arial" w:hAnsi="Arial" w:cs="Arial"/>
                <w:sz w:val="20"/>
              </w:rPr>
            </w:pPr>
            <w:r w:rsidRPr="002E66F1">
              <w:rPr>
                <w:rFonts w:ascii="Arial" w:hAnsi="Arial" w:cs="Arial"/>
                <w:sz w:val="20"/>
              </w:rPr>
              <w:t>P McGorry</w:t>
            </w:r>
          </w:p>
          <w:p w:rsidR="001C0E4C" w:rsidRPr="002E66F1" w:rsidRDefault="001C0E4C" w:rsidP="005F1859">
            <w:pPr>
              <w:rPr>
                <w:rFonts w:ascii="Arial" w:hAnsi="Arial" w:cs="Arial"/>
                <w:sz w:val="20"/>
              </w:rPr>
            </w:pPr>
            <w:r w:rsidRPr="002E66F1">
              <w:rPr>
                <w:rFonts w:ascii="Arial" w:hAnsi="Arial" w:cs="Arial"/>
                <w:sz w:val="20"/>
              </w:rPr>
              <w:t>M Berk</w:t>
            </w:r>
          </w:p>
          <w:p w:rsidR="001C0E4C" w:rsidRPr="002E66F1" w:rsidRDefault="001C0E4C" w:rsidP="005F1859">
            <w:pPr>
              <w:rPr>
                <w:rFonts w:ascii="Arial" w:hAnsi="Arial" w:cs="Arial"/>
                <w:sz w:val="20"/>
              </w:rPr>
            </w:pPr>
            <w:r w:rsidRPr="002E66F1">
              <w:rPr>
                <w:rFonts w:ascii="Arial" w:hAnsi="Arial" w:cs="Arial"/>
                <w:sz w:val="20"/>
              </w:rPr>
              <w:t>A Yung</w:t>
            </w:r>
          </w:p>
          <w:p w:rsidR="001C0E4C" w:rsidRPr="002E66F1" w:rsidRDefault="001C0E4C" w:rsidP="005F1859">
            <w:pPr>
              <w:rPr>
                <w:rFonts w:ascii="Arial" w:hAnsi="Arial" w:cs="Arial"/>
                <w:sz w:val="20"/>
              </w:rPr>
            </w:pPr>
            <w:r w:rsidRPr="002E66F1">
              <w:rPr>
                <w:rFonts w:ascii="Arial" w:hAnsi="Arial" w:cs="Arial"/>
                <w:sz w:val="20"/>
              </w:rPr>
              <w:t>A Riecher-Rössler</w:t>
            </w:r>
          </w:p>
          <w:p w:rsidR="001C0E4C" w:rsidRPr="002E66F1" w:rsidRDefault="001C0E4C" w:rsidP="005F1859">
            <w:pPr>
              <w:rPr>
                <w:rFonts w:ascii="Arial" w:hAnsi="Arial" w:cs="Arial"/>
                <w:sz w:val="20"/>
              </w:rPr>
            </w:pPr>
            <w:r w:rsidRPr="002E66F1">
              <w:rPr>
                <w:rFonts w:ascii="Arial" w:hAnsi="Arial" w:cs="Arial"/>
                <w:sz w:val="20"/>
              </w:rPr>
              <w:t>G Berger</w:t>
            </w:r>
          </w:p>
          <w:p w:rsidR="001C0E4C" w:rsidRPr="002E66F1" w:rsidRDefault="001C0E4C" w:rsidP="005F1859">
            <w:pPr>
              <w:rPr>
                <w:rFonts w:ascii="Arial" w:hAnsi="Arial" w:cs="Arial"/>
                <w:sz w:val="20"/>
              </w:rPr>
            </w:pPr>
            <w:r w:rsidRPr="002E66F1">
              <w:rPr>
                <w:rFonts w:ascii="Arial" w:hAnsi="Arial" w:cs="Arial"/>
                <w:sz w:val="20"/>
              </w:rPr>
              <w:t>J Klosterkoetter</w:t>
            </w:r>
          </w:p>
          <w:p w:rsidR="001C0E4C" w:rsidRPr="002E66F1" w:rsidRDefault="001C0E4C" w:rsidP="005F1859">
            <w:pPr>
              <w:rPr>
                <w:rFonts w:ascii="Arial" w:hAnsi="Arial" w:cs="Arial"/>
                <w:sz w:val="20"/>
              </w:rPr>
            </w:pPr>
            <w:r w:rsidRPr="002E66F1">
              <w:rPr>
                <w:rFonts w:ascii="Arial" w:hAnsi="Arial" w:cs="Arial"/>
                <w:sz w:val="20"/>
              </w:rPr>
              <w:t>S Ruhrmann</w:t>
            </w:r>
          </w:p>
          <w:p w:rsidR="001C0E4C" w:rsidRPr="002E66F1" w:rsidRDefault="001C0E4C" w:rsidP="005F1859">
            <w:pPr>
              <w:rPr>
                <w:rFonts w:ascii="Arial" w:hAnsi="Arial" w:cs="Arial"/>
                <w:sz w:val="20"/>
              </w:rPr>
            </w:pPr>
            <w:r w:rsidRPr="002E66F1">
              <w:rPr>
                <w:rFonts w:ascii="Arial" w:hAnsi="Arial" w:cs="Arial"/>
                <w:sz w:val="20"/>
              </w:rPr>
              <w:t>B Nelson</w:t>
            </w:r>
          </w:p>
          <w:p w:rsidR="001C0E4C" w:rsidRPr="002E66F1" w:rsidRDefault="001C0E4C" w:rsidP="005F1859">
            <w:pPr>
              <w:rPr>
                <w:rFonts w:ascii="Arial" w:hAnsi="Arial" w:cs="Arial"/>
                <w:sz w:val="20"/>
              </w:rPr>
            </w:pPr>
            <w:r w:rsidRPr="002E66F1">
              <w:rPr>
                <w:rFonts w:ascii="Arial" w:hAnsi="Arial" w:cs="Arial"/>
                <w:sz w:val="20"/>
              </w:rPr>
              <w:t>A  Bechdolf</w:t>
            </w:r>
          </w:p>
          <w:p w:rsidR="001C0E4C" w:rsidRPr="002E66F1" w:rsidRDefault="001C0E4C" w:rsidP="005F1859">
            <w:pPr>
              <w:rPr>
                <w:rFonts w:ascii="Arial" w:hAnsi="Arial" w:cs="Arial"/>
                <w:sz w:val="20"/>
              </w:rPr>
            </w:pPr>
            <w:r w:rsidRPr="002E66F1">
              <w:rPr>
                <w:rFonts w:ascii="Arial" w:hAnsi="Arial" w:cs="Arial"/>
                <w:sz w:val="20"/>
              </w:rPr>
              <w:t>I Hickie</w:t>
            </w:r>
          </w:p>
          <w:p w:rsidR="001C0E4C" w:rsidRPr="002E66F1" w:rsidRDefault="001C0E4C" w:rsidP="005F1859">
            <w:pPr>
              <w:rPr>
                <w:rFonts w:ascii="Arial" w:hAnsi="Arial" w:cs="Arial"/>
                <w:sz w:val="20"/>
              </w:rPr>
            </w:pPr>
            <w:r w:rsidRPr="002E66F1">
              <w:rPr>
                <w:rFonts w:ascii="Arial" w:hAnsi="Arial" w:cs="Arial"/>
                <w:sz w:val="20"/>
              </w:rPr>
              <w:t>M Keshavan</w:t>
            </w:r>
          </w:p>
          <w:p w:rsidR="001C0E4C" w:rsidRPr="002E66F1" w:rsidRDefault="001C0E4C" w:rsidP="005F1859">
            <w:pPr>
              <w:rPr>
                <w:rFonts w:ascii="Arial" w:hAnsi="Arial" w:cs="Arial"/>
                <w:sz w:val="20"/>
              </w:rPr>
            </w:pPr>
            <w:r w:rsidRPr="002E66F1">
              <w:rPr>
                <w:rFonts w:ascii="Arial" w:hAnsi="Arial" w:cs="Arial"/>
                <w:sz w:val="20"/>
              </w:rPr>
              <w:t>M Nordentoft</w:t>
            </w:r>
          </w:p>
          <w:p w:rsidR="001C0E4C" w:rsidRPr="002E66F1" w:rsidRDefault="001C0E4C" w:rsidP="005F1859">
            <w:pPr>
              <w:rPr>
                <w:rFonts w:ascii="Arial" w:hAnsi="Arial" w:cs="Arial"/>
                <w:sz w:val="20"/>
              </w:rPr>
            </w:pPr>
            <w:r w:rsidRPr="002E66F1">
              <w:rPr>
                <w:rFonts w:ascii="Arial" w:hAnsi="Arial" w:cs="Arial"/>
                <w:sz w:val="20"/>
              </w:rPr>
              <w:t>F Schultze-Lutter</w:t>
            </w:r>
          </w:p>
          <w:p w:rsidR="001C0E4C" w:rsidRPr="002E66F1" w:rsidRDefault="001C0E4C" w:rsidP="005F1859">
            <w:pPr>
              <w:rPr>
                <w:rFonts w:ascii="Arial" w:hAnsi="Arial" w:cs="Arial"/>
                <w:sz w:val="20"/>
              </w:rPr>
            </w:pPr>
            <w:r w:rsidRPr="002E66F1">
              <w:rPr>
                <w:rFonts w:ascii="Arial" w:hAnsi="Arial" w:cs="Arial"/>
                <w:sz w:val="20"/>
              </w:rPr>
              <w:t>S Francey</w:t>
            </w:r>
          </w:p>
          <w:p w:rsidR="001C0E4C" w:rsidRPr="002E66F1" w:rsidRDefault="001C0E4C" w:rsidP="005F1859">
            <w:pPr>
              <w:rPr>
                <w:rFonts w:ascii="Arial" w:hAnsi="Arial" w:cs="Arial"/>
                <w:sz w:val="20"/>
              </w:rPr>
            </w:pPr>
            <w:r w:rsidRPr="002E66F1">
              <w:rPr>
                <w:rFonts w:ascii="Arial" w:hAnsi="Arial" w:cs="Arial"/>
                <w:sz w:val="20"/>
              </w:rPr>
              <w:t>E Chen</w:t>
            </w:r>
          </w:p>
          <w:p w:rsidR="001C0E4C" w:rsidRPr="002E66F1" w:rsidRDefault="001C0E4C" w:rsidP="007658EF">
            <w:pPr>
              <w:spacing w:line="360" w:lineRule="auto"/>
              <w:rPr>
                <w:rFonts w:ascii="Arial" w:hAnsi="Arial" w:cs="Arial"/>
                <w:sz w:val="20"/>
              </w:rPr>
            </w:pPr>
            <w:r w:rsidRPr="002E66F1">
              <w:rPr>
                <w:rFonts w:ascii="Arial" w:hAnsi="Arial" w:cs="Arial"/>
                <w:sz w:val="20"/>
              </w:rPr>
              <w:t xml:space="preserve"> </w:t>
            </w:r>
          </w:p>
        </w:tc>
      </w:tr>
      <w:tr w:rsidR="000D335D" w:rsidRPr="002E66F1" w:rsidTr="00DF3C3B">
        <w:trPr>
          <w:cantSplit/>
        </w:trPr>
        <w:tc>
          <w:tcPr>
            <w:tcW w:w="1242" w:type="dxa"/>
          </w:tcPr>
          <w:p w:rsidR="000D335D" w:rsidRPr="002E66F1" w:rsidRDefault="000D335D" w:rsidP="000D02FA">
            <w:pPr>
              <w:rPr>
                <w:rFonts w:ascii="Arial" w:hAnsi="Arial" w:cs="Arial"/>
                <w:sz w:val="20"/>
              </w:rPr>
            </w:pPr>
            <w:r w:rsidRPr="002E66F1">
              <w:rPr>
                <w:rFonts w:ascii="Arial" w:hAnsi="Arial" w:cs="Arial"/>
                <w:sz w:val="20"/>
              </w:rPr>
              <w:t>2008-13</w:t>
            </w:r>
          </w:p>
        </w:tc>
        <w:tc>
          <w:tcPr>
            <w:tcW w:w="3686" w:type="dxa"/>
          </w:tcPr>
          <w:p w:rsidR="000D335D" w:rsidRPr="002E66F1" w:rsidRDefault="000D335D" w:rsidP="000D02FA">
            <w:pPr>
              <w:rPr>
                <w:rFonts w:ascii="Arial" w:hAnsi="Arial" w:cs="Arial"/>
                <w:sz w:val="20"/>
              </w:rPr>
            </w:pPr>
            <w:r w:rsidRPr="002E66F1">
              <w:rPr>
                <w:rFonts w:ascii="Arial" w:hAnsi="Arial" w:cs="Arial"/>
                <w:sz w:val="20"/>
              </w:rPr>
              <w:t>Singapore National Medical Research Council</w:t>
            </w:r>
          </w:p>
        </w:tc>
        <w:tc>
          <w:tcPr>
            <w:tcW w:w="1570" w:type="dxa"/>
          </w:tcPr>
          <w:p w:rsidR="000D335D" w:rsidRPr="002E66F1" w:rsidRDefault="000D335D" w:rsidP="000D02FA">
            <w:pPr>
              <w:rPr>
                <w:rFonts w:ascii="Arial" w:hAnsi="Arial" w:cs="Arial"/>
                <w:sz w:val="20"/>
              </w:rPr>
            </w:pPr>
            <w:r w:rsidRPr="002E66F1">
              <w:rPr>
                <w:rFonts w:ascii="Arial" w:hAnsi="Arial" w:cs="Arial"/>
                <w:sz w:val="20"/>
              </w:rPr>
              <w:t>SGD 25,000,000</w:t>
            </w:r>
          </w:p>
        </w:tc>
        <w:tc>
          <w:tcPr>
            <w:tcW w:w="5801" w:type="dxa"/>
          </w:tcPr>
          <w:p w:rsidR="000D335D" w:rsidRPr="002E66F1" w:rsidRDefault="000D335D" w:rsidP="000D02FA">
            <w:pPr>
              <w:spacing w:after="120"/>
              <w:rPr>
                <w:rFonts w:ascii="Arial" w:hAnsi="Arial" w:cs="Arial"/>
                <w:sz w:val="20"/>
              </w:rPr>
            </w:pPr>
            <w:r w:rsidRPr="002E66F1">
              <w:rPr>
                <w:rFonts w:ascii="Arial" w:hAnsi="Arial" w:cs="Arial"/>
                <w:sz w:val="20"/>
              </w:rPr>
              <w:t>Vulnerability, Disease Progression, and Treatment in Schizophrenia and Related Psychoses</w:t>
            </w:r>
          </w:p>
        </w:tc>
        <w:tc>
          <w:tcPr>
            <w:tcW w:w="1985" w:type="dxa"/>
          </w:tcPr>
          <w:p w:rsidR="000D335D" w:rsidRPr="002E66F1" w:rsidRDefault="000D335D" w:rsidP="000D02FA">
            <w:pPr>
              <w:rPr>
                <w:rFonts w:ascii="Arial" w:hAnsi="Arial" w:cs="Arial"/>
                <w:sz w:val="20"/>
              </w:rPr>
            </w:pPr>
            <w:r w:rsidRPr="002E66F1">
              <w:rPr>
                <w:rFonts w:ascii="Arial" w:hAnsi="Arial" w:cs="Arial"/>
                <w:sz w:val="20"/>
              </w:rPr>
              <w:t xml:space="preserve">A Chong Siow </w:t>
            </w:r>
          </w:p>
          <w:p w:rsidR="000D335D" w:rsidRPr="002E66F1" w:rsidRDefault="000D335D" w:rsidP="000D02FA">
            <w:pPr>
              <w:rPr>
                <w:rFonts w:ascii="Arial" w:hAnsi="Arial" w:cs="Arial"/>
                <w:sz w:val="20"/>
              </w:rPr>
            </w:pPr>
            <w:r w:rsidRPr="002E66F1">
              <w:rPr>
                <w:rFonts w:ascii="Arial" w:hAnsi="Arial" w:cs="Arial"/>
                <w:sz w:val="20"/>
              </w:rPr>
              <w:t>R Keefe</w:t>
            </w:r>
          </w:p>
          <w:p w:rsidR="000D335D" w:rsidRPr="002E66F1" w:rsidRDefault="000D335D" w:rsidP="000D02FA">
            <w:pPr>
              <w:rPr>
                <w:rFonts w:ascii="Arial" w:hAnsi="Arial" w:cs="Arial"/>
                <w:sz w:val="20"/>
              </w:rPr>
            </w:pPr>
            <w:r w:rsidRPr="002E66F1">
              <w:rPr>
                <w:rFonts w:ascii="Arial" w:hAnsi="Arial" w:cs="Arial"/>
                <w:sz w:val="20"/>
              </w:rPr>
              <w:t>J Liu</w:t>
            </w:r>
          </w:p>
          <w:p w:rsidR="000D335D" w:rsidRPr="002E66F1" w:rsidRDefault="000D335D" w:rsidP="000D02FA">
            <w:pPr>
              <w:rPr>
                <w:rFonts w:ascii="Arial" w:hAnsi="Arial" w:cs="Arial"/>
                <w:sz w:val="20"/>
              </w:rPr>
            </w:pPr>
            <w:r w:rsidRPr="002E66F1">
              <w:rPr>
                <w:rFonts w:ascii="Arial" w:hAnsi="Arial" w:cs="Arial"/>
                <w:sz w:val="20"/>
              </w:rPr>
              <w:t>P McGorry</w:t>
            </w:r>
          </w:p>
          <w:p w:rsidR="00CA41B4" w:rsidRPr="002E66F1" w:rsidRDefault="00CA41B4" w:rsidP="000D02FA">
            <w:pPr>
              <w:rPr>
                <w:rFonts w:ascii="Arial" w:hAnsi="Arial" w:cs="Arial"/>
                <w:sz w:val="20"/>
              </w:rPr>
            </w:pPr>
          </w:p>
        </w:tc>
      </w:tr>
      <w:tr w:rsidR="003846E5" w:rsidRPr="002E66F1" w:rsidTr="00DF3C3B">
        <w:trPr>
          <w:cantSplit/>
        </w:trPr>
        <w:tc>
          <w:tcPr>
            <w:tcW w:w="1242" w:type="dxa"/>
          </w:tcPr>
          <w:p w:rsidR="003846E5" w:rsidRPr="002E66F1" w:rsidRDefault="003846E5" w:rsidP="001C0E4C">
            <w:pPr>
              <w:rPr>
                <w:rFonts w:ascii="Arial" w:hAnsi="Arial" w:cs="Arial"/>
                <w:sz w:val="20"/>
              </w:rPr>
            </w:pPr>
            <w:r w:rsidRPr="002E66F1">
              <w:rPr>
                <w:rFonts w:ascii="Arial" w:hAnsi="Arial" w:cs="Arial"/>
                <w:sz w:val="20"/>
              </w:rPr>
              <w:t>2009-2012</w:t>
            </w:r>
          </w:p>
        </w:tc>
        <w:tc>
          <w:tcPr>
            <w:tcW w:w="3686" w:type="dxa"/>
          </w:tcPr>
          <w:p w:rsidR="003846E5" w:rsidRPr="002E66F1" w:rsidRDefault="003846E5" w:rsidP="001C0E4C">
            <w:pPr>
              <w:rPr>
                <w:rFonts w:ascii="Arial" w:hAnsi="Arial" w:cs="Arial"/>
                <w:sz w:val="20"/>
              </w:rPr>
            </w:pPr>
            <w:r w:rsidRPr="002E66F1">
              <w:rPr>
                <w:rFonts w:ascii="Arial" w:hAnsi="Arial" w:cs="Arial"/>
                <w:sz w:val="20"/>
              </w:rPr>
              <w:t>Astra Zeneca – Investigator Led Grant</w:t>
            </w:r>
          </w:p>
        </w:tc>
        <w:tc>
          <w:tcPr>
            <w:tcW w:w="1570" w:type="dxa"/>
          </w:tcPr>
          <w:p w:rsidR="003846E5" w:rsidRPr="002E66F1" w:rsidRDefault="003846E5" w:rsidP="001C0E4C">
            <w:pPr>
              <w:rPr>
                <w:rFonts w:ascii="Arial" w:hAnsi="Arial" w:cs="Arial"/>
                <w:sz w:val="20"/>
              </w:rPr>
            </w:pPr>
            <w:r w:rsidRPr="002E66F1">
              <w:rPr>
                <w:rFonts w:ascii="Arial" w:hAnsi="Arial" w:cs="Arial"/>
                <w:sz w:val="20"/>
              </w:rPr>
              <w:t>$2,438,000</w:t>
            </w:r>
          </w:p>
        </w:tc>
        <w:tc>
          <w:tcPr>
            <w:tcW w:w="5801" w:type="dxa"/>
          </w:tcPr>
          <w:p w:rsidR="003846E5" w:rsidRPr="002E66F1" w:rsidRDefault="003846E5" w:rsidP="00F52B06">
            <w:pPr>
              <w:rPr>
                <w:rFonts w:ascii="Arial" w:hAnsi="Arial" w:cs="Arial"/>
                <w:iCs/>
                <w:sz w:val="20"/>
                <w:lang w:val="en-US"/>
              </w:rPr>
            </w:pPr>
            <w:r w:rsidRPr="002E66F1">
              <w:rPr>
                <w:rFonts w:ascii="Arial" w:hAnsi="Arial" w:cs="Arial"/>
                <w:iCs/>
                <w:sz w:val="20"/>
                <w:lang w:val="en-US"/>
              </w:rPr>
              <w:t>The NEURAPRO-Q Study: A multicenter RCT of Treatment Strategies for Symptomatic Patients at Ultra-High Risk for Early Progression to Schizophrenia and Other Psychotic Disorders</w:t>
            </w:r>
          </w:p>
          <w:p w:rsidR="003846E5" w:rsidRPr="002E66F1" w:rsidRDefault="003846E5" w:rsidP="00F52B06">
            <w:pPr>
              <w:rPr>
                <w:rFonts w:ascii="Arial" w:hAnsi="Arial" w:cs="Arial"/>
                <w:sz w:val="20"/>
              </w:rPr>
            </w:pPr>
          </w:p>
        </w:tc>
        <w:tc>
          <w:tcPr>
            <w:tcW w:w="1985" w:type="dxa"/>
          </w:tcPr>
          <w:p w:rsidR="003846E5" w:rsidRPr="002E66F1" w:rsidRDefault="003846E5" w:rsidP="005F1859">
            <w:pPr>
              <w:rPr>
                <w:rFonts w:ascii="Arial" w:hAnsi="Arial" w:cs="Arial"/>
                <w:sz w:val="20"/>
              </w:rPr>
            </w:pPr>
            <w:r w:rsidRPr="002E66F1">
              <w:rPr>
                <w:rFonts w:ascii="Arial" w:hAnsi="Arial" w:cs="Arial"/>
                <w:sz w:val="20"/>
              </w:rPr>
              <w:t>PD McGorry</w:t>
            </w:r>
          </w:p>
        </w:tc>
      </w:tr>
      <w:tr w:rsidR="000D335D" w:rsidRPr="002E66F1" w:rsidTr="00DF3C3B">
        <w:trPr>
          <w:cantSplit/>
        </w:trPr>
        <w:tc>
          <w:tcPr>
            <w:tcW w:w="1242" w:type="dxa"/>
          </w:tcPr>
          <w:p w:rsidR="003846E5" w:rsidRPr="002E66F1" w:rsidRDefault="000D335D" w:rsidP="003846E5">
            <w:pPr>
              <w:rPr>
                <w:rFonts w:ascii="Arial" w:hAnsi="Arial" w:cs="Arial"/>
                <w:sz w:val="20"/>
              </w:rPr>
            </w:pPr>
            <w:r w:rsidRPr="002E66F1">
              <w:rPr>
                <w:rFonts w:ascii="Arial" w:hAnsi="Arial" w:cs="Arial"/>
                <w:sz w:val="20"/>
              </w:rPr>
              <w:t>2009-2013</w:t>
            </w:r>
          </w:p>
          <w:p w:rsidR="000D335D" w:rsidRPr="002E66F1" w:rsidRDefault="000D335D" w:rsidP="003846E5">
            <w:pPr>
              <w:rPr>
                <w:rFonts w:ascii="Arial" w:hAnsi="Arial" w:cs="Arial"/>
                <w:sz w:val="20"/>
              </w:rPr>
            </w:pPr>
          </w:p>
        </w:tc>
        <w:tc>
          <w:tcPr>
            <w:tcW w:w="3686" w:type="dxa"/>
          </w:tcPr>
          <w:p w:rsidR="000D335D" w:rsidRPr="002E66F1" w:rsidRDefault="00F52B06" w:rsidP="001C0E4C">
            <w:pPr>
              <w:rPr>
                <w:rFonts w:ascii="Arial" w:hAnsi="Arial" w:cs="Arial"/>
                <w:sz w:val="20"/>
              </w:rPr>
            </w:pPr>
            <w:r w:rsidRPr="002E66F1">
              <w:rPr>
                <w:rFonts w:ascii="Arial" w:hAnsi="Arial" w:cs="Arial"/>
                <w:sz w:val="20"/>
              </w:rPr>
              <w:t>NHMRC Program Grant (566529)</w:t>
            </w:r>
          </w:p>
        </w:tc>
        <w:tc>
          <w:tcPr>
            <w:tcW w:w="1570" w:type="dxa"/>
          </w:tcPr>
          <w:p w:rsidR="000D335D" w:rsidRPr="002E66F1" w:rsidRDefault="00F52B06" w:rsidP="00322C35">
            <w:pPr>
              <w:rPr>
                <w:rFonts w:ascii="Arial" w:hAnsi="Arial" w:cs="Arial"/>
                <w:sz w:val="20"/>
              </w:rPr>
            </w:pPr>
            <w:r w:rsidRPr="002E66F1">
              <w:rPr>
                <w:rFonts w:ascii="Arial" w:hAnsi="Arial" w:cs="Arial"/>
                <w:sz w:val="20"/>
              </w:rPr>
              <w:t>$</w:t>
            </w:r>
            <w:r w:rsidR="00322C35" w:rsidRPr="002E66F1">
              <w:rPr>
                <w:rFonts w:ascii="Arial" w:hAnsi="Arial" w:cs="Arial"/>
                <w:sz w:val="20"/>
              </w:rPr>
              <w:t>10,027,500</w:t>
            </w:r>
          </w:p>
        </w:tc>
        <w:tc>
          <w:tcPr>
            <w:tcW w:w="5801" w:type="dxa"/>
          </w:tcPr>
          <w:p w:rsidR="000D335D" w:rsidRPr="002E66F1" w:rsidRDefault="00F52B06" w:rsidP="00F52B06">
            <w:pPr>
              <w:rPr>
                <w:rFonts w:ascii="Arial" w:hAnsi="Arial" w:cs="Arial"/>
                <w:sz w:val="20"/>
              </w:rPr>
            </w:pPr>
            <w:r w:rsidRPr="002E66F1">
              <w:rPr>
                <w:rFonts w:ascii="Arial" w:hAnsi="Arial" w:cs="Arial"/>
                <w:sz w:val="20"/>
              </w:rPr>
              <w:t>Emerging Mental Disorders in Young People: Using Clinical Staging for Prediction, Prevention and Early Intervention</w:t>
            </w:r>
          </w:p>
        </w:tc>
        <w:tc>
          <w:tcPr>
            <w:tcW w:w="1985" w:type="dxa"/>
          </w:tcPr>
          <w:p w:rsidR="003846E5" w:rsidRPr="002E66F1" w:rsidRDefault="00F52B06" w:rsidP="005F1859">
            <w:pPr>
              <w:rPr>
                <w:rFonts w:ascii="Arial" w:hAnsi="Arial" w:cs="Arial"/>
                <w:sz w:val="20"/>
              </w:rPr>
            </w:pPr>
            <w:r w:rsidRPr="002E66F1">
              <w:rPr>
                <w:rFonts w:ascii="Arial" w:hAnsi="Arial" w:cs="Arial"/>
                <w:sz w:val="20"/>
              </w:rPr>
              <w:t xml:space="preserve">PD McGorry </w:t>
            </w:r>
          </w:p>
          <w:p w:rsidR="003846E5" w:rsidRPr="002E66F1" w:rsidRDefault="003846E5" w:rsidP="005F1859">
            <w:pPr>
              <w:rPr>
                <w:rFonts w:ascii="Arial" w:hAnsi="Arial" w:cs="Arial"/>
                <w:sz w:val="20"/>
              </w:rPr>
            </w:pPr>
            <w:r w:rsidRPr="002E66F1">
              <w:rPr>
                <w:rFonts w:ascii="Arial" w:hAnsi="Arial" w:cs="Arial"/>
                <w:sz w:val="20"/>
              </w:rPr>
              <w:t>A Jorm</w:t>
            </w:r>
          </w:p>
          <w:p w:rsidR="003846E5" w:rsidRPr="002E66F1" w:rsidRDefault="00F52B06" w:rsidP="005F1859">
            <w:pPr>
              <w:rPr>
                <w:rFonts w:ascii="Arial" w:hAnsi="Arial" w:cs="Arial"/>
                <w:sz w:val="20"/>
              </w:rPr>
            </w:pPr>
            <w:r w:rsidRPr="002E66F1">
              <w:rPr>
                <w:rFonts w:ascii="Arial" w:hAnsi="Arial" w:cs="Arial"/>
                <w:sz w:val="20"/>
              </w:rPr>
              <w:t>I Hickie</w:t>
            </w:r>
          </w:p>
          <w:p w:rsidR="003846E5" w:rsidRPr="002E66F1" w:rsidRDefault="00F52B06" w:rsidP="005F1859">
            <w:pPr>
              <w:rPr>
                <w:rFonts w:ascii="Arial" w:hAnsi="Arial" w:cs="Arial"/>
                <w:sz w:val="20"/>
              </w:rPr>
            </w:pPr>
            <w:r w:rsidRPr="002E66F1">
              <w:rPr>
                <w:rFonts w:ascii="Arial" w:hAnsi="Arial" w:cs="Arial"/>
                <w:sz w:val="20"/>
              </w:rPr>
              <w:t>C Pantelis</w:t>
            </w:r>
          </w:p>
          <w:p w:rsidR="003846E5" w:rsidRPr="002E66F1" w:rsidRDefault="00F52B06" w:rsidP="005F1859">
            <w:pPr>
              <w:rPr>
                <w:rFonts w:ascii="Arial" w:hAnsi="Arial" w:cs="Arial"/>
                <w:sz w:val="20"/>
              </w:rPr>
            </w:pPr>
            <w:r w:rsidRPr="002E66F1">
              <w:rPr>
                <w:rFonts w:ascii="Arial" w:hAnsi="Arial" w:cs="Arial"/>
                <w:sz w:val="20"/>
              </w:rPr>
              <w:t>A Yung</w:t>
            </w:r>
          </w:p>
          <w:p w:rsidR="003846E5" w:rsidRPr="002E66F1" w:rsidRDefault="003846E5" w:rsidP="005F1859">
            <w:pPr>
              <w:rPr>
                <w:rFonts w:ascii="Arial" w:hAnsi="Arial" w:cs="Arial"/>
                <w:sz w:val="20"/>
                <w:lang w:val="en-US"/>
              </w:rPr>
            </w:pPr>
          </w:p>
        </w:tc>
      </w:tr>
      <w:tr w:rsidR="00EF1902" w:rsidRPr="002E66F1" w:rsidTr="00DF3C3B">
        <w:trPr>
          <w:cantSplit/>
        </w:trPr>
        <w:tc>
          <w:tcPr>
            <w:tcW w:w="1242" w:type="dxa"/>
          </w:tcPr>
          <w:p w:rsidR="00EF1902" w:rsidRPr="002E66F1" w:rsidRDefault="00EF1902" w:rsidP="001C0E4C">
            <w:pPr>
              <w:rPr>
                <w:rFonts w:ascii="Arial" w:hAnsi="Arial" w:cs="Arial"/>
                <w:sz w:val="20"/>
              </w:rPr>
            </w:pPr>
            <w:r w:rsidRPr="002E66F1">
              <w:rPr>
                <w:rFonts w:ascii="Arial" w:hAnsi="Arial" w:cs="Arial"/>
                <w:sz w:val="20"/>
              </w:rPr>
              <w:lastRenderedPageBreak/>
              <w:t>2010-2011</w:t>
            </w:r>
          </w:p>
        </w:tc>
        <w:tc>
          <w:tcPr>
            <w:tcW w:w="3686" w:type="dxa"/>
          </w:tcPr>
          <w:p w:rsidR="00EF1902" w:rsidRPr="002E66F1" w:rsidRDefault="00EF1902" w:rsidP="001C0E4C">
            <w:pPr>
              <w:rPr>
                <w:rFonts w:ascii="Arial" w:hAnsi="Arial" w:cs="Arial"/>
                <w:sz w:val="20"/>
                <w:lang w:val="en-US"/>
              </w:rPr>
            </w:pPr>
            <w:r w:rsidRPr="002E66F1">
              <w:rPr>
                <w:rFonts w:ascii="Arial" w:hAnsi="Arial" w:cs="Arial"/>
                <w:sz w:val="20"/>
                <w:lang w:val="en-US"/>
              </w:rPr>
              <w:t>Heart Foundation Grants-In-Aid</w:t>
            </w:r>
          </w:p>
        </w:tc>
        <w:tc>
          <w:tcPr>
            <w:tcW w:w="1570" w:type="dxa"/>
          </w:tcPr>
          <w:p w:rsidR="00EF1902" w:rsidRPr="002E66F1" w:rsidRDefault="00EF1902" w:rsidP="001C0E4C">
            <w:pPr>
              <w:rPr>
                <w:rFonts w:ascii="Arial" w:hAnsi="Arial" w:cs="Arial"/>
                <w:sz w:val="20"/>
              </w:rPr>
            </w:pPr>
            <w:r w:rsidRPr="002E66F1">
              <w:rPr>
                <w:rFonts w:ascii="Arial" w:hAnsi="Arial" w:cs="Arial"/>
                <w:sz w:val="20"/>
              </w:rPr>
              <w:t>$129,000</w:t>
            </w:r>
          </w:p>
        </w:tc>
        <w:tc>
          <w:tcPr>
            <w:tcW w:w="5801" w:type="dxa"/>
          </w:tcPr>
          <w:p w:rsidR="00EF1902" w:rsidRPr="002E66F1" w:rsidRDefault="00EF1902" w:rsidP="00F52B06">
            <w:pPr>
              <w:rPr>
                <w:rFonts w:ascii="Arial" w:hAnsi="Arial" w:cs="Arial"/>
                <w:iCs/>
                <w:sz w:val="20"/>
                <w:lang w:val="en-US"/>
              </w:rPr>
            </w:pPr>
            <w:r w:rsidRPr="002E66F1">
              <w:rPr>
                <w:rFonts w:ascii="Arial" w:hAnsi="Arial" w:cs="Arial"/>
                <w:iCs/>
                <w:sz w:val="20"/>
                <w:lang w:val="en-US"/>
              </w:rPr>
              <w:t>Explaining elevated risk for early heart disease in psychosis</w:t>
            </w:r>
          </w:p>
        </w:tc>
        <w:tc>
          <w:tcPr>
            <w:tcW w:w="1985" w:type="dxa"/>
          </w:tcPr>
          <w:p w:rsidR="00EF1902" w:rsidRPr="002E66F1" w:rsidRDefault="00EF1902" w:rsidP="005F1859">
            <w:pPr>
              <w:rPr>
                <w:rFonts w:ascii="Arial" w:hAnsi="Arial" w:cs="Arial"/>
                <w:sz w:val="20"/>
              </w:rPr>
            </w:pPr>
            <w:r w:rsidRPr="002E66F1">
              <w:rPr>
                <w:rFonts w:ascii="Arial" w:hAnsi="Arial" w:cs="Arial"/>
                <w:sz w:val="20"/>
              </w:rPr>
              <w:t>D Foley</w:t>
            </w:r>
          </w:p>
          <w:p w:rsidR="00EF1902" w:rsidRPr="002E66F1" w:rsidRDefault="00EF1902" w:rsidP="005F1859">
            <w:pPr>
              <w:rPr>
                <w:rFonts w:ascii="Arial" w:hAnsi="Arial" w:cs="Arial"/>
                <w:sz w:val="20"/>
              </w:rPr>
            </w:pPr>
            <w:r w:rsidRPr="002E66F1">
              <w:rPr>
                <w:rFonts w:ascii="Arial" w:hAnsi="Arial" w:cs="Arial"/>
                <w:sz w:val="20"/>
              </w:rPr>
              <w:t xml:space="preserve">B Murphy </w:t>
            </w:r>
          </w:p>
          <w:p w:rsidR="00EF1902" w:rsidRPr="002E66F1" w:rsidRDefault="00EF1902" w:rsidP="005F1859">
            <w:pPr>
              <w:rPr>
                <w:rFonts w:ascii="Arial" w:hAnsi="Arial" w:cs="Arial"/>
                <w:sz w:val="20"/>
              </w:rPr>
            </w:pPr>
            <w:r w:rsidRPr="002E66F1">
              <w:rPr>
                <w:rFonts w:ascii="Arial" w:hAnsi="Arial" w:cs="Arial"/>
                <w:sz w:val="20"/>
              </w:rPr>
              <w:t>S Harrup</w:t>
            </w:r>
          </w:p>
          <w:p w:rsidR="00EF1902" w:rsidRPr="002E66F1" w:rsidRDefault="00EF1902" w:rsidP="005F1859">
            <w:pPr>
              <w:rPr>
                <w:rFonts w:ascii="Arial" w:hAnsi="Arial" w:cs="Arial"/>
                <w:sz w:val="20"/>
              </w:rPr>
            </w:pPr>
            <w:r w:rsidRPr="002E66F1">
              <w:rPr>
                <w:rFonts w:ascii="Arial" w:hAnsi="Arial" w:cs="Arial"/>
                <w:sz w:val="20"/>
              </w:rPr>
              <w:t>A Mackinnon</w:t>
            </w:r>
          </w:p>
          <w:p w:rsidR="00EF1902" w:rsidRPr="002E66F1" w:rsidRDefault="00EF1902" w:rsidP="005F1859">
            <w:pPr>
              <w:rPr>
                <w:rFonts w:ascii="Arial" w:hAnsi="Arial" w:cs="Arial"/>
                <w:sz w:val="20"/>
              </w:rPr>
            </w:pPr>
            <w:r w:rsidRPr="002E66F1">
              <w:rPr>
                <w:rFonts w:ascii="Arial" w:hAnsi="Arial" w:cs="Arial"/>
                <w:sz w:val="20"/>
              </w:rPr>
              <w:t>K Morley</w:t>
            </w:r>
          </w:p>
          <w:p w:rsidR="00EF1902" w:rsidRPr="002E66F1" w:rsidRDefault="00EF1902" w:rsidP="005F1859">
            <w:pPr>
              <w:rPr>
                <w:rFonts w:ascii="Arial" w:hAnsi="Arial" w:cs="Arial"/>
                <w:sz w:val="20"/>
              </w:rPr>
            </w:pPr>
            <w:r w:rsidRPr="002E66F1">
              <w:rPr>
                <w:rFonts w:ascii="Arial" w:hAnsi="Arial" w:cs="Arial"/>
                <w:sz w:val="20"/>
              </w:rPr>
              <w:t>AI:</w:t>
            </w:r>
          </w:p>
          <w:p w:rsidR="00EF1902" w:rsidRPr="002E66F1" w:rsidRDefault="00EF1902" w:rsidP="005F1859">
            <w:pPr>
              <w:rPr>
                <w:rFonts w:ascii="Arial" w:hAnsi="Arial" w:cs="Arial"/>
                <w:sz w:val="20"/>
              </w:rPr>
            </w:pPr>
            <w:r w:rsidRPr="002E66F1">
              <w:rPr>
                <w:rFonts w:ascii="Arial" w:hAnsi="Arial" w:cs="Arial"/>
                <w:sz w:val="20"/>
              </w:rPr>
              <w:t>PD McGorry</w:t>
            </w:r>
          </w:p>
        </w:tc>
      </w:tr>
      <w:tr w:rsidR="003846E5" w:rsidRPr="002E66F1" w:rsidTr="00DF3C3B">
        <w:trPr>
          <w:cantSplit/>
        </w:trPr>
        <w:tc>
          <w:tcPr>
            <w:tcW w:w="1242" w:type="dxa"/>
          </w:tcPr>
          <w:p w:rsidR="003846E5" w:rsidRPr="002E66F1" w:rsidRDefault="003846E5" w:rsidP="001C0E4C">
            <w:pPr>
              <w:rPr>
                <w:rFonts w:ascii="Arial" w:hAnsi="Arial" w:cs="Arial"/>
                <w:sz w:val="20"/>
              </w:rPr>
            </w:pPr>
            <w:r w:rsidRPr="002E66F1">
              <w:rPr>
                <w:rFonts w:ascii="Arial" w:hAnsi="Arial" w:cs="Arial"/>
                <w:sz w:val="20"/>
              </w:rPr>
              <w:t>2010-2014</w:t>
            </w:r>
          </w:p>
        </w:tc>
        <w:tc>
          <w:tcPr>
            <w:tcW w:w="3686" w:type="dxa"/>
          </w:tcPr>
          <w:p w:rsidR="003846E5" w:rsidRPr="002E66F1" w:rsidRDefault="003846E5" w:rsidP="001C0E4C">
            <w:pPr>
              <w:rPr>
                <w:rFonts w:ascii="Arial" w:hAnsi="Arial" w:cs="Arial"/>
                <w:sz w:val="20"/>
              </w:rPr>
            </w:pPr>
            <w:r w:rsidRPr="002E66F1">
              <w:rPr>
                <w:rFonts w:ascii="Arial" w:hAnsi="Arial" w:cs="Arial"/>
                <w:sz w:val="20"/>
                <w:lang w:val="en-US"/>
              </w:rPr>
              <w:t>NHMRC-European Union Healt</w:t>
            </w:r>
            <w:r w:rsidR="00EF1902" w:rsidRPr="002E66F1">
              <w:rPr>
                <w:rFonts w:ascii="Arial" w:hAnsi="Arial" w:cs="Arial"/>
                <w:sz w:val="20"/>
                <w:lang w:val="en-US"/>
              </w:rPr>
              <w:t>h Collaborative Research Grant (</w:t>
            </w:r>
            <w:r w:rsidRPr="002E66F1">
              <w:rPr>
                <w:rFonts w:ascii="Arial" w:hAnsi="Arial" w:cs="Arial"/>
                <w:sz w:val="20"/>
                <w:lang w:val="en-US"/>
              </w:rPr>
              <w:t>567215</w:t>
            </w:r>
            <w:r w:rsidR="00EF1902" w:rsidRPr="002E66F1">
              <w:rPr>
                <w:rFonts w:ascii="Arial" w:hAnsi="Arial" w:cs="Arial"/>
                <w:sz w:val="20"/>
                <w:lang w:val="en-US"/>
              </w:rPr>
              <w:t>)</w:t>
            </w:r>
          </w:p>
        </w:tc>
        <w:tc>
          <w:tcPr>
            <w:tcW w:w="1570" w:type="dxa"/>
          </w:tcPr>
          <w:p w:rsidR="003846E5" w:rsidRPr="002E66F1" w:rsidRDefault="003846E5" w:rsidP="001C0E4C">
            <w:pPr>
              <w:rPr>
                <w:rFonts w:ascii="Arial" w:hAnsi="Arial" w:cs="Arial"/>
                <w:sz w:val="20"/>
              </w:rPr>
            </w:pPr>
            <w:r w:rsidRPr="002E66F1">
              <w:rPr>
                <w:rFonts w:ascii="Arial" w:hAnsi="Arial" w:cs="Arial"/>
                <w:sz w:val="20"/>
              </w:rPr>
              <w:t>$997,875</w:t>
            </w:r>
          </w:p>
        </w:tc>
        <w:tc>
          <w:tcPr>
            <w:tcW w:w="5801" w:type="dxa"/>
          </w:tcPr>
          <w:p w:rsidR="003846E5" w:rsidRPr="002E66F1" w:rsidRDefault="003846E5" w:rsidP="00F52B06">
            <w:pPr>
              <w:rPr>
                <w:rFonts w:ascii="Arial" w:hAnsi="Arial" w:cs="Arial"/>
                <w:sz w:val="20"/>
              </w:rPr>
            </w:pPr>
            <w:r w:rsidRPr="002E66F1">
              <w:rPr>
                <w:rFonts w:ascii="Arial" w:hAnsi="Arial" w:cs="Arial"/>
                <w:iCs/>
                <w:sz w:val="20"/>
                <w:lang w:val="en-US"/>
              </w:rPr>
              <w:t>Gene - environment interactions as predictors of clinical outcome in the At Risk Mental State</w:t>
            </w:r>
          </w:p>
        </w:tc>
        <w:tc>
          <w:tcPr>
            <w:tcW w:w="1985" w:type="dxa"/>
          </w:tcPr>
          <w:p w:rsidR="003846E5" w:rsidRPr="002E66F1" w:rsidRDefault="003846E5" w:rsidP="005F1859">
            <w:pPr>
              <w:rPr>
                <w:rFonts w:ascii="Arial" w:hAnsi="Arial" w:cs="Arial"/>
                <w:sz w:val="20"/>
                <w:lang w:val="pt-BR"/>
              </w:rPr>
            </w:pPr>
            <w:r w:rsidRPr="002E66F1">
              <w:rPr>
                <w:rFonts w:ascii="Arial" w:hAnsi="Arial" w:cs="Arial"/>
                <w:sz w:val="20"/>
                <w:lang w:val="pt-BR"/>
              </w:rPr>
              <w:t>PD McGorry</w:t>
            </w:r>
          </w:p>
          <w:p w:rsidR="003846E5" w:rsidRPr="002E66F1" w:rsidRDefault="003846E5" w:rsidP="005F1859">
            <w:pPr>
              <w:rPr>
                <w:rFonts w:ascii="Arial" w:hAnsi="Arial" w:cs="Arial"/>
                <w:sz w:val="20"/>
                <w:lang w:val="pt-BR"/>
              </w:rPr>
            </w:pPr>
            <w:r w:rsidRPr="002E66F1">
              <w:rPr>
                <w:rFonts w:ascii="Arial" w:hAnsi="Arial" w:cs="Arial"/>
                <w:sz w:val="20"/>
                <w:lang w:val="pt-BR"/>
              </w:rPr>
              <w:t xml:space="preserve">AIs: </w:t>
            </w:r>
          </w:p>
          <w:p w:rsidR="003846E5" w:rsidRPr="002E66F1" w:rsidRDefault="003846E5" w:rsidP="005F1859">
            <w:pPr>
              <w:rPr>
                <w:rFonts w:ascii="Arial" w:hAnsi="Arial" w:cs="Arial"/>
                <w:sz w:val="20"/>
                <w:lang w:val="pt-BR"/>
              </w:rPr>
            </w:pPr>
            <w:r w:rsidRPr="002E66F1">
              <w:rPr>
                <w:rFonts w:ascii="Arial" w:hAnsi="Arial" w:cs="Arial"/>
                <w:sz w:val="20"/>
                <w:lang w:val="pt-BR"/>
              </w:rPr>
              <w:t>C Pantelis</w:t>
            </w:r>
          </w:p>
          <w:p w:rsidR="003846E5" w:rsidRPr="002E66F1" w:rsidRDefault="003846E5" w:rsidP="005F1859">
            <w:pPr>
              <w:rPr>
                <w:rFonts w:ascii="Arial" w:hAnsi="Arial" w:cs="Arial"/>
                <w:sz w:val="20"/>
                <w:lang w:val="pt-BR"/>
              </w:rPr>
            </w:pPr>
            <w:r w:rsidRPr="002E66F1">
              <w:rPr>
                <w:rFonts w:ascii="Arial" w:hAnsi="Arial" w:cs="Arial"/>
                <w:sz w:val="20"/>
                <w:lang w:val="pt-BR"/>
              </w:rPr>
              <w:t>A Yung</w:t>
            </w:r>
          </w:p>
          <w:p w:rsidR="003846E5" w:rsidRPr="002E66F1" w:rsidRDefault="003846E5" w:rsidP="005F1859">
            <w:pPr>
              <w:rPr>
                <w:rFonts w:ascii="Arial" w:hAnsi="Arial" w:cs="Arial"/>
                <w:sz w:val="20"/>
              </w:rPr>
            </w:pPr>
            <w:r w:rsidRPr="002E66F1">
              <w:rPr>
                <w:rFonts w:ascii="Arial" w:hAnsi="Arial" w:cs="Arial"/>
                <w:sz w:val="20"/>
              </w:rPr>
              <w:t>GP Amminger</w:t>
            </w:r>
          </w:p>
          <w:p w:rsidR="003846E5" w:rsidRPr="002E66F1" w:rsidRDefault="003846E5" w:rsidP="005F1859">
            <w:pPr>
              <w:rPr>
                <w:rFonts w:ascii="Arial" w:hAnsi="Arial" w:cs="Arial"/>
                <w:sz w:val="20"/>
              </w:rPr>
            </w:pPr>
            <w:r w:rsidRPr="002E66F1">
              <w:rPr>
                <w:rFonts w:ascii="Arial" w:hAnsi="Arial" w:cs="Arial"/>
                <w:sz w:val="20"/>
              </w:rPr>
              <w:t>B Nelson</w:t>
            </w:r>
          </w:p>
          <w:p w:rsidR="003846E5" w:rsidRPr="002E66F1" w:rsidRDefault="003846E5" w:rsidP="005F1859">
            <w:pPr>
              <w:rPr>
                <w:rFonts w:ascii="Arial" w:hAnsi="Arial" w:cs="Arial"/>
                <w:sz w:val="20"/>
              </w:rPr>
            </w:pPr>
            <w:r w:rsidRPr="002E66F1">
              <w:rPr>
                <w:rFonts w:ascii="Arial" w:hAnsi="Arial" w:cs="Arial"/>
                <w:sz w:val="20"/>
              </w:rPr>
              <w:t>B Garner</w:t>
            </w:r>
          </w:p>
          <w:p w:rsidR="003846E5" w:rsidRPr="002E66F1" w:rsidRDefault="003846E5" w:rsidP="005F1859">
            <w:pPr>
              <w:rPr>
                <w:rFonts w:ascii="Arial" w:hAnsi="Arial" w:cs="Arial"/>
                <w:sz w:val="20"/>
              </w:rPr>
            </w:pPr>
            <w:r w:rsidRPr="002E66F1">
              <w:rPr>
                <w:rFonts w:ascii="Arial" w:hAnsi="Arial" w:cs="Arial"/>
                <w:sz w:val="20"/>
              </w:rPr>
              <w:t>L Phillips</w:t>
            </w:r>
          </w:p>
          <w:p w:rsidR="003846E5" w:rsidRPr="002E66F1" w:rsidRDefault="003846E5" w:rsidP="005F1859">
            <w:pPr>
              <w:rPr>
                <w:rFonts w:ascii="Arial" w:hAnsi="Arial" w:cs="Arial"/>
                <w:sz w:val="20"/>
              </w:rPr>
            </w:pPr>
          </w:p>
        </w:tc>
      </w:tr>
      <w:tr w:rsidR="003846E5" w:rsidRPr="002E66F1" w:rsidTr="00DF3C3B">
        <w:trPr>
          <w:cantSplit/>
        </w:trPr>
        <w:tc>
          <w:tcPr>
            <w:tcW w:w="1242" w:type="dxa"/>
          </w:tcPr>
          <w:p w:rsidR="003846E5" w:rsidRPr="002E66F1" w:rsidRDefault="003846E5" w:rsidP="001C0E4C">
            <w:pPr>
              <w:rPr>
                <w:rFonts w:ascii="Arial" w:hAnsi="Arial" w:cs="Arial"/>
                <w:sz w:val="20"/>
              </w:rPr>
            </w:pPr>
            <w:r w:rsidRPr="002E66F1">
              <w:rPr>
                <w:rFonts w:ascii="Arial" w:hAnsi="Arial" w:cs="Arial"/>
                <w:sz w:val="20"/>
              </w:rPr>
              <w:t>2010-2014</w:t>
            </w:r>
          </w:p>
        </w:tc>
        <w:tc>
          <w:tcPr>
            <w:tcW w:w="3686" w:type="dxa"/>
          </w:tcPr>
          <w:p w:rsidR="003846E5" w:rsidRPr="002E66F1" w:rsidRDefault="00EF1902" w:rsidP="005B731E">
            <w:pPr>
              <w:rPr>
                <w:rFonts w:ascii="Arial" w:hAnsi="Arial" w:cs="Arial"/>
                <w:sz w:val="20"/>
                <w:lang w:val="en-US"/>
              </w:rPr>
            </w:pPr>
            <w:r w:rsidRPr="002E66F1">
              <w:rPr>
                <w:rFonts w:ascii="Arial" w:hAnsi="Arial" w:cs="Arial"/>
                <w:sz w:val="20"/>
                <w:lang w:val="en-US"/>
              </w:rPr>
              <w:t>NHMRC-European Union Healt</w:t>
            </w:r>
            <w:r w:rsidR="005B731E" w:rsidRPr="002E66F1">
              <w:rPr>
                <w:rFonts w:ascii="Arial" w:hAnsi="Arial" w:cs="Arial"/>
                <w:sz w:val="20"/>
                <w:lang w:val="en-US"/>
              </w:rPr>
              <w:t>h Collaborative Research Grant (5</w:t>
            </w:r>
            <w:r w:rsidRPr="002E66F1">
              <w:rPr>
                <w:rFonts w:ascii="Arial" w:hAnsi="Arial" w:cs="Arial"/>
                <w:sz w:val="20"/>
                <w:lang w:val="en-US"/>
              </w:rPr>
              <w:t>67216</w:t>
            </w:r>
            <w:r w:rsidR="005B731E" w:rsidRPr="002E66F1">
              <w:rPr>
                <w:rFonts w:ascii="Arial" w:hAnsi="Arial" w:cs="Arial"/>
                <w:sz w:val="20"/>
                <w:lang w:val="en-US"/>
              </w:rPr>
              <w:t>)</w:t>
            </w:r>
          </w:p>
        </w:tc>
        <w:tc>
          <w:tcPr>
            <w:tcW w:w="1570" w:type="dxa"/>
          </w:tcPr>
          <w:p w:rsidR="003846E5" w:rsidRPr="002E66F1" w:rsidRDefault="00EF1902" w:rsidP="001C0E4C">
            <w:pPr>
              <w:rPr>
                <w:rFonts w:ascii="Arial" w:hAnsi="Arial" w:cs="Arial"/>
                <w:sz w:val="20"/>
              </w:rPr>
            </w:pPr>
            <w:r w:rsidRPr="002E66F1">
              <w:rPr>
                <w:rFonts w:ascii="Arial" w:hAnsi="Arial" w:cs="Arial"/>
                <w:sz w:val="20"/>
              </w:rPr>
              <w:t>$979,375</w:t>
            </w:r>
          </w:p>
        </w:tc>
        <w:tc>
          <w:tcPr>
            <w:tcW w:w="5801" w:type="dxa"/>
          </w:tcPr>
          <w:p w:rsidR="003846E5" w:rsidRPr="002E66F1" w:rsidRDefault="00EF1902" w:rsidP="00F52B06">
            <w:pPr>
              <w:rPr>
                <w:rFonts w:ascii="Arial" w:hAnsi="Arial" w:cs="Arial"/>
                <w:iCs/>
                <w:sz w:val="20"/>
                <w:lang w:val="en-US"/>
              </w:rPr>
            </w:pPr>
            <w:r w:rsidRPr="002E66F1">
              <w:rPr>
                <w:rFonts w:ascii="Arial" w:hAnsi="Arial" w:cs="Arial"/>
                <w:iCs/>
                <w:sz w:val="20"/>
                <w:lang w:val="en-US"/>
              </w:rPr>
              <w:t>Optimising current therapeutic approaches to schizophrenia: The OPTiMiSE consortium</w:t>
            </w:r>
          </w:p>
        </w:tc>
        <w:tc>
          <w:tcPr>
            <w:tcW w:w="1985" w:type="dxa"/>
          </w:tcPr>
          <w:p w:rsidR="003846E5" w:rsidRPr="002E66F1" w:rsidRDefault="00EF1902" w:rsidP="005F1859">
            <w:pPr>
              <w:rPr>
                <w:rFonts w:ascii="Arial" w:hAnsi="Arial" w:cs="Arial"/>
                <w:sz w:val="20"/>
                <w:lang w:val="pt-BR"/>
              </w:rPr>
            </w:pPr>
            <w:r w:rsidRPr="002E66F1">
              <w:rPr>
                <w:rFonts w:ascii="Arial" w:hAnsi="Arial" w:cs="Arial"/>
                <w:sz w:val="20"/>
                <w:lang w:val="pt-BR"/>
              </w:rPr>
              <w:t>C Pantelis</w:t>
            </w:r>
          </w:p>
          <w:p w:rsidR="00EF1902" w:rsidRPr="002E66F1" w:rsidRDefault="00EF1902" w:rsidP="005F1859">
            <w:pPr>
              <w:rPr>
                <w:rFonts w:ascii="Arial" w:hAnsi="Arial" w:cs="Arial"/>
                <w:sz w:val="20"/>
                <w:lang w:val="pt-BR"/>
              </w:rPr>
            </w:pPr>
            <w:r w:rsidRPr="002E66F1">
              <w:rPr>
                <w:rFonts w:ascii="Arial" w:hAnsi="Arial" w:cs="Arial"/>
                <w:sz w:val="20"/>
                <w:lang w:val="pt-BR"/>
              </w:rPr>
              <w:t>AIs:</w:t>
            </w:r>
          </w:p>
          <w:p w:rsidR="00EF1902" w:rsidRPr="002E66F1" w:rsidRDefault="00EF1902" w:rsidP="005F1859">
            <w:pPr>
              <w:rPr>
                <w:rFonts w:ascii="Arial" w:hAnsi="Arial" w:cs="Arial"/>
                <w:sz w:val="20"/>
                <w:lang w:val="pt-BR"/>
              </w:rPr>
            </w:pPr>
            <w:r w:rsidRPr="002E66F1">
              <w:rPr>
                <w:rFonts w:ascii="Arial" w:hAnsi="Arial" w:cs="Arial"/>
                <w:sz w:val="20"/>
                <w:lang w:val="pt-BR"/>
              </w:rPr>
              <w:t>M Seal</w:t>
            </w:r>
          </w:p>
          <w:p w:rsidR="00EF1902" w:rsidRPr="002E66F1" w:rsidRDefault="00EF1902" w:rsidP="005F1859">
            <w:pPr>
              <w:rPr>
                <w:rFonts w:ascii="Arial" w:hAnsi="Arial" w:cs="Arial"/>
                <w:sz w:val="20"/>
                <w:lang w:val="pt-BR"/>
              </w:rPr>
            </w:pPr>
            <w:r w:rsidRPr="002E66F1">
              <w:rPr>
                <w:rFonts w:ascii="Arial" w:hAnsi="Arial" w:cs="Arial"/>
                <w:sz w:val="20"/>
                <w:lang w:val="pt-BR"/>
              </w:rPr>
              <w:t>PD McGorry</w:t>
            </w:r>
          </w:p>
          <w:p w:rsidR="00EF1902" w:rsidRPr="002E66F1" w:rsidRDefault="00EF1902" w:rsidP="005F1859">
            <w:pPr>
              <w:rPr>
                <w:rFonts w:ascii="Arial" w:hAnsi="Arial" w:cs="Arial"/>
                <w:sz w:val="20"/>
                <w:lang w:val="pt-BR"/>
              </w:rPr>
            </w:pPr>
          </w:p>
          <w:p w:rsidR="00EF1902" w:rsidRPr="002E66F1" w:rsidRDefault="00EF1902" w:rsidP="005F1859">
            <w:pPr>
              <w:rPr>
                <w:rFonts w:ascii="Arial" w:hAnsi="Arial" w:cs="Arial"/>
                <w:sz w:val="20"/>
                <w:lang w:val="pt-BR"/>
              </w:rPr>
            </w:pPr>
          </w:p>
        </w:tc>
      </w:tr>
      <w:tr w:rsidR="00C27980" w:rsidRPr="002E66F1" w:rsidTr="00DF3C3B">
        <w:trPr>
          <w:cantSplit/>
        </w:trPr>
        <w:tc>
          <w:tcPr>
            <w:tcW w:w="1242" w:type="dxa"/>
          </w:tcPr>
          <w:p w:rsidR="00C27980" w:rsidRPr="002E66F1" w:rsidRDefault="00C27980" w:rsidP="001C0E4C">
            <w:pPr>
              <w:rPr>
                <w:rFonts w:ascii="Arial" w:hAnsi="Arial" w:cs="Arial"/>
                <w:sz w:val="20"/>
              </w:rPr>
            </w:pPr>
            <w:r w:rsidRPr="002E66F1">
              <w:rPr>
                <w:rFonts w:ascii="Arial" w:hAnsi="Arial" w:cs="Arial"/>
                <w:sz w:val="20"/>
              </w:rPr>
              <w:t>2010</w:t>
            </w:r>
          </w:p>
        </w:tc>
        <w:tc>
          <w:tcPr>
            <w:tcW w:w="3686" w:type="dxa"/>
          </w:tcPr>
          <w:p w:rsidR="00C27980" w:rsidRPr="002E66F1" w:rsidRDefault="00C27980" w:rsidP="005B731E">
            <w:pPr>
              <w:rPr>
                <w:rFonts w:ascii="Arial" w:hAnsi="Arial" w:cs="Arial"/>
                <w:sz w:val="20"/>
                <w:lang w:val="en-US"/>
              </w:rPr>
            </w:pPr>
            <w:r w:rsidRPr="002E66F1">
              <w:rPr>
                <w:rFonts w:ascii="Arial" w:hAnsi="Arial" w:cs="Arial"/>
                <w:sz w:val="20"/>
                <w:lang w:val="en-US"/>
              </w:rPr>
              <w:t>DOHA – National Advisory Council of Mental Health</w:t>
            </w:r>
          </w:p>
        </w:tc>
        <w:tc>
          <w:tcPr>
            <w:tcW w:w="1570" w:type="dxa"/>
          </w:tcPr>
          <w:p w:rsidR="00C27980" w:rsidRPr="002E66F1" w:rsidRDefault="00C27980" w:rsidP="001C0E4C">
            <w:pPr>
              <w:rPr>
                <w:rFonts w:ascii="Arial" w:hAnsi="Arial" w:cs="Arial"/>
                <w:sz w:val="20"/>
                <w:lang w:val="en-US"/>
              </w:rPr>
            </w:pPr>
            <w:r w:rsidRPr="002E66F1">
              <w:rPr>
                <w:rFonts w:ascii="Arial" w:hAnsi="Arial" w:cs="Arial"/>
                <w:sz w:val="20"/>
                <w:lang w:val="en-US"/>
              </w:rPr>
              <w:t>$117,500</w:t>
            </w:r>
          </w:p>
        </w:tc>
        <w:tc>
          <w:tcPr>
            <w:tcW w:w="5801" w:type="dxa"/>
          </w:tcPr>
          <w:p w:rsidR="00C27980" w:rsidRPr="002E66F1" w:rsidRDefault="00C27980" w:rsidP="00F52B06">
            <w:pPr>
              <w:rPr>
                <w:rFonts w:ascii="Arial" w:hAnsi="Arial" w:cs="Arial"/>
                <w:iCs/>
                <w:sz w:val="20"/>
                <w:lang w:val="en-US"/>
              </w:rPr>
            </w:pPr>
            <w:r w:rsidRPr="002E66F1">
              <w:rPr>
                <w:rFonts w:ascii="Arial" w:hAnsi="Arial" w:cs="Arial"/>
                <w:iCs/>
                <w:sz w:val="20"/>
                <w:lang w:val="en-US"/>
              </w:rPr>
              <w:t>Children and Youth Collaborative Care Models</w:t>
            </w:r>
          </w:p>
        </w:tc>
        <w:tc>
          <w:tcPr>
            <w:tcW w:w="1985" w:type="dxa"/>
          </w:tcPr>
          <w:p w:rsidR="00C27980" w:rsidRPr="002E66F1" w:rsidRDefault="00C27980" w:rsidP="005F1859">
            <w:pPr>
              <w:rPr>
                <w:rFonts w:ascii="Arial" w:hAnsi="Arial" w:cs="Arial"/>
                <w:sz w:val="20"/>
                <w:lang w:val="en-US"/>
              </w:rPr>
            </w:pPr>
            <w:r w:rsidRPr="002E66F1">
              <w:rPr>
                <w:rFonts w:ascii="Arial" w:hAnsi="Arial" w:cs="Arial"/>
                <w:sz w:val="20"/>
                <w:lang w:val="en-US"/>
              </w:rPr>
              <w:t>P McGorry</w:t>
            </w:r>
          </w:p>
          <w:p w:rsidR="00C27980" w:rsidRPr="002E66F1" w:rsidRDefault="00C27980" w:rsidP="005F1859">
            <w:pPr>
              <w:rPr>
                <w:rFonts w:ascii="Arial" w:hAnsi="Arial" w:cs="Arial"/>
                <w:sz w:val="20"/>
                <w:lang w:val="en-US"/>
              </w:rPr>
            </w:pPr>
            <w:r w:rsidRPr="002E66F1">
              <w:rPr>
                <w:rFonts w:ascii="Arial" w:hAnsi="Arial" w:cs="Arial"/>
                <w:sz w:val="20"/>
                <w:lang w:val="en-US"/>
              </w:rPr>
              <w:t>I Hickie</w:t>
            </w:r>
          </w:p>
          <w:p w:rsidR="00C27980" w:rsidRPr="002E66F1" w:rsidRDefault="00C27980" w:rsidP="005F1859">
            <w:pPr>
              <w:rPr>
                <w:rFonts w:ascii="Arial" w:hAnsi="Arial" w:cs="Arial"/>
                <w:sz w:val="20"/>
                <w:lang w:val="en-US"/>
              </w:rPr>
            </w:pPr>
            <w:r w:rsidRPr="002E66F1">
              <w:rPr>
                <w:rFonts w:ascii="Arial" w:hAnsi="Arial" w:cs="Arial"/>
                <w:sz w:val="20"/>
                <w:lang w:val="en-US"/>
              </w:rPr>
              <w:t>L Newman</w:t>
            </w:r>
          </w:p>
          <w:p w:rsidR="00C27980" w:rsidRPr="002E66F1" w:rsidRDefault="00C27980" w:rsidP="005F1859">
            <w:pPr>
              <w:rPr>
                <w:rFonts w:ascii="Arial" w:hAnsi="Arial" w:cs="Arial"/>
                <w:sz w:val="20"/>
                <w:lang w:val="en-US"/>
              </w:rPr>
            </w:pPr>
            <w:r w:rsidRPr="002E66F1">
              <w:rPr>
                <w:rFonts w:ascii="Arial" w:hAnsi="Arial" w:cs="Arial"/>
                <w:sz w:val="20"/>
                <w:lang w:val="en-US"/>
              </w:rPr>
              <w:t>B Tonge</w:t>
            </w:r>
          </w:p>
          <w:p w:rsidR="00C27980" w:rsidRPr="002E66F1" w:rsidRDefault="00C27980" w:rsidP="005F1859">
            <w:pPr>
              <w:rPr>
                <w:rFonts w:ascii="Arial" w:hAnsi="Arial" w:cs="Arial"/>
                <w:sz w:val="20"/>
                <w:lang w:val="en-US"/>
              </w:rPr>
            </w:pPr>
            <w:r w:rsidRPr="002E66F1">
              <w:rPr>
                <w:rFonts w:ascii="Arial" w:hAnsi="Arial" w:cs="Arial"/>
                <w:sz w:val="20"/>
                <w:lang w:val="en-US"/>
              </w:rPr>
              <w:t>D Lubman</w:t>
            </w:r>
          </w:p>
          <w:p w:rsidR="00C27980" w:rsidRPr="002E66F1" w:rsidRDefault="00C27980" w:rsidP="005F1859">
            <w:pPr>
              <w:rPr>
                <w:rFonts w:ascii="Arial" w:hAnsi="Arial" w:cs="Arial"/>
                <w:sz w:val="20"/>
                <w:lang w:val="en-US"/>
              </w:rPr>
            </w:pPr>
            <w:r w:rsidRPr="002E66F1">
              <w:rPr>
                <w:rFonts w:ascii="Arial" w:hAnsi="Arial" w:cs="Arial"/>
                <w:sz w:val="20"/>
                <w:lang w:val="en-US"/>
              </w:rPr>
              <w:t>A Chanen</w:t>
            </w:r>
          </w:p>
          <w:p w:rsidR="00C27980" w:rsidRPr="002E66F1" w:rsidRDefault="00C27980" w:rsidP="005F1859">
            <w:pPr>
              <w:rPr>
                <w:rFonts w:ascii="Arial" w:hAnsi="Arial" w:cs="Arial"/>
                <w:sz w:val="20"/>
                <w:lang w:val="en-US"/>
              </w:rPr>
            </w:pPr>
            <w:r w:rsidRPr="002E66F1">
              <w:rPr>
                <w:rFonts w:ascii="Arial" w:hAnsi="Arial" w:cs="Arial"/>
                <w:sz w:val="20"/>
                <w:lang w:val="en-US"/>
              </w:rPr>
              <w:t>S Hetrick</w:t>
            </w:r>
          </w:p>
          <w:p w:rsidR="00C27980" w:rsidRPr="002E66F1" w:rsidRDefault="00C27980" w:rsidP="005F1859">
            <w:pPr>
              <w:rPr>
                <w:rFonts w:ascii="Arial" w:hAnsi="Arial" w:cs="Arial"/>
                <w:sz w:val="20"/>
                <w:lang w:val="en-US"/>
              </w:rPr>
            </w:pPr>
            <w:r w:rsidRPr="002E66F1">
              <w:rPr>
                <w:rFonts w:ascii="Arial" w:hAnsi="Arial" w:cs="Arial"/>
                <w:sz w:val="20"/>
                <w:lang w:val="en-US"/>
              </w:rPr>
              <w:t>R Purcell</w:t>
            </w:r>
          </w:p>
          <w:p w:rsidR="00C27980" w:rsidRPr="002E66F1" w:rsidRDefault="00C27980" w:rsidP="005F1859">
            <w:pPr>
              <w:rPr>
                <w:rFonts w:ascii="Arial" w:hAnsi="Arial" w:cs="Arial"/>
                <w:sz w:val="20"/>
                <w:lang w:val="en-US"/>
              </w:rPr>
            </w:pPr>
            <w:r w:rsidRPr="002E66F1">
              <w:rPr>
                <w:rFonts w:ascii="Arial" w:hAnsi="Arial" w:cs="Arial"/>
                <w:sz w:val="20"/>
                <w:lang w:val="en-US"/>
              </w:rPr>
              <w:t>C Mihalopoulos</w:t>
            </w:r>
          </w:p>
          <w:p w:rsidR="00C27980" w:rsidRPr="002E66F1" w:rsidRDefault="00C27980" w:rsidP="005F1859">
            <w:pPr>
              <w:rPr>
                <w:rFonts w:ascii="Arial" w:hAnsi="Arial" w:cs="Arial"/>
                <w:sz w:val="20"/>
                <w:lang w:val="en-US"/>
              </w:rPr>
            </w:pPr>
          </w:p>
        </w:tc>
      </w:tr>
      <w:tr w:rsidR="00C27980" w:rsidRPr="002E66F1" w:rsidTr="00DF3C3B">
        <w:trPr>
          <w:cantSplit/>
        </w:trPr>
        <w:tc>
          <w:tcPr>
            <w:tcW w:w="1242" w:type="dxa"/>
          </w:tcPr>
          <w:p w:rsidR="00C27980" w:rsidRPr="002E66F1" w:rsidRDefault="00C27980" w:rsidP="001C0E4C">
            <w:pPr>
              <w:rPr>
                <w:rFonts w:ascii="Arial" w:hAnsi="Arial" w:cs="Arial"/>
                <w:sz w:val="20"/>
              </w:rPr>
            </w:pPr>
            <w:r w:rsidRPr="002E66F1">
              <w:rPr>
                <w:rFonts w:ascii="Arial" w:hAnsi="Arial" w:cs="Arial"/>
                <w:sz w:val="20"/>
              </w:rPr>
              <w:t>2010</w:t>
            </w:r>
          </w:p>
        </w:tc>
        <w:tc>
          <w:tcPr>
            <w:tcW w:w="3686" w:type="dxa"/>
          </w:tcPr>
          <w:p w:rsidR="00C27980" w:rsidRPr="002E66F1" w:rsidRDefault="00C27980" w:rsidP="005B731E">
            <w:pPr>
              <w:rPr>
                <w:rFonts w:ascii="Arial" w:hAnsi="Arial" w:cs="Arial"/>
                <w:sz w:val="20"/>
                <w:lang w:val="en-US"/>
              </w:rPr>
            </w:pPr>
            <w:r w:rsidRPr="002E66F1">
              <w:rPr>
                <w:rFonts w:ascii="Arial" w:hAnsi="Arial" w:cs="Arial"/>
                <w:sz w:val="20"/>
                <w:lang w:val="en-US"/>
              </w:rPr>
              <w:t>DOHA – National Advisory Council of Mental Health</w:t>
            </w:r>
          </w:p>
        </w:tc>
        <w:tc>
          <w:tcPr>
            <w:tcW w:w="1570" w:type="dxa"/>
          </w:tcPr>
          <w:p w:rsidR="00C27980" w:rsidRPr="002E66F1" w:rsidRDefault="00C27980" w:rsidP="001C0E4C">
            <w:pPr>
              <w:rPr>
                <w:rFonts w:ascii="Arial" w:hAnsi="Arial" w:cs="Arial"/>
                <w:sz w:val="20"/>
                <w:lang w:val="en-US"/>
              </w:rPr>
            </w:pPr>
            <w:r w:rsidRPr="002E66F1">
              <w:rPr>
                <w:rFonts w:ascii="Arial" w:hAnsi="Arial" w:cs="Arial"/>
                <w:sz w:val="20"/>
                <w:lang w:val="en-US"/>
              </w:rPr>
              <w:t>$99,550</w:t>
            </w:r>
          </w:p>
        </w:tc>
        <w:tc>
          <w:tcPr>
            <w:tcW w:w="5801" w:type="dxa"/>
          </w:tcPr>
          <w:p w:rsidR="00C27980" w:rsidRPr="002E66F1" w:rsidRDefault="00C27980" w:rsidP="00F52B06">
            <w:pPr>
              <w:rPr>
                <w:rFonts w:ascii="Arial" w:hAnsi="Arial" w:cs="Arial"/>
                <w:iCs/>
                <w:sz w:val="20"/>
                <w:lang w:val="en-US"/>
              </w:rPr>
            </w:pPr>
            <w:r w:rsidRPr="002E66F1">
              <w:rPr>
                <w:rFonts w:ascii="Arial" w:hAnsi="Arial" w:cs="Arial"/>
                <w:iCs/>
                <w:sz w:val="20"/>
                <w:lang w:val="en-US"/>
              </w:rPr>
              <w:t>A feasibility study in the area of Early Psychosis</w:t>
            </w:r>
          </w:p>
        </w:tc>
        <w:tc>
          <w:tcPr>
            <w:tcW w:w="1985" w:type="dxa"/>
          </w:tcPr>
          <w:p w:rsidR="00C27980" w:rsidRPr="002E66F1" w:rsidRDefault="00C27980" w:rsidP="005F1859">
            <w:pPr>
              <w:rPr>
                <w:rFonts w:ascii="Arial" w:hAnsi="Arial" w:cs="Arial"/>
                <w:sz w:val="20"/>
                <w:lang w:val="en-US"/>
              </w:rPr>
            </w:pPr>
            <w:r w:rsidRPr="002E66F1">
              <w:rPr>
                <w:rFonts w:ascii="Arial" w:hAnsi="Arial" w:cs="Arial"/>
                <w:sz w:val="20"/>
                <w:lang w:val="en-US"/>
              </w:rPr>
              <w:t>P McGorry</w:t>
            </w:r>
          </w:p>
          <w:p w:rsidR="00C27980" w:rsidRPr="002E66F1" w:rsidRDefault="00C27980" w:rsidP="005F1859">
            <w:pPr>
              <w:rPr>
                <w:rFonts w:ascii="Arial" w:hAnsi="Arial" w:cs="Arial"/>
                <w:sz w:val="20"/>
                <w:lang w:val="en-US"/>
              </w:rPr>
            </w:pPr>
            <w:r w:rsidRPr="002E66F1">
              <w:rPr>
                <w:rFonts w:ascii="Arial" w:hAnsi="Arial" w:cs="Arial"/>
                <w:sz w:val="20"/>
                <w:lang w:val="en-US"/>
              </w:rPr>
              <w:t>A Yung</w:t>
            </w:r>
          </w:p>
          <w:p w:rsidR="00C27980" w:rsidRPr="002E66F1" w:rsidRDefault="00C27980" w:rsidP="005F1859">
            <w:pPr>
              <w:rPr>
                <w:rFonts w:ascii="Arial" w:hAnsi="Arial" w:cs="Arial"/>
                <w:sz w:val="20"/>
                <w:lang w:val="en-US"/>
              </w:rPr>
            </w:pPr>
            <w:r w:rsidRPr="002E66F1">
              <w:rPr>
                <w:rFonts w:ascii="Arial" w:hAnsi="Arial" w:cs="Arial"/>
                <w:sz w:val="20"/>
                <w:lang w:val="en-US"/>
              </w:rPr>
              <w:t>E Killackey</w:t>
            </w:r>
          </w:p>
          <w:p w:rsidR="00C27980" w:rsidRPr="002E66F1" w:rsidRDefault="00C27980" w:rsidP="005F1859">
            <w:pPr>
              <w:rPr>
                <w:rFonts w:ascii="Arial" w:hAnsi="Arial" w:cs="Arial"/>
                <w:sz w:val="20"/>
                <w:lang w:val="en-US"/>
              </w:rPr>
            </w:pPr>
            <w:r w:rsidRPr="002E66F1">
              <w:rPr>
                <w:rFonts w:ascii="Arial" w:hAnsi="Arial" w:cs="Arial"/>
                <w:sz w:val="20"/>
                <w:lang w:val="en-US"/>
              </w:rPr>
              <w:t>R Purcell</w:t>
            </w:r>
          </w:p>
          <w:p w:rsidR="00C27980" w:rsidRPr="002E66F1" w:rsidRDefault="00C27980" w:rsidP="005F1859">
            <w:pPr>
              <w:rPr>
                <w:rFonts w:ascii="Arial" w:hAnsi="Arial" w:cs="Arial"/>
                <w:sz w:val="20"/>
                <w:lang w:val="en-US"/>
              </w:rPr>
            </w:pPr>
            <w:r w:rsidRPr="002E66F1">
              <w:rPr>
                <w:rFonts w:ascii="Arial" w:hAnsi="Arial" w:cs="Arial"/>
                <w:sz w:val="20"/>
                <w:lang w:val="en-US"/>
              </w:rPr>
              <w:t>M Knapp</w:t>
            </w:r>
          </w:p>
          <w:p w:rsidR="00C27980" w:rsidRPr="002E66F1" w:rsidRDefault="00C27980" w:rsidP="005F1859">
            <w:pPr>
              <w:rPr>
                <w:rFonts w:ascii="Arial" w:hAnsi="Arial" w:cs="Arial"/>
                <w:sz w:val="20"/>
                <w:lang w:val="en-US"/>
              </w:rPr>
            </w:pPr>
            <w:r w:rsidRPr="002E66F1">
              <w:rPr>
                <w:rFonts w:ascii="Arial" w:hAnsi="Arial" w:cs="Arial"/>
                <w:sz w:val="20"/>
                <w:lang w:val="en-US"/>
              </w:rPr>
              <w:t>P McCrone</w:t>
            </w:r>
          </w:p>
          <w:p w:rsidR="00BA7D46" w:rsidRPr="002E66F1" w:rsidRDefault="00BA7D46" w:rsidP="005F1859">
            <w:pPr>
              <w:rPr>
                <w:rFonts w:ascii="Arial" w:hAnsi="Arial" w:cs="Arial"/>
                <w:sz w:val="20"/>
                <w:lang w:val="en-US"/>
              </w:rPr>
            </w:pPr>
          </w:p>
        </w:tc>
      </w:tr>
      <w:tr w:rsidR="00BA7D46" w:rsidRPr="002E66F1" w:rsidTr="00DF3C3B">
        <w:trPr>
          <w:cantSplit/>
        </w:trPr>
        <w:tc>
          <w:tcPr>
            <w:tcW w:w="1242" w:type="dxa"/>
          </w:tcPr>
          <w:p w:rsidR="00BA7D46" w:rsidRPr="002E66F1" w:rsidRDefault="00BA7D46" w:rsidP="001C0E4C">
            <w:pPr>
              <w:rPr>
                <w:rFonts w:ascii="Arial" w:hAnsi="Arial" w:cs="Arial"/>
                <w:sz w:val="20"/>
              </w:rPr>
            </w:pPr>
            <w:r w:rsidRPr="002E66F1">
              <w:rPr>
                <w:rFonts w:ascii="Arial" w:hAnsi="Arial" w:cs="Arial"/>
                <w:sz w:val="20"/>
              </w:rPr>
              <w:lastRenderedPageBreak/>
              <w:t>2011</w:t>
            </w:r>
          </w:p>
        </w:tc>
        <w:tc>
          <w:tcPr>
            <w:tcW w:w="3686" w:type="dxa"/>
          </w:tcPr>
          <w:p w:rsidR="00BA7D46" w:rsidRPr="002E66F1" w:rsidRDefault="00BA7D46" w:rsidP="005B731E">
            <w:pPr>
              <w:rPr>
                <w:rFonts w:ascii="Arial" w:hAnsi="Arial" w:cs="Arial"/>
                <w:sz w:val="20"/>
                <w:lang w:val="en-US"/>
              </w:rPr>
            </w:pPr>
            <w:r w:rsidRPr="002E66F1">
              <w:rPr>
                <w:rFonts w:ascii="Arial" w:hAnsi="Arial" w:cs="Arial"/>
                <w:sz w:val="20"/>
              </w:rPr>
              <w:t>RMH Home Lottery Research Awards</w:t>
            </w:r>
          </w:p>
        </w:tc>
        <w:tc>
          <w:tcPr>
            <w:tcW w:w="1570" w:type="dxa"/>
          </w:tcPr>
          <w:p w:rsidR="00BA7D46" w:rsidRPr="002E66F1" w:rsidRDefault="00BA7D46" w:rsidP="001C0E4C">
            <w:pPr>
              <w:rPr>
                <w:rFonts w:ascii="Arial" w:hAnsi="Arial" w:cs="Arial"/>
                <w:sz w:val="20"/>
                <w:lang w:val="en-US"/>
              </w:rPr>
            </w:pPr>
            <w:r w:rsidRPr="002E66F1">
              <w:rPr>
                <w:rFonts w:ascii="Arial" w:hAnsi="Arial" w:cs="Arial"/>
                <w:sz w:val="20"/>
              </w:rPr>
              <w:t>$25,000</w:t>
            </w:r>
          </w:p>
        </w:tc>
        <w:tc>
          <w:tcPr>
            <w:tcW w:w="5801" w:type="dxa"/>
          </w:tcPr>
          <w:p w:rsidR="00BA7D46" w:rsidRPr="002E66F1" w:rsidRDefault="00BA7D46" w:rsidP="00F52B06">
            <w:pPr>
              <w:rPr>
                <w:rFonts w:ascii="Arial" w:hAnsi="Arial" w:cs="Arial"/>
                <w:iCs/>
                <w:sz w:val="20"/>
                <w:lang w:val="en-US"/>
              </w:rPr>
            </w:pPr>
            <w:r w:rsidRPr="002E66F1">
              <w:rPr>
                <w:rFonts w:ascii="Arial" w:hAnsi="Arial" w:cs="Arial"/>
                <w:sz w:val="20"/>
              </w:rPr>
              <w:t>Trauma, stress reactivity and prediction of outcome in an Ultra High Risk for psychosis population</w:t>
            </w:r>
          </w:p>
        </w:tc>
        <w:tc>
          <w:tcPr>
            <w:tcW w:w="1985" w:type="dxa"/>
          </w:tcPr>
          <w:p w:rsidR="00BA7D46" w:rsidRPr="002E66F1" w:rsidRDefault="00BA7D46" w:rsidP="00BA7D46">
            <w:pPr>
              <w:rPr>
                <w:rFonts w:ascii="Arial" w:hAnsi="Arial" w:cs="Arial"/>
                <w:sz w:val="20"/>
                <w:lang w:val="en-US"/>
              </w:rPr>
            </w:pPr>
            <w:r w:rsidRPr="002E66F1">
              <w:rPr>
                <w:rFonts w:ascii="Arial" w:hAnsi="Arial" w:cs="Arial"/>
                <w:sz w:val="20"/>
              </w:rPr>
              <w:t>B Nelson</w:t>
            </w:r>
            <w:r w:rsidRPr="002E66F1">
              <w:br/>
            </w:r>
            <w:r w:rsidRPr="002E66F1">
              <w:rPr>
                <w:rFonts w:ascii="Arial" w:hAnsi="Arial" w:cs="Arial"/>
                <w:sz w:val="20"/>
              </w:rPr>
              <w:t>A Yung</w:t>
            </w:r>
            <w:r w:rsidRPr="002E66F1">
              <w:rPr>
                <w:rFonts w:ascii="Arial" w:hAnsi="Arial" w:cs="Arial"/>
                <w:sz w:val="20"/>
              </w:rPr>
              <w:br/>
              <w:t>A Thompson</w:t>
            </w:r>
            <w:r w:rsidRPr="002E66F1">
              <w:rPr>
                <w:rFonts w:ascii="Arial" w:hAnsi="Arial" w:cs="Arial"/>
                <w:sz w:val="20"/>
              </w:rPr>
              <w:br/>
              <w:t>P McGorry</w:t>
            </w:r>
            <w:r w:rsidRPr="002E66F1">
              <w:rPr>
                <w:rFonts w:ascii="Arial" w:hAnsi="Arial" w:cs="Arial"/>
                <w:sz w:val="20"/>
              </w:rPr>
              <w:br/>
              <w:t>S Bendall</w:t>
            </w:r>
            <w:r w:rsidRPr="002E66F1">
              <w:rPr>
                <w:rFonts w:ascii="Arial" w:hAnsi="Arial" w:cs="Arial"/>
                <w:sz w:val="20"/>
              </w:rPr>
              <w:br/>
              <w:t>L Phillips</w:t>
            </w:r>
            <w:r w:rsidRPr="002E66F1">
              <w:rPr>
                <w:rFonts w:ascii="Arial" w:hAnsi="Arial" w:cs="Arial"/>
                <w:sz w:val="20"/>
              </w:rPr>
              <w:br/>
              <w:t>Y Yun</w:t>
            </w:r>
            <w:r w:rsidRPr="002E66F1">
              <w:rPr>
                <w:rFonts w:ascii="Arial" w:hAnsi="Arial" w:cs="Arial"/>
                <w:sz w:val="20"/>
              </w:rPr>
              <w:br/>
              <w:t>B Garner</w:t>
            </w:r>
          </w:p>
        </w:tc>
      </w:tr>
      <w:tr w:rsidR="002B6334" w:rsidRPr="002E66F1" w:rsidTr="00DF3C3B">
        <w:trPr>
          <w:cantSplit/>
        </w:trPr>
        <w:tc>
          <w:tcPr>
            <w:tcW w:w="1242" w:type="dxa"/>
          </w:tcPr>
          <w:p w:rsidR="002B6334" w:rsidRPr="002E66F1" w:rsidRDefault="002B6334" w:rsidP="001C0E4C">
            <w:pPr>
              <w:rPr>
                <w:rFonts w:ascii="Arial" w:hAnsi="Arial" w:cs="Arial"/>
                <w:sz w:val="20"/>
              </w:rPr>
            </w:pPr>
            <w:r w:rsidRPr="002E66F1">
              <w:rPr>
                <w:rFonts w:ascii="Arial" w:hAnsi="Arial" w:cs="Arial"/>
                <w:sz w:val="20"/>
              </w:rPr>
              <w:t>2011</w:t>
            </w:r>
          </w:p>
        </w:tc>
        <w:tc>
          <w:tcPr>
            <w:tcW w:w="3686" w:type="dxa"/>
          </w:tcPr>
          <w:p w:rsidR="002B6334" w:rsidRPr="002E66F1" w:rsidRDefault="002B6334" w:rsidP="005B731E">
            <w:pPr>
              <w:rPr>
                <w:rFonts w:ascii="Arial" w:hAnsi="Arial" w:cs="Arial"/>
                <w:sz w:val="20"/>
              </w:rPr>
            </w:pPr>
            <w:r w:rsidRPr="002E66F1">
              <w:rPr>
                <w:rFonts w:ascii="Arial" w:hAnsi="Arial" w:cs="Arial"/>
                <w:sz w:val="20"/>
              </w:rPr>
              <w:t>The University of Melbourne (Interdisciplinary Seed Funding Scheme)</w:t>
            </w:r>
          </w:p>
        </w:tc>
        <w:tc>
          <w:tcPr>
            <w:tcW w:w="1570" w:type="dxa"/>
          </w:tcPr>
          <w:p w:rsidR="002B6334" w:rsidRPr="002E66F1" w:rsidRDefault="002B6334" w:rsidP="001C0E4C">
            <w:pPr>
              <w:rPr>
                <w:rFonts w:ascii="Arial" w:hAnsi="Arial" w:cs="Arial"/>
                <w:sz w:val="20"/>
              </w:rPr>
            </w:pPr>
            <w:r w:rsidRPr="002E66F1">
              <w:rPr>
                <w:rFonts w:ascii="Arial" w:hAnsi="Arial" w:cs="Arial"/>
                <w:sz w:val="20"/>
              </w:rPr>
              <w:t>$45,000</w:t>
            </w:r>
          </w:p>
        </w:tc>
        <w:tc>
          <w:tcPr>
            <w:tcW w:w="5801" w:type="dxa"/>
          </w:tcPr>
          <w:p w:rsidR="002B6334" w:rsidRPr="002E66F1" w:rsidRDefault="002B6334" w:rsidP="00F52B06">
            <w:pPr>
              <w:rPr>
                <w:rFonts w:ascii="Arial" w:hAnsi="Arial" w:cs="Arial"/>
                <w:sz w:val="20"/>
              </w:rPr>
            </w:pPr>
            <w:r w:rsidRPr="002E66F1">
              <w:rPr>
                <w:rFonts w:ascii="Arial" w:hAnsi="Arial" w:cs="Arial"/>
                <w:sz w:val="20"/>
              </w:rPr>
              <w:t>The HORYZONS project: Online Recovery for Youth Onset Psychosis</w:t>
            </w:r>
          </w:p>
        </w:tc>
        <w:tc>
          <w:tcPr>
            <w:tcW w:w="1985" w:type="dxa"/>
          </w:tcPr>
          <w:p w:rsidR="002B6334" w:rsidRPr="002E66F1" w:rsidRDefault="002B6334" w:rsidP="002B6334">
            <w:pPr>
              <w:rPr>
                <w:rFonts w:ascii="Arial" w:hAnsi="Arial" w:cs="Arial"/>
                <w:sz w:val="20"/>
              </w:rPr>
            </w:pPr>
            <w:r w:rsidRPr="002E66F1">
              <w:rPr>
                <w:rFonts w:ascii="Arial" w:hAnsi="Arial" w:cs="Arial"/>
                <w:sz w:val="20"/>
              </w:rPr>
              <w:t>M Alvarez</w:t>
            </w:r>
            <w:r w:rsidRPr="002E66F1">
              <w:br/>
            </w:r>
            <w:r w:rsidRPr="002E66F1">
              <w:rPr>
                <w:rFonts w:ascii="Arial" w:hAnsi="Arial" w:cs="Arial"/>
                <w:sz w:val="20"/>
              </w:rPr>
              <w:t>JGleeson</w:t>
            </w:r>
            <w:r w:rsidRPr="002E66F1">
              <w:br/>
            </w:r>
            <w:r w:rsidRPr="002E66F1">
              <w:rPr>
                <w:rFonts w:ascii="Arial" w:hAnsi="Arial" w:cs="Arial"/>
                <w:sz w:val="20"/>
              </w:rPr>
              <w:t xml:space="preserve">R Lederman </w:t>
            </w:r>
            <w:r w:rsidRPr="002E66F1">
              <w:rPr>
                <w:rFonts w:ascii="Arial" w:hAnsi="Arial" w:cs="Arial"/>
                <w:sz w:val="20"/>
              </w:rPr>
              <w:br/>
              <w:t>G Wadley</w:t>
            </w:r>
            <w:r w:rsidRPr="002E66F1">
              <w:rPr>
                <w:rFonts w:ascii="Arial" w:hAnsi="Arial" w:cs="Arial"/>
                <w:sz w:val="20"/>
              </w:rPr>
              <w:br/>
              <w:t>S Bendall</w:t>
            </w:r>
            <w:r w:rsidRPr="002E66F1">
              <w:rPr>
                <w:rFonts w:ascii="Arial" w:hAnsi="Arial" w:cs="Arial"/>
                <w:sz w:val="20"/>
              </w:rPr>
              <w:br/>
              <w:t>E Killackey</w:t>
            </w:r>
            <w:r w:rsidRPr="002E66F1">
              <w:rPr>
                <w:rFonts w:ascii="Arial" w:hAnsi="Arial" w:cs="Arial"/>
                <w:sz w:val="20"/>
              </w:rPr>
              <w:br/>
              <w:t>A Yung</w:t>
            </w:r>
            <w:r w:rsidRPr="002E66F1">
              <w:rPr>
                <w:rFonts w:ascii="Arial" w:hAnsi="Arial" w:cs="Arial"/>
                <w:sz w:val="20"/>
              </w:rPr>
              <w:br/>
              <w:t>P McGorry</w:t>
            </w:r>
          </w:p>
          <w:p w:rsidR="002A028F" w:rsidRPr="002E66F1" w:rsidRDefault="002A028F" w:rsidP="002B6334">
            <w:pPr>
              <w:rPr>
                <w:rFonts w:ascii="Arial" w:hAnsi="Arial" w:cs="Arial"/>
                <w:sz w:val="20"/>
              </w:rPr>
            </w:pPr>
          </w:p>
        </w:tc>
      </w:tr>
      <w:tr w:rsidR="002A028F" w:rsidRPr="002E66F1" w:rsidTr="00DF3C3B">
        <w:trPr>
          <w:cantSplit/>
        </w:trPr>
        <w:tc>
          <w:tcPr>
            <w:tcW w:w="1242" w:type="dxa"/>
          </w:tcPr>
          <w:p w:rsidR="002A028F" w:rsidRPr="002E66F1" w:rsidRDefault="002A028F" w:rsidP="001C0E4C">
            <w:pPr>
              <w:rPr>
                <w:rFonts w:ascii="Arial" w:hAnsi="Arial" w:cs="Arial"/>
                <w:sz w:val="20"/>
              </w:rPr>
            </w:pPr>
            <w:r w:rsidRPr="002E66F1">
              <w:rPr>
                <w:rFonts w:ascii="Arial" w:hAnsi="Arial" w:cs="Arial"/>
                <w:sz w:val="20"/>
              </w:rPr>
              <w:t>2011</w:t>
            </w:r>
            <w:r w:rsidR="001B0012" w:rsidRPr="002E66F1">
              <w:rPr>
                <w:rFonts w:ascii="Arial" w:hAnsi="Arial" w:cs="Arial"/>
                <w:sz w:val="20"/>
              </w:rPr>
              <w:t>-2012</w:t>
            </w:r>
          </w:p>
        </w:tc>
        <w:tc>
          <w:tcPr>
            <w:tcW w:w="3686" w:type="dxa"/>
          </w:tcPr>
          <w:p w:rsidR="002A028F" w:rsidRPr="002E66F1" w:rsidRDefault="002A028F" w:rsidP="005B731E">
            <w:pPr>
              <w:rPr>
                <w:rFonts w:ascii="Arial" w:hAnsi="Arial" w:cs="Arial"/>
                <w:sz w:val="20"/>
              </w:rPr>
            </w:pPr>
            <w:r w:rsidRPr="002E66F1">
              <w:rPr>
                <w:rFonts w:ascii="Arial" w:hAnsi="Arial" w:cs="Arial"/>
                <w:sz w:val="20"/>
              </w:rPr>
              <w:t>Telstra Community Development Fund</w:t>
            </w:r>
          </w:p>
        </w:tc>
        <w:tc>
          <w:tcPr>
            <w:tcW w:w="1570" w:type="dxa"/>
          </w:tcPr>
          <w:p w:rsidR="002A028F" w:rsidRPr="002E66F1" w:rsidRDefault="002A028F" w:rsidP="001C0E4C">
            <w:pPr>
              <w:rPr>
                <w:rFonts w:ascii="Arial" w:hAnsi="Arial" w:cs="Arial"/>
                <w:sz w:val="20"/>
              </w:rPr>
            </w:pPr>
            <w:r w:rsidRPr="002E66F1">
              <w:rPr>
                <w:rFonts w:ascii="Arial" w:hAnsi="Arial" w:cs="Arial"/>
                <w:sz w:val="20"/>
              </w:rPr>
              <w:t>$150,000</w:t>
            </w:r>
          </w:p>
          <w:p w:rsidR="001B0012" w:rsidRPr="002E66F1" w:rsidRDefault="001B0012" w:rsidP="001C0E4C">
            <w:pPr>
              <w:rPr>
                <w:rFonts w:ascii="Arial" w:hAnsi="Arial" w:cs="Arial"/>
                <w:sz w:val="20"/>
              </w:rPr>
            </w:pPr>
          </w:p>
        </w:tc>
        <w:tc>
          <w:tcPr>
            <w:tcW w:w="5801" w:type="dxa"/>
          </w:tcPr>
          <w:p w:rsidR="002A028F" w:rsidRPr="002E66F1" w:rsidRDefault="002A028F" w:rsidP="00F52B06">
            <w:pPr>
              <w:rPr>
                <w:rFonts w:ascii="Arial" w:hAnsi="Arial" w:cs="Arial"/>
                <w:sz w:val="20"/>
              </w:rPr>
            </w:pPr>
            <w:r w:rsidRPr="002E66F1">
              <w:rPr>
                <w:rFonts w:ascii="Arial" w:hAnsi="Arial" w:cs="Arial"/>
                <w:sz w:val="20"/>
              </w:rPr>
              <w:t>The H</w:t>
            </w:r>
            <w:r w:rsidR="003F66C3" w:rsidRPr="002E66F1">
              <w:rPr>
                <w:rFonts w:ascii="Arial" w:hAnsi="Arial" w:cs="Arial"/>
                <w:sz w:val="20"/>
              </w:rPr>
              <w:t>ORYZONS</w:t>
            </w:r>
            <w:r w:rsidRPr="002E66F1">
              <w:rPr>
                <w:rFonts w:ascii="Arial" w:hAnsi="Arial" w:cs="Arial"/>
                <w:sz w:val="20"/>
              </w:rPr>
              <w:t xml:space="preserve"> Project: Online Recovery for Youth Onset Psychosis</w:t>
            </w:r>
          </w:p>
        </w:tc>
        <w:tc>
          <w:tcPr>
            <w:tcW w:w="1985" w:type="dxa"/>
          </w:tcPr>
          <w:p w:rsidR="002A028F" w:rsidRPr="002E66F1" w:rsidRDefault="002A028F" w:rsidP="002A028F">
            <w:pPr>
              <w:rPr>
                <w:rFonts w:ascii="Arial" w:hAnsi="Arial" w:cs="Arial"/>
                <w:sz w:val="20"/>
              </w:rPr>
            </w:pPr>
            <w:r w:rsidRPr="002E66F1">
              <w:rPr>
                <w:rFonts w:ascii="Arial" w:hAnsi="Arial" w:cs="Arial"/>
                <w:sz w:val="20"/>
              </w:rPr>
              <w:t>M Alvarez</w:t>
            </w:r>
          </w:p>
          <w:p w:rsidR="00964ADE" w:rsidRPr="002E66F1" w:rsidRDefault="00964ADE" w:rsidP="002A028F">
            <w:pPr>
              <w:rPr>
                <w:rFonts w:ascii="Arial" w:hAnsi="Arial" w:cs="Arial"/>
                <w:sz w:val="20"/>
              </w:rPr>
            </w:pPr>
            <w:r w:rsidRPr="002E66F1">
              <w:rPr>
                <w:rFonts w:ascii="Arial" w:hAnsi="Arial" w:cs="Arial"/>
                <w:sz w:val="20"/>
              </w:rPr>
              <w:t>JGleeson</w:t>
            </w:r>
            <w:r w:rsidRPr="002E66F1">
              <w:br/>
            </w:r>
            <w:r w:rsidRPr="002E66F1">
              <w:rPr>
                <w:rFonts w:ascii="Arial" w:hAnsi="Arial" w:cs="Arial"/>
                <w:sz w:val="20"/>
              </w:rPr>
              <w:t xml:space="preserve">R Lederman </w:t>
            </w:r>
            <w:r w:rsidRPr="002E66F1">
              <w:rPr>
                <w:rFonts w:ascii="Arial" w:hAnsi="Arial" w:cs="Arial"/>
                <w:sz w:val="20"/>
              </w:rPr>
              <w:br/>
              <w:t>G Wadley</w:t>
            </w:r>
            <w:r w:rsidRPr="002E66F1">
              <w:rPr>
                <w:rFonts w:ascii="Arial" w:hAnsi="Arial" w:cs="Arial"/>
                <w:sz w:val="20"/>
              </w:rPr>
              <w:br/>
              <w:t>S Bendall</w:t>
            </w:r>
            <w:r w:rsidRPr="002E66F1">
              <w:rPr>
                <w:rFonts w:ascii="Arial" w:hAnsi="Arial" w:cs="Arial"/>
                <w:sz w:val="20"/>
              </w:rPr>
              <w:br/>
              <w:t>E Killackey</w:t>
            </w:r>
            <w:r w:rsidRPr="002E66F1">
              <w:rPr>
                <w:rFonts w:ascii="Arial" w:hAnsi="Arial" w:cs="Arial"/>
                <w:sz w:val="20"/>
              </w:rPr>
              <w:br/>
              <w:t>A Yung</w:t>
            </w:r>
            <w:r w:rsidRPr="002E66F1">
              <w:rPr>
                <w:rFonts w:ascii="Arial" w:hAnsi="Arial" w:cs="Arial"/>
                <w:sz w:val="20"/>
              </w:rPr>
              <w:br/>
              <w:t>P McGorry</w:t>
            </w:r>
          </w:p>
        </w:tc>
      </w:tr>
      <w:tr w:rsidR="00964ADE" w:rsidRPr="002E66F1" w:rsidTr="00DF3C3B">
        <w:trPr>
          <w:cantSplit/>
        </w:trPr>
        <w:tc>
          <w:tcPr>
            <w:tcW w:w="1242" w:type="dxa"/>
          </w:tcPr>
          <w:p w:rsidR="00964ADE" w:rsidRPr="002E66F1" w:rsidRDefault="00964ADE" w:rsidP="00964ADE">
            <w:pPr>
              <w:rPr>
                <w:rFonts w:ascii="Arial" w:hAnsi="Arial" w:cs="Arial"/>
                <w:sz w:val="20"/>
              </w:rPr>
            </w:pPr>
            <w:r w:rsidRPr="002E66F1">
              <w:rPr>
                <w:rFonts w:ascii="Arial" w:hAnsi="Arial" w:cs="Arial"/>
                <w:sz w:val="20"/>
              </w:rPr>
              <w:t>2011</w:t>
            </w:r>
          </w:p>
        </w:tc>
        <w:tc>
          <w:tcPr>
            <w:tcW w:w="3686" w:type="dxa"/>
          </w:tcPr>
          <w:p w:rsidR="00964ADE" w:rsidRPr="002E66F1" w:rsidRDefault="00964ADE" w:rsidP="00964ADE">
            <w:pPr>
              <w:rPr>
                <w:rFonts w:ascii="Arial" w:hAnsi="Arial" w:cs="Arial"/>
                <w:sz w:val="20"/>
              </w:rPr>
            </w:pPr>
            <w:r w:rsidRPr="002E66F1">
              <w:rPr>
                <w:rFonts w:ascii="Arial" w:hAnsi="Arial" w:cs="Arial"/>
                <w:sz w:val="20"/>
              </w:rPr>
              <w:t>Helen Macpherson Smith Trust</w:t>
            </w:r>
          </w:p>
        </w:tc>
        <w:tc>
          <w:tcPr>
            <w:tcW w:w="1570" w:type="dxa"/>
          </w:tcPr>
          <w:p w:rsidR="00964ADE" w:rsidRPr="002E66F1" w:rsidRDefault="00964ADE" w:rsidP="00964ADE">
            <w:pPr>
              <w:rPr>
                <w:rFonts w:ascii="Arial" w:hAnsi="Arial" w:cs="Arial"/>
                <w:sz w:val="20"/>
              </w:rPr>
            </w:pPr>
            <w:r w:rsidRPr="002E66F1">
              <w:rPr>
                <w:rFonts w:ascii="Arial" w:hAnsi="Arial" w:cs="Arial"/>
                <w:sz w:val="20"/>
              </w:rPr>
              <w:t>$61,000</w:t>
            </w:r>
          </w:p>
        </w:tc>
        <w:tc>
          <w:tcPr>
            <w:tcW w:w="5801" w:type="dxa"/>
          </w:tcPr>
          <w:p w:rsidR="00964ADE" w:rsidRPr="002E66F1" w:rsidRDefault="00964ADE" w:rsidP="00964ADE">
            <w:pPr>
              <w:spacing w:after="120"/>
              <w:rPr>
                <w:rFonts w:ascii="Arial" w:hAnsi="Arial" w:cs="Arial"/>
                <w:sz w:val="20"/>
              </w:rPr>
            </w:pPr>
            <w:r w:rsidRPr="002E66F1">
              <w:rPr>
                <w:rFonts w:ascii="Arial" w:hAnsi="Arial" w:cs="Arial"/>
                <w:sz w:val="20"/>
              </w:rPr>
              <w:t>The Horyzons Project: Online Recovery for Youth Onset Psychosis</w:t>
            </w:r>
          </w:p>
        </w:tc>
        <w:tc>
          <w:tcPr>
            <w:tcW w:w="1985" w:type="dxa"/>
          </w:tcPr>
          <w:p w:rsidR="00964ADE" w:rsidRPr="002E66F1" w:rsidRDefault="00964ADE" w:rsidP="00964ADE">
            <w:pPr>
              <w:rPr>
                <w:rFonts w:ascii="Arial" w:hAnsi="Arial" w:cs="Arial"/>
                <w:sz w:val="20"/>
              </w:rPr>
            </w:pPr>
            <w:r w:rsidRPr="002E66F1">
              <w:rPr>
                <w:rFonts w:ascii="Arial" w:hAnsi="Arial" w:cs="Arial"/>
                <w:sz w:val="20"/>
              </w:rPr>
              <w:t>M Alvarez</w:t>
            </w:r>
          </w:p>
          <w:p w:rsidR="00964ADE" w:rsidRPr="002E66F1" w:rsidRDefault="00964ADE" w:rsidP="00964ADE">
            <w:pPr>
              <w:rPr>
                <w:rFonts w:ascii="Arial" w:hAnsi="Arial" w:cs="Arial"/>
                <w:sz w:val="20"/>
              </w:rPr>
            </w:pPr>
            <w:r w:rsidRPr="002E66F1">
              <w:rPr>
                <w:rFonts w:ascii="Arial" w:hAnsi="Arial" w:cs="Arial"/>
                <w:sz w:val="20"/>
              </w:rPr>
              <w:t>JGleeson</w:t>
            </w:r>
            <w:r w:rsidRPr="002E66F1">
              <w:br/>
            </w:r>
            <w:r w:rsidRPr="002E66F1">
              <w:rPr>
                <w:rFonts w:ascii="Arial" w:hAnsi="Arial" w:cs="Arial"/>
                <w:sz w:val="20"/>
              </w:rPr>
              <w:t xml:space="preserve">R Lederman </w:t>
            </w:r>
            <w:r w:rsidRPr="002E66F1">
              <w:rPr>
                <w:rFonts w:ascii="Arial" w:hAnsi="Arial" w:cs="Arial"/>
                <w:sz w:val="20"/>
              </w:rPr>
              <w:br/>
              <w:t>G Wadley</w:t>
            </w:r>
            <w:r w:rsidRPr="002E66F1">
              <w:rPr>
                <w:rFonts w:ascii="Arial" w:hAnsi="Arial" w:cs="Arial"/>
                <w:sz w:val="20"/>
              </w:rPr>
              <w:br/>
              <w:t>S Bendall</w:t>
            </w:r>
            <w:r w:rsidRPr="002E66F1">
              <w:rPr>
                <w:rFonts w:ascii="Arial" w:hAnsi="Arial" w:cs="Arial"/>
                <w:sz w:val="20"/>
              </w:rPr>
              <w:br/>
              <w:t>E Killackey</w:t>
            </w:r>
            <w:r w:rsidRPr="002E66F1">
              <w:rPr>
                <w:rFonts w:ascii="Arial" w:hAnsi="Arial" w:cs="Arial"/>
                <w:sz w:val="20"/>
              </w:rPr>
              <w:br/>
              <w:t>A Yung</w:t>
            </w:r>
            <w:r w:rsidRPr="002E66F1">
              <w:rPr>
                <w:rFonts w:ascii="Arial" w:hAnsi="Arial" w:cs="Arial"/>
                <w:sz w:val="20"/>
              </w:rPr>
              <w:br/>
              <w:t>P McGorry</w:t>
            </w:r>
          </w:p>
          <w:p w:rsidR="005E5866" w:rsidRPr="002E66F1" w:rsidRDefault="005E5866" w:rsidP="00964ADE">
            <w:pPr>
              <w:rPr>
                <w:rFonts w:ascii="Arial" w:hAnsi="Arial" w:cs="Arial"/>
                <w:sz w:val="20"/>
              </w:rPr>
            </w:pPr>
          </w:p>
        </w:tc>
      </w:tr>
      <w:tr w:rsidR="00B71220" w:rsidRPr="002E66F1" w:rsidTr="00DF3C3B">
        <w:trPr>
          <w:cantSplit/>
        </w:trPr>
        <w:tc>
          <w:tcPr>
            <w:tcW w:w="1242" w:type="dxa"/>
          </w:tcPr>
          <w:p w:rsidR="00B71220" w:rsidRPr="002E66F1" w:rsidRDefault="00B71220" w:rsidP="00964ADE">
            <w:pPr>
              <w:rPr>
                <w:rFonts w:ascii="Arial" w:hAnsi="Arial" w:cs="Arial"/>
                <w:sz w:val="20"/>
              </w:rPr>
            </w:pPr>
            <w:r w:rsidRPr="002E66F1">
              <w:rPr>
                <w:rFonts w:ascii="Arial" w:hAnsi="Arial" w:cs="Arial"/>
                <w:sz w:val="20"/>
              </w:rPr>
              <w:t>2012-2017</w:t>
            </w:r>
          </w:p>
        </w:tc>
        <w:tc>
          <w:tcPr>
            <w:tcW w:w="3686" w:type="dxa"/>
          </w:tcPr>
          <w:p w:rsidR="00B71220" w:rsidRPr="002E66F1" w:rsidRDefault="00B71220" w:rsidP="00964ADE">
            <w:pPr>
              <w:rPr>
                <w:rFonts w:ascii="Arial" w:hAnsi="Arial" w:cs="Arial"/>
                <w:sz w:val="20"/>
              </w:rPr>
            </w:pPr>
            <w:r w:rsidRPr="002E66F1">
              <w:rPr>
                <w:rFonts w:ascii="Arial" w:hAnsi="Arial" w:cs="Arial"/>
                <w:sz w:val="20"/>
              </w:rPr>
              <w:t>Colonial Foundation</w:t>
            </w:r>
          </w:p>
        </w:tc>
        <w:tc>
          <w:tcPr>
            <w:tcW w:w="1570" w:type="dxa"/>
          </w:tcPr>
          <w:p w:rsidR="00B71220" w:rsidRPr="002E66F1" w:rsidRDefault="00B71220" w:rsidP="00964ADE">
            <w:pPr>
              <w:rPr>
                <w:rFonts w:ascii="Arial" w:hAnsi="Arial" w:cs="Arial"/>
                <w:sz w:val="20"/>
              </w:rPr>
            </w:pPr>
            <w:r w:rsidRPr="002E66F1">
              <w:rPr>
                <w:rFonts w:ascii="Arial" w:hAnsi="Arial" w:cs="Arial"/>
                <w:sz w:val="20"/>
              </w:rPr>
              <w:t>$16.9 million</w:t>
            </w:r>
          </w:p>
        </w:tc>
        <w:tc>
          <w:tcPr>
            <w:tcW w:w="5801" w:type="dxa"/>
          </w:tcPr>
          <w:p w:rsidR="00B71220" w:rsidRPr="002E66F1" w:rsidRDefault="00B71220" w:rsidP="00964ADE">
            <w:pPr>
              <w:spacing w:after="120"/>
              <w:rPr>
                <w:rFonts w:ascii="Arial" w:hAnsi="Arial" w:cs="Arial"/>
                <w:sz w:val="20"/>
              </w:rPr>
            </w:pPr>
            <w:r w:rsidRPr="002E66F1">
              <w:rPr>
                <w:rFonts w:ascii="Arial" w:hAnsi="Arial" w:cs="Arial"/>
                <w:sz w:val="20"/>
              </w:rPr>
              <w:t>Orygen Youth Health Research Centre Infrastructure</w:t>
            </w:r>
          </w:p>
        </w:tc>
        <w:tc>
          <w:tcPr>
            <w:tcW w:w="1985" w:type="dxa"/>
          </w:tcPr>
          <w:p w:rsidR="00322C35" w:rsidRPr="002E66F1" w:rsidRDefault="00B71220" w:rsidP="00964ADE">
            <w:pPr>
              <w:rPr>
                <w:rFonts w:ascii="Arial" w:hAnsi="Arial" w:cs="Arial"/>
                <w:sz w:val="20"/>
              </w:rPr>
            </w:pPr>
            <w:r w:rsidRPr="002E66F1">
              <w:rPr>
                <w:rFonts w:ascii="Arial" w:hAnsi="Arial" w:cs="Arial"/>
                <w:sz w:val="20"/>
              </w:rPr>
              <w:t>PD McGorry</w:t>
            </w:r>
          </w:p>
        </w:tc>
      </w:tr>
      <w:tr w:rsidR="005E5866" w:rsidRPr="002E66F1" w:rsidTr="00DF3C3B">
        <w:trPr>
          <w:cantSplit/>
        </w:trPr>
        <w:tc>
          <w:tcPr>
            <w:tcW w:w="1242" w:type="dxa"/>
          </w:tcPr>
          <w:p w:rsidR="005E5866" w:rsidRPr="002E66F1" w:rsidRDefault="005E5866" w:rsidP="00964ADE">
            <w:pPr>
              <w:rPr>
                <w:rFonts w:ascii="Arial" w:hAnsi="Arial" w:cs="Arial"/>
                <w:sz w:val="20"/>
              </w:rPr>
            </w:pPr>
            <w:r w:rsidRPr="002E66F1">
              <w:rPr>
                <w:rFonts w:ascii="Arial" w:hAnsi="Arial" w:cs="Arial"/>
                <w:sz w:val="20"/>
              </w:rPr>
              <w:t>2012-2016</w:t>
            </w:r>
          </w:p>
        </w:tc>
        <w:tc>
          <w:tcPr>
            <w:tcW w:w="3686" w:type="dxa"/>
          </w:tcPr>
          <w:p w:rsidR="005E5866" w:rsidRPr="002E66F1" w:rsidRDefault="005E5866" w:rsidP="00964ADE">
            <w:pPr>
              <w:rPr>
                <w:rFonts w:ascii="Arial" w:hAnsi="Arial" w:cs="Arial"/>
                <w:sz w:val="20"/>
              </w:rPr>
            </w:pPr>
            <w:r w:rsidRPr="002E66F1">
              <w:rPr>
                <w:rFonts w:ascii="Arial" w:hAnsi="Arial" w:cs="Arial"/>
                <w:sz w:val="20"/>
              </w:rPr>
              <w:t>NHMRC</w:t>
            </w:r>
          </w:p>
        </w:tc>
        <w:tc>
          <w:tcPr>
            <w:tcW w:w="1570" w:type="dxa"/>
          </w:tcPr>
          <w:p w:rsidR="005E5866" w:rsidRPr="002E66F1" w:rsidRDefault="005E5866" w:rsidP="00964ADE">
            <w:pPr>
              <w:rPr>
                <w:rFonts w:ascii="Arial" w:hAnsi="Arial" w:cs="Arial"/>
                <w:sz w:val="20"/>
              </w:rPr>
            </w:pPr>
            <w:r w:rsidRPr="002E66F1">
              <w:rPr>
                <w:rFonts w:ascii="Arial" w:hAnsi="Arial" w:cs="Arial"/>
                <w:sz w:val="20"/>
              </w:rPr>
              <w:t>$1,208,745</w:t>
            </w:r>
          </w:p>
        </w:tc>
        <w:tc>
          <w:tcPr>
            <w:tcW w:w="5801" w:type="dxa"/>
          </w:tcPr>
          <w:p w:rsidR="005E5866" w:rsidRPr="002E66F1" w:rsidRDefault="005E5866" w:rsidP="00964ADE">
            <w:pPr>
              <w:spacing w:after="120"/>
              <w:rPr>
                <w:rFonts w:ascii="Arial" w:hAnsi="Arial" w:cs="Arial"/>
                <w:sz w:val="20"/>
              </w:rPr>
            </w:pPr>
            <w:r w:rsidRPr="002E66F1">
              <w:rPr>
                <w:rFonts w:ascii="Arial" w:hAnsi="Arial" w:cs="Arial"/>
                <w:sz w:val="20"/>
              </w:rPr>
              <w:t>First-Line Management of Depression in Adolescents and Young Adults: A Randomised Placebo-Controlled Trial of Fluoxetine and Cognitive Behavioural Therapy (APP1024570)</w:t>
            </w:r>
          </w:p>
        </w:tc>
        <w:tc>
          <w:tcPr>
            <w:tcW w:w="1985" w:type="dxa"/>
          </w:tcPr>
          <w:p w:rsidR="005E5866" w:rsidRPr="002E66F1" w:rsidRDefault="005E5866" w:rsidP="00964ADE">
            <w:pPr>
              <w:rPr>
                <w:rFonts w:ascii="Arial" w:hAnsi="Arial" w:cs="Arial"/>
                <w:sz w:val="20"/>
              </w:rPr>
            </w:pPr>
            <w:r w:rsidRPr="002E66F1">
              <w:rPr>
                <w:rFonts w:ascii="Arial" w:hAnsi="Arial" w:cs="Arial"/>
                <w:sz w:val="20"/>
              </w:rPr>
              <w:t>C Davey</w:t>
            </w:r>
          </w:p>
          <w:p w:rsidR="005E5866" w:rsidRPr="002E66F1" w:rsidRDefault="005E5866" w:rsidP="00964ADE">
            <w:pPr>
              <w:rPr>
                <w:rFonts w:ascii="Arial" w:hAnsi="Arial" w:cs="Arial"/>
                <w:sz w:val="20"/>
              </w:rPr>
            </w:pPr>
            <w:r w:rsidRPr="002E66F1">
              <w:rPr>
                <w:rFonts w:ascii="Arial" w:hAnsi="Arial" w:cs="Arial"/>
                <w:sz w:val="20"/>
              </w:rPr>
              <w:t>P McGorry</w:t>
            </w:r>
          </w:p>
          <w:p w:rsidR="005E5866" w:rsidRPr="002E66F1" w:rsidRDefault="005E5866" w:rsidP="00964ADE">
            <w:pPr>
              <w:rPr>
                <w:rFonts w:ascii="Arial" w:hAnsi="Arial" w:cs="Arial"/>
                <w:sz w:val="20"/>
              </w:rPr>
            </w:pPr>
            <w:r w:rsidRPr="002E66F1">
              <w:rPr>
                <w:rFonts w:ascii="Arial" w:hAnsi="Arial" w:cs="Arial"/>
                <w:sz w:val="20"/>
              </w:rPr>
              <w:t>A Chanen</w:t>
            </w:r>
          </w:p>
          <w:p w:rsidR="005E5866" w:rsidRPr="002E66F1" w:rsidRDefault="005E5866" w:rsidP="00964ADE">
            <w:pPr>
              <w:rPr>
                <w:rFonts w:ascii="Arial" w:hAnsi="Arial" w:cs="Arial"/>
                <w:sz w:val="20"/>
              </w:rPr>
            </w:pPr>
            <w:r w:rsidRPr="002E66F1">
              <w:rPr>
                <w:rFonts w:ascii="Arial" w:hAnsi="Arial" w:cs="Arial"/>
                <w:sz w:val="20"/>
              </w:rPr>
              <w:t>S Hetrick</w:t>
            </w:r>
          </w:p>
          <w:p w:rsidR="005E5866" w:rsidRPr="002E66F1" w:rsidRDefault="0081761F" w:rsidP="00964ADE">
            <w:pPr>
              <w:rPr>
                <w:rFonts w:ascii="Arial" w:hAnsi="Arial" w:cs="Arial"/>
                <w:sz w:val="20"/>
              </w:rPr>
            </w:pPr>
            <w:r>
              <w:rPr>
                <w:rFonts w:ascii="Arial" w:hAnsi="Arial" w:cs="Arial"/>
                <w:sz w:val="20"/>
              </w:rPr>
              <w:t>S Cotton</w:t>
            </w:r>
            <w:r w:rsidR="005E5866" w:rsidRPr="002E66F1">
              <w:rPr>
                <w:rFonts w:ascii="Arial" w:hAnsi="Arial" w:cs="Arial"/>
                <w:sz w:val="20"/>
              </w:rPr>
              <w:t xml:space="preserve"> </w:t>
            </w:r>
          </w:p>
        </w:tc>
      </w:tr>
      <w:tr w:rsidR="005E5866" w:rsidRPr="002E66F1" w:rsidTr="00DF3C3B">
        <w:trPr>
          <w:cantSplit/>
        </w:trPr>
        <w:tc>
          <w:tcPr>
            <w:tcW w:w="1242" w:type="dxa"/>
          </w:tcPr>
          <w:p w:rsidR="005E5866" w:rsidRPr="002E66F1" w:rsidRDefault="005E5866" w:rsidP="00964ADE">
            <w:pPr>
              <w:rPr>
                <w:rFonts w:ascii="Arial" w:hAnsi="Arial" w:cs="Arial"/>
                <w:sz w:val="20"/>
              </w:rPr>
            </w:pPr>
            <w:r w:rsidRPr="002E66F1">
              <w:rPr>
                <w:rFonts w:ascii="Arial" w:hAnsi="Arial" w:cs="Arial"/>
                <w:sz w:val="20"/>
              </w:rPr>
              <w:lastRenderedPageBreak/>
              <w:t>2012-2014</w:t>
            </w:r>
          </w:p>
        </w:tc>
        <w:tc>
          <w:tcPr>
            <w:tcW w:w="3686" w:type="dxa"/>
          </w:tcPr>
          <w:p w:rsidR="005E5866" w:rsidRPr="002E66F1" w:rsidRDefault="005E5866" w:rsidP="005E5866">
            <w:pPr>
              <w:rPr>
                <w:rFonts w:ascii="Arial" w:hAnsi="Arial" w:cs="Arial"/>
                <w:sz w:val="20"/>
              </w:rPr>
            </w:pPr>
            <w:r w:rsidRPr="002E66F1">
              <w:rPr>
                <w:rFonts w:ascii="Arial" w:hAnsi="Arial" w:cs="Arial"/>
                <w:sz w:val="20"/>
              </w:rPr>
              <w:t>Australian Rotary Health</w:t>
            </w:r>
          </w:p>
        </w:tc>
        <w:tc>
          <w:tcPr>
            <w:tcW w:w="1570" w:type="dxa"/>
          </w:tcPr>
          <w:p w:rsidR="005E5866" w:rsidRPr="002E66F1" w:rsidRDefault="005E5866" w:rsidP="00964ADE">
            <w:pPr>
              <w:rPr>
                <w:rFonts w:ascii="Arial" w:hAnsi="Arial" w:cs="Arial"/>
                <w:sz w:val="20"/>
              </w:rPr>
            </w:pPr>
            <w:r w:rsidRPr="002E66F1">
              <w:rPr>
                <w:rFonts w:ascii="Arial" w:hAnsi="Arial" w:cs="Arial"/>
                <w:sz w:val="20"/>
              </w:rPr>
              <w:t>$207,084</w:t>
            </w:r>
          </w:p>
        </w:tc>
        <w:tc>
          <w:tcPr>
            <w:tcW w:w="5801" w:type="dxa"/>
          </w:tcPr>
          <w:p w:rsidR="005E5866" w:rsidRPr="002E66F1" w:rsidRDefault="005E5866" w:rsidP="00964ADE">
            <w:pPr>
              <w:spacing w:after="120"/>
              <w:rPr>
                <w:rFonts w:ascii="Arial" w:hAnsi="Arial" w:cs="Arial"/>
                <w:sz w:val="20"/>
              </w:rPr>
            </w:pPr>
            <w:r w:rsidRPr="002E66F1">
              <w:rPr>
                <w:rFonts w:ascii="Arial" w:hAnsi="Arial" w:cs="Arial"/>
                <w:sz w:val="20"/>
              </w:rPr>
              <w:t>Cognitive behavioural treatment for PTSD in young people with first episode psychosis: A randomised controlled trial of an intervention within the Australian service delivery model</w:t>
            </w:r>
          </w:p>
        </w:tc>
        <w:tc>
          <w:tcPr>
            <w:tcW w:w="1985" w:type="dxa"/>
          </w:tcPr>
          <w:p w:rsidR="005E5866" w:rsidRPr="002E66F1" w:rsidRDefault="005E5866" w:rsidP="00964ADE">
            <w:pPr>
              <w:rPr>
                <w:rFonts w:ascii="Arial" w:hAnsi="Arial" w:cs="Arial"/>
                <w:sz w:val="20"/>
              </w:rPr>
            </w:pPr>
            <w:r w:rsidRPr="002E66F1">
              <w:rPr>
                <w:rFonts w:ascii="Arial" w:hAnsi="Arial" w:cs="Arial"/>
                <w:sz w:val="20"/>
              </w:rPr>
              <w:t>S Bendall</w:t>
            </w:r>
          </w:p>
          <w:p w:rsidR="005E5866" w:rsidRPr="002E66F1" w:rsidRDefault="005E5866" w:rsidP="00964ADE">
            <w:pPr>
              <w:rPr>
                <w:rFonts w:ascii="Arial" w:hAnsi="Arial" w:cs="Arial"/>
                <w:sz w:val="20"/>
              </w:rPr>
            </w:pPr>
            <w:r w:rsidRPr="002E66F1">
              <w:rPr>
                <w:rFonts w:ascii="Arial" w:hAnsi="Arial" w:cs="Arial"/>
                <w:sz w:val="20"/>
              </w:rPr>
              <w:t>H Jackson</w:t>
            </w:r>
          </w:p>
          <w:p w:rsidR="005E5866" w:rsidRPr="002E66F1" w:rsidRDefault="005E5866" w:rsidP="00964ADE">
            <w:pPr>
              <w:rPr>
                <w:rFonts w:ascii="Arial" w:hAnsi="Arial" w:cs="Arial"/>
                <w:sz w:val="20"/>
              </w:rPr>
            </w:pPr>
            <w:r w:rsidRPr="002E66F1">
              <w:rPr>
                <w:rFonts w:ascii="Arial" w:hAnsi="Arial" w:cs="Arial"/>
                <w:sz w:val="20"/>
              </w:rPr>
              <w:t>M Alvarez-Jimenez</w:t>
            </w:r>
          </w:p>
          <w:p w:rsidR="005E5866" w:rsidRPr="002E66F1" w:rsidRDefault="005E5866" w:rsidP="00964ADE">
            <w:pPr>
              <w:rPr>
                <w:rFonts w:ascii="Arial" w:hAnsi="Arial" w:cs="Arial"/>
                <w:sz w:val="20"/>
              </w:rPr>
            </w:pPr>
            <w:r w:rsidRPr="002E66F1">
              <w:rPr>
                <w:rFonts w:ascii="Arial" w:hAnsi="Arial" w:cs="Arial"/>
                <w:sz w:val="20"/>
              </w:rPr>
              <w:t>E Killackey</w:t>
            </w:r>
          </w:p>
          <w:p w:rsidR="005E5866" w:rsidRPr="002E66F1" w:rsidRDefault="005E5866" w:rsidP="00964ADE">
            <w:pPr>
              <w:rPr>
                <w:rFonts w:ascii="Arial" w:hAnsi="Arial" w:cs="Arial"/>
                <w:sz w:val="20"/>
              </w:rPr>
            </w:pPr>
            <w:r w:rsidRPr="002E66F1">
              <w:rPr>
                <w:rFonts w:ascii="Arial" w:hAnsi="Arial" w:cs="Arial"/>
                <w:sz w:val="20"/>
              </w:rPr>
              <w:t>P McGorry</w:t>
            </w:r>
          </w:p>
          <w:p w:rsidR="005E5866" w:rsidRPr="002E66F1" w:rsidRDefault="005E5866" w:rsidP="00964ADE">
            <w:pPr>
              <w:rPr>
                <w:rFonts w:ascii="Arial" w:hAnsi="Arial" w:cs="Arial"/>
                <w:sz w:val="20"/>
              </w:rPr>
            </w:pPr>
          </w:p>
          <w:p w:rsidR="005E5866" w:rsidRPr="002E66F1" w:rsidRDefault="005E5866" w:rsidP="00964ADE">
            <w:pPr>
              <w:rPr>
                <w:rFonts w:ascii="Arial" w:hAnsi="Arial" w:cs="Arial"/>
                <w:sz w:val="20"/>
              </w:rPr>
            </w:pPr>
          </w:p>
        </w:tc>
      </w:tr>
      <w:tr w:rsidR="005E5866" w:rsidRPr="002E66F1" w:rsidTr="00DF3C3B">
        <w:trPr>
          <w:cantSplit/>
        </w:trPr>
        <w:tc>
          <w:tcPr>
            <w:tcW w:w="1242" w:type="dxa"/>
          </w:tcPr>
          <w:p w:rsidR="005E5866" w:rsidRPr="002E66F1" w:rsidRDefault="005E5866" w:rsidP="00964ADE">
            <w:pPr>
              <w:rPr>
                <w:rFonts w:ascii="Arial" w:hAnsi="Arial" w:cs="Arial"/>
                <w:sz w:val="20"/>
              </w:rPr>
            </w:pPr>
            <w:r w:rsidRPr="002E66F1">
              <w:rPr>
                <w:rFonts w:ascii="Arial" w:hAnsi="Arial" w:cs="Arial"/>
                <w:sz w:val="20"/>
              </w:rPr>
              <w:t>2012-2013</w:t>
            </w:r>
          </w:p>
        </w:tc>
        <w:tc>
          <w:tcPr>
            <w:tcW w:w="3686" w:type="dxa"/>
          </w:tcPr>
          <w:p w:rsidR="005E5866" w:rsidRPr="002E66F1" w:rsidRDefault="005E5866" w:rsidP="005E5866">
            <w:pPr>
              <w:rPr>
                <w:rFonts w:ascii="Arial" w:hAnsi="Arial" w:cs="Arial"/>
                <w:sz w:val="20"/>
              </w:rPr>
            </w:pPr>
            <w:r w:rsidRPr="002E66F1">
              <w:rPr>
                <w:rFonts w:ascii="Arial" w:hAnsi="Arial" w:cs="Arial"/>
                <w:sz w:val="20"/>
              </w:rPr>
              <w:t>beyondblue</w:t>
            </w:r>
          </w:p>
        </w:tc>
        <w:tc>
          <w:tcPr>
            <w:tcW w:w="1570" w:type="dxa"/>
          </w:tcPr>
          <w:p w:rsidR="005E5866" w:rsidRPr="002E66F1" w:rsidRDefault="00A01E31" w:rsidP="00964ADE">
            <w:pPr>
              <w:rPr>
                <w:rFonts w:ascii="Arial" w:hAnsi="Arial" w:cs="Arial"/>
                <w:sz w:val="20"/>
              </w:rPr>
            </w:pPr>
            <w:r w:rsidRPr="002E66F1">
              <w:rPr>
                <w:rFonts w:ascii="Arial" w:hAnsi="Arial" w:cs="Arial"/>
                <w:sz w:val="20"/>
              </w:rPr>
              <w:t>$221,256</w:t>
            </w:r>
          </w:p>
        </w:tc>
        <w:tc>
          <w:tcPr>
            <w:tcW w:w="5801" w:type="dxa"/>
          </w:tcPr>
          <w:p w:rsidR="005E5866" w:rsidRPr="002E66F1" w:rsidRDefault="005E5866" w:rsidP="00964ADE">
            <w:pPr>
              <w:spacing w:after="120"/>
              <w:rPr>
                <w:rFonts w:ascii="Arial" w:hAnsi="Arial" w:cs="Arial"/>
                <w:sz w:val="20"/>
              </w:rPr>
            </w:pPr>
            <w:r w:rsidRPr="002E66F1">
              <w:rPr>
                <w:rFonts w:ascii="Arial" w:hAnsi="Arial" w:cs="Arial"/>
                <w:sz w:val="20"/>
              </w:rPr>
              <w:t>The Fish Oil Youth Depression Pilot Study - a randomised, double blind, placebo-controlled trial</w:t>
            </w:r>
          </w:p>
        </w:tc>
        <w:tc>
          <w:tcPr>
            <w:tcW w:w="1985" w:type="dxa"/>
          </w:tcPr>
          <w:p w:rsidR="005E5866" w:rsidRPr="002E66F1" w:rsidRDefault="005E5866" w:rsidP="00964ADE">
            <w:pPr>
              <w:rPr>
                <w:rFonts w:ascii="Arial" w:hAnsi="Arial" w:cs="Arial"/>
                <w:sz w:val="20"/>
              </w:rPr>
            </w:pPr>
            <w:r w:rsidRPr="002E66F1">
              <w:rPr>
                <w:rFonts w:ascii="Arial" w:hAnsi="Arial" w:cs="Arial"/>
                <w:sz w:val="20"/>
              </w:rPr>
              <w:t>P Amminger</w:t>
            </w:r>
          </w:p>
          <w:p w:rsidR="005E5866" w:rsidRPr="002E66F1" w:rsidRDefault="005E5866" w:rsidP="00964ADE">
            <w:pPr>
              <w:rPr>
                <w:rFonts w:ascii="Arial" w:hAnsi="Arial" w:cs="Arial"/>
                <w:sz w:val="20"/>
              </w:rPr>
            </w:pPr>
            <w:r w:rsidRPr="002E66F1">
              <w:rPr>
                <w:rFonts w:ascii="Arial" w:hAnsi="Arial" w:cs="Arial"/>
                <w:sz w:val="20"/>
              </w:rPr>
              <w:t>A Jorm</w:t>
            </w:r>
          </w:p>
          <w:p w:rsidR="005E5866" w:rsidRPr="002E66F1" w:rsidRDefault="005E5866" w:rsidP="00964ADE">
            <w:pPr>
              <w:rPr>
                <w:rFonts w:ascii="Arial" w:hAnsi="Arial" w:cs="Arial"/>
                <w:sz w:val="20"/>
              </w:rPr>
            </w:pPr>
            <w:r w:rsidRPr="002E66F1">
              <w:rPr>
                <w:rFonts w:ascii="Arial" w:hAnsi="Arial" w:cs="Arial"/>
                <w:sz w:val="20"/>
              </w:rPr>
              <w:t>P McGorry</w:t>
            </w:r>
          </w:p>
          <w:p w:rsidR="005E5866" w:rsidRPr="002E66F1" w:rsidRDefault="005E5866" w:rsidP="00964ADE">
            <w:pPr>
              <w:rPr>
                <w:rFonts w:ascii="Arial" w:hAnsi="Arial" w:cs="Arial"/>
                <w:sz w:val="20"/>
              </w:rPr>
            </w:pPr>
            <w:r w:rsidRPr="002E66F1">
              <w:rPr>
                <w:rFonts w:ascii="Arial" w:hAnsi="Arial" w:cs="Arial"/>
                <w:sz w:val="20"/>
              </w:rPr>
              <w:t xml:space="preserve">A Mackinnon </w:t>
            </w:r>
          </w:p>
        </w:tc>
      </w:tr>
      <w:tr w:rsidR="00A01E31" w:rsidRPr="002E66F1" w:rsidTr="00DF3C3B">
        <w:trPr>
          <w:cantSplit/>
        </w:trPr>
        <w:tc>
          <w:tcPr>
            <w:tcW w:w="1242" w:type="dxa"/>
          </w:tcPr>
          <w:p w:rsidR="00A01E31" w:rsidRPr="002E66F1" w:rsidRDefault="00A01E31" w:rsidP="00FE0777">
            <w:pPr>
              <w:rPr>
                <w:rFonts w:ascii="Arial" w:hAnsi="Arial" w:cs="Arial"/>
                <w:sz w:val="20"/>
              </w:rPr>
            </w:pPr>
            <w:r w:rsidRPr="002E66F1">
              <w:rPr>
                <w:rFonts w:ascii="Arial" w:hAnsi="Arial" w:cs="Arial"/>
                <w:sz w:val="20"/>
              </w:rPr>
              <w:t>2012-2016</w:t>
            </w:r>
          </w:p>
        </w:tc>
        <w:tc>
          <w:tcPr>
            <w:tcW w:w="3686" w:type="dxa"/>
          </w:tcPr>
          <w:p w:rsidR="00A01E31" w:rsidRPr="002E66F1" w:rsidRDefault="00A01E31" w:rsidP="00FE0777">
            <w:pPr>
              <w:rPr>
                <w:rFonts w:ascii="Arial" w:hAnsi="Arial" w:cs="Arial"/>
                <w:sz w:val="20"/>
              </w:rPr>
            </w:pPr>
            <w:r w:rsidRPr="002E66F1">
              <w:rPr>
                <w:rFonts w:ascii="Arial" w:hAnsi="Arial" w:cs="Arial"/>
                <w:sz w:val="20"/>
              </w:rPr>
              <w:t>NHMRC- TCR Grant</w:t>
            </w:r>
          </w:p>
          <w:p w:rsidR="00A01E31" w:rsidRPr="002E66F1" w:rsidRDefault="00A01E31" w:rsidP="00FE0777">
            <w:pPr>
              <w:rPr>
                <w:rFonts w:ascii="Arial" w:hAnsi="Arial" w:cs="Arial"/>
                <w:sz w:val="20"/>
              </w:rPr>
            </w:pPr>
          </w:p>
        </w:tc>
        <w:tc>
          <w:tcPr>
            <w:tcW w:w="1570" w:type="dxa"/>
          </w:tcPr>
          <w:p w:rsidR="00A01E31" w:rsidRPr="002E66F1" w:rsidRDefault="00A01E31" w:rsidP="00FE0777">
            <w:pPr>
              <w:rPr>
                <w:rFonts w:ascii="Arial" w:hAnsi="Arial" w:cs="Arial"/>
                <w:sz w:val="20"/>
              </w:rPr>
            </w:pPr>
            <w:r w:rsidRPr="002E66F1">
              <w:rPr>
                <w:rFonts w:ascii="Arial" w:hAnsi="Arial" w:cs="Arial"/>
                <w:sz w:val="20"/>
              </w:rPr>
              <w:t>$1,150,425</w:t>
            </w:r>
          </w:p>
          <w:p w:rsidR="00A01E31" w:rsidRPr="002E66F1" w:rsidRDefault="00A01E31" w:rsidP="00FE0777">
            <w:pPr>
              <w:rPr>
                <w:rFonts w:ascii="Arial" w:hAnsi="Arial" w:cs="Arial"/>
                <w:sz w:val="20"/>
              </w:rPr>
            </w:pPr>
          </w:p>
        </w:tc>
        <w:tc>
          <w:tcPr>
            <w:tcW w:w="5801" w:type="dxa"/>
          </w:tcPr>
          <w:p w:rsidR="00A01E31" w:rsidRPr="002E66F1" w:rsidRDefault="00A01E31" w:rsidP="00FE0777">
            <w:pPr>
              <w:spacing w:after="120"/>
              <w:rPr>
                <w:rFonts w:ascii="Arial" w:hAnsi="Arial" w:cs="Arial"/>
                <w:sz w:val="20"/>
              </w:rPr>
            </w:pPr>
            <w:r w:rsidRPr="002E66F1">
              <w:rPr>
                <w:rFonts w:ascii="Arial" w:hAnsi="Arial" w:cs="Arial"/>
                <w:sz w:val="20"/>
              </w:rPr>
              <w:t>The Fish Oil Youth Depression Study: A randomised, double blind, placebo-controlled treatment trial (APP1042666)</w:t>
            </w:r>
          </w:p>
        </w:tc>
        <w:tc>
          <w:tcPr>
            <w:tcW w:w="1985" w:type="dxa"/>
          </w:tcPr>
          <w:p w:rsidR="00A01E31" w:rsidRPr="002E66F1" w:rsidRDefault="00A01E31" w:rsidP="00FE0777">
            <w:pPr>
              <w:rPr>
                <w:rFonts w:ascii="Arial" w:hAnsi="Arial" w:cs="Arial"/>
                <w:color w:val="000000"/>
                <w:sz w:val="20"/>
              </w:rPr>
            </w:pPr>
            <w:r w:rsidRPr="002E66F1">
              <w:rPr>
                <w:rFonts w:ascii="Arial" w:hAnsi="Arial" w:cs="Arial"/>
                <w:color w:val="000000"/>
                <w:sz w:val="20"/>
              </w:rPr>
              <w:t>Paul Amminger</w:t>
            </w:r>
            <w:r w:rsidRPr="002E66F1">
              <w:rPr>
                <w:rFonts w:ascii="Arial" w:hAnsi="Arial" w:cs="Arial"/>
                <w:color w:val="000000"/>
                <w:sz w:val="20"/>
              </w:rPr>
              <w:br/>
              <w:t>Patrick McGorry</w:t>
            </w:r>
            <w:r w:rsidRPr="002E66F1">
              <w:rPr>
                <w:rFonts w:ascii="Arial" w:hAnsi="Arial" w:cs="Arial"/>
                <w:color w:val="000000"/>
                <w:sz w:val="20"/>
              </w:rPr>
              <w:br/>
              <w:t>Ian Hickie</w:t>
            </w:r>
            <w:r w:rsidRPr="002E66F1">
              <w:rPr>
                <w:rFonts w:ascii="Arial" w:hAnsi="Arial" w:cs="Arial"/>
                <w:color w:val="000000"/>
                <w:sz w:val="20"/>
              </w:rPr>
              <w:br/>
              <w:t>Alison Yung</w:t>
            </w:r>
            <w:r w:rsidRPr="002E66F1">
              <w:rPr>
                <w:rFonts w:ascii="Arial" w:hAnsi="Arial" w:cs="Arial"/>
                <w:color w:val="000000"/>
                <w:sz w:val="20"/>
              </w:rPr>
              <w:br/>
              <w:t>Andrew Mackinnon</w:t>
            </w:r>
            <w:r w:rsidRPr="002E66F1">
              <w:rPr>
                <w:rFonts w:ascii="Arial" w:hAnsi="Arial" w:cs="Arial"/>
                <w:color w:val="000000"/>
                <w:sz w:val="20"/>
              </w:rPr>
              <w:br/>
              <w:t>Michael Berk</w:t>
            </w:r>
            <w:r w:rsidRPr="002E66F1">
              <w:rPr>
                <w:rFonts w:ascii="Arial" w:hAnsi="Arial" w:cs="Arial"/>
                <w:color w:val="000000"/>
                <w:sz w:val="20"/>
              </w:rPr>
              <w:br/>
              <w:t>Christopher Davey</w:t>
            </w:r>
            <w:r w:rsidRPr="002E66F1">
              <w:rPr>
                <w:rFonts w:ascii="Arial" w:hAnsi="Arial" w:cs="Arial"/>
                <w:color w:val="000000"/>
                <w:sz w:val="20"/>
              </w:rPr>
              <w:br/>
              <w:t>Daniel Hermens</w:t>
            </w:r>
          </w:p>
          <w:p w:rsidR="00A01E31" w:rsidRPr="002E66F1" w:rsidRDefault="00A01E31" w:rsidP="00FE0777">
            <w:pPr>
              <w:rPr>
                <w:rFonts w:ascii="Arial" w:hAnsi="Arial" w:cs="Arial"/>
                <w:sz w:val="20"/>
              </w:rPr>
            </w:pPr>
          </w:p>
        </w:tc>
      </w:tr>
      <w:tr w:rsidR="00A01E31" w:rsidRPr="002E66F1" w:rsidTr="00DF3C3B">
        <w:trPr>
          <w:cantSplit/>
          <w:trHeight w:val="1693"/>
        </w:trPr>
        <w:tc>
          <w:tcPr>
            <w:tcW w:w="1242" w:type="dxa"/>
          </w:tcPr>
          <w:p w:rsidR="00A01E31" w:rsidRPr="002E66F1" w:rsidRDefault="00A01E31" w:rsidP="00FE0777">
            <w:pPr>
              <w:rPr>
                <w:rFonts w:ascii="Arial" w:hAnsi="Arial" w:cs="Arial"/>
                <w:sz w:val="20"/>
              </w:rPr>
            </w:pPr>
            <w:r w:rsidRPr="002E66F1">
              <w:rPr>
                <w:rFonts w:ascii="Arial" w:hAnsi="Arial" w:cs="Arial"/>
                <w:sz w:val="20"/>
              </w:rPr>
              <w:t>2012-2017</w:t>
            </w:r>
          </w:p>
        </w:tc>
        <w:tc>
          <w:tcPr>
            <w:tcW w:w="3686" w:type="dxa"/>
          </w:tcPr>
          <w:p w:rsidR="00A01E31" w:rsidRPr="002E66F1" w:rsidRDefault="00A01E31" w:rsidP="00FE0777">
            <w:pPr>
              <w:rPr>
                <w:rFonts w:ascii="Arial" w:hAnsi="Arial" w:cs="Arial"/>
                <w:sz w:val="20"/>
              </w:rPr>
            </w:pPr>
            <w:r w:rsidRPr="002E66F1">
              <w:rPr>
                <w:rFonts w:ascii="Arial" w:hAnsi="Arial" w:cs="Arial"/>
                <w:sz w:val="20"/>
              </w:rPr>
              <w:t>NHMRC- TCR Grant</w:t>
            </w:r>
          </w:p>
          <w:p w:rsidR="00A01E31" w:rsidRPr="002E66F1" w:rsidRDefault="00A01E31" w:rsidP="00FE0777">
            <w:pPr>
              <w:rPr>
                <w:rFonts w:ascii="Arial" w:hAnsi="Arial" w:cs="Arial"/>
                <w:sz w:val="20"/>
              </w:rPr>
            </w:pPr>
          </w:p>
        </w:tc>
        <w:tc>
          <w:tcPr>
            <w:tcW w:w="1570" w:type="dxa"/>
          </w:tcPr>
          <w:p w:rsidR="00A01E31" w:rsidRPr="002E66F1" w:rsidRDefault="00A01E31" w:rsidP="00FE0777">
            <w:pPr>
              <w:rPr>
                <w:rFonts w:ascii="Arial" w:hAnsi="Arial" w:cs="Arial"/>
                <w:sz w:val="20"/>
              </w:rPr>
            </w:pPr>
            <w:r w:rsidRPr="002E66F1">
              <w:rPr>
                <w:rFonts w:ascii="Arial" w:hAnsi="Arial" w:cs="Arial"/>
                <w:sz w:val="20"/>
              </w:rPr>
              <w:t>$1,344,905</w:t>
            </w:r>
          </w:p>
          <w:p w:rsidR="00A01E31" w:rsidRPr="002E66F1" w:rsidRDefault="00A01E31" w:rsidP="00FE0777">
            <w:pPr>
              <w:rPr>
                <w:rFonts w:ascii="Arial" w:hAnsi="Arial" w:cs="Arial"/>
                <w:sz w:val="20"/>
              </w:rPr>
            </w:pPr>
          </w:p>
        </w:tc>
        <w:tc>
          <w:tcPr>
            <w:tcW w:w="5801" w:type="dxa"/>
          </w:tcPr>
          <w:p w:rsidR="00A01E31" w:rsidRPr="002E66F1" w:rsidRDefault="00A01E31" w:rsidP="00FE0777">
            <w:pPr>
              <w:rPr>
                <w:rFonts w:ascii="Arial" w:hAnsi="Arial" w:cs="Arial"/>
                <w:sz w:val="20"/>
              </w:rPr>
            </w:pPr>
            <w:r w:rsidRPr="002E66F1">
              <w:rPr>
                <w:rFonts w:ascii="Arial" w:hAnsi="Arial" w:cs="Arial"/>
                <w:sz w:val="20"/>
              </w:rPr>
              <w:t>Rates, patterns and predictors of long-term outcome in a treated first-episode psychosis cohort (APP1045997)</w:t>
            </w:r>
          </w:p>
          <w:p w:rsidR="00A01E31" w:rsidRPr="002E66F1" w:rsidRDefault="00A01E31" w:rsidP="00FE0777">
            <w:pPr>
              <w:spacing w:after="120"/>
              <w:rPr>
                <w:rFonts w:ascii="Arial" w:hAnsi="Arial" w:cs="Arial"/>
                <w:sz w:val="20"/>
              </w:rPr>
            </w:pPr>
          </w:p>
        </w:tc>
        <w:tc>
          <w:tcPr>
            <w:tcW w:w="1985" w:type="dxa"/>
          </w:tcPr>
          <w:p w:rsidR="00A01E31" w:rsidRPr="002E66F1" w:rsidRDefault="00A01E31" w:rsidP="00FE0777">
            <w:pPr>
              <w:rPr>
                <w:rFonts w:ascii="Arial" w:hAnsi="Arial" w:cs="Arial"/>
                <w:sz w:val="20"/>
              </w:rPr>
            </w:pPr>
            <w:r w:rsidRPr="002E66F1">
              <w:rPr>
                <w:rFonts w:ascii="Arial" w:hAnsi="Arial" w:cs="Arial"/>
                <w:sz w:val="20"/>
              </w:rPr>
              <w:t>Susan Cotton</w:t>
            </w:r>
            <w:r w:rsidRPr="002E66F1">
              <w:rPr>
                <w:rFonts w:ascii="Arial" w:hAnsi="Arial" w:cs="Arial"/>
                <w:sz w:val="20"/>
              </w:rPr>
              <w:br/>
              <w:t>Patrick McGorry</w:t>
            </w:r>
            <w:r w:rsidRPr="002E66F1">
              <w:rPr>
                <w:rFonts w:ascii="Arial" w:hAnsi="Arial" w:cs="Arial"/>
                <w:sz w:val="20"/>
              </w:rPr>
              <w:br/>
              <w:t>Andrew Mackinnon</w:t>
            </w:r>
            <w:r w:rsidRPr="002E66F1">
              <w:rPr>
                <w:rFonts w:ascii="Arial" w:hAnsi="Arial" w:cs="Arial"/>
                <w:sz w:val="20"/>
              </w:rPr>
              <w:br/>
              <w:t>Helen Herrman</w:t>
            </w:r>
            <w:r w:rsidRPr="002E66F1">
              <w:rPr>
                <w:rFonts w:ascii="Arial" w:hAnsi="Arial" w:cs="Arial"/>
                <w:sz w:val="20"/>
              </w:rPr>
              <w:br/>
              <w:t>John Gleeson</w:t>
            </w:r>
            <w:r w:rsidRPr="002E66F1">
              <w:rPr>
                <w:rFonts w:ascii="Arial" w:hAnsi="Arial" w:cs="Arial"/>
                <w:sz w:val="20"/>
              </w:rPr>
              <w:br/>
              <w:t>Leanne Hides</w:t>
            </w:r>
            <w:r w:rsidRPr="002E66F1">
              <w:rPr>
                <w:rFonts w:ascii="Arial" w:hAnsi="Arial" w:cs="Arial"/>
                <w:sz w:val="20"/>
              </w:rPr>
              <w:br/>
              <w:t>Debra Foley</w:t>
            </w:r>
          </w:p>
          <w:p w:rsidR="00A01E31" w:rsidRPr="002E66F1" w:rsidRDefault="00A01E31" w:rsidP="00FE0777">
            <w:pPr>
              <w:rPr>
                <w:rFonts w:ascii="Arial" w:hAnsi="Arial" w:cs="Arial"/>
                <w:sz w:val="20"/>
              </w:rPr>
            </w:pPr>
          </w:p>
        </w:tc>
      </w:tr>
      <w:tr w:rsidR="00A01E31" w:rsidRPr="002E66F1" w:rsidTr="00DF3C3B">
        <w:trPr>
          <w:cantSplit/>
          <w:trHeight w:val="2542"/>
        </w:trPr>
        <w:tc>
          <w:tcPr>
            <w:tcW w:w="1242" w:type="dxa"/>
          </w:tcPr>
          <w:p w:rsidR="00A01E31" w:rsidRPr="002E66F1" w:rsidRDefault="00A01E31" w:rsidP="00FE0777">
            <w:pPr>
              <w:rPr>
                <w:rFonts w:ascii="Arial" w:hAnsi="Arial" w:cs="Arial"/>
                <w:sz w:val="20"/>
              </w:rPr>
            </w:pPr>
            <w:r w:rsidRPr="002E66F1">
              <w:rPr>
                <w:rFonts w:ascii="Arial" w:hAnsi="Arial" w:cs="Arial"/>
                <w:sz w:val="20"/>
              </w:rPr>
              <w:t>2012-2017</w:t>
            </w:r>
          </w:p>
        </w:tc>
        <w:tc>
          <w:tcPr>
            <w:tcW w:w="3686" w:type="dxa"/>
          </w:tcPr>
          <w:p w:rsidR="00A01E31" w:rsidRPr="002E66F1" w:rsidRDefault="00A01E31" w:rsidP="00FE0777">
            <w:pPr>
              <w:rPr>
                <w:rFonts w:ascii="Arial" w:hAnsi="Arial" w:cs="Arial"/>
                <w:sz w:val="20"/>
              </w:rPr>
            </w:pPr>
            <w:r w:rsidRPr="002E66F1">
              <w:rPr>
                <w:rFonts w:ascii="Arial" w:hAnsi="Arial" w:cs="Arial"/>
                <w:sz w:val="20"/>
              </w:rPr>
              <w:t>NHMRC- TCR Grant</w:t>
            </w:r>
          </w:p>
          <w:p w:rsidR="00A01E31" w:rsidRPr="002E66F1" w:rsidRDefault="00A01E31" w:rsidP="00FE0777">
            <w:pPr>
              <w:rPr>
                <w:rFonts w:ascii="Arial" w:hAnsi="Arial" w:cs="Arial"/>
                <w:sz w:val="20"/>
              </w:rPr>
            </w:pPr>
          </w:p>
        </w:tc>
        <w:tc>
          <w:tcPr>
            <w:tcW w:w="1570" w:type="dxa"/>
          </w:tcPr>
          <w:p w:rsidR="00A01E31" w:rsidRPr="002E66F1" w:rsidRDefault="00A01E31" w:rsidP="00FE0777">
            <w:pPr>
              <w:rPr>
                <w:rFonts w:ascii="Arial" w:hAnsi="Arial" w:cs="Arial"/>
                <w:sz w:val="20"/>
              </w:rPr>
            </w:pPr>
            <w:r w:rsidRPr="002E66F1">
              <w:rPr>
                <w:rFonts w:ascii="Arial" w:hAnsi="Arial" w:cs="Arial"/>
                <w:sz w:val="20"/>
              </w:rPr>
              <w:t>$914,242</w:t>
            </w:r>
          </w:p>
          <w:p w:rsidR="00A01E31" w:rsidRPr="002E66F1" w:rsidRDefault="00A01E31" w:rsidP="00FE0777">
            <w:pPr>
              <w:rPr>
                <w:rFonts w:ascii="Arial" w:hAnsi="Arial" w:cs="Arial"/>
                <w:sz w:val="20"/>
              </w:rPr>
            </w:pPr>
          </w:p>
        </w:tc>
        <w:tc>
          <w:tcPr>
            <w:tcW w:w="5801" w:type="dxa"/>
          </w:tcPr>
          <w:p w:rsidR="00A01E31" w:rsidRPr="002E66F1" w:rsidRDefault="00A01E31" w:rsidP="00FE0777">
            <w:pPr>
              <w:spacing w:after="120"/>
              <w:rPr>
                <w:rFonts w:ascii="Arial" w:hAnsi="Arial" w:cs="Arial"/>
                <w:sz w:val="20"/>
              </w:rPr>
            </w:pPr>
            <w:r w:rsidRPr="002E66F1">
              <w:rPr>
                <w:rFonts w:ascii="Arial" w:hAnsi="Arial" w:cs="Arial"/>
                <w:sz w:val="20"/>
              </w:rPr>
              <w:t>Improving mental health for young people in out-of-home care: providng participatory evidence-based mental health care across services (APP1046692)</w:t>
            </w:r>
          </w:p>
        </w:tc>
        <w:tc>
          <w:tcPr>
            <w:tcW w:w="1985" w:type="dxa"/>
          </w:tcPr>
          <w:p w:rsidR="00A01E31" w:rsidRPr="002E66F1" w:rsidRDefault="00A01E31" w:rsidP="00FE0777">
            <w:pPr>
              <w:rPr>
                <w:rFonts w:ascii="Arial" w:hAnsi="Arial" w:cs="Arial"/>
                <w:sz w:val="20"/>
              </w:rPr>
            </w:pPr>
            <w:r w:rsidRPr="002E66F1">
              <w:rPr>
                <w:rFonts w:ascii="Arial" w:hAnsi="Arial" w:cs="Arial"/>
                <w:sz w:val="20"/>
              </w:rPr>
              <w:t>Helen Herrman</w:t>
            </w:r>
            <w:r w:rsidRPr="002E66F1">
              <w:rPr>
                <w:rFonts w:ascii="Arial" w:hAnsi="Arial" w:cs="Arial"/>
                <w:sz w:val="20"/>
              </w:rPr>
              <w:br/>
              <w:t>Cathy Humphreys</w:t>
            </w:r>
            <w:r w:rsidRPr="002E66F1">
              <w:rPr>
                <w:rFonts w:ascii="Arial" w:hAnsi="Arial" w:cs="Arial"/>
                <w:sz w:val="20"/>
              </w:rPr>
              <w:br/>
              <w:t>Patrick McGorry</w:t>
            </w:r>
            <w:r w:rsidRPr="002E66F1">
              <w:rPr>
                <w:rFonts w:ascii="Arial" w:hAnsi="Arial" w:cs="Arial"/>
                <w:sz w:val="20"/>
              </w:rPr>
              <w:br/>
              <w:t>Ida Kaplan</w:t>
            </w:r>
            <w:r w:rsidRPr="002E66F1">
              <w:rPr>
                <w:rFonts w:ascii="Arial" w:hAnsi="Arial" w:cs="Arial"/>
                <w:sz w:val="20"/>
              </w:rPr>
              <w:br/>
              <w:t>Penelope Mitchell</w:t>
            </w:r>
            <w:r w:rsidRPr="002E66F1">
              <w:rPr>
                <w:rFonts w:ascii="Arial" w:hAnsi="Arial" w:cs="Arial"/>
                <w:sz w:val="20"/>
              </w:rPr>
              <w:br/>
              <w:t>Carol Harvey</w:t>
            </w:r>
            <w:r w:rsidRPr="002E66F1">
              <w:rPr>
                <w:rFonts w:ascii="Arial" w:hAnsi="Arial" w:cs="Arial"/>
                <w:sz w:val="20"/>
              </w:rPr>
              <w:br/>
              <w:t>Cathrine Mihalopoulos</w:t>
            </w:r>
            <w:r w:rsidRPr="002E66F1">
              <w:rPr>
                <w:rFonts w:ascii="Arial" w:hAnsi="Arial" w:cs="Arial"/>
                <w:sz w:val="20"/>
              </w:rPr>
              <w:br/>
              <w:t>Susan Cotton</w:t>
            </w:r>
            <w:r w:rsidRPr="002E66F1">
              <w:rPr>
                <w:rFonts w:ascii="Arial" w:hAnsi="Arial" w:cs="Arial"/>
                <w:sz w:val="20"/>
              </w:rPr>
              <w:br/>
              <w:t>Elise Davis</w:t>
            </w:r>
            <w:r w:rsidRPr="002E66F1">
              <w:rPr>
                <w:rFonts w:ascii="Arial" w:hAnsi="Arial" w:cs="Arial"/>
                <w:sz w:val="20"/>
              </w:rPr>
              <w:br/>
              <w:t>Alasdair Vance</w:t>
            </w:r>
          </w:p>
          <w:p w:rsidR="00A01E31" w:rsidRPr="002E66F1" w:rsidRDefault="00A01E31" w:rsidP="00FE0777">
            <w:pPr>
              <w:rPr>
                <w:rFonts w:ascii="Arial" w:hAnsi="Arial" w:cs="Arial"/>
                <w:sz w:val="20"/>
              </w:rPr>
            </w:pPr>
          </w:p>
        </w:tc>
      </w:tr>
      <w:tr w:rsidR="00A01E31" w:rsidRPr="002E66F1" w:rsidTr="00DF3C3B">
        <w:trPr>
          <w:cantSplit/>
        </w:trPr>
        <w:tc>
          <w:tcPr>
            <w:tcW w:w="1242" w:type="dxa"/>
          </w:tcPr>
          <w:p w:rsidR="00A01E31" w:rsidRPr="002E66F1" w:rsidRDefault="00A01E31" w:rsidP="00FE0777">
            <w:pPr>
              <w:rPr>
                <w:rFonts w:ascii="Arial" w:hAnsi="Arial" w:cs="Arial"/>
                <w:sz w:val="20"/>
              </w:rPr>
            </w:pPr>
            <w:r w:rsidRPr="002E66F1">
              <w:rPr>
                <w:rFonts w:ascii="Arial" w:hAnsi="Arial" w:cs="Arial"/>
                <w:sz w:val="20"/>
              </w:rPr>
              <w:lastRenderedPageBreak/>
              <w:t>2013-2015</w:t>
            </w:r>
          </w:p>
        </w:tc>
        <w:tc>
          <w:tcPr>
            <w:tcW w:w="3686" w:type="dxa"/>
          </w:tcPr>
          <w:p w:rsidR="00A01E31" w:rsidRPr="002E66F1" w:rsidRDefault="00A01E31" w:rsidP="00FE0777">
            <w:pPr>
              <w:rPr>
                <w:rFonts w:ascii="Arial" w:hAnsi="Arial" w:cs="Arial"/>
                <w:sz w:val="20"/>
              </w:rPr>
            </w:pPr>
            <w:r w:rsidRPr="002E66F1">
              <w:rPr>
                <w:rFonts w:ascii="Arial" w:hAnsi="Arial" w:cs="Arial"/>
                <w:sz w:val="20"/>
              </w:rPr>
              <w:t>NHMRC - Partnership Project</w:t>
            </w:r>
          </w:p>
        </w:tc>
        <w:tc>
          <w:tcPr>
            <w:tcW w:w="1570" w:type="dxa"/>
          </w:tcPr>
          <w:p w:rsidR="00A01E31" w:rsidRPr="002E66F1" w:rsidRDefault="00A01E31" w:rsidP="00FE0777">
            <w:pPr>
              <w:rPr>
                <w:rFonts w:ascii="Arial" w:hAnsi="Arial" w:cs="Arial"/>
                <w:sz w:val="20"/>
              </w:rPr>
            </w:pPr>
            <w:r w:rsidRPr="002E66F1">
              <w:rPr>
                <w:rFonts w:ascii="Arial" w:hAnsi="Arial" w:cs="Arial"/>
                <w:sz w:val="20"/>
              </w:rPr>
              <w:t>$368,533.</w:t>
            </w:r>
          </w:p>
        </w:tc>
        <w:tc>
          <w:tcPr>
            <w:tcW w:w="5801" w:type="dxa"/>
          </w:tcPr>
          <w:p w:rsidR="00A01E31" w:rsidRPr="002E66F1" w:rsidRDefault="00A01E31" w:rsidP="00FE0777">
            <w:pPr>
              <w:spacing w:after="120"/>
              <w:rPr>
                <w:rFonts w:ascii="Arial" w:hAnsi="Arial" w:cs="Arial"/>
                <w:sz w:val="20"/>
              </w:rPr>
            </w:pPr>
            <w:r w:rsidRPr="002E66F1">
              <w:rPr>
                <w:rFonts w:ascii="Arial" w:hAnsi="Arial" w:cs="Arial"/>
                <w:sz w:val="20"/>
              </w:rPr>
              <w:t>Determining the multidisciplinary primary health care team required to support best practice in community mental health care and prevention to enhance mental wellbeing</w:t>
            </w:r>
            <w:r w:rsidR="00A74728">
              <w:rPr>
                <w:rFonts w:ascii="Arial" w:hAnsi="Arial" w:cs="Arial"/>
                <w:sz w:val="20"/>
              </w:rPr>
              <w:t xml:space="preserve"> (</w:t>
            </w:r>
            <w:r w:rsidR="00A74728" w:rsidRPr="00A74728">
              <w:rPr>
                <w:rFonts w:ascii="Arial" w:hAnsi="Arial" w:cs="Arial"/>
                <w:sz w:val="20"/>
              </w:rPr>
              <w:t>APP1055351</w:t>
            </w:r>
            <w:r w:rsidR="00A74728">
              <w:rPr>
                <w:rFonts w:ascii="Arial" w:hAnsi="Arial" w:cs="Arial"/>
                <w:sz w:val="20"/>
              </w:rPr>
              <w:t>)</w:t>
            </w:r>
          </w:p>
        </w:tc>
        <w:tc>
          <w:tcPr>
            <w:tcW w:w="1985" w:type="dxa"/>
          </w:tcPr>
          <w:p w:rsidR="00A01E31" w:rsidRPr="002E66F1" w:rsidRDefault="00A01E31" w:rsidP="00FE0777">
            <w:pPr>
              <w:rPr>
                <w:rFonts w:ascii="Arial" w:hAnsi="Arial" w:cs="Arial"/>
                <w:sz w:val="20"/>
              </w:rPr>
            </w:pPr>
            <w:r w:rsidRPr="002E66F1">
              <w:rPr>
                <w:rFonts w:ascii="Arial" w:hAnsi="Arial" w:cs="Arial"/>
                <w:sz w:val="20"/>
              </w:rPr>
              <w:t>Leonie Segal</w:t>
            </w:r>
          </w:p>
          <w:p w:rsidR="00A01E31" w:rsidRPr="002E66F1" w:rsidRDefault="00A01E31" w:rsidP="00FE0777">
            <w:pPr>
              <w:rPr>
                <w:rFonts w:ascii="Arial" w:hAnsi="Arial" w:cs="Arial"/>
                <w:sz w:val="20"/>
              </w:rPr>
            </w:pPr>
            <w:r w:rsidRPr="002E66F1">
              <w:rPr>
                <w:rFonts w:ascii="Arial" w:hAnsi="Arial" w:cs="Arial"/>
                <w:sz w:val="20"/>
              </w:rPr>
              <w:t>Patrick McGorry</w:t>
            </w:r>
          </w:p>
          <w:p w:rsidR="00A01E31" w:rsidRPr="002E66F1" w:rsidRDefault="00A01E31" w:rsidP="00FE0777">
            <w:pPr>
              <w:rPr>
                <w:rFonts w:ascii="Arial" w:hAnsi="Arial" w:cs="Arial"/>
                <w:sz w:val="20"/>
              </w:rPr>
            </w:pPr>
            <w:r w:rsidRPr="002E66F1">
              <w:rPr>
                <w:rFonts w:ascii="Arial" w:hAnsi="Arial" w:cs="Arial"/>
                <w:sz w:val="20"/>
              </w:rPr>
              <w:t>Matthew Leach</w:t>
            </w:r>
          </w:p>
          <w:p w:rsidR="00A01E31" w:rsidRPr="002E66F1" w:rsidRDefault="00A01E31" w:rsidP="00FE0777">
            <w:pPr>
              <w:rPr>
                <w:rFonts w:ascii="Arial" w:hAnsi="Arial" w:cs="Arial"/>
                <w:sz w:val="20"/>
              </w:rPr>
            </w:pPr>
            <w:r w:rsidRPr="002E66F1">
              <w:rPr>
                <w:rFonts w:ascii="Arial" w:hAnsi="Arial" w:cs="Arial"/>
                <w:sz w:val="20"/>
              </w:rPr>
              <w:t>Nicholas Procter</w:t>
            </w:r>
          </w:p>
        </w:tc>
      </w:tr>
      <w:tr w:rsidR="00A01E31" w:rsidRPr="002E66F1" w:rsidTr="00DF3C3B">
        <w:trPr>
          <w:cantSplit/>
        </w:trPr>
        <w:tc>
          <w:tcPr>
            <w:tcW w:w="1242" w:type="dxa"/>
          </w:tcPr>
          <w:p w:rsidR="00A01E31" w:rsidRPr="002E66F1" w:rsidRDefault="00DF3C3B" w:rsidP="00FE0777">
            <w:pPr>
              <w:rPr>
                <w:rFonts w:ascii="Arial" w:hAnsi="Arial" w:cs="Arial"/>
                <w:sz w:val="20"/>
              </w:rPr>
            </w:pPr>
            <w:r>
              <w:rPr>
                <w:rFonts w:ascii="Arial" w:hAnsi="Arial" w:cs="Arial"/>
                <w:sz w:val="20"/>
              </w:rPr>
              <w:t>2013-2017</w:t>
            </w:r>
          </w:p>
        </w:tc>
        <w:tc>
          <w:tcPr>
            <w:tcW w:w="3686" w:type="dxa"/>
          </w:tcPr>
          <w:p w:rsidR="00A01E31" w:rsidRPr="002E66F1" w:rsidRDefault="00DF3C3B" w:rsidP="00FE0777">
            <w:pPr>
              <w:rPr>
                <w:rFonts w:ascii="Arial" w:hAnsi="Arial" w:cs="Arial"/>
                <w:sz w:val="20"/>
              </w:rPr>
            </w:pPr>
            <w:r>
              <w:rPr>
                <w:rFonts w:ascii="Arial" w:hAnsi="Arial" w:cs="Arial"/>
                <w:sz w:val="20"/>
              </w:rPr>
              <w:t>Victorian Mental Illness Research Fund</w:t>
            </w:r>
          </w:p>
        </w:tc>
        <w:tc>
          <w:tcPr>
            <w:tcW w:w="1570" w:type="dxa"/>
          </w:tcPr>
          <w:p w:rsidR="00A01E31" w:rsidRPr="002E66F1" w:rsidRDefault="00DF3C3B" w:rsidP="00FE0777">
            <w:pPr>
              <w:rPr>
                <w:rFonts w:ascii="Arial" w:hAnsi="Arial" w:cs="Arial"/>
                <w:sz w:val="20"/>
              </w:rPr>
            </w:pPr>
            <w:r w:rsidRPr="00DF3C3B">
              <w:rPr>
                <w:rFonts w:ascii="Arial" w:hAnsi="Arial" w:cs="Arial"/>
                <w:sz w:val="20"/>
              </w:rPr>
              <w:t>$1,792,727</w:t>
            </w:r>
          </w:p>
        </w:tc>
        <w:tc>
          <w:tcPr>
            <w:tcW w:w="5801" w:type="dxa"/>
          </w:tcPr>
          <w:p w:rsidR="00A01E31" w:rsidRPr="002E66F1" w:rsidRDefault="00DF3C3B" w:rsidP="00FE0777">
            <w:pPr>
              <w:spacing w:after="120"/>
              <w:rPr>
                <w:rFonts w:ascii="Arial" w:hAnsi="Arial" w:cs="Arial"/>
                <w:sz w:val="20"/>
              </w:rPr>
            </w:pPr>
            <w:r>
              <w:rPr>
                <w:rFonts w:ascii="Arial" w:hAnsi="Arial" w:cs="Arial"/>
                <w:sz w:val="20"/>
              </w:rPr>
              <w:t>The HORYZONS project: Moderated Online Social Therapy for Maintenance of Treatment</w:t>
            </w:r>
            <w:r>
              <w:rPr>
                <w:rFonts w:ascii="Arial" w:hAnsi="Arial" w:cs="Arial"/>
                <w:sz w:val="20"/>
              </w:rPr>
              <w:br/>
              <w:t>Effects from Specialised First Episode Psychosis Services</w:t>
            </w:r>
          </w:p>
        </w:tc>
        <w:tc>
          <w:tcPr>
            <w:tcW w:w="1985" w:type="dxa"/>
          </w:tcPr>
          <w:p w:rsidR="00A01E31" w:rsidRPr="002E66F1" w:rsidRDefault="00DF3C3B" w:rsidP="00FE0777">
            <w:pPr>
              <w:rPr>
                <w:rFonts w:ascii="Arial" w:hAnsi="Arial" w:cs="Arial"/>
                <w:sz w:val="20"/>
              </w:rPr>
            </w:pPr>
            <w:r>
              <w:rPr>
                <w:rFonts w:ascii="Arial" w:hAnsi="Arial" w:cs="Arial"/>
                <w:sz w:val="20"/>
              </w:rPr>
              <w:t>Mario Alvarez-Jimenez</w:t>
            </w:r>
            <w:r>
              <w:rPr>
                <w:rFonts w:ascii="Arial" w:hAnsi="Arial" w:cs="Arial"/>
                <w:sz w:val="20"/>
              </w:rPr>
              <w:br/>
              <w:t>John Gleeson</w:t>
            </w:r>
            <w:r>
              <w:rPr>
                <w:rFonts w:ascii="Arial" w:hAnsi="Arial" w:cs="Arial"/>
                <w:sz w:val="20"/>
              </w:rPr>
              <w:br/>
              <w:t>Sarah Bendall</w:t>
            </w:r>
            <w:r>
              <w:rPr>
                <w:rFonts w:ascii="Arial" w:hAnsi="Arial" w:cs="Arial"/>
                <w:sz w:val="20"/>
              </w:rPr>
              <w:br/>
              <w:t>Eóin Killackey</w:t>
            </w:r>
            <w:r>
              <w:rPr>
                <w:rFonts w:ascii="Arial" w:hAnsi="Arial" w:cs="Arial"/>
                <w:sz w:val="20"/>
              </w:rPr>
              <w:br/>
              <w:t>Patrick McGorry</w:t>
            </w:r>
            <w:r>
              <w:rPr>
                <w:rFonts w:ascii="Arial" w:hAnsi="Arial" w:cs="Arial"/>
                <w:sz w:val="20"/>
              </w:rPr>
              <w:br/>
              <w:t>Reeva Lederman</w:t>
            </w:r>
            <w:r>
              <w:rPr>
                <w:rFonts w:ascii="Arial" w:hAnsi="Arial" w:cs="Arial"/>
                <w:sz w:val="20"/>
              </w:rPr>
              <w:br/>
              <w:t>Helen Herrman</w:t>
            </w:r>
            <w:r>
              <w:rPr>
                <w:rFonts w:ascii="Arial" w:hAnsi="Arial" w:cs="Arial"/>
                <w:sz w:val="20"/>
              </w:rPr>
              <w:br/>
              <w:t>Sue Cotton</w:t>
            </w:r>
            <w:r>
              <w:rPr>
                <w:rFonts w:ascii="Arial" w:hAnsi="Arial" w:cs="Arial"/>
                <w:sz w:val="20"/>
              </w:rPr>
              <w:br/>
              <w:t>Cathrine Mihalopoulos</w:t>
            </w:r>
          </w:p>
        </w:tc>
      </w:tr>
      <w:tr w:rsidR="00A01E31" w:rsidRPr="002E66F1" w:rsidTr="00DF3C3B">
        <w:trPr>
          <w:cantSplit/>
        </w:trPr>
        <w:tc>
          <w:tcPr>
            <w:tcW w:w="1242" w:type="dxa"/>
          </w:tcPr>
          <w:p w:rsidR="00A01E31" w:rsidRPr="002E66F1" w:rsidRDefault="00CC455E" w:rsidP="00FE0777">
            <w:pPr>
              <w:rPr>
                <w:rFonts w:ascii="Arial" w:hAnsi="Arial" w:cs="Arial"/>
                <w:sz w:val="20"/>
              </w:rPr>
            </w:pPr>
            <w:r>
              <w:rPr>
                <w:rFonts w:ascii="Arial" w:hAnsi="Arial" w:cs="Arial"/>
                <w:sz w:val="20"/>
              </w:rPr>
              <w:t>2013-2018</w:t>
            </w:r>
          </w:p>
        </w:tc>
        <w:tc>
          <w:tcPr>
            <w:tcW w:w="3686" w:type="dxa"/>
          </w:tcPr>
          <w:p w:rsidR="00A01E31" w:rsidRPr="002E66F1" w:rsidRDefault="00CC455E" w:rsidP="00FE0777">
            <w:pPr>
              <w:rPr>
                <w:rFonts w:ascii="Arial" w:hAnsi="Arial" w:cs="Arial"/>
                <w:sz w:val="20"/>
              </w:rPr>
            </w:pPr>
            <w:r>
              <w:rPr>
                <w:rFonts w:ascii="Arial" w:hAnsi="Arial" w:cs="Arial"/>
                <w:sz w:val="20"/>
              </w:rPr>
              <w:t xml:space="preserve">NHMRC - </w:t>
            </w:r>
            <w:r w:rsidRPr="00CC455E">
              <w:rPr>
                <w:rFonts w:ascii="Arial" w:hAnsi="Arial" w:cs="Arial"/>
                <w:sz w:val="20"/>
              </w:rPr>
              <w:t>Centre of Research Excellence</w:t>
            </w:r>
          </w:p>
        </w:tc>
        <w:tc>
          <w:tcPr>
            <w:tcW w:w="1570" w:type="dxa"/>
          </w:tcPr>
          <w:p w:rsidR="00A01E31" w:rsidRPr="002E66F1" w:rsidRDefault="00CC455E" w:rsidP="00FE0777">
            <w:pPr>
              <w:rPr>
                <w:rFonts w:ascii="Arial" w:hAnsi="Arial" w:cs="Arial"/>
                <w:sz w:val="20"/>
              </w:rPr>
            </w:pPr>
            <w:r w:rsidRPr="00CC455E">
              <w:rPr>
                <w:rFonts w:ascii="Arial" w:hAnsi="Arial" w:cs="Arial"/>
                <w:sz w:val="20"/>
              </w:rPr>
              <w:t>$2,499,420</w:t>
            </w:r>
          </w:p>
        </w:tc>
        <w:tc>
          <w:tcPr>
            <w:tcW w:w="5801" w:type="dxa"/>
          </w:tcPr>
          <w:p w:rsidR="00A01E31" w:rsidRPr="002E66F1" w:rsidRDefault="00CC455E" w:rsidP="00FE0777">
            <w:pPr>
              <w:spacing w:after="120"/>
              <w:rPr>
                <w:rFonts w:ascii="Arial" w:hAnsi="Arial" w:cs="Arial"/>
                <w:sz w:val="20"/>
              </w:rPr>
            </w:pPr>
            <w:r w:rsidRPr="00CC455E">
              <w:rPr>
                <w:rFonts w:ascii="Arial" w:hAnsi="Arial" w:cs="Arial"/>
                <w:sz w:val="20"/>
              </w:rPr>
              <w:t>Centre of Research Excellence for optimising early interventions for young people with emerging mood disorder</w:t>
            </w:r>
            <w:r>
              <w:rPr>
                <w:rFonts w:ascii="Arial" w:hAnsi="Arial" w:cs="Arial"/>
                <w:sz w:val="20"/>
              </w:rPr>
              <w:t xml:space="preserve"> (APP</w:t>
            </w:r>
            <w:r w:rsidRPr="00CC455E">
              <w:rPr>
                <w:rFonts w:ascii="Arial" w:hAnsi="Arial" w:cs="Arial"/>
                <w:sz w:val="20"/>
              </w:rPr>
              <w:t>1061043</w:t>
            </w:r>
            <w:r>
              <w:rPr>
                <w:rFonts w:ascii="Arial" w:hAnsi="Arial" w:cs="Arial"/>
                <w:sz w:val="20"/>
              </w:rPr>
              <w:t>)</w:t>
            </w:r>
          </w:p>
        </w:tc>
        <w:tc>
          <w:tcPr>
            <w:tcW w:w="1985" w:type="dxa"/>
          </w:tcPr>
          <w:p w:rsidR="00CC455E" w:rsidRDefault="00CC455E" w:rsidP="00FE0777">
            <w:pPr>
              <w:rPr>
                <w:rFonts w:ascii="Arial" w:hAnsi="Arial" w:cs="Arial"/>
                <w:sz w:val="20"/>
              </w:rPr>
            </w:pPr>
            <w:r w:rsidRPr="00CC455E">
              <w:rPr>
                <w:rFonts w:ascii="Arial" w:hAnsi="Arial" w:cs="Arial"/>
                <w:sz w:val="20"/>
              </w:rPr>
              <w:t xml:space="preserve">Ian Hickie, </w:t>
            </w:r>
          </w:p>
          <w:p w:rsidR="00CC455E" w:rsidRDefault="00CC455E" w:rsidP="00FE0777">
            <w:pPr>
              <w:rPr>
                <w:rFonts w:ascii="Arial" w:hAnsi="Arial" w:cs="Arial"/>
                <w:sz w:val="20"/>
              </w:rPr>
            </w:pPr>
            <w:r w:rsidRPr="00CC455E">
              <w:rPr>
                <w:rFonts w:ascii="Arial" w:hAnsi="Arial" w:cs="Arial"/>
                <w:sz w:val="20"/>
              </w:rPr>
              <w:t xml:space="preserve">Patrick McGorry , Helen Christensen, Michael Berk , Sharon Naismith, Nick Glozier, </w:t>
            </w:r>
          </w:p>
          <w:p w:rsidR="00CC455E" w:rsidRDefault="00CC455E" w:rsidP="00FE0777">
            <w:pPr>
              <w:rPr>
                <w:rFonts w:ascii="Arial" w:hAnsi="Arial" w:cs="Arial"/>
                <w:sz w:val="20"/>
              </w:rPr>
            </w:pPr>
            <w:r w:rsidRPr="00CC455E">
              <w:rPr>
                <w:rFonts w:ascii="Arial" w:hAnsi="Arial" w:cs="Arial"/>
                <w:sz w:val="20"/>
              </w:rPr>
              <w:t xml:space="preserve">Jane Burns, </w:t>
            </w:r>
          </w:p>
          <w:p w:rsidR="00CC455E" w:rsidRDefault="00CC455E" w:rsidP="00FE0777">
            <w:pPr>
              <w:rPr>
                <w:rFonts w:ascii="Arial" w:hAnsi="Arial" w:cs="Arial"/>
                <w:sz w:val="20"/>
              </w:rPr>
            </w:pPr>
            <w:r w:rsidRPr="00CC455E">
              <w:rPr>
                <w:rFonts w:ascii="Arial" w:hAnsi="Arial" w:cs="Arial"/>
                <w:sz w:val="20"/>
              </w:rPr>
              <w:t xml:space="preserve">Adam Guastella, Chris Davey , </w:t>
            </w:r>
          </w:p>
          <w:p w:rsidR="00A01E31" w:rsidRPr="002E66F1" w:rsidRDefault="00CC455E" w:rsidP="00FE0777">
            <w:pPr>
              <w:rPr>
                <w:rFonts w:ascii="Arial" w:hAnsi="Arial" w:cs="Arial"/>
                <w:sz w:val="20"/>
              </w:rPr>
            </w:pPr>
            <w:r w:rsidRPr="00CC455E">
              <w:rPr>
                <w:rFonts w:ascii="Arial" w:hAnsi="Arial" w:cs="Arial"/>
                <w:sz w:val="20"/>
              </w:rPr>
              <w:t>Paul Amminger</w:t>
            </w:r>
          </w:p>
        </w:tc>
      </w:tr>
      <w:tr w:rsidR="00A01E31" w:rsidRPr="002E66F1" w:rsidTr="00DF3C3B">
        <w:trPr>
          <w:cantSplit/>
        </w:trPr>
        <w:tc>
          <w:tcPr>
            <w:tcW w:w="1242" w:type="dxa"/>
          </w:tcPr>
          <w:p w:rsidR="00A01E31" w:rsidRPr="002E66F1" w:rsidRDefault="00A01E31" w:rsidP="00FE0777">
            <w:pPr>
              <w:rPr>
                <w:rFonts w:ascii="Arial" w:hAnsi="Arial" w:cs="Arial"/>
                <w:sz w:val="20"/>
              </w:rPr>
            </w:pPr>
          </w:p>
        </w:tc>
        <w:tc>
          <w:tcPr>
            <w:tcW w:w="3686" w:type="dxa"/>
          </w:tcPr>
          <w:p w:rsidR="00A01E31" w:rsidRPr="002E66F1" w:rsidRDefault="00A01E31" w:rsidP="00FE0777">
            <w:pPr>
              <w:rPr>
                <w:rFonts w:ascii="Arial" w:hAnsi="Arial" w:cs="Arial"/>
                <w:sz w:val="20"/>
              </w:rPr>
            </w:pPr>
          </w:p>
        </w:tc>
        <w:tc>
          <w:tcPr>
            <w:tcW w:w="1570" w:type="dxa"/>
          </w:tcPr>
          <w:p w:rsidR="00A01E31" w:rsidRPr="002E66F1" w:rsidRDefault="00A01E31" w:rsidP="00FE0777">
            <w:pPr>
              <w:rPr>
                <w:rFonts w:ascii="Arial" w:hAnsi="Arial" w:cs="Arial"/>
                <w:sz w:val="20"/>
              </w:rPr>
            </w:pPr>
          </w:p>
        </w:tc>
        <w:tc>
          <w:tcPr>
            <w:tcW w:w="5801" w:type="dxa"/>
          </w:tcPr>
          <w:p w:rsidR="00A01E31" w:rsidRPr="002E66F1" w:rsidRDefault="00A01E31" w:rsidP="00FE0777">
            <w:pPr>
              <w:spacing w:after="120"/>
              <w:rPr>
                <w:rFonts w:ascii="Arial" w:hAnsi="Arial" w:cs="Arial"/>
                <w:sz w:val="20"/>
              </w:rPr>
            </w:pPr>
          </w:p>
        </w:tc>
        <w:tc>
          <w:tcPr>
            <w:tcW w:w="1985" w:type="dxa"/>
          </w:tcPr>
          <w:p w:rsidR="00A01E31" w:rsidRPr="002E66F1" w:rsidRDefault="00A01E31" w:rsidP="00FE0777">
            <w:pPr>
              <w:rPr>
                <w:rFonts w:ascii="Arial" w:hAnsi="Arial" w:cs="Arial"/>
                <w:sz w:val="20"/>
              </w:rPr>
            </w:pPr>
          </w:p>
        </w:tc>
      </w:tr>
      <w:tr w:rsidR="00A01E31" w:rsidRPr="002E66F1" w:rsidTr="00DF3C3B">
        <w:trPr>
          <w:cantSplit/>
        </w:trPr>
        <w:tc>
          <w:tcPr>
            <w:tcW w:w="1242" w:type="dxa"/>
          </w:tcPr>
          <w:p w:rsidR="00A01E31" w:rsidRPr="002E66F1" w:rsidRDefault="00A01E31" w:rsidP="00FE0777">
            <w:pPr>
              <w:rPr>
                <w:rFonts w:ascii="Arial" w:hAnsi="Arial" w:cs="Arial"/>
                <w:sz w:val="20"/>
              </w:rPr>
            </w:pPr>
          </w:p>
        </w:tc>
        <w:tc>
          <w:tcPr>
            <w:tcW w:w="3686" w:type="dxa"/>
          </w:tcPr>
          <w:p w:rsidR="00A01E31" w:rsidRPr="002E66F1" w:rsidRDefault="00A01E31" w:rsidP="00FE0777">
            <w:pPr>
              <w:rPr>
                <w:rFonts w:ascii="Arial" w:hAnsi="Arial" w:cs="Arial"/>
                <w:sz w:val="20"/>
              </w:rPr>
            </w:pPr>
          </w:p>
        </w:tc>
        <w:tc>
          <w:tcPr>
            <w:tcW w:w="1570" w:type="dxa"/>
          </w:tcPr>
          <w:p w:rsidR="00A01E31" w:rsidRPr="002E66F1" w:rsidRDefault="00A01E31" w:rsidP="00FE0777">
            <w:pPr>
              <w:rPr>
                <w:rFonts w:ascii="Arial" w:hAnsi="Arial" w:cs="Arial"/>
                <w:sz w:val="20"/>
              </w:rPr>
            </w:pPr>
          </w:p>
        </w:tc>
        <w:tc>
          <w:tcPr>
            <w:tcW w:w="5801" w:type="dxa"/>
          </w:tcPr>
          <w:p w:rsidR="00A01E31" w:rsidRPr="002E66F1" w:rsidRDefault="00A01E31" w:rsidP="00FE0777">
            <w:pPr>
              <w:spacing w:after="120"/>
              <w:rPr>
                <w:rFonts w:ascii="Arial" w:hAnsi="Arial" w:cs="Arial"/>
                <w:sz w:val="20"/>
              </w:rPr>
            </w:pPr>
          </w:p>
        </w:tc>
        <w:tc>
          <w:tcPr>
            <w:tcW w:w="1985" w:type="dxa"/>
          </w:tcPr>
          <w:p w:rsidR="00A01E31" w:rsidRPr="002E66F1" w:rsidRDefault="00A01E31" w:rsidP="00FE0777">
            <w:pPr>
              <w:rPr>
                <w:rFonts w:ascii="Arial" w:hAnsi="Arial" w:cs="Arial"/>
                <w:sz w:val="20"/>
              </w:rPr>
            </w:pPr>
          </w:p>
        </w:tc>
      </w:tr>
      <w:tr w:rsidR="00CC455E" w:rsidRPr="002E66F1" w:rsidTr="00DF3C3B">
        <w:trPr>
          <w:cantSplit/>
        </w:trPr>
        <w:tc>
          <w:tcPr>
            <w:tcW w:w="1242" w:type="dxa"/>
          </w:tcPr>
          <w:p w:rsidR="00CC455E" w:rsidRPr="002E66F1" w:rsidRDefault="00CC455E" w:rsidP="00FE0777">
            <w:pPr>
              <w:rPr>
                <w:rFonts w:ascii="Arial" w:hAnsi="Arial" w:cs="Arial"/>
                <w:sz w:val="20"/>
              </w:rPr>
            </w:pPr>
          </w:p>
        </w:tc>
        <w:tc>
          <w:tcPr>
            <w:tcW w:w="3686" w:type="dxa"/>
          </w:tcPr>
          <w:p w:rsidR="00CC455E" w:rsidRPr="002E66F1" w:rsidRDefault="00CC455E" w:rsidP="00FE0777">
            <w:pPr>
              <w:rPr>
                <w:rFonts w:ascii="Arial" w:hAnsi="Arial" w:cs="Arial"/>
                <w:sz w:val="20"/>
              </w:rPr>
            </w:pPr>
          </w:p>
        </w:tc>
        <w:tc>
          <w:tcPr>
            <w:tcW w:w="1570" w:type="dxa"/>
          </w:tcPr>
          <w:p w:rsidR="00CC455E" w:rsidRPr="002E66F1" w:rsidRDefault="00CC455E" w:rsidP="00FE0777">
            <w:pPr>
              <w:rPr>
                <w:rFonts w:ascii="Arial" w:hAnsi="Arial" w:cs="Arial"/>
                <w:sz w:val="20"/>
              </w:rPr>
            </w:pPr>
          </w:p>
        </w:tc>
        <w:tc>
          <w:tcPr>
            <w:tcW w:w="5801" w:type="dxa"/>
          </w:tcPr>
          <w:p w:rsidR="00CC455E" w:rsidRPr="002E66F1" w:rsidRDefault="00CC455E" w:rsidP="00FE0777">
            <w:pPr>
              <w:spacing w:after="120"/>
              <w:rPr>
                <w:rFonts w:ascii="Arial" w:hAnsi="Arial" w:cs="Arial"/>
                <w:sz w:val="20"/>
              </w:rPr>
            </w:pPr>
          </w:p>
        </w:tc>
        <w:tc>
          <w:tcPr>
            <w:tcW w:w="1985" w:type="dxa"/>
          </w:tcPr>
          <w:p w:rsidR="00CC455E" w:rsidRPr="002E66F1" w:rsidRDefault="00CC455E" w:rsidP="00FE0777">
            <w:pPr>
              <w:rPr>
                <w:rFonts w:ascii="Arial" w:hAnsi="Arial" w:cs="Arial"/>
                <w:sz w:val="20"/>
              </w:rPr>
            </w:pPr>
          </w:p>
        </w:tc>
      </w:tr>
    </w:tbl>
    <w:p w:rsidR="00A01E31" w:rsidRPr="002E66F1" w:rsidRDefault="00A01E31" w:rsidP="00A01E31">
      <w:pPr>
        <w:rPr>
          <w:rFonts w:ascii="Arial" w:hAnsi="Arial" w:cs="Arial"/>
          <w:sz w:val="20"/>
        </w:rPr>
      </w:pPr>
    </w:p>
    <w:p w:rsidR="00A01E31" w:rsidRPr="002E66F1" w:rsidRDefault="00A01E31" w:rsidP="00A01E31">
      <w:pPr>
        <w:spacing w:before="240"/>
        <w:rPr>
          <w:rFonts w:ascii="Arial" w:hAnsi="Arial" w:cs="Arial"/>
          <w:sz w:val="20"/>
        </w:rPr>
      </w:pPr>
    </w:p>
    <w:p w:rsidR="00A01E31" w:rsidRPr="002E66F1" w:rsidRDefault="00A01E31" w:rsidP="00A01E31">
      <w:pPr>
        <w:spacing w:before="240"/>
        <w:rPr>
          <w:rFonts w:ascii="Arial" w:hAnsi="Arial" w:cs="Arial"/>
          <w:sz w:val="20"/>
        </w:rPr>
      </w:pPr>
    </w:p>
    <w:p w:rsidR="00A01E31" w:rsidRPr="002E66F1" w:rsidRDefault="00A01E31" w:rsidP="00A01E31">
      <w:pPr>
        <w:spacing w:before="240"/>
        <w:rPr>
          <w:rFonts w:ascii="Arial" w:hAnsi="Arial" w:cs="Arial"/>
          <w:sz w:val="20"/>
        </w:rPr>
      </w:pPr>
      <w:r w:rsidRPr="002E66F1">
        <w:rPr>
          <w:rFonts w:ascii="Arial" w:hAnsi="Arial" w:cs="Arial"/>
          <w:b/>
          <w:sz w:val="28"/>
          <w:szCs w:val="28"/>
        </w:rPr>
        <w:t>Total funding received since 2002: $</w:t>
      </w:r>
      <w:r w:rsidR="00CC455E" w:rsidRPr="00CC455E">
        <w:rPr>
          <w:rFonts w:ascii="Arial" w:hAnsi="Arial" w:cs="Arial"/>
          <w:b/>
          <w:sz w:val="28"/>
          <w:szCs w:val="28"/>
        </w:rPr>
        <w:t>142</w:t>
      </w:r>
      <w:r w:rsidR="00CC455E">
        <w:rPr>
          <w:rFonts w:ascii="Arial" w:hAnsi="Arial" w:cs="Arial"/>
          <w:b/>
          <w:sz w:val="28"/>
          <w:szCs w:val="28"/>
        </w:rPr>
        <w:t>,</w:t>
      </w:r>
      <w:r w:rsidR="00CC455E" w:rsidRPr="00CC455E">
        <w:rPr>
          <w:rFonts w:ascii="Arial" w:hAnsi="Arial" w:cs="Arial"/>
          <w:b/>
          <w:sz w:val="28"/>
          <w:szCs w:val="28"/>
        </w:rPr>
        <w:t>323</w:t>
      </w:r>
      <w:r w:rsidR="00CC455E">
        <w:rPr>
          <w:rFonts w:ascii="Arial" w:hAnsi="Arial" w:cs="Arial"/>
          <w:b/>
          <w:sz w:val="28"/>
          <w:szCs w:val="28"/>
        </w:rPr>
        <w:t>,</w:t>
      </w:r>
      <w:r w:rsidR="00CC455E" w:rsidRPr="00CC455E">
        <w:rPr>
          <w:rFonts w:ascii="Arial" w:hAnsi="Arial" w:cs="Arial"/>
          <w:b/>
          <w:sz w:val="28"/>
          <w:szCs w:val="28"/>
        </w:rPr>
        <w:t>091</w:t>
      </w:r>
    </w:p>
    <w:p w:rsidR="00A01E31" w:rsidRPr="002E66F1" w:rsidRDefault="00A01E31" w:rsidP="00A01E31">
      <w:pPr>
        <w:spacing w:before="240"/>
        <w:rPr>
          <w:rFonts w:ascii="Arial" w:hAnsi="Arial" w:cs="Arial"/>
          <w:sz w:val="20"/>
        </w:rPr>
      </w:pPr>
    </w:p>
    <w:p w:rsidR="00322C35" w:rsidRPr="002E66F1" w:rsidRDefault="00322C35" w:rsidP="00B71220">
      <w:pPr>
        <w:rPr>
          <w:rFonts w:ascii="Arial" w:hAnsi="Arial" w:cs="Arial"/>
          <w:sz w:val="20"/>
        </w:rPr>
      </w:pPr>
    </w:p>
    <w:p w:rsidR="00322C35" w:rsidRPr="002E66F1" w:rsidRDefault="00322C35" w:rsidP="00B71220">
      <w:pPr>
        <w:spacing w:before="240" w:after="120"/>
        <w:rPr>
          <w:rFonts w:ascii="Arial" w:hAnsi="Arial" w:cs="Arial"/>
          <w:sz w:val="20"/>
        </w:rPr>
      </w:pPr>
    </w:p>
    <w:p w:rsidR="00322C35" w:rsidRPr="002E66F1" w:rsidRDefault="00322C35" w:rsidP="00322C35">
      <w:pPr>
        <w:spacing w:before="240" w:line="360" w:lineRule="auto"/>
        <w:rPr>
          <w:rFonts w:ascii="Arial" w:hAnsi="Arial" w:cs="Arial"/>
          <w:sz w:val="20"/>
        </w:rPr>
      </w:pPr>
    </w:p>
    <w:p w:rsidR="001C0E4C" w:rsidRPr="002E66F1" w:rsidRDefault="001C0E4C" w:rsidP="001C0E4C">
      <w:pPr>
        <w:sectPr w:rsidR="001C0E4C" w:rsidRPr="002E66F1">
          <w:footerReference w:type="first" r:id="rId16"/>
          <w:pgSz w:w="16840" w:h="11907" w:orient="landscape"/>
          <w:pgMar w:top="1134" w:right="1134" w:bottom="567" w:left="851" w:header="851" w:footer="907" w:gutter="0"/>
          <w:cols w:space="720"/>
          <w:noEndnote/>
        </w:sectPr>
      </w:pPr>
    </w:p>
    <w:p w:rsidR="001C0E4C" w:rsidRPr="002E66F1" w:rsidRDefault="001C0E4C" w:rsidP="001C0E4C">
      <w:pPr>
        <w:pStyle w:val="Heading1"/>
        <w:rPr>
          <w:rFonts w:ascii="Arial" w:hAnsi="Arial"/>
          <w:bCs/>
          <w:szCs w:val="22"/>
        </w:rPr>
      </w:pPr>
      <w:bookmarkStart w:id="72" w:name="_Toc163968386"/>
      <w:bookmarkStart w:id="73" w:name="_Toc393284110"/>
      <w:r w:rsidRPr="002E66F1">
        <w:rPr>
          <w:rFonts w:ascii="Arial" w:hAnsi="Arial"/>
          <w:bCs/>
          <w:szCs w:val="22"/>
        </w:rPr>
        <w:lastRenderedPageBreak/>
        <w:t>OTHER PROFESSIONAL ACTIVITIES</w:t>
      </w:r>
      <w:bookmarkEnd w:id="72"/>
      <w:bookmarkEnd w:id="73"/>
    </w:p>
    <w:p w:rsidR="001C0E4C" w:rsidRPr="002E66F1" w:rsidRDefault="001C0E4C" w:rsidP="001C0E4C">
      <w:pPr>
        <w:rPr>
          <w:rFonts w:ascii="Arial" w:hAnsi="Arial" w:cs="Arial"/>
          <w:sz w:val="22"/>
          <w:szCs w:val="22"/>
        </w:rPr>
      </w:pPr>
    </w:p>
    <w:p w:rsidR="001C0E4C" w:rsidRPr="002E66F1" w:rsidRDefault="001C0E4C" w:rsidP="0041694D">
      <w:pPr>
        <w:pStyle w:val="Heading3"/>
      </w:pPr>
      <w:bookmarkStart w:id="74" w:name="_Toc163968387"/>
      <w:bookmarkStart w:id="75" w:name="_Toc393284111"/>
      <w:r w:rsidRPr="002E66F1">
        <w:t>Policy and Consultancy</w:t>
      </w:r>
      <w:bookmarkEnd w:id="74"/>
      <w:bookmarkEnd w:id="75"/>
    </w:p>
    <w:tbl>
      <w:tblPr>
        <w:tblW w:w="10133" w:type="dxa"/>
        <w:tblLayout w:type="fixed"/>
        <w:tblCellMar>
          <w:top w:w="57" w:type="dxa"/>
          <w:left w:w="57" w:type="dxa"/>
          <w:bottom w:w="57" w:type="dxa"/>
          <w:right w:w="57" w:type="dxa"/>
        </w:tblCellMar>
        <w:tblLook w:val="01E0" w:firstRow="1" w:lastRow="1" w:firstColumn="1" w:lastColumn="1" w:noHBand="0" w:noVBand="0"/>
      </w:tblPr>
      <w:tblGrid>
        <w:gridCol w:w="1497"/>
        <w:gridCol w:w="1657"/>
        <w:gridCol w:w="6979"/>
      </w:tblGrid>
      <w:tr w:rsidR="001C0E4C" w:rsidRPr="002E66F1" w:rsidTr="0051118D">
        <w:tc>
          <w:tcPr>
            <w:tcW w:w="1497" w:type="dxa"/>
            <w:shd w:val="clear" w:color="auto" w:fill="D9D9D9"/>
            <w:tcMar>
              <w:top w:w="28" w:type="dxa"/>
              <w:bottom w:w="28" w:type="dxa"/>
            </w:tcMar>
          </w:tcPr>
          <w:p w:rsidR="001C0E4C" w:rsidRPr="002E66F1" w:rsidRDefault="001C0E4C" w:rsidP="001C0E4C">
            <w:pPr>
              <w:rPr>
                <w:rFonts w:ascii="Arial" w:hAnsi="Arial" w:cs="Arial"/>
                <w:b/>
                <w:sz w:val="20"/>
              </w:rPr>
            </w:pPr>
            <w:r w:rsidRPr="002E66F1">
              <w:rPr>
                <w:rFonts w:ascii="Arial" w:hAnsi="Arial" w:cs="Arial"/>
                <w:b/>
                <w:sz w:val="20"/>
              </w:rPr>
              <w:t>Years</w:t>
            </w:r>
          </w:p>
        </w:tc>
        <w:tc>
          <w:tcPr>
            <w:tcW w:w="1657" w:type="dxa"/>
            <w:shd w:val="clear" w:color="auto" w:fill="D9D9D9"/>
            <w:tcMar>
              <w:top w:w="28" w:type="dxa"/>
              <w:bottom w:w="28" w:type="dxa"/>
            </w:tcMar>
          </w:tcPr>
          <w:p w:rsidR="001C0E4C" w:rsidRPr="002E66F1" w:rsidRDefault="001C0E4C" w:rsidP="001C0E4C">
            <w:pPr>
              <w:rPr>
                <w:rFonts w:ascii="Arial" w:hAnsi="Arial" w:cs="Arial"/>
                <w:b/>
                <w:sz w:val="20"/>
              </w:rPr>
            </w:pPr>
            <w:r w:rsidRPr="002E66F1">
              <w:rPr>
                <w:rFonts w:ascii="Arial" w:hAnsi="Arial" w:cs="Arial"/>
                <w:b/>
                <w:sz w:val="20"/>
              </w:rPr>
              <w:t>Role</w:t>
            </w:r>
          </w:p>
        </w:tc>
        <w:tc>
          <w:tcPr>
            <w:tcW w:w="6979" w:type="dxa"/>
            <w:shd w:val="clear" w:color="auto" w:fill="D9D9D9"/>
            <w:tcMar>
              <w:top w:w="28" w:type="dxa"/>
              <w:bottom w:w="28" w:type="dxa"/>
            </w:tcMar>
          </w:tcPr>
          <w:p w:rsidR="001C0E4C" w:rsidRPr="002E66F1" w:rsidRDefault="001C0E4C" w:rsidP="001C0E4C">
            <w:pPr>
              <w:rPr>
                <w:rFonts w:ascii="Arial" w:hAnsi="Arial" w:cs="Arial"/>
                <w:b/>
                <w:sz w:val="20"/>
              </w:rPr>
            </w:pPr>
            <w:r w:rsidRPr="002E66F1">
              <w:rPr>
                <w:rFonts w:ascii="Arial" w:hAnsi="Arial" w:cs="Arial"/>
                <w:b/>
                <w:sz w:val="20"/>
              </w:rPr>
              <w:t>Organisation</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1987-</w:t>
            </w:r>
            <w:r w:rsidR="009D717A" w:rsidRPr="002E66F1">
              <w:rPr>
                <w:rFonts w:ascii="Arial" w:hAnsi="Arial" w:cs="Arial"/>
                <w:sz w:val="20"/>
              </w:rPr>
              <w:t>199</w:t>
            </w:r>
            <w:r w:rsidRPr="002E66F1">
              <w:rPr>
                <w:rFonts w:ascii="Arial" w:hAnsi="Arial" w:cs="Arial"/>
                <w:sz w:val="20"/>
              </w:rPr>
              <w:t>2</w:t>
            </w:r>
          </w:p>
        </w:tc>
        <w:tc>
          <w:tcPr>
            <w:tcW w:w="1657" w:type="dxa"/>
            <w:tcMar>
              <w:top w:w="28" w:type="dxa"/>
              <w:bottom w:w="28" w:type="dxa"/>
            </w:tcMar>
          </w:tcPr>
          <w:p w:rsidR="00B517C3" w:rsidRPr="002E66F1" w:rsidRDefault="001C0E4C" w:rsidP="0051118D">
            <w:pPr>
              <w:rPr>
                <w:rFonts w:ascii="Arial" w:hAnsi="Arial" w:cs="Arial"/>
                <w:sz w:val="20"/>
              </w:rPr>
            </w:pPr>
            <w:r w:rsidRPr="002E66F1">
              <w:rPr>
                <w:rFonts w:ascii="Arial" w:hAnsi="Arial" w:cs="Arial"/>
                <w:sz w:val="20"/>
              </w:rPr>
              <w:t>Member, Committee of Management</w:t>
            </w:r>
          </w:p>
        </w:tc>
        <w:tc>
          <w:tcPr>
            <w:tcW w:w="6979"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Victorian Foundation for Survivors of Torture (VFST)</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1989-2006</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Consultant</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Victorian Foundation for Survivors of Torture (VFST)</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1989-1990</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Consultant</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Migrant Support Groups, in wake of the Newcastle earthquake</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1990</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Task Force for Newcastle “Quake Impact Study”</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1991-1998</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Consultant</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Victorian Health Promotion Foundation</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1992-1994</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Chair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Working Party on Schizophrenia, National Health and Medical Research Council (NHMRC)</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1993-1994</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Chair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Mental Health Committee Working Party of Psychoeducational Materials in Psychotic Disorders, National Health and Medical Research Council (NHMRC)</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1994</w:t>
            </w:r>
            <w:r w:rsidR="00485B87" w:rsidRPr="002E66F1">
              <w:rPr>
                <w:rFonts w:ascii="Arial" w:hAnsi="Arial" w:cs="Arial"/>
                <w:sz w:val="20"/>
              </w:rPr>
              <w:t>-1995</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University of Melbourne Department of Psychiatry Consultancy to Australian government in reworking the National Mental Health Goals and Targets in Mental Health</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1995</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Commonwealth Department of Human Services and Health, Research and Development Grants Advisory Committee, Mental Health Working Group on Preventive Research</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1996</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Professional Liaison Committee (Australia) Board of Professional and Community Relations of the Royal Australian and New Zealand College of Psychiatrists (RANZCP)</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1998-2007</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Faculty 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The Lundbeck International Neuroscience Foundation</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1998-present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International Consultant</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European Prediction of Psychosis Study (EPOS)</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1996-present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Policy advisor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Government Health Departments and Psychiatric Services  in a number of countries including Norway, United Kingdom, Ireland and Canada</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2000-2006</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International Advisory Board, German Medical Competence-Network on Schizophrenia</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2000-</w:t>
            </w:r>
            <w:r w:rsidR="00485B87" w:rsidRPr="002E66F1">
              <w:rPr>
                <w:rFonts w:ascii="Arial" w:hAnsi="Arial" w:cs="Arial"/>
                <w:sz w:val="20"/>
              </w:rPr>
              <w:t>2009</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International Advisor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German Competency Network on Schizophrenia Research</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2002-present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Research and Development Council, Our Community</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2003-present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 Advisory Board</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UCLA Centre for the Assessment and Prevention of Prodromal States (CAPPS)</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2004-present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Ministerial Advisory Committee, Victorian Government</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2005-</w:t>
            </w:r>
            <w:r w:rsidR="00485B87" w:rsidRPr="002E66F1">
              <w:rPr>
                <w:rFonts w:ascii="Arial" w:hAnsi="Arial" w:cs="Arial"/>
                <w:sz w:val="20"/>
              </w:rPr>
              <w:t>2006</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Consultant</w:t>
            </w:r>
          </w:p>
        </w:tc>
        <w:tc>
          <w:tcPr>
            <w:tcW w:w="6979" w:type="dxa"/>
            <w:tcMar>
              <w:top w:w="28" w:type="dxa"/>
              <w:bottom w:w="28" w:type="dxa"/>
            </w:tcMar>
          </w:tcPr>
          <w:p w:rsidR="00803AC9" w:rsidRPr="002E66F1" w:rsidRDefault="001C0E4C" w:rsidP="0051118D">
            <w:pPr>
              <w:rPr>
                <w:rFonts w:ascii="Arial" w:hAnsi="Arial" w:cs="Arial"/>
                <w:sz w:val="20"/>
              </w:rPr>
            </w:pPr>
            <w:r w:rsidRPr="002E66F1">
              <w:rPr>
                <w:rFonts w:ascii="Arial" w:hAnsi="Arial" w:cs="Arial"/>
                <w:sz w:val="20"/>
              </w:rPr>
              <w:t>World Health Organisation (WHO), Shanghai</w:t>
            </w:r>
            <w:r w:rsidR="00EA6A95" w:rsidRPr="002E66F1">
              <w:rPr>
                <w:rFonts w:ascii="Arial" w:hAnsi="Arial" w:cs="Arial"/>
                <w:sz w:val="20"/>
              </w:rPr>
              <w:t>, China</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2005-</w:t>
            </w:r>
            <w:r w:rsidR="00485B87" w:rsidRPr="002E66F1">
              <w:rPr>
                <w:rFonts w:ascii="Arial" w:hAnsi="Arial" w:cs="Arial"/>
                <w:sz w:val="20"/>
              </w:rPr>
              <w:t>2009</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Program Advisor</w:t>
            </w:r>
          </w:p>
        </w:tc>
        <w:tc>
          <w:tcPr>
            <w:tcW w:w="6979"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Sunrise Foundation (mental health preventative education for athletes)</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2006-</w:t>
            </w:r>
            <w:r w:rsidR="00485B87" w:rsidRPr="002E66F1">
              <w:rPr>
                <w:rFonts w:ascii="Arial" w:hAnsi="Arial" w:cs="Arial"/>
                <w:sz w:val="20"/>
              </w:rPr>
              <w:t>2007</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National Health and Medical Research Council (NHMRC) Program Grant Review Committee</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2007-present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Consultant / Co-Principal Investigator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Translational and Clinical Research (TCR) Grant, Institute of Mental Health, Singapore</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2007-present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Visiting Professor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University of Stavangar and Rogaland Psychiatric Services, Norway</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2007-present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Board Member</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i/>
                <w:sz w:val="20"/>
              </w:rPr>
              <w:t xml:space="preserve">headstrong, </w:t>
            </w:r>
            <w:r w:rsidRPr="002E66F1">
              <w:rPr>
                <w:rFonts w:ascii="Arial" w:hAnsi="Arial" w:cs="Arial"/>
                <w:sz w:val="20"/>
              </w:rPr>
              <w:t>Ireland (National Centre for Youth Mental Health)</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2007-present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International Expert and Consultant</w:t>
            </w:r>
          </w:p>
        </w:tc>
        <w:tc>
          <w:tcPr>
            <w:tcW w:w="6979"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Invited by Professor Jeffrey Lieberman (USA) to be a consultant on the application for RAISE, a multisite effectiveness study for first episode psychosis.</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2007-present</w:t>
            </w:r>
          </w:p>
        </w:tc>
        <w:tc>
          <w:tcPr>
            <w:tcW w:w="165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Panel Member</w:t>
            </w:r>
          </w:p>
        </w:tc>
        <w:tc>
          <w:tcPr>
            <w:tcW w:w="6979" w:type="dxa"/>
            <w:tcMar>
              <w:top w:w="28" w:type="dxa"/>
              <w:bottom w:w="28" w:type="dxa"/>
            </w:tcMar>
          </w:tcPr>
          <w:p w:rsidR="00A075A5" w:rsidRPr="002E66F1" w:rsidRDefault="001C0E4C" w:rsidP="0051118D">
            <w:pPr>
              <w:rPr>
                <w:rFonts w:ascii="Arial" w:hAnsi="Arial" w:cs="Arial"/>
                <w:sz w:val="20"/>
              </w:rPr>
            </w:pPr>
            <w:r w:rsidRPr="002E66F1">
              <w:rPr>
                <w:rFonts w:ascii="Arial" w:hAnsi="Arial" w:cs="Arial"/>
                <w:sz w:val="20"/>
              </w:rPr>
              <w:t>Victoria Police: Mental Health Expert Advisory Panel</w:t>
            </w:r>
          </w:p>
        </w:tc>
      </w:tr>
      <w:tr w:rsidR="001C0E4C" w:rsidRPr="002E66F1" w:rsidTr="0051118D">
        <w:tc>
          <w:tcPr>
            <w:tcW w:w="1497"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2008-present</w:t>
            </w:r>
          </w:p>
        </w:tc>
        <w:tc>
          <w:tcPr>
            <w:tcW w:w="1657" w:type="dxa"/>
            <w:tcMar>
              <w:top w:w="28" w:type="dxa"/>
              <w:bottom w:w="28" w:type="dxa"/>
            </w:tcMar>
          </w:tcPr>
          <w:p w:rsidR="00886BC9" w:rsidRPr="002E66F1" w:rsidRDefault="001C0E4C" w:rsidP="0051118D">
            <w:pPr>
              <w:rPr>
                <w:rFonts w:ascii="Arial" w:hAnsi="Arial" w:cs="Arial"/>
                <w:sz w:val="20"/>
              </w:rPr>
            </w:pPr>
            <w:r w:rsidRPr="002E66F1">
              <w:rPr>
                <w:rFonts w:ascii="Arial" w:hAnsi="Arial" w:cs="Arial"/>
                <w:sz w:val="20"/>
              </w:rPr>
              <w:t>Honorary International Advisor</w:t>
            </w:r>
          </w:p>
        </w:tc>
        <w:tc>
          <w:tcPr>
            <w:tcW w:w="6979"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Hong Kong Journal of Psychiatry (Hong Kong College of Psychiatry)</w:t>
            </w:r>
          </w:p>
        </w:tc>
      </w:tr>
      <w:tr w:rsidR="001C0E4C" w:rsidRPr="002E66F1" w:rsidTr="0051118D">
        <w:tc>
          <w:tcPr>
            <w:tcW w:w="1497" w:type="dxa"/>
            <w:tcMar>
              <w:top w:w="28" w:type="dxa"/>
              <w:bottom w:w="28" w:type="dxa"/>
            </w:tcMar>
          </w:tcPr>
          <w:p w:rsidR="00E76B23" w:rsidRPr="002E66F1" w:rsidRDefault="00485B87" w:rsidP="0051118D">
            <w:pPr>
              <w:rPr>
                <w:rFonts w:ascii="Arial" w:hAnsi="Arial" w:cs="Arial"/>
                <w:sz w:val="20"/>
              </w:rPr>
            </w:pPr>
            <w:r w:rsidRPr="002E66F1">
              <w:rPr>
                <w:rFonts w:ascii="Arial" w:hAnsi="Arial" w:cs="Arial"/>
                <w:sz w:val="20"/>
              </w:rPr>
              <w:lastRenderedPageBreak/>
              <w:t>2008-presen</w:t>
            </w:r>
            <w:r w:rsidR="0051118D" w:rsidRPr="002E66F1">
              <w:rPr>
                <w:rFonts w:ascii="Arial" w:hAnsi="Arial" w:cs="Arial"/>
                <w:sz w:val="20"/>
              </w:rPr>
              <w:t>t</w:t>
            </w:r>
          </w:p>
        </w:tc>
        <w:tc>
          <w:tcPr>
            <w:tcW w:w="1657" w:type="dxa"/>
            <w:tcMar>
              <w:top w:w="28" w:type="dxa"/>
              <w:bottom w:w="28" w:type="dxa"/>
            </w:tcMar>
          </w:tcPr>
          <w:p w:rsidR="00E76B23" w:rsidRPr="002E66F1" w:rsidRDefault="0051118D" w:rsidP="0051118D">
            <w:pPr>
              <w:rPr>
                <w:rFonts w:ascii="Arial" w:hAnsi="Arial" w:cs="Arial"/>
                <w:sz w:val="20"/>
              </w:rPr>
            </w:pPr>
            <w:r w:rsidRPr="002E66F1">
              <w:rPr>
                <w:rFonts w:ascii="Arial" w:hAnsi="Arial" w:cs="Arial"/>
                <w:sz w:val="20"/>
              </w:rPr>
              <w:t xml:space="preserve">Selection Panel </w:t>
            </w:r>
            <w:r w:rsidR="001C0E4C" w:rsidRPr="002E66F1">
              <w:rPr>
                <w:rFonts w:ascii="Arial" w:hAnsi="Arial" w:cs="Arial"/>
                <w:sz w:val="20"/>
              </w:rPr>
              <w:t>Member</w:t>
            </w:r>
          </w:p>
        </w:tc>
        <w:tc>
          <w:tcPr>
            <w:tcW w:w="6979" w:type="dxa"/>
            <w:tcMar>
              <w:top w:w="28" w:type="dxa"/>
              <w:bottom w:w="28" w:type="dxa"/>
            </w:tcMar>
          </w:tcPr>
          <w:p w:rsidR="001C0E4C" w:rsidRPr="002E66F1" w:rsidRDefault="001C0E4C" w:rsidP="0051118D">
            <w:pPr>
              <w:rPr>
                <w:rFonts w:ascii="Arial" w:hAnsi="Arial" w:cs="Arial"/>
                <w:sz w:val="20"/>
              </w:rPr>
            </w:pPr>
            <w:r w:rsidRPr="002E66F1">
              <w:rPr>
                <w:rFonts w:ascii="Arial" w:hAnsi="Arial" w:cs="Arial"/>
                <w:sz w:val="20"/>
              </w:rPr>
              <w:t>Victorian Premier’s Award for Health and Medical Research</w:t>
            </w:r>
          </w:p>
        </w:tc>
      </w:tr>
      <w:tr w:rsidR="0051118D" w:rsidRPr="002E66F1" w:rsidTr="0051118D">
        <w:tc>
          <w:tcPr>
            <w:tcW w:w="1497" w:type="dxa"/>
            <w:tcMar>
              <w:top w:w="28" w:type="dxa"/>
              <w:bottom w:w="28" w:type="dxa"/>
            </w:tcMar>
          </w:tcPr>
          <w:p w:rsidR="0051118D" w:rsidRPr="002E66F1" w:rsidRDefault="0051118D" w:rsidP="0051118D">
            <w:pPr>
              <w:rPr>
                <w:rFonts w:ascii="Arial" w:hAnsi="Arial" w:cs="Arial"/>
                <w:sz w:val="20"/>
              </w:rPr>
            </w:pPr>
            <w:r w:rsidRPr="002E66F1">
              <w:rPr>
                <w:rFonts w:ascii="Arial" w:hAnsi="Arial" w:cs="Arial"/>
                <w:sz w:val="20"/>
              </w:rPr>
              <w:t>2009</w:t>
            </w:r>
          </w:p>
        </w:tc>
        <w:tc>
          <w:tcPr>
            <w:tcW w:w="1657" w:type="dxa"/>
            <w:tcMar>
              <w:top w:w="28" w:type="dxa"/>
              <w:bottom w:w="28" w:type="dxa"/>
            </w:tcMar>
          </w:tcPr>
          <w:p w:rsidR="0051118D" w:rsidRPr="002E66F1" w:rsidRDefault="0051118D" w:rsidP="0051118D">
            <w:pPr>
              <w:rPr>
                <w:rFonts w:ascii="Arial" w:hAnsi="Arial" w:cs="Arial"/>
                <w:sz w:val="20"/>
              </w:rPr>
            </w:pPr>
            <w:r w:rsidRPr="002E66F1">
              <w:rPr>
                <w:rFonts w:ascii="Arial" w:hAnsi="Arial" w:cs="Arial"/>
                <w:sz w:val="20"/>
              </w:rPr>
              <w:t>Visiting Professor</w:t>
            </w:r>
          </w:p>
        </w:tc>
        <w:tc>
          <w:tcPr>
            <w:tcW w:w="6979" w:type="dxa"/>
            <w:tcMar>
              <w:top w:w="28" w:type="dxa"/>
              <w:bottom w:w="28" w:type="dxa"/>
            </w:tcMar>
          </w:tcPr>
          <w:p w:rsidR="0051118D" w:rsidRPr="002E66F1" w:rsidRDefault="0051118D" w:rsidP="0051118D">
            <w:pPr>
              <w:rPr>
                <w:rFonts w:ascii="Arial" w:hAnsi="Arial" w:cs="Arial"/>
                <w:sz w:val="20"/>
              </w:rPr>
            </w:pPr>
            <w:r w:rsidRPr="002E66F1">
              <w:rPr>
                <w:rFonts w:ascii="Arial" w:hAnsi="Arial" w:cs="Arial"/>
                <w:sz w:val="20"/>
              </w:rPr>
              <w:t>University College Dublin, National University, Dublin, Ireland</w:t>
            </w:r>
          </w:p>
        </w:tc>
      </w:tr>
      <w:tr w:rsidR="001C0E4C" w:rsidRPr="002E66F1" w:rsidTr="0051118D">
        <w:tc>
          <w:tcPr>
            <w:tcW w:w="1497" w:type="dxa"/>
          </w:tcPr>
          <w:p w:rsidR="001C0E4C" w:rsidRPr="002E66F1" w:rsidRDefault="001C0E4C" w:rsidP="0051118D">
            <w:pPr>
              <w:rPr>
                <w:rFonts w:ascii="Arial" w:hAnsi="Arial" w:cs="Arial"/>
                <w:sz w:val="20"/>
              </w:rPr>
            </w:pPr>
            <w:r w:rsidRPr="002E66F1">
              <w:rPr>
                <w:rFonts w:ascii="Arial" w:hAnsi="Arial" w:cs="Arial"/>
                <w:sz w:val="20"/>
              </w:rPr>
              <w:t>2009</w:t>
            </w:r>
          </w:p>
        </w:tc>
        <w:tc>
          <w:tcPr>
            <w:tcW w:w="1657" w:type="dxa"/>
          </w:tcPr>
          <w:p w:rsidR="00A075A5" w:rsidRPr="002E66F1" w:rsidRDefault="001C0E4C" w:rsidP="0051118D">
            <w:pPr>
              <w:rPr>
                <w:rFonts w:ascii="Arial" w:hAnsi="Arial" w:cs="Arial"/>
                <w:color w:val="000000"/>
                <w:sz w:val="20"/>
              </w:rPr>
            </w:pPr>
            <w:r w:rsidRPr="002E66F1">
              <w:rPr>
                <w:rFonts w:ascii="Arial" w:hAnsi="Arial" w:cs="Arial"/>
                <w:sz w:val="20"/>
              </w:rPr>
              <w:t xml:space="preserve">Member of </w:t>
            </w:r>
            <w:r w:rsidRPr="002E66F1">
              <w:rPr>
                <w:rFonts w:ascii="Arial" w:hAnsi="Arial" w:cs="Arial"/>
                <w:color w:val="000000"/>
                <w:sz w:val="20"/>
              </w:rPr>
              <w:t>International Framework Review Committee, Evergreen Project</w:t>
            </w:r>
          </w:p>
        </w:tc>
        <w:tc>
          <w:tcPr>
            <w:tcW w:w="6979" w:type="dxa"/>
          </w:tcPr>
          <w:p w:rsidR="001C0E4C" w:rsidRPr="002E66F1" w:rsidRDefault="001C0E4C" w:rsidP="0051118D">
            <w:pPr>
              <w:rPr>
                <w:rFonts w:ascii="Arial" w:hAnsi="Arial" w:cs="Arial"/>
                <w:sz w:val="20"/>
              </w:rPr>
            </w:pPr>
            <w:r w:rsidRPr="002E66F1">
              <w:rPr>
                <w:rFonts w:ascii="Arial" w:hAnsi="Arial" w:cs="Arial"/>
                <w:color w:val="000000"/>
                <w:sz w:val="20"/>
              </w:rPr>
              <w:t>Child and Youth Advisory Committee (CYAC) of the Mental Health Commission of Canada (MHCC)</w:t>
            </w:r>
          </w:p>
        </w:tc>
      </w:tr>
      <w:tr w:rsidR="00A075A5" w:rsidRPr="002E66F1" w:rsidTr="0051118D">
        <w:trPr>
          <w:trHeight w:val="496"/>
        </w:trPr>
        <w:tc>
          <w:tcPr>
            <w:tcW w:w="1497" w:type="dxa"/>
          </w:tcPr>
          <w:p w:rsidR="007752D4" w:rsidRPr="002E66F1" w:rsidRDefault="00A075A5" w:rsidP="0051118D">
            <w:pPr>
              <w:rPr>
                <w:rFonts w:ascii="Arial" w:hAnsi="Arial" w:cs="Arial"/>
                <w:sz w:val="20"/>
              </w:rPr>
            </w:pPr>
            <w:r w:rsidRPr="002E66F1">
              <w:rPr>
                <w:rFonts w:ascii="Arial" w:hAnsi="Arial" w:cs="Arial"/>
                <w:sz w:val="20"/>
              </w:rPr>
              <w:t>2009</w:t>
            </w:r>
          </w:p>
        </w:tc>
        <w:tc>
          <w:tcPr>
            <w:tcW w:w="1657" w:type="dxa"/>
          </w:tcPr>
          <w:p w:rsidR="00BC5D89" w:rsidRPr="002E66F1" w:rsidRDefault="00A075A5" w:rsidP="0051118D">
            <w:pPr>
              <w:rPr>
                <w:rFonts w:ascii="Arial" w:hAnsi="Arial" w:cs="Arial"/>
                <w:sz w:val="20"/>
              </w:rPr>
            </w:pPr>
            <w:r w:rsidRPr="002E66F1">
              <w:rPr>
                <w:rFonts w:ascii="Arial" w:hAnsi="Arial" w:cs="Arial"/>
                <w:sz w:val="20"/>
              </w:rPr>
              <w:t>Selection Panel Member</w:t>
            </w:r>
          </w:p>
        </w:tc>
        <w:tc>
          <w:tcPr>
            <w:tcW w:w="6979" w:type="dxa"/>
          </w:tcPr>
          <w:p w:rsidR="008E1529" w:rsidRPr="002E66F1" w:rsidRDefault="00A075A5" w:rsidP="0051118D">
            <w:pPr>
              <w:rPr>
                <w:rFonts w:ascii="Arial" w:hAnsi="Arial" w:cs="Arial"/>
                <w:color w:val="000000"/>
                <w:sz w:val="20"/>
              </w:rPr>
            </w:pPr>
            <w:r w:rsidRPr="002E66F1">
              <w:rPr>
                <w:rFonts w:ascii="Arial" w:hAnsi="Arial" w:cs="Arial"/>
                <w:color w:val="000000"/>
                <w:sz w:val="20"/>
              </w:rPr>
              <w:t xml:space="preserve">Ashoka’s Changemakers competition:  </w:t>
            </w:r>
            <w:r w:rsidRPr="002E66F1">
              <w:rPr>
                <w:rFonts w:ascii="Arial" w:hAnsi="Arial" w:cs="Arial"/>
                <w:i/>
                <w:color w:val="000000"/>
                <w:sz w:val="20"/>
              </w:rPr>
              <w:t>Rethinking Mental Health: Improving Community Wellbeing</w:t>
            </w:r>
            <w:r w:rsidR="008A51B4" w:rsidRPr="002E66F1">
              <w:rPr>
                <w:rFonts w:ascii="Arial" w:hAnsi="Arial" w:cs="Arial"/>
                <w:color w:val="000000"/>
                <w:sz w:val="20"/>
              </w:rPr>
              <w:t>, Ashoka, USA</w:t>
            </w:r>
          </w:p>
        </w:tc>
      </w:tr>
      <w:tr w:rsidR="00BC5D89" w:rsidRPr="002E66F1" w:rsidTr="0051118D">
        <w:tc>
          <w:tcPr>
            <w:tcW w:w="1497" w:type="dxa"/>
            <w:tcMar>
              <w:top w:w="28" w:type="dxa"/>
              <w:bottom w:w="28" w:type="dxa"/>
            </w:tcMar>
          </w:tcPr>
          <w:p w:rsidR="00BC5D89" w:rsidRPr="002E66F1" w:rsidRDefault="0051118D" w:rsidP="0051118D">
            <w:pPr>
              <w:rPr>
                <w:rFonts w:ascii="Arial" w:hAnsi="Arial" w:cs="Arial"/>
                <w:sz w:val="20"/>
              </w:rPr>
            </w:pPr>
            <w:r w:rsidRPr="002E66F1">
              <w:rPr>
                <w:rFonts w:ascii="Arial" w:hAnsi="Arial" w:cs="Arial"/>
                <w:sz w:val="20"/>
              </w:rPr>
              <w:t>2009-2012</w:t>
            </w:r>
          </w:p>
        </w:tc>
        <w:tc>
          <w:tcPr>
            <w:tcW w:w="1657" w:type="dxa"/>
            <w:tcMar>
              <w:top w:w="28" w:type="dxa"/>
              <w:bottom w:w="28" w:type="dxa"/>
            </w:tcMar>
          </w:tcPr>
          <w:p w:rsidR="00BC5D89" w:rsidRPr="002E66F1" w:rsidRDefault="0051118D"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BC5D89" w:rsidRPr="002E66F1" w:rsidRDefault="0051118D" w:rsidP="0051118D">
            <w:pPr>
              <w:rPr>
                <w:rFonts w:ascii="Arial" w:hAnsi="Arial" w:cs="Arial"/>
                <w:sz w:val="20"/>
              </w:rPr>
            </w:pPr>
            <w:r w:rsidRPr="002E66F1">
              <w:rPr>
                <w:rFonts w:ascii="Arial" w:hAnsi="Arial" w:cs="Arial"/>
                <w:sz w:val="20"/>
              </w:rPr>
              <w:t>Victorian Mental Health Reform Council, Australia</w:t>
            </w:r>
          </w:p>
        </w:tc>
      </w:tr>
      <w:tr w:rsidR="00BC5D89" w:rsidRPr="002E66F1" w:rsidTr="0051118D">
        <w:tc>
          <w:tcPr>
            <w:tcW w:w="1497"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2010-present</w:t>
            </w:r>
          </w:p>
        </w:tc>
        <w:tc>
          <w:tcPr>
            <w:tcW w:w="1657"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Centre for International Mental Health, Australia</w:t>
            </w:r>
          </w:p>
        </w:tc>
      </w:tr>
      <w:tr w:rsidR="00BC5D89" w:rsidRPr="002E66F1" w:rsidTr="0051118D">
        <w:tc>
          <w:tcPr>
            <w:tcW w:w="1497"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2010-present</w:t>
            </w:r>
          </w:p>
        </w:tc>
        <w:tc>
          <w:tcPr>
            <w:tcW w:w="1657"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Chairperson</w:t>
            </w:r>
          </w:p>
        </w:tc>
        <w:tc>
          <w:tcPr>
            <w:tcW w:w="6979"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The Butterfly Foundation, Australia</w:t>
            </w:r>
          </w:p>
        </w:tc>
      </w:tr>
      <w:tr w:rsidR="00BC5D89" w:rsidRPr="002E66F1" w:rsidTr="0051118D">
        <w:tc>
          <w:tcPr>
            <w:tcW w:w="1497" w:type="dxa"/>
            <w:tcMar>
              <w:top w:w="28" w:type="dxa"/>
              <w:bottom w:w="28" w:type="dxa"/>
            </w:tcMar>
          </w:tcPr>
          <w:p w:rsidR="00BC5D89" w:rsidRPr="002E66F1" w:rsidRDefault="00BC5D89" w:rsidP="0051118D">
            <w:pPr>
              <w:rPr>
                <w:rFonts w:ascii="Arial" w:hAnsi="Arial" w:cs="Arial"/>
                <w:sz w:val="20"/>
              </w:rPr>
            </w:pPr>
            <w:r w:rsidRPr="002E66F1">
              <w:rPr>
                <w:rFonts w:ascii="Arial" w:hAnsi="Arial" w:cs="Arial"/>
                <w:sz w:val="20"/>
              </w:rPr>
              <w:t>2011-present</w:t>
            </w:r>
          </w:p>
        </w:tc>
        <w:tc>
          <w:tcPr>
            <w:tcW w:w="1657" w:type="dxa"/>
            <w:tcMar>
              <w:top w:w="28" w:type="dxa"/>
              <w:bottom w:w="28" w:type="dxa"/>
            </w:tcMar>
          </w:tcPr>
          <w:p w:rsidR="00345B27" w:rsidRPr="002E66F1" w:rsidRDefault="00BC5D89" w:rsidP="0051118D">
            <w:pPr>
              <w:rPr>
                <w:rFonts w:ascii="Arial" w:hAnsi="Arial" w:cs="Arial"/>
                <w:sz w:val="20"/>
              </w:rPr>
            </w:pPr>
            <w:r w:rsidRPr="002E66F1">
              <w:rPr>
                <w:rFonts w:ascii="Arial" w:hAnsi="Arial" w:cs="Arial"/>
                <w:sz w:val="20"/>
              </w:rPr>
              <w:t>Visiting Professor</w:t>
            </w:r>
          </w:p>
        </w:tc>
        <w:tc>
          <w:tcPr>
            <w:tcW w:w="6979" w:type="dxa"/>
            <w:tcMar>
              <w:top w:w="28" w:type="dxa"/>
              <w:bottom w:w="28" w:type="dxa"/>
            </w:tcMar>
          </w:tcPr>
          <w:p w:rsidR="00BC5D89" w:rsidRPr="002E66F1" w:rsidRDefault="00C3678E" w:rsidP="0051118D">
            <w:pPr>
              <w:rPr>
                <w:rFonts w:ascii="Arial" w:hAnsi="Arial" w:cs="Arial"/>
                <w:sz w:val="20"/>
              </w:rPr>
            </w:pPr>
            <w:r w:rsidRPr="002E66F1">
              <w:rPr>
                <w:rFonts w:ascii="Arial" w:hAnsi="Arial" w:cs="Arial"/>
                <w:sz w:val="20"/>
              </w:rPr>
              <w:t>Royal College of Surgeons Ireland</w:t>
            </w:r>
          </w:p>
        </w:tc>
      </w:tr>
      <w:tr w:rsidR="00345B27" w:rsidRPr="002E66F1" w:rsidTr="0051118D">
        <w:tc>
          <w:tcPr>
            <w:tcW w:w="1497" w:type="dxa"/>
            <w:tcMar>
              <w:top w:w="28" w:type="dxa"/>
              <w:bottom w:w="28" w:type="dxa"/>
            </w:tcMar>
          </w:tcPr>
          <w:p w:rsidR="00345B27" w:rsidRPr="002E66F1" w:rsidRDefault="00345B27" w:rsidP="0051118D">
            <w:pPr>
              <w:rPr>
                <w:rFonts w:ascii="Arial" w:hAnsi="Arial" w:cs="Arial"/>
                <w:sz w:val="20"/>
              </w:rPr>
            </w:pPr>
            <w:r w:rsidRPr="002E66F1">
              <w:rPr>
                <w:rFonts w:ascii="Arial" w:hAnsi="Arial" w:cs="Arial"/>
                <w:sz w:val="20"/>
              </w:rPr>
              <w:t>2011-present</w:t>
            </w:r>
          </w:p>
        </w:tc>
        <w:tc>
          <w:tcPr>
            <w:tcW w:w="1657" w:type="dxa"/>
            <w:tcMar>
              <w:top w:w="28" w:type="dxa"/>
              <w:bottom w:w="28" w:type="dxa"/>
            </w:tcMar>
          </w:tcPr>
          <w:p w:rsidR="00345B27" w:rsidRPr="002E66F1" w:rsidRDefault="00345B27" w:rsidP="0051118D">
            <w:pPr>
              <w:rPr>
                <w:rFonts w:ascii="Arial" w:hAnsi="Arial" w:cs="Arial"/>
                <w:sz w:val="20"/>
              </w:rPr>
            </w:pPr>
            <w:r w:rsidRPr="002E66F1">
              <w:rPr>
                <w:rFonts w:ascii="Arial" w:hAnsi="Arial" w:cs="Arial"/>
                <w:sz w:val="20"/>
              </w:rPr>
              <w:t>Member</w:t>
            </w:r>
          </w:p>
        </w:tc>
        <w:tc>
          <w:tcPr>
            <w:tcW w:w="6979" w:type="dxa"/>
            <w:tcMar>
              <w:top w:w="28" w:type="dxa"/>
              <w:bottom w:w="28" w:type="dxa"/>
            </w:tcMar>
          </w:tcPr>
          <w:p w:rsidR="004038EB" w:rsidRPr="002E66F1" w:rsidRDefault="00345B27" w:rsidP="0051118D">
            <w:pPr>
              <w:rPr>
                <w:rFonts w:ascii="Arial" w:hAnsi="Arial" w:cs="Arial"/>
                <w:sz w:val="20"/>
              </w:rPr>
            </w:pPr>
            <w:r w:rsidRPr="002E66F1">
              <w:rPr>
                <w:rFonts w:ascii="Arial" w:hAnsi="Arial" w:cs="Arial"/>
                <w:sz w:val="20"/>
              </w:rPr>
              <w:t>Federal Government Mental Health Expert Working Group</w:t>
            </w:r>
          </w:p>
        </w:tc>
      </w:tr>
      <w:tr w:rsidR="00C330B5" w:rsidRPr="002E66F1" w:rsidTr="0051118D">
        <w:tc>
          <w:tcPr>
            <w:tcW w:w="1497" w:type="dxa"/>
            <w:tcMar>
              <w:top w:w="28" w:type="dxa"/>
              <w:bottom w:w="28" w:type="dxa"/>
            </w:tcMar>
          </w:tcPr>
          <w:p w:rsidR="00C330B5" w:rsidRPr="002E66F1" w:rsidRDefault="00C330B5" w:rsidP="0051118D">
            <w:pPr>
              <w:rPr>
                <w:rFonts w:ascii="Arial" w:hAnsi="Arial" w:cs="Arial"/>
                <w:sz w:val="20"/>
              </w:rPr>
            </w:pPr>
            <w:r w:rsidRPr="002E66F1">
              <w:rPr>
                <w:rFonts w:ascii="Arial" w:hAnsi="Arial" w:cs="Arial"/>
                <w:sz w:val="20"/>
              </w:rPr>
              <w:t>2011-present</w:t>
            </w:r>
          </w:p>
        </w:tc>
        <w:tc>
          <w:tcPr>
            <w:tcW w:w="1657" w:type="dxa"/>
            <w:tcMar>
              <w:top w:w="28" w:type="dxa"/>
              <w:bottom w:w="28" w:type="dxa"/>
            </w:tcMar>
          </w:tcPr>
          <w:p w:rsidR="00C330B5" w:rsidRPr="002E66F1" w:rsidRDefault="00C330B5" w:rsidP="0051118D">
            <w:pPr>
              <w:rPr>
                <w:rFonts w:ascii="Arial" w:hAnsi="Arial" w:cs="Arial"/>
                <w:sz w:val="20"/>
              </w:rPr>
            </w:pPr>
            <w:r w:rsidRPr="002E66F1">
              <w:rPr>
                <w:rFonts w:ascii="Arial" w:hAnsi="Arial" w:cs="Arial"/>
                <w:sz w:val="20"/>
              </w:rPr>
              <w:t>Board Member</w:t>
            </w:r>
          </w:p>
        </w:tc>
        <w:tc>
          <w:tcPr>
            <w:tcW w:w="6979" w:type="dxa"/>
            <w:tcMar>
              <w:top w:w="28" w:type="dxa"/>
              <w:bottom w:w="28" w:type="dxa"/>
            </w:tcMar>
          </w:tcPr>
          <w:p w:rsidR="00C330B5" w:rsidRPr="002E66F1" w:rsidRDefault="00C330B5" w:rsidP="0051118D">
            <w:pPr>
              <w:rPr>
                <w:rFonts w:ascii="Arial" w:hAnsi="Arial" w:cs="Arial"/>
                <w:sz w:val="20"/>
              </w:rPr>
            </w:pPr>
            <w:r w:rsidRPr="002E66F1">
              <w:rPr>
                <w:rFonts w:ascii="Arial" w:hAnsi="Arial" w:cs="Arial"/>
                <w:sz w:val="20"/>
              </w:rPr>
              <w:t>Hello Sunday Morning Board</w:t>
            </w:r>
          </w:p>
        </w:tc>
      </w:tr>
      <w:tr w:rsidR="00BC5D89" w:rsidRPr="002E66F1" w:rsidTr="0051118D">
        <w:tc>
          <w:tcPr>
            <w:tcW w:w="1497" w:type="dxa"/>
            <w:tcMar>
              <w:top w:w="28" w:type="dxa"/>
              <w:bottom w:w="28" w:type="dxa"/>
            </w:tcMar>
          </w:tcPr>
          <w:p w:rsidR="00BC5D89" w:rsidRPr="002E66F1" w:rsidRDefault="001D0ED1" w:rsidP="0051118D">
            <w:pPr>
              <w:rPr>
                <w:rFonts w:ascii="Arial" w:hAnsi="Arial" w:cs="Arial"/>
                <w:sz w:val="20"/>
              </w:rPr>
            </w:pPr>
            <w:r>
              <w:rPr>
                <w:rFonts w:ascii="Arial" w:hAnsi="Arial" w:cs="Arial"/>
                <w:sz w:val="20"/>
              </w:rPr>
              <w:t>2013</w:t>
            </w:r>
          </w:p>
        </w:tc>
        <w:tc>
          <w:tcPr>
            <w:tcW w:w="1657" w:type="dxa"/>
            <w:tcMar>
              <w:top w:w="28" w:type="dxa"/>
              <w:bottom w:w="28" w:type="dxa"/>
            </w:tcMar>
          </w:tcPr>
          <w:p w:rsidR="00BC5D89" w:rsidRPr="002E66F1" w:rsidRDefault="001D0ED1" w:rsidP="0051118D">
            <w:pPr>
              <w:rPr>
                <w:rFonts w:ascii="Arial" w:hAnsi="Arial" w:cs="Arial"/>
                <w:sz w:val="20"/>
              </w:rPr>
            </w:pPr>
            <w:r>
              <w:rPr>
                <w:rFonts w:ascii="ArialMT" w:eastAsia="Times New Roman" w:hAnsi="ArialMT" w:cs="ArialMT"/>
                <w:sz w:val="20"/>
                <w:lang w:eastAsia="en-GB"/>
              </w:rPr>
              <w:t>Invited Chair</w:t>
            </w:r>
          </w:p>
        </w:tc>
        <w:tc>
          <w:tcPr>
            <w:tcW w:w="6979" w:type="dxa"/>
            <w:tcMar>
              <w:top w:w="28" w:type="dxa"/>
              <w:bottom w:w="28" w:type="dxa"/>
            </w:tcMar>
          </w:tcPr>
          <w:p w:rsidR="00BC5D89" w:rsidRPr="002E66F1" w:rsidRDefault="001D0ED1" w:rsidP="0051118D">
            <w:pPr>
              <w:rPr>
                <w:rFonts w:ascii="Arial" w:hAnsi="Arial" w:cs="Arial"/>
                <w:sz w:val="20"/>
              </w:rPr>
            </w:pPr>
            <w:r>
              <w:rPr>
                <w:rFonts w:ascii="ArialMT" w:eastAsia="Times New Roman" w:hAnsi="ArialMT" w:cs="ArialMT"/>
                <w:sz w:val="20"/>
                <w:lang w:eastAsia="en-GB"/>
              </w:rPr>
              <w:t>Research Advisory Council, Psychosis Australia.</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r>
              <w:rPr>
                <w:rFonts w:ascii="Arial" w:hAnsi="Arial" w:cs="Arial"/>
                <w:sz w:val="20"/>
              </w:rPr>
              <w:t>2013</w:t>
            </w:r>
          </w:p>
        </w:tc>
        <w:tc>
          <w:tcPr>
            <w:tcW w:w="1657" w:type="dxa"/>
            <w:tcMar>
              <w:top w:w="28" w:type="dxa"/>
              <w:bottom w:w="28" w:type="dxa"/>
            </w:tcMar>
          </w:tcPr>
          <w:p w:rsidR="001D0ED1" w:rsidRDefault="001D0ED1" w:rsidP="0051118D">
            <w:pPr>
              <w:rPr>
                <w:rFonts w:ascii="ArialMT" w:eastAsia="Times New Roman" w:hAnsi="ArialMT" w:cs="ArialMT"/>
                <w:sz w:val="20"/>
                <w:lang w:eastAsia="en-GB"/>
              </w:rPr>
            </w:pPr>
            <w:r>
              <w:rPr>
                <w:rFonts w:ascii="ArialMT" w:eastAsia="Times New Roman" w:hAnsi="ArialMT" w:cs="ArialMT"/>
                <w:sz w:val="20"/>
                <w:lang w:eastAsia="en-GB"/>
              </w:rPr>
              <w:t>International Advisor</w:t>
            </w:r>
          </w:p>
        </w:tc>
        <w:tc>
          <w:tcPr>
            <w:tcW w:w="6979" w:type="dxa"/>
            <w:tcMar>
              <w:top w:w="28" w:type="dxa"/>
              <w:bottom w:w="28" w:type="dxa"/>
            </w:tcMar>
          </w:tcPr>
          <w:p w:rsidR="001D0ED1" w:rsidRDefault="001D0ED1" w:rsidP="001D0ED1">
            <w:pPr>
              <w:autoSpaceDE w:val="0"/>
              <w:autoSpaceDN w:val="0"/>
              <w:adjustRightInd w:val="0"/>
              <w:rPr>
                <w:rFonts w:ascii="ArialMT" w:eastAsia="Times New Roman" w:hAnsi="ArialMT" w:cs="ArialMT"/>
                <w:sz w:val="20"/>
                <w:lang w:eastAsia="en-GB"/>
              </w:rPr>
            </w:pPr>
            <w:r>
              <w:rPr>
                <w:rFonts w:ascii="ArialMT" w:eastAsia="Times New Roman" w:hAnsi="ArialMT" w:cs="ArialMT"/>
                <w:sz w:val="20"/>
                <w:lang w:eastAsia="en-GB"/>
              </w:rPr>
              <w:t>International Advisor to the $25M Pan-Canadian “TRAM” (Translational Research in Adolescent Mental Health).</w:t>
            </w:r>
          </w:p>
          <w:p w:rsidR="001D0ED1" w:rsidRDefault="001D0ED1" w:rsidP="001D0ED1">
            <w:pPr>
              <w:rPr>
                <w:rFonts w:ascii="ArialMT" w:eastAsia="Times New Roman" w:hAnsi="ArialMT" w:cs="ArialMT"/>
                <w:sz w:val="20"/>
                <w:lang w:eastAsia="en-GB"/>
              </w:rPr>
            </w:pPr>
            <w:r>
              <w:rPr>
                <w:rFonts w:ascii="ArialMT" w:eastAsia="Times New Roman" w:hAnsi="ArialMT" w:cs="ArialMT"/>
                <w:sz w:val="20"/>
                <w:lang w:eastAsia="en-GB"/>
              </w:rPr>
              <w:t>Canadian Institute for Health Research and the Boeckh Foundation</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r>
              <w:rPr>
                <w:rFonts w:ascii="Arial" w:hAnsi="Arial" w:cs="Arial"/>
                <w:sz w:val="20"/>
              </w:rPr>
              <w:t>2013</w:t>
            </w:r>
          </w:p>
        </w:tc>
        <w:tc>
          <w:tcPr>
            <w:tcW w:w="1657" w:type="dxa"/>
            <w:tcMar>
              <w:top w:w="28" w:type="dxa"/>
              <w:bottom w:w="28" w:type="dxa"/>
            </w:tcMar>
          </w:tcPr>
          <w:p w:rsidR="001D0ED1" w:rsidRDefault="001D0ED1" w:rsidP="00345B8C">
            <w:pPr>
              <w:rPr>
                <w:rFonts w:ascii="ArialMT" w:eastAsia="Times New Roman" w:hAnsi="ArialMT" w:cs="ArialMT"/>
                <w:sz w:val="20"/>
                <w:lang w:eastAsia="en-GB"/>
              </w:rPr>
            </w:pPr>
            <w:r>
              <w:rPr>
                <w:rFonts w:ascii="ArialMT" w:eastAsia="Times New Roman" w:hAnsi="ArialMT" w:cs="ArialMT"/>
                <w:sz w:val="20"/>
                <w:lang w:eastAsia="en-GB"/>
              </w:rPr>
              <w:t>International Advisor</w:t>
            </w:r>
          </w:p>
        </w:tc>
        <w:tc>
          <w:tcPr>
            <w:tcW w:w="6979" w:type="dxa"/>
            <w:tcMar>
              <w:top w:w="28" w:type="dxa"/>
              <w:bottom w:w="28" w:type="dxa"/>
            </w:tcMar>
          </w:tcPr>
          <w:p w:rsidR="001D0ED1" w:rsidRDefault="001D0ED1" w:rsidP="001D0ED1">
            <w:pPr>
              <w:autoSpaceDE w:val="0"/>
              <w:autoSpaceDN w:val="0"/>
              <w:adjustRightInd w:val="0"/>
              <w:rPr>
                <w:rFonts w:ascii="ArialMT" w:eastAsia="Times New Roman" w:hAnsi="ArialMT" w:cs="ArialMT"/>
                <w:sz w:val="20"/>
                <w:lang w:eastAsia="en-GB"/>
              </w:rPr>
            </w:pPr>
            <w:r>
              <w:rPr>
                <w:rFonts w:ascii="ArialMT" w:eastAsia="Times New Roman" w:hAnsi="ArialMT" w:cs="ArialMT"/>
                <w:sz w:val="20"/>
                <w:lang w:eastAsia="en-GB"/>
              </w:rPr>
              <w:t>International Advisory Committee, US$11M NORMENT research program, Norway. Prof Ole Andreassen.</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r>
              <w:rPr>
                <w:rFonts w:ascii="Arial" w:hAnsi="Arial" w:cs="Arial"/>
                <w:sz w:val="20"/>
              </w:rPr>
              <w:t>2013</w:t>
            </w:r>
          </w:p>
        </w:tc>
        <w:tc>
          <w:tcPr>
            <w:tcW w:w="1657" w:type="dxa"/>
            <w:tcMar>
              <w:top w:w="28" w:type="dxa"/>
              <w:bottom w:w="28" w:type="dxa"/>
            </w:tcMar>
          </w:tcPr>
          <w:p w:rsidR="001D0ED1" w:rsidRDefault="001D0ED1" w:rsidP="00345B8C">
            <w:pPr>
              <w:rPr>
                <w:rFonts w:ascii="ArialMT" w:eastAsia="Times New Roman" w:hAnsi="ArialMT" w:cs="ArialMT"/>
                <w:sz w:val="20"/>
                <w:lang w:eastAsia="en-GB"/>
              </w:rPr>
            </w:pPr>
            <w:r>
              <w:rPr>
                <w:rFonts w:ascii="ArialMT" w:eastAsia="Times New Roman" w:hAnsi="ArialMT" w:cs="ArialMT"/>
                <w:sz w:val="20"/>
                <w:lang w:eastAsia="en-GB"/>
              </w:rPr>
              <w:t>International Advisor</w:t>
            </w:r>
          </w:p>
        </w:tc>
        <w:tc>
          <w:tcPr>
            <w:tcW w:w="6979" w:type="dxa"/>
            <w:tcMar>
              <w:top w:w="28" w:type="dxa"/>
              <w:bottom w:w="28" w:type="dxa"/>
            </w:tcMar>
          </w:tcPr>
          <w:p w:rsidR="001D0ED1" w:rsidRDefault="001D0ED1" w:rsidP="001D0ED1">
            <w:pPr>
              <w:autoSpaceDE w:val="0"/>
              <w:autoSpaceDN w:val="0"/>
              <w:adjustRightInd w:val="0"/>
              <w:rPr>
                <w:rFonts w:ascii="ArialMT" w:eastAsia="Times New Roman" w:hAnsi="ArialMT" w:cs="ArialMT"/>
                <w:sz w:val="20"/>
                <w:lang w:eastAsia="en-GB"/>
              </w:rPr>
            </w:pPr>
            <w:r>
              <w:rPr>
                <w:rFonts w:ascii="ArialMT" w:eastAsia="Times New Roman" w:hAnsi="ArialMT" w:cs="ArialMT"/>
                <w:sz w:val="20"/>
                <w:lang w:eastAsia="en-GB"/>
              </w:rPr>
              <w:t>International Advisory Committee, SYNAPSY Translational Neuroscience Research Program, Geneva and Lausanne, Switzerland. Profs. Pierre Magistretti and Philippe Conus</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r>
              <w:rPr>
                <w:rFonts w:ascii="Arial" w:hAnsi="Arial" w:cs="Arial"/>
                <w:sz w:val="20"/>
              </w:rPr>
              <w:t>2013</w:t>
            </w:r>
          </w:p>
        </w:tc>
        <w:tc>
          <w:tcPr>
            <w:tcW w:w="1657" w:type="dxa"/>
            <w:tcMar>
              <w:top w:w="28" w:type="dxa"/>
              <w:bottom w:w="28" w:type="dxa"/>
            </w:tcMar>
          </w:tcPr>
          <w:p w:rsidR="001D0ED1" w:rsidRDefault="001D0ED1" w:rsidP="0051118D">
            <w:pPr>
              <w:rPr>
                <w:rFonts w:ascii="ArialMT" w:eastAsia="Times New Roman" w:hAnsi="ArialMT" w:cs="ArialMT"/>
                <w:sz w:val="20"/>
                <w:lang w:eastAsia="en-GB"/>
              </w:rPr>
            </w:pPr>
            <w:r>
              <w:rPr>
                <w:rFonts w:ascii="ArialMT" w:eastAsia="Times New Roman" w:hAnsi="ArialMT" w:cs="ArialMT"/>
                <w:sz w:val="20"/>
                <w:lang w:eastAsia="en-GB"/>
              </w:rPr>
              <w:t>Scientific Advisor</w:t>
            </w:r>
          </w:p>
        </w:tc>
        <w:tc>
          <w:tcPr>
            <w:tcW w:w="6979" w:type="dxa"/>
            <w:tcMar>
              <w:top w:w="28" w:type="dxa"/>
              <w:bottom w:w="28" w:type="dxa"/>
            </w:tcMar>
          </w:tcPr>
          <w:p w:rsidR="001D0ED1" w:rsidRDefault="001D0ED1" w:rsidP="0051118D">
            <w:pPr>
              <w:rPr>
                <w:rFonts w:ascii="ArialMT" w:eastAsia="Times New Roman" w:hAnsi="ArialMT" w:cs="ArialMT"/>
                <w:sz w:val="20"/>
                <w:lang w:eastAsia="en-GB"/>
              </w:rPr>
            </w:pPr>
            <w:r>
              <w:rPr>
                <w:rFonts w:ascii="ArialMT" w:eastAsia="Times New Roman" w:hAnsi="ArialMT" w:cs="ArialMT"/>
                <w:sz w:val="20"/>
                <w:lang w:eastAsia="en-GB"/>
              </w:rPr>
              <w:t>Scientific Advisory Committee “ROAMER”: EU funded Roadmap Project for European Mental Health Research</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r>
              <w:rPr>
                <w:rFonts w:ascii="Arial" w:hAnsi="Arial" w:cs="Arial"/>
                <w:sz w:val="20"/>
              </w:rPr>
              <w:t>201</w:t>
            </w:r>
            <w:r w:rsidR="0041694D">
              <w:rPr>
                <w:rFonts w:ascii="Arial" w:hAnsi="Arial" w:cs="Arial"/>
                <w:sz w:val="20"/>
              </w:rPr>
              <w:t>4</w:t>
            </w:r>
            <w:r w:rsidR="001D38DF">
              <w:rPr>
                <w:rFonts w:ascii="Arial" w:hAnsi="Arial" w:cs="Arial"/>
                <w:sz w:val="20"/>
              </w:rPr>
              <w:t>-2015</w:t>
            </w:r>
          </w:p>
        </w:tc>
        <w:tc>
          <w:tcPr>
            <w:tcW w:w="1657" w:type="dxa"/>
            <w:tcMar>
              <w:top w:w="28" w:type="dxa"/>
              <w:bottom w:w="28" w:type="dxa"/>
            </w:tcMar>
          </w:tcPr>
          <w:p w:rsidR="001D0ED1" w:rsidRDefault="0041694D" w:rsidP="0051118D">
            <w:pPr>
              <w:rPr>
                <w:rFonts w:ascii="ArialMT" w:eastAsia="Times New Roman" w:hAnsi="ArialMT" w:cs="ArialMT"/>
                <w:sz w:val="20"/>
                <w:lang w:eastAsia="en-GB"/>
              </w:rPr>
            </w:pPr>
            <w:r>
              <w:rPr>
                <w:rFonts w:ascii="ArialMT" w:eastAsia="Times New Roman" w:hAnsi="ArialMT" w:cs="ArialMT"/>
                <w:sz w:val="20"/>
                <w:lang w:eastAsia="en-GB"/>
              </w:rPr>
              <w:t>Scientific Advisor</w:t>
            </w:r>
          </w:p>
        </w:tc>
        <w:tc>
          <w:tcPr>
            <w:tcW w:w="6979" w:type="dxa"/>
            <w:tcMar>
              <w:top w:w="28" w:type="dxa"/>
              <w:bottom w:w="28" w:type="dxa"/>
            </w:tcMar>
          </w:tcPr>
          <w:p w:rsidR="001D0ED1" w:rsidRDefault="0041694D" w:rsidP="0041694D">
            <w:pPr>
              <w:rPr>
                <w:rFonts w:ascii="ArialMT" w:eastAsia="Times New Roman" w:hAnsi="ArialMT" w:cs="ArialMT"/>
                <w:sz w:val="20"/>
                <w:lang w:eastAsia="en-GB"/>
              </w:rPr>
            </w:pPr>
            <w:r>
              <w:rPr>
                <w:rFonts w:ascii="ArialMT" w:eastAsia="Times New Roman" w:hAnsi="ArialMT" w:cs="ArialMT"/>
                <w:sz w:val="20"/>
                <w:lang w:eastAsia="en-GB"/>
              </w:rPr>
              <w:t>Schizophrenia Research Forum</w:t>
            </w:r>
          </w:p>
        </w:tc>
      </w:tr>
      <w:tr w:rsidR="001D0ED1" w:rsidRPr="002E66F1" w:rsidTr="0051118D">
        <w:tc>
          <w:tcPr>
            <w:tcW w:w="1497" w:type="dxa"/>
            <w:tcMar>
              <w:top w:w="28" w:type="dxa"/>
              <w:bottom w:w="28" w:type="dxa"/>
            </w:tcMar>
          </w:tcPr>
          <w:p w:rsidR="001D0ED1" w:rsidRDefault="001D0ED1" w:rsidP="0051118D">
            <w:pPr>
              <w:rPr>
                <w:rFonts w:ascii="Arial" w:hAnsi="Arial" w:cs="Arial"/>
                <w:sz w:val="20"/>
              </w:rPr>
            </w:pPr>
          </w:p>
        </w:tc>
        <w:tc>
          <w:tcPr>
            <w:tcW w:w="1657" w:type="dxa"/>
            <w:tcMar>
              <w:top w:w="28" w:type="dxa"/>
              <w:bottom w:w="28" w:type="dxa"/>
            </w:tcMar>
          </w:tcPr>
          <w:p w:rsidR="001D0ED1" w:rsidRDefault="001D0ED1" w:rsidP="0051118D">
            <w:pPr>
              <w:rPr>
                <w:rFonts w:ascii="ArialMT" w:eastAsia="Times New Roman" w:hAnsi="ArialMT" w:cs="ArialMT"/>
                <w:sz w:val="20"/>
                <w:lang w:eastAsia="en-GB"/>
              </w:rPr>
            </w:pPr>
          </w:p>
        </w:tc>
        <w:tc>
          <w:tcPr>
            <w:tcW w:w="6979" w:type="dxa"/>
            <w:tcMar>
              <w:top w:w="28" w:type="dxa"/>
              <w:bottom w:w="28" w:type="dxa"/>
            </w:tcMar>
          </w:tcPr>
          <w:p w:rsidR="001D0ED1" w:rsidRDefault="001D0ED1" w:rsidP="0051118D">
            <w:pPr>
              <w:rPr>
                <w:rFonts w:ascii="ArialMT" w:eastAsia="Times New Roman" w:hAnsi="ArialMT" w:cs="ArialMT"/>
                <w:sz w:val="20"/>
                <w:lang w:eastAsia="en-GB"/>
              </w:rPr>
            </w:pPr>
          </w:p>
        </w:tc>
      </w:tr>
    </w:tbl>
    <w:p w:rsidR="00BC5D89" w:rsidRPr="002E66F1" w:rsidRDefault="00BC5D89" w:rsidP="008E1529">
      <w:pPr>
        <w:tabs>
          <w:tab w:val="left" w:pos="1560"/>
        </w:tabs>
        <w:rPr>
          <w:rFonts w:ascii="Arial" w:hAnsi="Arial" w:cs="Arial"/>
          <w:sz w:val="20"/>
        </w:rPr>
      </w:pPr>
    </w:p>
    <w:p w:rsidR="00640BF2" w:rsidRPr="002E66F1" w:rsidRDefault="00640BF2" w:rsidP="008E1529">
      <w:pPr>
        <w:tabs>
          <w:tab w:val="left" w:pos="1560"/>
        </w:tabs>
        <w:rPr>
          <w:rFonts w:ascii="Arial" w:hAnsi="Arial" w:cs="Arial"/>
          <w:sz w:val="20"/>
        </w:rPr>
      </w:pPr>
    </w:p>
    <w:p w:rsidR="00A40DC6" w:rsidRPr="002E66F1" w:rsidRDefault="00A40DC6" w:rsidP="008E1529">
      <w:pPr>
        <w:tabs>
          <w:tab w:val="left" w:pos="1560"/>
        </w:tabs>
        <w:rPr>
          <w:rFonts w:ascii="Arial" w:hAnsi="Arial" w:cs="Arial"/>
          <w:sz w:val="20"/>
        </w:rPr>
      </w:pPr>
    </w:p>
    <w:p w:rsidR="001C0E4C" w:rsidRPr="002E66F1" w:rsidRDefault="001C0E4C" w:rsidP="00576CE7">
      <w:pPr>
        <w:pStyle w:val="Heading3"/>
      </w:pPr>
      <w:bookmarkStart w:id="76" w:name="_Toc393284112"/>
      <w:r w:rsidRPr="002E66F1">
        <w:t>Advisory Board Memberships</w:t>
      </w:r>
      <w:bookmarkEnd w:id="76"/>
    </w:p>
    <w:p w:rsidR="001C0E4C" w:rsidRPr="002E66F1" w:rsidRDefault="001C0E4C" w:rsidP="001C0E4C">
      <w:pPr>
        <w:rPr>
          <w:rFonts w:ascii="Arial" w:hAnsi="Arial" w:cs="Arial"/>
          <w:b/>
          <w:sz w:val="22"/>
          <w:szCs w:val="22"/>
        </w:rPr>
      </w:pPr>
    </w:p>
    <w:p w:rsidR="001C0E4C" w:rsidRPr="002E66F1" w:rsidRDefault="001C0E4C" w:rsidP="001C0E4C">
      <w:pPr>
        <w:rPr>
          <w:rFonts w:ascii="Arial" w:hAnsi="Arial" w:cs="Arial"/>
          <w:b/>
          <w:sz w:val="22"/>
          <w:szCs w:val="22"/>
        </w:rPr>
      </w:pPr>
      <w:r w:rsidRPr="002E66F1">
        <w:rPr>
          <w:rFonts w:ascii="Arial" w:hAnsi="Arial" w:cs="Arial"/>
          <w:b/>
          <w:sz w:val="22"/>
          <w:szCs w:val="22"/>
        </w:rPr>
        <w:t>Past</w:t>
      </w:r>
    </w:p>
    <w:p w:rsidR="001C0E4C" w:rsidRPr="002E66F1" w:rsidRDefault="001C0E4C" w:rsidP="001C0E4C">
      <w:pPr>
        <w:rPr>
          <w:rFonts w:ascii="Arial" w:hAnsi="Arial" w:cs="Arial"/>
          <w:sz w:val="20"/>
        </w:rPr>
      </w:pPr>
      <w:r w:rsidRPr="002E66F1">
        <w:rPr>
          <w:rFonts w:ascii="Arial" w:hAnsi="Arial" w:cs="Arial"/>
          <w:sz w:val="20"/>
        </w:rPr>
        <w:t xml:space="preserve">Member, Zyprexa Advisory Board, Eli Lily Australia </w:t>
      </w:r>
    </w:p>
    <w:p w:rsidR="001C0E4C" w:rsidRPr="002E66F1" w:rsidRDefault="001C0E4C" w:rsidP="001C0E4C">
      <w:pPr>
        <w:rPr>
          <w:rFonts w:ascii="Arial" w:hAnsi="Arial" w:cs="Arial"/>
          <w:sz w:val="20"/>
        </w:rPr>
      </w:pPr>
      <w:r w:rsidRPr="002E66F1">
        <w:rPr>
          <w:rFonts w:ascii="Arial" w:hAnsi="Arial" w:cs="Arial"/>
          <w:sz w:val="20"/>
        </w:rPr>
        <w:t xml:space="preserve">Member, Prelapse Advisory Board, Lundbeck Australia </w:t>
      </w:r>
    </w:p>
    <w:p w:rsidR="001C0E4C" w:rsidRPr="002E66F1" w:rsidRDefault="001C0E4C" w:rsidP="001C0E4C">
      <w:pPr>
        <w:rPr>
          <w:rFonts w:ascii="Arial" w:hAnsi="Arial" w:cs="Arial"/>
          <w:sz w:val="20"/>
        </w:rPr>
      </w:pPr>
      <w:r w:rsidRPr="002E66F1">
        <w:rPr>
          <w:rFonts w:ascii="Arial" w:hAnsi="Arial" w:cs="Arial"/>
          <w:sz w:val="20"/>
        </w:rPr>
        <w:t>Member Int</w:t>
      </w:r>
      <w:r w:rsidR="001B35F7" w:rsidRPr="002E66F1">
        <w:rPr>
          <w:rFonts w:ascii="Arial" w:hAnsi="Arial" w:cs="Arial"/>
          <w:sz w:val="20"/>
        </w:rPr>
        <w:t>ernational</w:t>
      </w:r>
      <w:r w:rsidRPr="002E66F1">
        <w:rPr>
          <w:rFonts w:ascii="Arial" w:hAnsi="Arial" w:cs="Arial"/>
          <w:sz w:val="20"/>
        </w:rPr>
        <w:t xml:space="preserve"> Adv</w:t>
      </w:r>
      <w:r w:rsidR="001B35F7" w:rsidRPr="002E66F1">
        <w:rPr>
          <w:rFonts w:ascii="Arial" w:hAnsi="Arial" w:cs="Arial"/>
          <w:sz w:val="20"/>
        </w:rPr>
        <w:t>isory</w:t>
      </w:r>
      <w:r w:rsidRPr="002E66F1">
        <w:rPr>
          <w:rFonts w:ascii="Arial" w:hAnsi="Arial" w:cs="Arial"/>
          <w:sz w:val="20"/>
        </w:rPr>
        <w:t xml:space="preserve"> Board Zeldox Pfizer</w:t>
      </w:r>
    </w:p>
    <w:p w:rsidR="001C0E4C" w:rsidRPr="002E66F1" w:rsidRDefault="001C0E4C" w:rsidP="001C0E4C">
      <w:pPr>
        <w:rPr>
          <w:rFonts w:ascii="Arial" w:hAnsi="Arial" w:cs="Arial"/>
          <w:b/>
          <w:sz w:val="22"/>
          <w:szCs w:val="22"/>
        </w:rPr>
      </w:pPr>
      <w:r w:rsidRPr="002E66F1">
        <w:rPr>
          <w:rFonts w:ascii="Arial" w:hAnsi="Arial" w:cs="Arial"/>
          <w:sz w:val="20"/>
        </w:rPr>
        <w:t>Member, Abilify (Aripiprazole) Steering Committee, Bristol-Myers Squibb, Australia</w:t>
      </w:r>
    </w:p>
    <w:p w:rsidR="001C0E4C" w:rsidRPr="002E66F1" w:rsidRDefault="001C0E4C" w:rsidP="001C0E4C">
      <w:pPr>
        <w:rPr>
          <w:rFonts w:ascii="Arial" w:hAnsi="Arial" w:cs="Arial"/>
          <w:sz w:val="20"/>
        </w:rPr>
      </w:pPr>
      <w:r w:rsidRPr="002E66F1">
        <w:rPr>
          <w:rFonts w:ascii="Arial" w:hAnsi="Arial" w:cs="Arial"/>
          <w:sz w:val="20"/>
        </w:rPr>
        <w:t>Member, Solian (Amisulpride) National Advisory Board, Sanofi~Synthelabo, Australia</w:t>
      </w:r>
    </w:p>
    <w:p w:rsidR="001C0E4C" w:rsidRPr="002E66F1" w:rsidRDefault="001C0E4C" w:rsidP="001C0E4C">
      <w:pPr>
        <w:rPr>
          <w:rFonts w:ascii="Arial" w:hAnsi="Arial" w:cs="Arial"/>
          <w:sz w:val="20"/>
        </w:rPr>
      </w:pPr>
      <w:r w:rsidRPr="002E66F1">
        <w:rPr>
          <w:rFonts w:ascii="Arial" w:hAnsi="Arial" w:cs="Arial"/>
          <w:sz w:val="20"/>
        </w:rPr>
        <w:t>Member, Seroquel Advisory Board, Astra Zeneca</w:t>
      </w:r>
    </w:p>
    <w:p w:rsidR="001C0E4C" w:rsidRPr="002E66F1" w:rsidRDefault="001C0E4C" w:rsidP="001C0E4C">
      <w:pPr>
        <w:rPr>
          <w:rFonts w:ascii="Arial" w:hAnsi="Arial" w:cs="Arial"/>
          <w:sz w:val="20"/>
        </w:rPr>
      </w:pPr>
      <w:r w:rsidRPr="002E66F1">
        <w:rPr>
          <w:rFonts w:ascii="Arial" w:hAnsi="Arial" w:cs="Arial"/>
          <w:sz w:val="20"/>
        </w:rPr>
        <w:t>Chairman, Zeldox (Ziprasidone) Advisory Board, Pfizer Pty. Ltd, Australia</w:t>
      </w:r>
    </w:p>
    <w:p w:rsidR="008E4466" w:rsidRPr="002E66F1" w:rsidRDefault="008E4466" w:rsidP="001C0E4C">
      <w:pPr>
        <w:rPr>
          <w:rFonts w:ascii="Arial" w:hAnsi="Arial" w:cs="Arial"/>
          <w:sz w:val="20"/>
        </w:rPr>
      </w:pPr>
      <w:r w:rsidRPr="002E66F1">
        <w:rPr>
          <w:rFonts w:ascii="Arial" w:hAnsi="Arial" w:cs="Arial"/>
          <w:sz w:val="20"/>
        </w:rPr>
        <w:t>Member, Researchers for Asylum Seekers Advisory Board, Australia</w:t>
      </w:r>
    </w:p>
    <w:p w:rsidR="005C6B67" w:rsidRPr="002E66F1" w:rsidRDefault="005C6B67" w:rsidP="001C0E4C">
      <w:pPr>
        <w:rPr>
          <w:rFonts w:ascii="Arial" w:hAnsi="Arial" w:cs="Arial"/>
          <w:sz w:val="20"/>
        </w:rPr>
      </w:pPr>
      <w:r w:rsidRPr="002E66F1">
        <w:rPr>
          <w:rFonts w:ascii="Arial" w:hAnsi="Arial" w:cs="Arial"/>
          <w:sz w:val="20"/>
        </w:rPr>
        <w:t>Member, International Advisory Council, Schizophrenia International Research Society</w:t>
      </w:r>
    </w:p>
    <w:p w:rsidR="00E52F81" w:rsidRPr="002E66F1" w:rsidRDefault="00E52F81" w:rsidP="001C0E4C">
      <w:pPr>
        <w:rPr>
          <w:rFonts w:ascii="Arial" w:hAnsi="Arial" w:cs="Arial"/>
          <w:sz w:val="20"/>
        </w:rPr>
      </w:pPr>
      <w:r w:rsidRPr="002E66F1">
        <w:rPr>
          <w:rFonts w:ascii="Arial" w:hAnsi="Arial" w:cs="Arial"/>
          <w:sz w:val="20"/>
        </w:rPr>
        <w:t>Member, Monash Alfred Psychiatry research centre (MAPrc) Advisory Board, Australia</w:t>
      </w:r>
    </w:p>
    <w:p w:rsidR="001C0E4C" w:rsidRDefault="00D255FB" w:rsidP="00D255FB">
      <w:pPr>
        <w:rPr>
          <w:rFonts w:ascii="Arial" w:hAnsi="Arial" w:cs="Arial"/>
          <w:sz w:val="20"/>
        </w:rPr>
      </w:pPr>
      <w:r w:rsidRPr="002E66F1">
        <w:rPr>
          <w:rFonts w:ascii="Arial" w:hAnsi="Arial" w:cs="Arial"/>
          <w:sz w:val="20"/>
        </w:rPr>
        <w:t>Member, Norwegian Centre for Mental Disorder Research Sc</w:t>
      </w:r>
      <w:r w:rsidR="00544E32">
        <w:rPr>
          <w:rFonts w:ascii="Arial" w:hAnsi="Arial" w:cs="Arial"/>
          <w:sz w:val="20"/>
        </w:rPr>
        <w:t>ientific Advisory Board, Norway</w:t>
      </w:r>
    </w:p>
    <w:p w:rsidR="00544E32" w:rsidRPr="002E66F1" w:rsidRDefault="00544E32" w:rsidP="00D255FB">
      <w:pPr>
        <w:rPr>
          <w:rFonts w:ascii="Arial" w:hAnsi="Arial" w:cs="Arial"/>
          <w:sz w:val="20"/>
        </w:rPr>
      </w:pPr>
      <w:r>
        <w:rPr>
          <w:rFonts w:ascii="Arial" w:hAnsi="Arial" w:cs="Arial"/>
          <w:sz w:val="20"/>
        </w:rPr>
        <w:t>Member, Hincks-Dellcrest Centre Clinical Transformation Advisory Group, Canada</w:t>
      </w:r>
    </w:p>
    <w:p w:rsidR="001C0E4C" w:rsidRPr="002E66F1" w:rsidRDefault="001C0E4C" w:rsidP="001C0E4C">
      <w:pPr>
        <w:rPr>
          <w:rFonts w:ascii="Arial" w:hAnsi="Arial" w:cs="Arial"/>
          <w:sz w:val="22"/>
          <w:szCs w:val="22"/>
        </w:rPr>
      </w:pPr>
    </w:p>
    <w:p w:rsidR="001C0E4C" w:rsidRPr="002E66F1" w:rsidRDefault="001C0E4C" w:rsidP="00576CE7">
      <w:pPr>
        <w:pStyle w:val="Heading3"/>
      </w:pPr>
      <w:bookmarkStart w:id="77" w:name="_Toc163968389"/>
      <w:bookmarkStart w:id="78" w:name="_Toc393284113"/>
      <w:r w:rsidRPr="002E66F1">
        <w:t>Teaching/Workshops</w:t>
      </w:r>
      <w:bookmarkEnd w:id="77"/>
      <w:bookmarkEnd w:id="78"/>
    </w:p>
    <w:p w:rsidR="001C0E4C" w:rsidRPr="002E66F1" w:rsidRDefault="001C0E4C" w:rsidP="001C0E4C">
      <w:pPr>
        <w:rPr>
          <w:rFonts w:ascii="Arial" w:hAnsi="Arial" w:cs="Arial"/>
          <w:sz w:val="20"/>
        </w:rPr>
      </w:pPr>
      <w:bookmarkStart w:id="79" w:name="_Toc163968390"/>
      <w:r w:rsidRPr="002E66F1">
        <w:rPr>
          <w:rFonts w:ascii="Arial" w:hAnsi="Arial" w:cs="Arial"/>
          <w:sz w:val="20"/>
        </w:rPr>
        <w:t>From 1982 – present: conducted a wide range of teaching and workshop sessions at undergraduate, post-graduate and professional development levels, both within Australia and internationally.</w:t>
      </w:r>
      <w:bookmarkEnd w:id="79"/>
      <w:r w:rsidRPr="002E66F1">
        <w:rPr>
          <w:rFonts w:ascii="Arial" w:hAnsi="Arial" w:cs="Arial"/>
          <w:sz w:val="20"/>
        </w:rPr>
        <w:t xml:space="preserve">  </w:t>
      </w:r>
    </w:p>
    <w:p w:rsidR="001C0E4C" w:rsidRPr="002E66F1" w:rsidRDefault="001C0E4C" w:rsidP="001C0E4C">
      <w:pPr>
        <w:rPr>
          <w:rFonts w:ascii="Arial" w:hAnsi="Arial" w:cs="Arial"/>
          <w:sz w:val="20"/>
        </w:rPr>
      </w:pPr>
      <w:bookmarkStart w:id="80" w:name="_Toc163968391"/>
      <w:r w:rsidRPr="002E66F1">
        <w:rPr>
          <w:rFonts w:ascii="Arial" w:hAnsi="Arial" w:cs="Arial"/>
          <w:sz w:val="20"/>
        </w:rPr>
        <w:t>Details available on request.</w:t>
      </w:r>
      <w:bookmarkEnd w:id="80"/>
    </w:p>
    <w:p w:rsidR="001C0E4C" w:rsidRPr="002E66F1" w:rsidRDefault="001C0E4C" w:rsidP="001C0E4C">
      <w:pPr>
        <w:rPr>
          <w:rFonts w:ascii="Arial" w:hAnsi="Arial" w:cs="Arial"/>
          <w:sz w:val="22"/>
          <w:szCs w:val="22"/>
        </w:rPr>
      </w:pPr>
    </w:p>
    <w:p w:rsidR="00886BC9" w:rsidRPr="002E66F1" w:rsidRDefault="00886BC9" w:rsidP="001C0E4C">
      <w:pPr>
        <w:rPr>
          <w:rFonts w:ascii="Arial" w:hAnsi="Arial" w:cs="Arial"/>
          <w:sz w:val="22"/>
          <w:szCs w:val="22"/>
        </w:rPr>
      </w:pPr>
    </w:p>
    <w:p w:rsidR="001C0E4C" w:rsidRPr="002E66F1" w:rsidRDefault="001C0E4C" w:rsidP="001C0E4C">
      <w:pPr>
        <w:rPr>
          <w:rFonts w:ascii="Arial" w:hAnsi="Arial" w:cs="Arial"/>
          <w:sz w:val="22"/>
          <w:szCs w:val="22"/>
        </w:rPr>
      </w:pPr>
    </w:p>
    <w:p w:rsidR="001C0E4C" w:rsidRPr="002E66F1" w:rsidRDefault="001C0E4C" w:rsidP="001C0E4C">
      <w:pPr>
        <w:pStyle w:val="Heading1"/>
        <w:rPr>
          <w:rFonts w:ascii="Arial" w:hAnsi="Arial"/>
          <w:bCs/>
          <w:szCs w:val="22"/>
        </w:rPr>
      </w:pPr>
      <w:bookmarkStart w:id="81" w:name="_Toc163968392"/>
      <w:bookmarkStart w:id="82" w:name="_Toc393284114"/>
      <w:r w:rsidRPr="002E66F1">
        <w:rPr>
          <w:rFonts w:ascii="Arial" w:hAnsi="Arial"/>
          <w:bCs/>
          <w:szCs w:val="22"/>
        </w:rPr>
        <w:t>OTHER SCIENTIFIC ACTIVITIES</w:t>
      </w:r>
      <w:bookmarkEnd w:id="81"/>
      <w:bookmarkEnd w:id="82"/>
    </w:p>
    <w:p w:rsidR="001C0E4C" w:rsidRPr="002E66F1" w:rsidRDefault="001C0E4C" w:rsidP="001C0E4C">
      <w:pPr>
        <w:rPr>
          <w:rFonts w:ascii="Arial" w:hAnsi="Arial" w:cs="Arial"/>
        </w:rPr>
      </w:pPr>
    </w:p>
    <w:p w:rsidR="001C0E4C" w:rsidRPr="002E66F1" w:rsidRDefault="001C0E4C" w:rsidP="00576CE7">
      <w:pPr>
        <w:pStyle w:val="Heading3"/>
      </w:pPr>
      <w:bookmarkStart w:id="83" w:name="_Toc163968395"/>
      <w:bookmarkStart w:id="84" w:name="_Toc393284115"/>
      <w:r w:rsidRPr="002E66F1">
        <w:t>Editorial Boards</w:t>
      </w:r>
      <w:bookmarkEnd w:id="83"/>
      <w:bookmarkEnd w:id="84"/>
    </w:p>
    <w:p w:rsidR="00A906FA" w:rsidRPr="002E66F1" w:rsidRDefault="00A906FA" w:rsidP="001C0E4C">
      <w:pPr>
        <w:pStyle w:val="BodyText2"/>
        <w:rPr>
          <w:rFonts w:ascii="Arial" w:hAnsi="Arial" w:cs="Arial"/>
          <w:b/>
          <w:sz w:val="20"/>
        </w:rPr>
      </w:pPr>
    </w:p>
    <w:p w:rsidR="001C0E4C" w:rsidRPr="002E66F1" w:rsidRDefault="001C0E4C" w:rsidP="001C0E4C">
      <w:pPr>
        <w:pStyle w:val="BodyText2"/>
        <w:rPr>
          <w:rFonts w:ascii="Arial" w:hAnsi="Arial" w:cs="Arial"/>
          <w:b/>
          <w:bCs/>
          <w:sz w:val="20"/>
        </w:rPr>
      </w:pPr>
      <w:r w:rsidRPr="002E66F1">
        <w:rPr>
          <w:rFonts w:ascii="Arial" w:hAnsi="Arial" w:cs="Arial"/>
          <w:b/>
          <w:sz w:val="20"/>
        </w:rPr>
        <w:t xml:space="preserve">Past </w:t>
      </w:r>
    </w:p>
    <w:p w:rsidR="001C0E4C" w:rsidRPr="002E66F1" w:rsidRDefault="001C0E4C" w:rsidP="001C0E4C">
      <w:pPr>
        <w:rPr>
          <w:rFonts w:ascii="Arial" w:hAnsi="Arial" w:cs="Arial"/>
          <w:sz w:val="20"/>
          <w:szCs w:val="22"/>
        </w:rPr>
      </w:pPr>
      <w:r w:rsidRPr="002E66F1">
        <w:rPr>
          <w:rFonts w:ascii="Arial" w:hAnsi="Arial" w:cs="Arial"/>
          <w:sz w:val="20"/>
          <w:szCs w:val="22"/>
        </w:rPr>
        <w:t xml:space="preserve">Member, Editorial Board, Australia &amp; New Zealand Journal of Psychiatry </w:t>
      </w:r>
      <w:r w:rsidR="00EC5DD8">
        <w:rPr>
          <w:rFonts w:ascii="Arial" w:hAnsi="Arial" w:cs="Arial"/>
          <w:i/>
          <w:sz w:val="18"/>
          <w:szCs w:val="18"/>
        </w:rPr>
        <w:t>(1992–</w:t>
      </w:r>
      <w:r w:rsidR="002E62CD" w:rsidRPr="002E66F1">
        <w:rPr>
          <w:rFonts w:ascii="Arial" w:hAnsi="Arial" w:cs="Arial"/>
          <w:i/>
          <w:sz w:val="18"/>
          <w:szCs w:val="18"/>
        </w:rPr>
        <w:t>199</w:t>
      </w:r>
      <w:r w:rsidRPr="002E66F1">
        <w:rPr>
          <w:rFonts w:ascii="Arial" w:hAnsi="Arial" w:cs="Arial"/>
          <w:i/>
          <w:sz w:val="18"/>
          <w:szCs w:val="18"/>
        </w:rPr>
        <w:t>4)</w:t>
      </w:r>
    </w:p>
    <w:p w:rsidR="001C0E4C" w:rsidRPr="002E66F1" w:rsidRDefault="001C0E4C" w:rsidP="001C0E4C">
      <w:pPr>
        <w:rPr>
          <w:rFonts w:ascii="Arial" w:hAnsi="Arial" w:cs="Arial"/>
          <w:sz w:val="20"/>
          <w:szCs w:val="22"/>
        </w:rPr>
      </w:pPr>
      <w:r w:rsidRPr="002E66F1">
        <w:rPr>
          <w:rFonts w:ascii="Arial" w:hAnsi="Arial" w:cs="Arial"/>
          <w:sz w:val="20"/>
          <w:szCs w:val="22"/>
        </w:rPr>
        <w:t xml:space="preserve">Member, Editorial Board, Schizophrenia Bulletin </w:t>
      </w:r>
      <w:r w:rsidR="00EC5DD8">
        <w:rPr>
          <w:rFonts w:ascii="Arial" w:hAnsi="Arial" w:cs="Arial"/>
          <w:i/>
          <w:sz w:val="18"/>
          <w:szCs w:val="18"/>
        </w:rPr>
        <w:t>(2003–</w:t>
      </w:r>
      <w:r w:rsidRPr="002E66F1">
        <w:rPr>
          <w:rFonts w:ascii="Arial" w:hAnsi="Arial" w:cs="Arial"/>
          <w:i/>
          <w:sz w:val="18"/>
          <w:szCs w:val="18"/>
        </w:rPr>
        <w:t>2008)</w:t>
      </w:r>
    </w:p>
    <w:p w:rsidR="00813C87" w:rsidRPr="002E66F1" w:rsidRDefault="00813C87" w:rsidP="00813C87">
      <w:pPr>
        <w:rPr>
          <w:rFonts w:ascii="Arial" w:hAnsi="Arial" w:cs="Arial"/>
          <w:i/>
          <w:sz w:val="18"/>
          <w:szCs w:val="18"/>
        </w:rPr>
      </w:pPr>
      <w:r w:rsidRPr="002E66F1">
        <w:rPr>
          <w:rFonts w:ascii="Arial" w:hAnsi="Arial" w:cs="Arial"/>
          <w:sz w:val="20"/>
          <w:szCs w:val="22"/>
        </w:rPr>
        <w:t xml:space="preserve">Associate Editor, Australian and New Zealand Journal of Psychiatry </w:t>
      </w:r>
      <w:r w:rsidR="00EC5DD8">
        <w:rPr>
          <w:rFonts w:ascii="Arial" w:hAnsi="Arial" w:cs="Arial"/>
          <w:i/>
          <w:sz w:val="18"/>
          <w:szCs w:val="18"/>
        </w:rPr>
        <w:t>(2002–</w:t>
      </w:r>
      <w:r w:rsidRPr="002E66F1">
        <w:rPr>
          <w:rFonts w:ascii="Arial" w:hAnsi="Arial" w:cs="Arial"/>
          <w:i/>
          <w:sz w:val="18"/>
          <w:szCs w:val="18"/>
        </w:rPr>
        <w:t>2011)</w:t>
      </w:r>
    </w:p>
    <w:p w:rsidR="001C0E4C" w:rsidRPr="002E66F1" w:rsidRDefault="001C0E4C" w:rsidP="001C0E4C">
      <w:pPr>
        <w:rPr>
          <w:rFonts w:ascii="Arial" w:hAnsi="Arial" w:cs="Arial"/>
          <w:sz w:val="20"/>
          <w:szCs w:val="22"/>
        </w:rPr>
      </w:pPr>
    </w:p>
    <w:p w:rsidR="001C0E4C" w:rsidRPr="002E66F1" w:rsidRDefault="001C0E4C" w:rsidP="001C0E4C">
      <w:pPr>
        <w:rPr>
          <w:rFonts w:ascii="Arial" w:hAnsi="Arial" w:cs="Arial"/>
          <w:b/>
          <w:sz w:val="20"/>
          <w:szCs w:val="22"/>
        </w:rPr>
      </w:pPr>
      <w:r w:rsidRPr="002E66F1">
        <w:rPr>
          <w:rFonts w:ascii="Arial" w:hAnsi="Arial" w:cs="Arial"/>
          <w:b/>
          <w:sz w:val="20"/>
          <w:szCs w:val="22"/>
        </w:rPr>
        <w:t>Present</w:t>
      </w:r>
    </w:p>
    <w:p w:rsidR="001C0E4C" w:rsidRPr="002E66F1" w:rsidRDefault="001C0E4C" w:rsidP="001C0E4C">
      <w:pPr>
        <w:rPr>
          <w:rFonts w:ascii="Arial" w:hAnsi="Arial" w:cs="Arial"/>
          <w:i/>
          <w:sz w:val="18"/>
          <w:szCs w:val="18"/>
        </w:rPr>
      </w:pPr>
      <w:r w:rsidRPr="002E66F1">
        <w:rPr>
          <w:rFonts w:ascii="Arial" w:hAnsi="Arial" w:cs="Arial"/>
          <w:sz w:val="20"/>
          <w:szCs w:val="22"/>
        </w:rPr>
        <w:t xml:space="preserve">Member, Editorial Board, Schizophrenia Research </w:t>
      </w:r>
      <w:r w:rsidR="00EC5DD8">
        <w:rPr>
          <w:rFonts w:ascii="Arial" w:hAnsi="Arial" w:cs="Arial"/>
          <w:i/>
          <w:sz w:val="18"/>
          <w:szCs w:val="18"/>
        </w:rPr>
        <w:t>(2002–</w:t>
      </w:r>
      <w:r w:rsidRPr="002E66F1">
        <w:rPr>
          <w:rFonts w:ascii="Arial" w:hAnsi="Arial" w:cs="Arial"/>
          <w:i/>
          <w:sz w:val="18"/>
          <w:szCs w:val="18"/>
        </w:rPr>
        <w:t>present)</w:t>
      </w:r>
    </w:p>
    <w:p w:rsidR="001C0E4C" w:rsidRPr="002E66F1" w:rsidRDefault="001C0E4C" w:rsidP="001C0E4C">
      <w:pPr>
        <w:rPr>
          <w:rFonts w:ascii="Arial" w:hAnsi="Arial" w:cs="Arial"/>
          <w:i/>
          <w:sz w:val="18"/>
          <w:szCs w:val="18"/>
        </w:rPr>
      </w:pPr>
      <w:r w:rsidRPr="002E66F1">
        <w:rPr>
          <w:rFonts w:ascii="Arial" w:hAnsi="Arial" w:cs="Arial"/>
          <w:sz w:val="20"/>
          <w:szCs w:val="22"/>
        </w:rPr>
        <w:t>Honorary Advisor,</w:t>
      </w:r>
      <w:r w:rsidR="006B4F63" w:rsidRPr="002E66F1">
        <w:rPr>
          <w:rFonts w:ascii="Arial" w:hAnsi="Arial" w:cs="Arial"/>
          <w:sz w:val="20"/>
          <w:szCs w:val="22"/>
        </w:rPr>
        <w:t xml:space="preserve"> The</w:t>
      </w:r>
      <w:r w:rsidRPr="002E66F1">
        <w:rPr>
          <w:rFonts w:ascii="Arial" w:hAnsi="Arial" w:cs="Arial"/>
          <w:sz w:val="20"/>
          <w:szCs w:val="22"/>
        </w:rPr>
        <w:t xml:space="preserve"> Hong Kong </w:t>
      </w:r>
      <w:r w:rsidR="006B4F63" w:rsidRPr="002E66F1">
        <w:rPr>
          <w:rFonts w:ascii="Arial" w:hAnsi="Arial" w:cs="Arial"/>
          <w:sz w:val="20"/>
          <w:szCs w:val="22"/>
        </w:rPr>
        <w:t>Journal</w:t>
      </w:r>
      <w:r w:rsidRPr="002E66F1">
        <w:rPr>
          <w:rFonts w:ascii="Arial" w:hAnsi="Arial" w:cs="Arial"/>
          <w:sz w:val="20"/>
          <w:szCs w:val="22"/>
        </w:rPr>
        <w:t xml:space="preserve"> of Psychiatry </w:t>
      </w:r>
      <w:r w:rsidR="00EC5DD8">
        <w:rPr>
          <w:rFonts w:ascii="Arial" w:hAnsi="Arial" w:cs="Arial"/>
          <w:i/>
          <w:sz w:val="18"/>
          <w:szCs w:val="18"/>
        </w:rPr>
        <w:t>(2006–</w:t>
      </w:r>
      <w:r w:rsidRPr="002E66F1">
        <w:rPr>
          <w:rFonts w:ascii="Arial" w:hAnsi="Arial" w:cs="Arial"/>
          <w:i/>
          <w:sz w:val="18"/>
          <w:szCs w:val="18"/>
        </w:rPr>
        <w:t>present)</w:t>
      </w:r>
    </w:p>
    <w:p w:rsidR="006C35B6" w:rsidRPr="002E66F1" w:rsidRDefault="00813C87" w:rsidP="001C0E4C">
      <w:pPr>
        <w:rPr>
          <w:rFonts w:ascii="Arial" w:hAnsi="Arial" w:cs="Arial"/>
          <w:i/>
          <w:sz w:val="18"/>
          <w:szCs w:val="18"/>
        </w:rPr>
      </w:pPr>
      <w:r w:rsidRPr="002E66F1">
        <w:rPr>
          <w:rFonts w:ascii="Arial" w:hAnsi="Arial" w:cs="Arial"/>
          <w:sz w:val="20"/>
          <w:szCs w:val="22"/>
        </w:rPr>
        <w:t xml:space="preserve">Member Editorial Board, </w:t>
      </w:r>
      <w:r w:rsidR="006C35B6" w:rsidRPr="002E66F1">
        <w:rPr>
          <w:rFonts w:ascii="Arial" w:hAnsi="Arial" w:cs="Arial"/>
          <w:sz w:val="20"/>
          <w:szCs w:val="22"/>
        </w:rPr>
        <w:t xml:space="preserve">Canadian Journal of Community Mental Health </w:t>
      </w:r>
      <w:r w:rsidR="00EC5DD8">
        <w:rPr>
          <w:rFonts w:ascii="Arial" w:hAnsi="Arial" w:cs="Arial"/>
          <w:i/>
          <w:sz w:val="18"/>
          <w:szCs w:val="18"/>
        </w:rPr>
        <w:t>(2010–</w:t>
      </w:r>
      <w:r w:rsidR="006C35B6" w:rsidRPr="002E66F1">
        <w:rPr>
          <w:rFonts w:ascii="Arial" w:hAnsi="Arial" w:cs="Arial"/>
          <w:i/>
          <w:sz w:val="18"/>
          <w:szCs w:val="18"/>
        </w:rPr>
        <w:t>present)</w:t>
      </w:r>
    </w:p>
    <w:p w:rsidR="008562EA" w:rsidRPr="002E66F1" w:rsidRDefault="008562EA" w:rsidP="008562EA">
      <w:pPr>
        <w:rPr>
          <w:rFonts w:ascii="Arial" w:eastAsia="Batang" w:hAnsi="Arial" w:cs="Arial"/>
          <w:bCs/>
          <w:sz w:val="20"/>
        </w:rPr>
      </w:pPr>
      <w:r w:rsidRPr="002E66F1">
        <w:rPr>
          <w:rFonts w:ascii="Arial" w:eastAsia="Batang" w:hAnsi="Arial" w:cs="Arial"/>
          <w:bCs/>
          <w:sz w:val="20"/>
        </w:rPr>
        <w:t xml:space="preserve">Member, Editorial Board, </w:t>
      </w:r>
      <w:r w:rsidRPr="002E66F1">
        <w:rPr>
          <w:rFonts w:ascii="Arial" w:eastAsia="Batang" w:hAnsi="Arial" w:cs="Arial"/>
          <w:sz w:val="20"/>
        </w:rPr>
        <w:t>Journal of Psychiatrie</w:t>
      </w:r>
      <w:r w:rsidRPr="002E66F1">
        <w:rPr>
          <w:rFonts w:ascii="Arial" w:eastAsia="Batang" w:hAnsi="Arial" w:cs="Arial"/>
          <w:bCs/>
          <w:sz w:val="20"/>
        </w:rPr>
        <w:t xml:space="preserve">, </w:t>
      </w:r>
      <w:r w:rsidRPr="002E66F1">
        <w:rPr>
          <w:rFonts w:ascii="Arial" w:eastAsia="Batang" w:hAnsi="Arial" w:cs="Arial"/>
          <w:bCs/>
          <w:i/>
          <w:sz w:val="20"/>
        </w:rPr>
        <w:t>Sciences Humaines</w:t>
      </w:r>
      <w:r w:rsidRPr="002E66F1">
        <w:rPr>
          <w:rFonts w:ascii="Arial" w:eastAsia="Batang" w:hAnsi="Arial" w:cs="Arial"/>
          <w:bCs/>
          <w:sz w:val="20"/>
        </w:rPr>
        <w:t xml:space="preserve">, </w:t>
      </w:r>
      <w:r w:rsidRPr="002E66F1">
        <w:rPr>
          <w:rFonts w:ascii="Arial" w:eastAsia="Batang" w:hAnsi="Arial" w:cs="Arial"/>
          <w:bCs/>
          <w:i/>
          <w:sz w:val="20"/>
        </w:rPr>
        <w:t xml:space="preserve">Neurosciences </w:t>
      </w:r>
      <w:r w:rsidR="00EC5DD8">
        <w:rPr>
          <w:rFonts w:ascii="Arial" w:eastAsia="Batang" w:hAnsi="Arial" w:cs="Arial"/>
          <w:bCs/>
          <w:sz w:val="20"/>
        </w:rPr>
        <w:t>(2002</w:t>
      </w:r>
      <w:r w:rsidR="00EC5DD8">
        <w:rPr>
          <w:rFonts w:ascii="Arial" w:hAnsi="Arial" w:cs="Arial"/>
          <w:i/>
          <w:sz w:val="18"/>
          <w:szCs w:val="18"/>
        </w:rPr>
        <w:t>–present</w:t>
      </w:r>
      <w:r w:rsidRPr="002E66F1">
        <w:rPr>
          <w:rFonts w:ascii="Arial" w:eastAsia="Batang" w:hAnsi="Arial" w:cs="Arial"/>
          <w:bCs/>
          <w:sz w:val="20"/>
        </w:rPr>
        <w:t>)</w:t>
      </w:r>
    </w:p>
    <w:p w:rsidR="002F2AF0" w:rsidRPr="002E66F1" w:rsidRDefault="002F2AF0" w:rsidP="008562EA">
      <w:pPr>
        <w:rPr>
          <w:rFonts w:ascii="Arial" w:eastAsia="Batang" w:hAnsi="Arial" w:cs="Arial"/>
          <w:bCs/>
          <w:i/>
          <w:sz w:val="18"/>
          <w:szCs w:val="18"/>
        </w:rPr>
      </w:pPr>
      <w:r w:rsidRPr="002E66F1">
        <w:rPr>
          <w:rFonts w:ascii="Arial" w:eastAsia="Batang" w:hAnsi="Arial" w:cs="Arial"/>
          <w:bCs/>
          <w:sz w:val="20"/>
        </w:rPr>
        <w:t xml:space="preserve">Member, Editorial Board, World Journal of Psychiatry </w:t>
      </w:r>
      <w:r w:rsidRPr="002E66F1">
        <w:rPr>
          <w:rFonts w:ascii="Arial" w:eastAsia="Batang" w:hAnsi="Arial" w:cs="Arial"/>
          <w:bCs/>
          <w:i/>
          <w:sz w:val="18"/>
          <w:szCs w:val="18"/>
        </w:rPr>
        <w:t>(201</w:t>
      </w:r>
      <w:r w:rsidR="00344BE3" w:rsidRPr="002E66F1">
        <w:rPr>
          <w:rFonts w:ascii="Arial" w:eastAsia="Batang" w:hAnsi="Arial" w:cs="Arial"/>
          <w:bCs/>
          <w:i/>
          <w:sz w:val="18"/>
          <w:szCs w:val="18"/>
        </w:rPr>
        <w:t>1</w:t>
      </w:r>
      <w:r w:rsidR="00EC5DD8">
        <w:rPr>
          <w:rFonts w:ascii="Arial" w:hAnsi="Arial" w:cs="Arial"/>
          <w:i/>
          <w:sz w:val="18"/>
          <w:szCs w:val="18"/>
        </w:rPr>
        <w:t>–</w:t>
      </w:r>
      <w:r w:rsidRPr="002E66F1">
        <w:rPr>
          <w:rFonts w:ascii="Arial" w:eastAsia="Batang" w:hAnsi="Arial" w:cs="Arial"/>
          <w:bCs/>
          <w:i/>
          <w:sz w:val="18"/>
          <w:szCs w:val="18"/>
        </w:rPr>
        <w:t>present)</w:t>
      </w:r>
    </w:p>
    <w:p w:rsidR="00344BE3" w:rsidRPr="002E66F1" w:rsidRDefault="004038EB" w:rsidP="008562EA">
      <w:pPr>
        <w:rPr>
          <w:rFonts w:ascii="Arial" w:eastAsia="Batang" w:hAnsi="Arial" w:cs="Arial"/>
          <w:bCs/>
          <w:i/>
          <w:sz w:val="18"/>
          <w:szCs w:val="18"/>
        </w:rPr>
      </w:pPr>
      <w:r w:rsidRPr="002E66F1">
        <w:rPr>
          <w:rFonts w:ascii="Arial" w:eastAsia="Batang" w:hAnsi="Arial" w:cs="Arial"/>
          <w:bCs/>
          <w:sz w:val="20"/>
        </w:rPr>
        <w:t xml:space="preserve">Field Editor, Journal of Psychopathology </w:t>
      </w:r>
      <w:r w:rsidR="00EC5DD8">
        <w:rPr>
          <w:rFonts w:ascii="Arial" w:eastAsia="Batang" w:hAnsi="Arial" w:cs="Arial"/>
          <w:bCs/>
          <w:i/>
          <w:sz w:val="18"/>
          <w:szCs w:val="18"/>
        </w:rPr>
        <w:t>(2011</w:t>
      </w:r>
      <w:r w:rsidR="00EC5DD8">
        <w:rPr>
          <w:rFonts w:ascii="Arial" w:hAnsi="Arial" w:cs="Arial"/>
          <w:i/>
          <w:sz w:val="18"/>
          <w:szCs w:val="18"/>
        </w:rPr>
        <w:t>–</w:t>
      </w:r>
      <w:r w:rsidRPr="002E66F1">
        <w:rPr>
          <w:rFonts w:ascii="Arial" w:eastAsia="Batang" w:hAnsi="Arial" w:cs="Arial"/>
          <w:bCs/>
          <w:i/>
          <w:sz w:val="18"/>
          <w:szCs w:val="18"/>
        </w:rPr>
        <w:t>present)</w:t>
      </w:r>
    </w:p>
    <w:p w:rsidR="002203A2" w:rsidRPr="002203A2" w:rsidRDefault="002203A2" w:rsidP="008562EA">
      <w:pPr>
        <w:rPr>
          <w:rFonts w:ascii="Arial" w:hAnsi="Arial" w:cs="Arial"/>
          <w:sz w:val="20"/>
        </w:rPr>
      </w:pPr>
      <w:r w:rsidRPr="00EC5DD8">
        <w:rPr>
          <w:rFonts w:ascii="Arial" w:hAnsi="Arial" w:cs="Arial"/>
          <w:sz w:val="20"/>
        </w:rPr>
        <w:t>Section Editor, Psychopathology</w:t>
      </w:r>
      <w:r>
        <w:rPr>
          <w:rFonts w:ascii="Arial" w:hAnsi="Arial" w:cs="Arial"/>
          <w:i/>
          <w:sz w:val="20"/>
        </w:rPr>
        <w:t xml:space="preserve"> (2011</w:t>
      </w:r>
      <w:r w:rsidR="0041694D">
        <w:rPr>
          <w:rFonts w:ascii="Arial" w:hAnsi="Arial" w:cs="Arial"/>
          <w:i/>
          <w:sz w:val="18"/>
          <w:szCs w:val="18"/>
        </w:rPr>
        <w:t>–2014</w:t>
      </w:r>
      <w:r>
        <w:rPr>
          <w:rFonts w:ascii="Arial" w:hAnsi="Arial" w:cs="Arial"/>
          <w:i/>
          <w:sz w:val="18"/>
          <w:szCs w:val="18"/>
        </w:rPr>
        <w:t>)</w:t>
      </w:r>
    </w:p>
    <w:p w:rsidR="00F4322F" w:rsidRPr="002E66F1" w:rsidRDefault="00F4322F" w:rsidP="008562EA">
      <w:pPr>
        <w:rPr>
          <w:rFonts w:ascii="Arial" w:eastAsia="Batang" w:hAnsi="Arial" w:cs="Arial"/>
          <w:bCs/>
          <w:sz w:val="20"/>
        </w:rPr>
      </w:pPr>
      <w:r w:rsidRPr="002E66F1">
        <w:rPr>
          <w:rFonts w:ascii="Arial" w:eastAsia="Batang" w:hAnsi="Arial" w:cs="Arial"/>
          <w:bCs/>
          <w:sz w:val="20"/>
        </w:rPr>
        <w:t xml:space="preserve">Member, Editorial Board, Epidemiology and Psychiatric Sciences </w:t>
      </w:r>
      <w:r w:rsidR="00EC5DD8">
        <w:rPr>
          <w:rFonts w:ascii="Arial" w:eastAsia="Batang" w:hAnsi="Arial" w:cs="Arial"/>
          <w:bCs/>
          <w:i/>
          <w:sz w:val="18"/>
          <w:szCs w:val="18"/>
        </w:rPr>
        <w:t>(2011</w:t>
      </w:r>
      <w:r w:rsidR="00EC5DD8">
        <w:rPr>
          <w:rFonts w:ascii="Arial" w:hAnsi="Arial" w:cs="Arial"/>
          <w:i/>
          <w:sz w:val="18"/>
          <w:szCs w:val="18"/>
        </w:rPr>
        <w:t>–</w:t>
      </w:r>
      <w:r w:rsidRPr="002E66F1">
        <w:rPr>
          <w:rFonts w:ascii="Arial" w:eastAsia="Batang" w:hAnsi="Arial" w:cs="Arial"/>
          <w:bCs/>
          <w:i/>
          <w:sz w:val="18"/>
          <w:szCs w:val="18"/>
        </w:rPr>
        <w:t>present)</w:t>
      </w:r>
    </w:p>
    <w:p w:rsidR="00EC5DD8" w:rsidRDefault="00EC5DD8" w:rsidP="008562EA">
      <w:pPr>
        <w:rPr>
          <w:rFonts w:ascii="Arial" w:eastAsia="Batang" w:hAnsi="Arial" w:cs="Arial"/>
          <w:bCs/>
          <w:sz w:val="18"/>
          <w:szCs w:val="18"/>
        </w:rPr>
      </w:pPr>
      <w:r>
        <w:rPr>
          <w:rFonts w:ascii="Arial" w:eastAsia="Batang" w:hAnsi="Arial" w:cs="Arial"/>
          <w:bCs/>
          <w:sz w:val="18"/>
          <w:szCs w:val="18"/>
        </w:rPr>
        <w:t>Advisor to the Editor, Australian and New Zealand Journal of Psychiatry (2012</w:t>
      </w:r>
      <w:r>
        <w:rPr>
          <w:rFonts w:ascii="Arial" w:hAnsi="Arial" w:cs="Arial"/>
          <w:i/>
          <w:sz w:val="18"/>
          <w:szCs w:val="18"/>
        </w:rPr>
        <w:t>–present)</w:t>
      </w:r>
    </w:p>
    <w:p w:rsidR="004038EB" w:rsidRPr="002E66F1" w:rsidRDefault="00C410AD" w:rsidP="008562EA">
      <w:pPr>
        <w:rPr>
          <w:rFonts w:ascii="Arial" w:eastAsia="Batang" w:hAnsi="Arial" w:cs="Arial"/>
          <w:bCs/>
          <w:sz w:val="18"/>
          <w:szCs w:val="18"/>
        </w:rPr>
      </w:pPr>
      <w:r w:rsidRPr="002E66F1">
        <w:rPr>
          <w:rFonts w:ascii="Arial" w:eastAsia="Batang" w:hAnsi="Arial" w:cs="Arial"/>
          <w:bCs/>
          <w:sz w:val="18"/>
          <w:szCs w:val="18"/>
        </w:rPr>
        <w:t>Member, Advisory Board, British Medical Journal (</w:t>
      </w:r>
      <w:r w:rsidR="00EC5DD8">
        <w:rPr>
          <w:rFonts w:ascii="Arial" w:eastAsia="Batang" w:hAnsi="Arial" w:cs="Arial"/>
          <w:bCs/>
          <w:i/>
          <w:sz w:val="18"/>
          <w:szCs w:val="18"/>
        </w:rPr>
        <w:t>November 2012</w:t>
      </w:r>
      <w:r w:rsidR="00EC5DD8">
        <w:rPr>
          <w:rFonts w:ascii="Arial" w:hAnsi="Arial" w:cs="Arial"/>
          <w:i/>
          <w:sz w:val="18"/>
          <w:szCs w:val="18"/>
        </w:rPr>
        <w:t>–</w:t>
      </w:r>
      <w:r w:rsidRPr="002E66F1">
        <w:rPr>
          <w:rFonts w:ascii="Arial" w:eastAsia="Batang" w:hAnsi="Arial" w:cs="Arial"/>
          <w:bCs/>
          <w:i/>
          <w:sz w:val="18"/>
          <w:szCs w:val="18"/>
        </w:rPr>
        <w:t>present)</w:t>
      </w:r>
    </w:p>
    <w:p w:rsidR="00A055E6" w:rsidRDefault="00D554D2" w:rsidP="001C0E4C">
      <w:pPr>
        <w:rPr>
          <w:rFonts w:ascii="Arial" w:hAnsi="Arial" w:cs="Arial"/>
          <w:i/>
          <w:sz w:val="20"/>
        </w:rPr>
      </w:pPr>
      <w:r w:rsidRPr="002E66F1">
        <w:rPr>
          <w:rFonts w:ascii="Arial" w:hAnsi="Arial" w:cs="Arial"/>
          <w:sz w:val="20"/>
        </w:rPr>
        <w:t xml:space="preserve">Member, International Advisory Board, Psychiatry and Clinical Neuroscience </w:t>
      </w:r>
      <w:r w:rsidR="00EC5DD8">
        <w:rPr>
          <w:rFonts w:ascii="Arial" w:hAnsi="Arial" w:cs="Arial"/>
          <w:i/>
          <w:sz w:val="20"/>
        </w:rPr>
        <w:t>(December 2012</w:t>
      </w:r>
      <w:r w:rsidR="00EC5DD8">
        <w:rPr>
          <w:rFonts w:ascii="Arial" w:hAnsi="Arial" w:cs="Arial"/>
          <w:i/>
          <w:sz w:val="18"/>
          <w:szCs w:val="18"/>
        </w:rPr>
        <w:t>–</w:t>
      </w:r>
      <w:r w:rsidRPr="002E66F1">
        <w:rPr>
          <w:rFonts w:ascii="Arial" w:hAnsi="Arial" w:cs="Arial"/>
          <w:i/>
          <w:sz w:val="20"/>
        </w:rPr>
        <w:t>present)</w:t>
      </w:r>
    </w:p>
    <w:p w:rsidR="00D554D2" w:rsidRDefault="00102F8B" w:rsidP="001C0E4C">
      <w:pPr>
        <w:rPr>
          <w:rFonts w:ascii="Arial" w:eastAsia="Batang" w:hAnsi="Arial" w:cs="Arial"/>
          <w:bCs/>
          <w:sz w:val="18"/>
          <w:szCs w:val="18"/>
        </w:rPr>
      </w:pPr>
      <w:r w:rsidRPr="00102F8B">
        <w:rPr>
          <w:rFonts w:ascii="Arial" w:eastAsia="Batang" w:hAnsi="Arial" w:cs="Arial"/>
          <w:bCs/>
          <w:sz w:val="18"/>
          <w:szCs w:val="18"/>
        </w:rPr>
        <w:t>Member, Editorial Board, Australasian Psychiatry (2014)</w:t>
      </w:r>
    </w:p>
    <w:p w:rsidR="006C6BFE" w:rsidRPr="00102F8B" w:rsidRDefault="006C6BFE" w:rsidP="001C0E4C">
      <w:pPr>
        <w:rPr>
          <w:rFonts w:ascii="Arial" w:eastAsia="Batang" w:hAnsi="Arial" w:cs="Arial"/>
          <w:bCs/>
          <w:sz w:val="18"/>
          <w:szCs w:val="18"/>
        </w:rPr>
      </w:pPr>
      <w:r>
        <w:rPr>
          <w:rFonts w:ascii="Arial" w:eastAsia="Batang" w:hAnsi="Arial" w:cs="Arial"/>
          <w:bCs/>
          <w:sz w:val="18"/>
          <w:szCs w:val="18"/>
        </w:rPr>
        <w:t>Member, Editorial Advisory Board, Lancet Psychiatry (2014</w:t>
      </w:r>
      <w:r>
        <w:rPr>
          <w:rFonts w:ascii="Arial" w:hAnsi="Arial" w:cs="Arial"/>
          <w:i/>
          <w:sz w:val="18"/>
          <w:szCs w:val="18"/>
        </w:rPr>
        <w:t>–2018)</w:t>
      </w:r>
    </w:p>
    <w:p w:rsidR="00102F8B" w:rsidRPr="002E66F1" w:rsidRDefault="00102F8B" w:rsidP="001C0E4C">
      <w:pPr>
        <w:rPr>
          <w:rFonts w:ascii="Arial" w:hAnsi="Arial" w:cs="Arial"/>
          <w:sz w:val="22"/>
          <w:szCs w:val="22"/>
        </w:rPr>
      </w:pPr>
    </w:p>
    <w:p w:rsidR="001C0E4C" w:rsidRPr="002E66F1" w:rsidRDefault="007333AB" w:rsidP="00576CE7">
      <w:pPr>
        <w:pStyle w:val="Heading3"/>
      </w:pPr>
      <w:bookmarkStart w:id="85" w:name="_Toc163968396"/>
      <w:bookmarkStart w:id="86" w:name="_Toc393284116"/>
      <w:r w:rsidRPr="002E66F1">
        <w:t>Journal</w:t>
      </w:r>
      <w:r w:rsidR="001C0E4C" w:rsidRPr="002E66F1">
        <w:t xml:space="preserve"> Reviewer</w:t>
      </w:r>
      <w:bookmarkEnd w:id="85"/>
      <w:bookmarkEnd w:id="86"/>
    </w:p>
    <w:p w:rsidR="001C0E4C" w:rsidRPr="002E66F1" w:rsidRDefault="001C0E4C" w:rsidP="001C0E4C">
      <w:pPr>
        <w:rPr>
          <w:rFonts w:ascii="Arial" w:hAnsi="Arial" w:cs="Arial"/>
          <w:i/>
          <w:sz w:val="18"/>
          <w:szCs w:val="18"/>
        </w:rPr>
      </w:pPr>
      <w:r w:rsidRPr="002E66F1">
        <w:rPr>
          <w:rFonts w:ascii="Arial" w:hAnsi="Arial" w:cs="Arial"/>
          <w:sz w:val="20"/>
          <w:szCs w:val="22"/>
        </w:rPr>
        <w:t>Acta Psychiatrica Scandinavica</w:t>
      </w:r>
      <w:r w:rsidR="00673C23" w:rsidRPr="002E66F1">
        <w:rPr>
          <w:rFonts w:ascii="Arial" w:hAnsi="Arial" w:cs="Arial"/>
          <w:sz w:val="20"/>
          <w:szCs w:val="22"/>
        </w:rPr>
        <w:t xml:space="preserve"> </w:t>
      </w:r>
      <w:r w:rsidR="00673C23" w:rsidRPr="002E66F1">
        <w:rPr>
          <w:rFonts w:ascii="Arial" w:hAnsi="Arial" w:cs="Arial"/>
          <w:i/>
          <w:sz w:val="18"/>
          <w:szCs w:val="18"/>
        </w:rPr>
        <w:t>(1990</w:t>
      </w:r>
      <w:r w:rsidR="00EC5DD8">
        <w:rPr>
          <w:rFonts w:ascii="Arial" w:hAnsi="Arial" w:cs="Arial"/>
          <w:i/>
          <w:sz w:val="18"/>
          <w:szCs w:val="18"/>
        </w:rPr>
        <w:t>–</w:t>
      </w:r>
      <w:r w:rsidR="00673C23" w:rsidRPr="002E66F1">
        <w:rPr>
          <w:rFonts w:ascii="Arial" w:hAnsi="Arial" w:cs="Arial"/>
          <w:i/>
          <w:sz w:val="18"/>
          <w:szCs w:val="18"/>
        </w:rPr>
        <w:t>present)</w:t>
      </w:r>
    </w:p>
    <w:p w:rsidR="001C0E4C" w:rsidRPr="002E66F1" w:rsidRDefault="001C0E4C" w:rsidP="001C0E4C">
      <w:pPr>
        <w:rPr>
          <w:rFonts w:ascii="Arial" w:hAnsi="Arial" w:cs="Arial"/>
          <w:i/>
          <w:sz w:val="18"/>
          <w:szCs w:val="18"/>
        </w:rPr>
      </w:pPr>
      <w:r w:rsidRPr="002E66F1">
        <w:rPr>
          <w:rFonts w:ascii="Arial" w:hAnsi="Arial" w:cs="Arial"/>
          <w:sz w:val="20"/>
          <w:szCs w:val="22"/>
        </w:rPr>
        <w:t>American Journal of Psychiatry</w:t>
      </w:r>
      <w:r w:rsidR="00CC3E6E" w:rsidRPr="002E66F1">
        <w:rPr>
          <w:rFonts w:ascii="Arial" w:hAnsi="Arial" w:cs="Arial"/>
          <w:sz w:val="20"/>
          <w:szCs w:val="22"/>
        </w:rPr>
        <w:t xml:space="preserve"> </w:t>
      </w:r>
      <w:r w:rsidR="00CC3E6E" w:rsidRPr="002E66F1">
        <w:rPr>
          <w:rFonts w:ascii="Arial" w:hAnsi="Arial" w:cs="Arial"/>
          <w:i/>
          <w:sz w:val="18"/>
          <w:szCs w:val="18"/>
        </w:rPr>
        <w:t>(1997</w:t>
      </w:r>
      <w:r w:rsidR="00EC5DD8">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Archives of General Psychiatry</w:t>
      </w:r>
      <w:r w:rsidR="00440842" w:rsidRPr="002E66F1">
        <w:rPr>
          <w:rFonts w:ascii="Arial" w:hAnsi="Arial" w:cs="Arial"/>
          <w:sz w:val="20"/>
          <w:szCs w:val="22"/>
        </w:rPr>
        <w:t xml:space="preserve"> </w:t>
      </w:r>
      <w:r w:rsidR="00440842" w:rsidRPr="002E66F1">
        <w:rPr>
          <w:rFonts w:ascii="Arial" w:hAnsi="Arial" w:cs="Arial"/>
          <w:i/>
          <w:sz w:val="18"/>
          <w:szCs w:val="18"/>
        </w:rPr>
        <w:t>(1996</w:t>
      </w:r>
      <w:r w:rsidR="00EC5DD8">
        <w:rPr>
          <w:rFonts w:ascii="Arial" w:hAnsi="Arial" w:cs="Arial"/>
          <w:i/>
          <w:sz w:val="18"/>
          <w:szCs w:val="18"/>
        </w:rPr>
        <w:t>–</w:t>
      </w:r>
      <w:r w:rsidR="00440842"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Australian &amp; New Zealand Journal of Psychiatry</w:t>
      </w:r>
      <w:r w:rsidR="00440842" w:rsidRPr="002E66F1">
        <w:rPr>
          <w:rFonts w:ascii="Arial" w:hAnsi="Arial" w:cs="Arial"/>
          <w:sz w:val="20"/>
          <w:szCs w:val="22"/>
        </w:rPr>
        <w:t xml:space="preserve"> </w:t>
      </w:r>
      <w:r w:rsidR="00440842" w:rsidRPr="002E66F1">
        <w:rPr>
          <w:rFonts w:ascii="Arial" w:hAnsi="Arial" w:cs="Arial"/>
          <w:i/>
          <w:sz w:val="18"/>
          <w:szCs w:val="18"/>
        </w:rPr>
        <w:t>(2002</w:t>
      </w:r>
      <w:r w:rsidR="00EC5DD8">
        <w:rPr>
          <w:rFonts w:ascii="Arial" w:hAnsi="Arial" w:cs="Arial"/>
          <w:i/>
          <w:sz w:val="18"/>
          <w:szCs w:val="18"/>
        </w:rPr>
        <w:t>–</w:t>
      </w:r>
      <w:r w:rsidR="00440842" w:rsidRPr="002E66F1">
        <w:rPr>
          <w:rFonts w:ascii="Arial" w:hAnsi="Arial" w:cs="Arial"/>
          <w:i/>
          <w:sz w:val="18"/>
          <w:szCs w:val="18"/>
        </w:rPr>
        <w:t>present)</w:t>
      </w:r>
    </w:p>
    <w:p w:rsidR="001C0E4C" w:rsidRPr="002E66F1" w:rsidRDefault="001C0E4C" w:rsidP="001C0E4C">
      <w:pPr>
        <w:rPr>
          <w:rFonts w:ascii="Arial" w:hAnsi="Arial" w:cs="Arial"/>
          <w:sz w:val="18"/>
          <w:szCs w:val="18"/>
        </w:rPr>
      </w:pPr>
      <w:r w:rsidRPr="002E66F1">
        <w:rPr>
          <w:rFonts w:ascii="Arial" w:hAnsi="Arial" w:cs="Arial"/>
          <w:sz w:val="20"/>
          <w:szCs w:val="22"/>
        </w:rPr>
        <w:t>Biological Psychiatry</w:t>
      </w:r>
      <w:r w:rsidR="00CC3E6E" w:rsidRPr="002E66F1">
        <w:rPr>
          <w:rFonts w:ascii="Arial" w:hAnsi="Arial" w:cs="Arial"/>
          <w:sz w:val="20"/>
          <w:szCs w:val="22"/>
        </w:rPr>
        <w:t xml:space="preserve"> </w:t>
      </w:r>
      <w:r w:rsidR="00CC3E6E" w:rsidRPr="002E66F1">
        <w:rPr>
          <w:rFonts w:ascii="Arial" w:hAnsi="Arial" w:cs="Arial"/>
          <w:i/>
          <w:sz w:val="18"/>
          <w:szCs w:val="18"/>
        </w:rPr>
        <w:t>(2000</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BMC Psychiatry</w:t>
      </w:r>
      <w:r w:rsidR="00440842" w:rsidRPr="002E66F1">
        <w:rPr>
          <w:rFonts w:ascii="Arial" w:hAnsi="Arial" w:cs="Arial"/>
          <w:sz w:val="20"/>
          <w:szCs w:val="22"/>
        </w:rPr>
        <w:t xml:space="preserve"> </w:t>
      </w:r>
      <w:r w:rsidR="00440842" w:rsidRPr="002E66F1">
        <w:rPr>
          <w:rFonts w:ascii="Arial" w:hAnsi="Arial" w:cs="Arial"/>
          <w:i/>
          <w:sz w:val="18"/>
          <w:szCs w:val="18"/>
        </w:rPr>
        <w:t>(2006</w:t>
      </w:r>
      <w:r w:rsidR="00EC5DD8">
        <w:rPr>
          <w:rFonts w:ascii="Arial" w:hAnsi="Arial" w:cs="Arial"/>
          <w:i/>
          <w:sz w:val="18"/>
          <w:szCs w:val="18"/>
        </w:rPr>
        <w:t>–</w:t>
      </w:r>
      <w:r w:rsidR="00440842"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British Journal of Psychiatry</w:t>
      </w:r>
      <w:r w:rsidR="00CC3E6E" w:rsidRPr="002E66F1">
        <w:rPr>
          <w:rFonts w:ascii="Arial" w:hAnsi="Arial" w:cs="Arial"/>
          <w:sz w:val="20"/>
          <w:szCs w:val="22"/>
        </w:rPr>
        <w:t xml:space="preserve"> </w:t>
      </w:r>
      <w:r w:rsidR="00CC3E6E" w:rsidRPr="002E66F1">
        <w:rPr>
          <w:rFonts w:ascii="Arial" w:hAnsi="Arial" w:cs="Arial"/>
          <w:i/>
          <w:sz w:val="18"/>
          <w:szCs w:val="18"/>
        </w:rPr>
        <w:t>(1996</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British Medical Journal</w:t>
      </w:r>
    </w:p>
    <w:p w:rsidR="001C0E4C" w:rsidRPr="002E66F1" w:rsidRDefault="001C0E4C" w:rsidP="001C0E4C">
      <w:pPr>
        <w:rPr>
          <w:rFonts w:ascii="Arial" w:hAnsi="Arial" w:cs="Arial"/>
          <w:sz w:val="20"/>
          <w:szCs w:val="22"/>
        </w:rPr>
      </w:pPr>
      <w:r w:rsidRPr="002E66F1">
        <w:rPr>
          <w:rFonts w:ascii="Arial" w:hAnsi="Arial" w:cs="Arial"/>
          <w:sz w:val="20"/>
          <w:szCs w:val="22"/>
        </w:rPr>
        <w:t>Canadian Medical Association Journal</w:t>
      </w:r>
    </w:p>
    <w:p w:rsidR="001C0E4C" w:rsidRPr="002E66F1" w:rsidRDefault="001C0E4C" w:rsidP="001C0E4C">
      <w:pPr>
        <w:rPr>
          <w:rFonts w:ascii="Arial" w:hAnsi="Arial" w:cs="Arial"/>
          <w:sz w:val="20"/>
          <w:szCs w:val="22"/>
        </w:rPr>
      </w:pPr>
      <w:r w:rsidRPr="002E66F1">
        <w:rPr>
          <w:rFonts w:ascii="Arial" w:hAnsi="Arial" w:cs="Arial"/>
          <w:sz w:val="20"/>
          <w:szCs w:val="22"/>
        </w:rPr>
        <w:t>Journal of Nervous and Mental Disease</w:t>
      </w:r>
      <w:r w:rsidR="00CC3E6E" w:rsidRPr="002E66F1">
        <w:rPr>
          <w:rFonts w:ascii="Arial" w:hAnsi="Arial" w:cs="Arial"/>
          <w:sz w:val="20"/>
          <w:szCs w:val="22"/>
        </w:rPr>
        <w:t xml:space="preserve"> </w:t>
      </w:r>
      <w:r w:rsidR="00CC3E6E" w:rsidRPr="002E66F1">
        <w:rPr>
          <w:rFonts w:ascii="Arial" w:hAnsi="Arial" w:cs="Arial"/>
          <w:i/>
          <w:sz w:val="18"/>
          <w:szCs w:val="18"/>
        </w:rPr>
        <w:t>(1992</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Medical Journal of Australia</w:t>
      </w:r>
      <w:r w:rsidR="00CC3E6E" w:rsidRPr="002E66F1">
        <w:rPr>
          <w:rFonts w:ascii="Arial" w:hAnsi="Arial" w:cs="Arial"/>
          <w:sz w:val="20"/>
          <w:szCs w:val="22"/>
        </w:rPr>
        <w:t xml:space="preserve"> </w:t>
      </w:r>
      <w:r w:rsidR="00CC3E6E" w:rsidRPr="002E66F1">
        <w:rPr>
          <w:rFonts w:ascii="Arial" w:hAnsi="Arial" w:cs="Arial"/>
          <w:i/>
          <w:sz w:val="18"/>
          <w:szCs w:val="18"/>
        </w:rPr>
        <w:t>(1992</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Neuropsychiatric Genetics</w:t>
      </w:r>
      <w:r w:rsidR="00CC3E6E" w:rsidRPr="002E66F1">
        <w:rPr>
          <w:rFonts w:ascii="Arial" w:hAnsi="Arial" w:cs="Arial"/>
          <w:sz w:val="20"/>
          <w:szCs w:val="22"/>
        </w:rPr>
        <w:t xml:space="preserve"> </w:t>
      </w:r>
      <w:r w:rsidR="00CC3E6E" w:rsidRPr="002E66F1">
        <w:rPr>
          <w:rFonts w:ascii="Arial" w:hAnsi="Arial" w:cs="Arial"/>
          <w:i/>
          <w:sz w:val="18"/>
          <w:szCs w:val="18"/>
        </w:rPr>
        <w:t>(1998</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i/>
          <w:sz w:val="18"/>
          <w:szCs w:val="18"/>
        </w:rPr>
      </w:pPr>
      <w:r w:rsidRPr="002E66F1">
        <w:rPr>
          <w:rFonts w:ascii="Arial" w:hAnsi="Arial" w:cs="Arial"/>
          <w:sz w:val="20"/>
          <w:szCs w:val="22"/>
        </w:rPr>
        <w:t>Neuropsychopharmacology</w:t>
      </w:r>
      <w:r w:rsidR="00CC3E6E" w:rsidRPr="002E66F1">
        <w:rPr>
          <w:rFonts w:ascii="Arial" w:hAnsi="Arial" w:cs="Arial"/>
          <w:sz w:val="20"/>
          <w:szCs w:val="22"/>
        </w:rPr>
        <w:t xml:space="preserve"> </w:t>
      </w:r>
      <w:r w:rsidR="00CC3E6E" w:rsidRPr="002E66F1">
        <w:rPr>
          <w:rFonts w:ascii="Arial" w:hAnsi="Arial" w:cs="Arial"/>
          <w:i/>
          <w:sz w:val="18"/>
          <w:szCs w:val="18"/>
        </w:rPr>
        <w:t>(2004</w:t>
      </w:r>
      <w:r w:rsidR="00EC5DD8">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Psychiatry Research</w:t>
      </w:r>
      <w:r w:rsidR="00CC3E6E" w:rsidRPr="002E66F1">
        <w:rPr>
          <w:rFonts w:ascii="Arial" w:hAnsi="Arial" w:cs="Arial"/>
          <w:sz w:val="20"/>
          <w:szCs w:val="22"/>
        </w:rPr>
        <w:t xml:space="preserve"> </w:t>
      </w:r>
      <w:r w:rsidR="00CC3E6E" w:rsidRPr="002E66F1">
        <w:rPr>
          <w:rFonts w:ascii="Arial" w:hAnsi="Arial" w:cs="Arial"/>
          <w:i/>
          <w:sz w:val="18"/>
          <w:szCs w:val="18"/>
        </w:rPr>
        <w:t>(1996</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Psychological Medicine</w:t>
      </w:r>
      <w:r w:rsidR="00CC3E6E" w:rsidRPr="002E66F1">
        <w:rPr>
          <w:rFonts w:ascii="Arial" w:hAnsi="Arial" w:cs="Arial"/>
          <w:sz w:val="20"/>
          <w:szCs w:val="22"/>
        </w:rPr>
        <w:t xml:space="preserve"> </w:t>
      </w:r>
      <w:r w:rsidR="00CC3E6E" w:rsidRPr="002E66F1">
        <w:rPr>
          <w:rFonts w:ascii="Arial" w:hAnsi="Arial" w:cs="Arial"/>
          <w:i/>
          <w:sz w:val="18"/>
          <w:szCs w:val="18"/>
        </w:rPr>
        <w:t>(1992</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Schizophrenia Bulletin</w:t>
      </w:r>
      <w:r w:rsidR="00CC3E6E" w:rsidRPr="002E66F1">
        <w:rPr>
          <w:rFonts w:ascii="Arial" w:hAnsi="Arial" w:cs="Arial"/>
          <w:sz w:val="20"/>
          <w:szCs w:val="22"/>
        </w:rPr>
        <w:t xml:space="preserve"> </w:t>
      </w:r>
      <w:r w:rsidR="00CC3E6E" w:rsidRPr="002E66F1">
        <w:rPr>
          <w:rFonts w:ascii="Arial" w:hAnsi="Arial" w:cs="Arial"/>
          <w:i/>
          <w:sz w:val="18"/>
          <w:szCs w:val="18"/>
        </w:rPr>
        <w:t>(1991</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Schizophreni</w:t>
      </w:r>
      <w:r w:rsidR="00E46FD8" w:rsidRPr="002E66F1">
        <w:rPr>
          <w:rFonts w:ascii="Arial" w:hAnsi="Arial" w:cs="Arial"/>
          <w:sz w:val="20"/>
          <w:szCs w:val="22"/>
        </w:rPr>
        <w:t>a</w:t>
      </w:r>
      <w:r w:rsidRPr="002E66F1">
        <w:rPr>
          <w:rFonts w:ascii="Arial" w:hAnsi="Arial" w:cs="Arial"/>
          <w:sz w:val="20"/>
          <w:szCs w:val="22"/>
        </w:rPr>
        <w:t xml:space="preserve"> Research</w:t>
      </w:r>
      <w:r w:rsidR="00CC3E6E" w:rsidRPr="002E66F1">
        <w:rPr>
          <w:rFonts w:ascii="Arial" w:hAnsi="Arial" w:cs="Arial"/>
          <w:sz w:val="20"/>
          <w:szCs w:val="22"/>
        </w:rPr>
        <w:t xml:space="preserve"> </w:t>
      </w:r>
      <w:r w:rsidR="00CC3E6E" w:rsidRPr="002E66F1">
        <w:rPr>
          <w:rFonts w:ascii="Arial" w:hAnsi="Arial" w:cs="Arial"/>
          <w:i/>
          <w:sz w:val="18"/>
          <w:szCs w:val="18"/>
        </w:rPr>
        <w:t>(1990</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Social Psychiatry &amp; Psychiatric Epidemiology</w:t>
      </w:r>
      <w:r w:rsidR="00CC3E6E" w:rsidRPr="002E66F1">
        <w:rPr>
          <w:rFonts w:ascii="Arial" w:hAnsi="Arial" w:cs="Arial"/>
          <w:sz w:val="20"/>
          <w:szCs w:val="22"/>
        </w:rPr>
        <w:t xml:space="preserve"> </w:t>
      </w:r>
      <w:r w:rsidR="00CC3E6E" w:rsidRPr="002E66F1">
        <w:rPr>
          <w:rFonts w:ascii="Arial" w:hAnsi="Arial" w:cs="Arial"/>
          <w:i/>
          <w:sz w:val="18"/>
          <w:szCs w:val="18"/>
        </w:rPr>
        <w:t>(1996</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The Journal of Clinical Psychiatry</w:t>
      </w:r>
      <w:r w:rsidR="00CC3E6E" w:rsidRPr="002E66F1">
        <w:rPr>
          <w:rFonts w:ascii="Arial" w:hAnsi="Arial" w:cs="Arial"/>
          <w:sz w:val="20"/>
          <w:szCs w:val="22"/>
        </w:rPr>
        <w:t xml:space="preserve"> </w:t>
      </w:r>
      <w:r w:rsidR="00CC3E6E" w:rsidRPr="002E66F1">
        <w:rPr>
          <w:rFonts w:ascii="Arial" w:hAnsi="Arial" w:cs="Arial"/>
          <w:i/>
          <w:sz w:val="18"/>
          <w:szCs w:val="18"/>
        </w:rPr>
        <w:t>(2002</w:t>
      </w:r>
      <w:r w:rsidR="00EC5DD8">
        <w:rPr>
          <w:rFonts w:ascii="Arial" w:hAnsi="Arial" w:cs="Arial"/>
          <w:i/>
          <w:sz w:val="18"/>
          <w:szCs w:val="18"/>
        </w:rPr>
        <w:t>–</w:t>
      </w:r>
      <w:r w:rsidR="00CC3E6E" w:rsidRPr="002E66F1">
        <w:rPr>
          <w:rFonts w:ascii="Arial" w:hAnsi="Arial" w:cs="Arial"/>
          <w:i/>
          <w:sz w:val="18"/>
          <w:szCs w:val="18"/>
        </w:rPr>
        <w:t>present)</w:t>
      </w:r>
    </w:p>
    <w:p w:rsidR="001C0E4C" w:rsidRPr="002E66F1" w:rsidRDefault="001C0E4C" w:rsidP="001C0E4C">
      <w:pPr>
        <w:rPr>
          <w:rFonts w:ascii="Arial" w:hAnsi="Arial" w:cs="Arial"/>
          <w:sz w:val="20"/>
          <w:szCs w:val="22"/>
        </w:rPr>
      </w:pPr>
      <w:r w:rsidRPr="002E66F1">
        <w:rPr>
          <w:rFonts w:ascii="Arial" w:hAnsi="Arial" w:cs="Arial"/>
          <w:sz w:val="20"/>
          <w:szCs w:val="22"/>
        </w:rPr>
        <w:t>The Lancet</w:t>
      </w:r>
      <w:r w:rsidR="00B165E7" w:rsidRPr="002E66F1">
        <w:rPr>
          <w:rFonts w:ascii="Arial" w:hAnsi="Arial" w:cs="Arial"/>
          <w:sz w:val="20"/>
          <w:szCs w:val="22"/>
        </w:rPr>
        <w:t xml:space="preserve"> </w:t>
      </w:r>
      <w:r w:rsidR="00B165E7" w:rsidRPr="002E66F1">
        <w:rPr>
          <w:rFonts w:ascii="Arial" w:hAnsi="Arial" w:cs="Arial"/>
          <w:i/>
          <w:sz w:val="18"/>
          <w:szCs w:val="18"/>
        </w:rPr>
        <w:t>(2002</w:t>
      </w:r>
      <w:r w:rsidR="00EC5DD8">
        <w:rPr>
          <w:rFonts w:ascii="Arial" w:hAnsi="Arial" w:cs="Arial"/>
          <w:i/>
          <w:sz w:val="18"/>
          <w:szCs w:val="18"/>
        </w:rPr>
        <w:t>–</w:t>
      </w:r>
      <w:r w:rsidR="00B165E7" w:rsidRPr="002E66F1">
        <w:rPr>
          <w:rFonts w:ascii="Arial" w:hAnsi="Arial" w:cs="Arial"/>
          <w:i/>
          <w:sz w:val="18"/>
          <w:szCs w:val="18"/>
        </w:rPr>
        <w:t>present)</w:t>
      </w:r>
    </w:p>
    <w:p w:rsidR="001C0E4C" w:rsidRPr="002E66F1" w:rsidRDefault="001C0E4C" w:rsidP="001C0E4C">
      <w:pPr>
        <w:rPr>
          <w:rFonts w:ascii="Arial" w:hAnsi="Arial" w:cs="Arial"/>
          <w:sz w:val="22"/>
          <w:szCs w:val="22"/>
        </w:rPr>
      </w:pPr>
    </w:p>
    <w:p w:rsidR="001C0E4C" w:rsidRPr="002E66F1" w:rsidRDefault="001C0E4C" w:rsidP="00576CE7">
      <w:pPr>
        <w:pStyle w:val="Heading3"/>
      </w:pPr>
      <w:bookmarkStart w:id="87" w:name="_Toc163968397"/>
      <w:bookmarkStart w:id="88" w:name="_Toc393284117"/>
      <w:r w:rsidRPr="002E66F1">
        <w:t>Grant Reviewer</w:t>
      </w:r>
      <w:bookmarkEnd w:id="87"/>
      <w:bookmarkEnd w:id="88"/>
    </w:p>
    <w:p w:rsidR="003017E2" w:rsidRPr="002E66F1" w:rsidRDefault="003017E2" w:rsidP="001C0E4C">
      <w:pPr>
        <w:rPr>
          <w:rFonts w:ascii="Arial" w:hAnsi="Arial" w:cs="Arial"/>
          <w:sz w:val="20"/>
          <w:szCs w:val="22"/>
        </w:rPr>
      </w:pPr>
    </w:p>
    <w:p w:rsidR="001C0E4C" w:rsidRPr="002E66F1" w:rsidRDefault="001C0E4C" w:rsidP="00D57150">
      <w:pPr>
        <w:rPr>
          <w:rFonts w:ascii="Arial" w:hAnsi="Arial" w:cs="Arial"/>
          <w:sz w:val="20"/>
          <w:szCs w:val="22"/>
        </w:rPr>
      </w:pPr>
      <w:r w:rsidRPr="002E66F1">
        <w:rPr>
          <w:rFonts w:ascii="Arial" w:hAnsi="Arial" w:cs="Arial"/>
          <w:sz w:val="20"/>
          <w:szCs w:val="22"/>
        </w:rPr>
        <w:t>NHMRC Grants</w:t>
      </w:r>
      <w:r w:rsidR="003017E2" w:rsidRPr="002E66F1">
        <w:rPr>
          <w:rFonts w:ascii="Arial" w:hAnsi="Arial" w:cs="Arial"/>
          <w:sz w:val="20"/>
          <w:szCs w:val="22"/>
        </w:rPr>
        <w:t xml:space="preserve">: </w:t>
      </w:r>
    </w:p>
    <w:p w:rsidR="003017E2" w:rsidRPr="002E66F1" w:rsidRDefault="003017E2" w:rsidP="001C0E4C">
      <w:pPr>
        <w:rPr>
          <w:rFonts w:ascii="Arial" w:hAnsi="Arial" w:cs="Arial"/>
          <w:sz w:val="20"/>
          <w:szCs w:val="22"/>
        </w:rPr>
      </w:pPr>
    </w:p>
    <w:tbl>
      <w:tblPr>
        <w:tblW w:w="6096" w:type="dxa"/>
        <w:tblInd w:w="108" w:type="dxa"/>
        <w:tblLook w:val="04A0" w:firstRow="1" w:lastRow="0" w:firstColumn="1" w:lastColumn="0" w:noHBand="0" w:noVBand="1"/>
      </w:tblPr>
      <w:tblGrid>
        <w:gridCol w:w="3341"/>
        <w:gridCol w:w="912"/>
        <w:gridCol w:w="1843"/>
      </w:tblGrid>
      <w:tr w:rsidR="003017E2" w:rsidRPr="002E66F1">
        <w:trPr>
          <w:trHeight w:val="27"/>
        </w:trPr>
        <w:tc>
          <w:tcPr>
            <w:tcW w:w="3341" w:type="dxa"/>
          </w:tcPr>
          <w:p w:rsidR="003017E2" w:rsidRPr="002E66F1" w:rsidRDefault="003017E2" w:rsidP="006612F7">
            <w:pPr>
              <w:ind w:hanging="108"/>
              <w:rPr>
                <w:rFonts w:ascii="Arial" w:hAnsi="Arial" w:cs="Arial"/>
                <w:b/>
                <w:sz w:val="18"/>
                <w:szCs w:val="18"/>
              </w:rPr>
            </w:pPr>
            <w:r w:rsidRPr="002E66F1">
              <w:rPr>
                <w:rFonts w:ascii="Arial" w:hAnsi="Arial" w:cs="Arial"/>
                <w:b/>
                <w:sz w:val="18"/>
                <w:szCs w:val="18"/>
              </w:rPr>
              <w:t>Contribution</w:t>
            </w:r>
          </w:p>
        </w:tc>
        <w:tc>
          <w:tcPr>
            <w:tcW w:w="912" w:type="dxa"/>
          </w:tcPr>
          <w:p w:rsidR="003017E2" w:rsidRPr="002E66F1" w:rsidRDefault="003017E2" w:rsidP="003017E2">
            <w:pPr>
              <w:rPr>
                <w:rFonts w:ascii="Arial" w:hAnsi="Arial" w:cs="Arial"/>
                <w:b/>
                <w:sz w:val="18"/>
                <w:szCs w:val="18"/>
              </w:rPr>
            </w:pPr>
            <w:r w:rsidRPr="002E66F1">
              <w:rPr>
                <w:rFonts w:ascii="Arial" w:hAnsi="Arial" w:cs="Arial"/>
                <w:b/>
                <w:sz w:val="18"/>
                <w:szCs w:val="18"/>
              </w:rPr>
              <w:t>Year</w:t>
            </w:r>
          </w:p>
        </w:tc>
        <w:tc>
          <w:tcPr>
            <w:tcW w:w="1843" w:type="dxa"/>
          </w:tcPr>
          <w:p w:rsidR="003017E2" w:rsidRPr="002E66F1" w:rsidRDefault="003017E2" w:rsidP="003017E2">
            <w:pPr>
              <w:rPr>
                <w:rFonts w:ascii="Arial" w:hAnsi="Arial" w:cs="Arial"/>
                <w:b/>
                <w:sz w:val="18"/>
                <w:szCs w:val="18"/>
              </w:rPr>
            </w:pPr>
            <w:r w:rsidRPr="002E66F1">
              <w:rPr>
                <w:rFonts w:ascii="Arial" w:hAnsi="Arial" w:cs="Arial"/>
                <w:b/>
                <w:sz w:val="18"/>
                <w:szCs w:val="18"/>
              </w:rPr>
              <w:t>Number of times</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1999</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2000</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2001</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2002</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2003</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2004</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2005</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2006</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Member of Peer Review Panel</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2006</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10</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External Assessor</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2007</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lastRenderedPageBreak/>
              <w:t>Member of Peer Review Panel</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2007</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10</w:t>
            </w:r>
          </w:p>
        </w:tc>
      </w:tr>
      <w:tr w:rsidR="003017E2" w:rsidRPr="002E66F1">
        <w:trPr>
          <w:trHeight w:val="22"/>
        </w:trPr>
        <w:tc>
          <w:tcPr>
            <w:tcW w:w="3341" w:type="dxa"/>
          </w:tcPr>
          <w:p w:rsidR="003017E2" w:rsidRPr="002E66F1" w:rsidRDefault="003017E2" w:rsidP="006612F7">
            <w:pPr>
              <w:ind w:hanging="108"/>
              <w:rPr>
                <w:rFonts w:ascii="Arial" w:hAnsi="Arial" w:cs="Arial"/>
                <w:sz w:val="18"/>
                <w:szCs w:val="18"/>
              </w:rPr>
            </w:pPr>
            <w:r w:rsidRPr="002E66F1">
              <w:rPr>
                <w:rFonts w:ascii="Arial" w:hAnsi="Arial" w:cs="Arial"/>
                <w:sz w:val="18"/>
                <w:szCs w:val="18"/>
              </w:rPr>
              <w:t>Member of Peer Review Panel</w:t>
            </w:r>
          </w:p>
        </w:tc>
        <w:tc>
          <w:tcPr>
            <w:tcW w:w="912" w:type="dxa"/>
          </w:tcPr>
          <w:p w:rsidR="003017E2" w:rsidRPr="002E66F1" w:rsidRDefault="003017E2" w:rsidP="003017E2">
            <w:pPr>
              <w:rPr>
                <w:rFonts w:ascii="Arial" w:hAnsi="Arial" w:cs="Arial"/>
                <w:sz w:val="18"/>
                <w:szCs w:val="18"/>
              </w:rPr>
            </w:pPr>
            <w:r w:rsidRPr="002E66F1">
              <w:rPr>
                <w:rFonts w:ascii="Arial" w:hAnsi="Arial" w:cs="Arial"/>
                <w:sz w:val="18"/>
                <w:szCs w:val="18"/>
              </w:rPr>
              <w:t>2008</w:t>
            </w:r>
          </w:p>
        </w:tc>
        <w:tc>
          <w:tcPr>
            <w:tcW w:w="1843" w:type="dxa"/>
          </w:tcPr>
          <w:p w:rsidR="003017E2" w:rsidRPr="002E66F1" w:rsidRDefault="003017E2" w:rsidP="006612F7">
            <w:pPr>
              <w:jc w:val="center"/>
              <w:rPr>
                <w:rFonts w:ascii="Arial" w:hAnsi="Arial" w:cs="Arial"/>
                <w:sz w:val="18"/>
                <w:szCs w:val="18"/>
              </w:rPr>
            </w:pPr>
            <w:r w:rsidRPr="002E66F1">
              <w:rPr>
                <w:rFonts w:ascii="Arial" w:hAnsi="Arial" w:cs="Arial"/>
                <w:sz w:val="18"/>
                <w:szCs w:val="18"/>
              </w:rPr>
              <w:t>4</w:t>
            </w:r>
          </w:p>
        </w:tc>
      </w:tr>
    </w:tbl>
    <w:p w:rsidR="003017E2" w:rsidRPr="002E66F1" w:rsidRDefault="003017E2" w:rsidP="001C0E4C">
      <w:pPr>
        <w:rPr>
          <w:rFonts w:ascii="Arial" w:hAnsi="Arial" w:cs="Arial"/>
          <w:sz w:val="20"/>
          <w:szCs w:val="22"/>
        </w:rPr>
      </w:pPr>
    </w:p>
    <w:p w:rsidR="001C0E4C" w:rsidRPr="002E66F1" w:rsidRDefault="001C0E4C" w:rsidP="00D57150">
      <w:pPr>
        <w:rPr>
          <w:rFonts w:ascii="Arial" w:hAnsi="Arial" w:cs="Arial"/>
          <w:sz w:val="20"/>
          <w:szCs w:val="22"/>
        </w:rPr>
      </w:pPr>
      <w:r w:rsidRPr="002E66F1">
        <w:rPr>
          <w:rFonts w:ascii="Arial" w:hAnsi="Arial" w:cs="Arial"/>
          <w:sz w:val="20"/>
          <w:szCs w:val="22"/>
        </w:rPr>
        <w:t>The Wellcome Trust Grants, UK</w:t>
      </w:r>
    </w:p>
    <w:p w:rsidR="001C0E4C" w:rsidRPr="002E66F1" w:rsidRDefault="001C0E4C" w:rsidP="00D57150">
      <w:pPr>
        <w:rPr>
          <w:rFonts w:ascii="Arial" w:hAnsi="Arial" w:cs="Arial"/>
          <w:sz w:val="20"/>
          <w:szCs w:val="22"/>
        </w:rPr>
      </w:pPr>
      <w:r w:rsidRPr="002E66F1">
        <w:rPr>
          <w:rFonts w:ascii="Arial" w:hAnsi="Arial" w:cs="Arial"/>
          <w:sz w:val="20"/>
          <w:szCs w:val="22"/>
        </w:rPr>
        <w:t>New Zealand Medical Research</w:t>
      </w:r>
    </w:p>
    <w:p w:rsidR="001C0E4C" w:rsidRPr="002E66F1" w:rsidRDefault="001C0E4C" w:rsidP="00D57150">
      <w:pPr>
        <w:rPr>
          <w:rFonts w:ascii="Arial" w:hAnsi="Arial" w:cs="Arial"/>
          <w:sz w:val="20"/>
          <w:szCs w:val="22"/>
        </w:rPr>
      </w:pPr>
      <w:r w:rsidRPr="002E66F1">
        <w:rPr>
          <w:rFonts w:ascii="Arial" w:hAnsi="Arial" w:cs="Arial"/>
          <w:sz w:val="20"/>
          <w:szCs w:val="22"/>
        </w:rPr>
        <w:t>Department of Health, UK</w:t>
      </w:r>
    </w:p>
    <w:p w:rsidR="00813C87" w:rsidRPr="002E66F1" w:rsidRDefault="00813C87" w:rsidP="00D57150">
      <w:pPr>
        <w:numPr>
          <w:ins w:id="89" w:author="Orygen Youth Health" w:date="2011-07-31T15:52:00Z"/>
        </w:numPr>
        <w:rPr>
          <w:rFonts w:ascii="Arial" w:hAnsi="Arial" w:cs="Arial"/>
          <w:sz w:val="20"/>
          <w:szCs w:val="22"/>
        </w:rPr>
      </w:pPr>
      <w:r w:rsidRPr="002E66F1">
        <w:rPr>
          <w:rFonts w:ascii="Arial" w:hAnsi="Arial" w:cs="Arial"/>
          <w:sz w:val="20"/>
          <w:szCs w:val="22"/>
        </w:rPr>
        <w:t>Health Research Board, Ireland</w:t>
      </w:r>
    </w:p>
    <w:p w:rsidR="001C0E4C" w:rsidRPr="00596FC4" w:rsidRDefault="001C0E4C" w:rsidP="00596FC4"/>
    <w:p w:rsidR="001C0E4C" w:rsidRPr="00596FC4" w:rsidRDefault="001C0E4C" w:rsidP="00596FC4"/>
    <w:p w:rsidR="001C0E4C" w:rsidRPr="002E66F1" w:rsidRDefault="001C0E4C" w:rsidP="00576CE7">
      <w:pPr>
        <w:pStyle w:val="Heading3"/>
      </w:pPr>
      <w:bookmarkStart w:id="90" w:name="_Toc393284118"/>
      <w:r w:rsidRPr="002E66F1">
        <w:t>Conferences Convened</w:t>
      </w:r>
      <w:bookmarkEnd w:id="90"/>
    </w:p>
    <w:p w:rsidR="001C0E4C" w:rsidRPr="002E66F1" w:rsidRDefault="001C0E4C" w:rsidP="001C0E4C">
      <w:pPr>
        <w:rPr>
          <w:rFonts w:ascii="Arial" w:hAnsi="Arial" w:cs="Arial"/>
          <w:sz w:val="22"/>
          <w:szCs w:val="22"/>
        </w:rPr>
      </w:pPr>
    </w:p>
    <w:p w:rsidR="001C0E4C" w:rsidRPr="002E66F1" w:rsidRDefault="001C0E4C" w:rsidP="003E5AF2">
      <w:pPr>
        <w:jc w:val="both"/>
        <w:rPr>
          <w:rFonts w:ascii="Arial" w:hAnsi="Arial" w:cs="Arial"/>
          <w:sz w:val="20"/>
          <w:szCs w:val="22"/>
        </w:rPr>
      </w:pPr>
      <w:r w:rsidRPr="002E66F1">
        <w:rPr>
          <w:rFonts w:ascii="Arial" w:hAnsi="Arial" w:cs="Arial"/>
          <w:sz w:val="20"/>
          <w:szCs w:val="22"/>
        </w:rPr>
        <w:t>One of my major strategies and roles in leading international reform in a collegial and effective manner has been through the creation and leadership of the International Early Psychosis Association, or IEPA, and conducting biennial international conferences in early psychosis in</w:t>
      </w:r>
      <w:r w:rsidR="00473974" w:rsidRPr="002E66F1">
        <w:rPr>
          <w:rFonts w:ascii="Arial" w:hAnsi="Arial" w:cs="Arial"/>
          <w:sz w:val="20"/>
          <w:szCs w:val="22"/>
        </w:rPr>
        <w:t xml:space="preserve"> key centres around the world. </w:t>
      </w:r>
      <w:r w:rsidRPr="002E66F1">
        <w:rPr>
          <w:rFonts w:ascii="Arial" w:hAnsi="Arial" w:cs="Arial"/>
          <w:sz w:val="20"/>
          <w:szCs w:val="22"/>
        </w:rPr>
        <w:t xml:space="preserve">In partnership with other international leaders in early psychosis, I have now convened </w:t>
      </w:r>
      <w:r w:rsidR="00813C87" w:rsidRPr="002E66F1">
        <w:rPr>
          <w:rFonts w:ascii="Arial" w:hAnsi="Arial" w:cs="Arial"/>
          <w:sz w:val="20"/>
          <w:szCs w:val="22"/>
        </w:rPr>
        <w:t>seven</w:t>
      </w:r>
      <w:r w:rsidRPr="002E66F1">
        <w:rPr>
          <w:rFonts w:ascii="Arial" w:hAnsi="Arial" w:cs="Arial"/>
          <w:sz w:val="20"/>
          <w:szCs w:val="22"/>
        </w:rPr>
        <w:t xml:space="preserve"> of these IEPA meetings, each time with a growing attendance, now up to 1500 participants (20</w:t>
      </w:r>
      <w:r w:rsidR="00813C87" w:rsidRPr="002E66F1">
        <w:rPr>
          <w:rFonts w:ascii="Arial" w:hAnsi="Arial" w:cs="Arial"/>
          <w:sz w:val="20"/>
          <w:szCs w:val="22"/>
        </w:rPr>
        <w:t>10</w:t>
      </w:r>
      <w:r w:rsidR="00473974" w:rsidRPr="002E66F1">
        <w:rPr>
          <w:rFonts w:ascii="Arial" w:hAnsi="Arial" w:cs="Arial"/>
          <w:sz w:val="20"/>
          <w:szCs w:val="22"/>
        </w:rPr>
        <w:t xml:space="preserve">). </w:t>
      </w:r>
      <w:r w:rsidRPr="002E66F1">
        <w:rPr>
          <w:rFonts w:ascii="Arial" w:hAnsi="Arial" w:cs="Arial"/>
          <w:sz w:val="20"/>
          <w:szCs w:val="22"/>
        </w:rPr>
        <w:t>I also convened another international meeting, the 14t</w:t>
      </w:r>
      <w:r w:rsidR="00473974" w:rsidRPr="002E66F1">
        <w:rPr>
          <w:rFonts w:ascii="Arial" w:hAnsi="Arial" w:cs="Arial"/>
          <w:sz w:val="20"/>
          <w:szCs w:val="22"/>
        </w:rPr>
        <w:t xml:space="preserve">h ISPS congress, held in 2003. </w:t>
      </w:r>
      <w:r w:rsidR="00813C87" w:rsidRPr="002E66F1">
        <w:rPr>
          <w:rFonts w:ascii="Arial" w:hAnsi="Arial" w:cs="Arial"/>
          <w:sz w:val="20"/>
          <w:szCs w:val="22"/>
        </w:rPr>
        <w:t>I also convened the first International Youth Men</w:t>
      </w:r>
      <w:r w:rsidR="00473974" w:rsidRPr="002E66F1">
        <w:rPr>
          <w:rFonts w:ascii="Arial" w:hAnsi="Arial" w:cs="Arial"/>
          <w:sz w:val="20"/>
          <w:szCs w:val="22"/>
        </w:rPr>
        <w:t xml:space="preserve">tal Health Conference in 2010. </w:t>
      </w:r>
      <w:r w:rsidRPr="002E66F1">
        <w:rPr>
          <w:rFonts w:ascii="Arial" w:hAnsi="Arial" w:cs="Arial"/>
          <w:sz w:val="20"/>
          <w:szCs w:val="22"/>
        </w:rPr>
        <w:t>Th</w:t>
      </w:r>
      <w:r w:rsidR="00813C87" w:rsidRPr="002E66F1">
        <w:rPr>
          <w:rFonts w:ascii="Arial" w:hAnsi="Arial" w:cs="Arial"/>
          <w:sz w:val="20"/>
          <w:szCs w:val="22"/>
        </w:rPr>
        <w:t>ese</w:t>
      </w:r>
      <w:r w:rsidRPr="002E66F1">
        <w:rPr>
          <w:rFonts w:ascii="Arial" w:hAnsi="Arial" w:cs="Arial"/>
          <w:sz w:val="20"/>
          <w:szCs w:val="22"/>
        </w:rPr>
        <w:t xml:space="preserve"> ha</w:t>
      </w:r>
      <w:r w:rsidR="00813C87" w:rsidRPr="002E66F1">
        <w:rPr>
          <w:rFonts w:ascii="Arial" w:hAnsi="Arial" w:cs="Arial"/>
          <w:sz w:val="20"/>
          <w:szCs w:val="22"/>
        </w:rPr>
        <w:t>ve</w:t>
      </w:r>
      <w:r w:rsidRPr="002E66F1">
        <w:rPr>
          <w:rFonts w:ascii="Arial" w:hAnsi="Arial" w:cs="Arial"/>
          <w:sz w:val="20"/>
          <w:szCs w:val="22"/>
        </w:rPr>
        <w:t xml:space="preserve"> been challenging process</w:t>
      </w:r>
      <w:r w:rsidR="00813C87" w:rsidRPr="002E66F1">
        <w:rPr>
          <w:rFonts w:ascii="Arial" w:hAnsi="Arial" w:cs="Arial"/>
          <w:sz w:val="20"/>
          <w:szCs w:val="22"/>
        </w:rPr>
        <w:t>es</w:t>
      </w:r>
      <w:r w:rsidRPr="002E66F1">
        <w:rPr>
          <w:rFonts w:ascii="Arial" w:hAnsi="Arial" w:cs="Arial"/>
          <w:sz w:val="20"/>
          <w:szCs w:val="22"/>
        </w:rPr>
        <w:t xml:space="preserve"> to manage from the Southern hemisphere but </w:t>
      </w:r>
      <w:r w:rsidR="00813C87" w:rsidRPr="002E66F1">
        <w:rPr>
          <w:rFonts w:ascii="Arial" w:hAnsi="Arial" w:cs="Arial"/>
          <w:sz w:val="20"/>
          <w:szCs w:val="22"/>
        </w:rPr>
        <w:t>they</w:t>
      </w:r>
      <w:r w:rsidRPr="002E66F1">
        <w:rPr>
          <w:rFonts w:ascii="Arial" w:hAnsi="Arial" w:cs="Arial"/>
          <w:sz w:val="20"/>
          <w:szCs w:val="22"/>
        </w:rPr>
        <w:t xml:space="preserve"> ha</w:t>
      </w:r>
      <w:r w:rsidR="00813C87" w:rsidRPr="002E66F1">
        <w:rPr>
          <w:rFonts w:ascii="Arial" w:hAnsi="Arial" w:cs="Arial"/>
          <w:sz w:val="20"/>
          <w:szCs w:val="22"/>
        </w:rPr>
        <w:t>ve</w:t>
      </w:r>
      <w:r w:rsidRPr="002E66F1">
        <w:rPr>
          <w:rFonts w:ascii="Arial" w:hAnsi="Arial" w:cs="Arial"/>
          <w:sz w:val="20"/>
          <w:szCs w:val="22"/>
        </w:rPr>
        <w:t xml:space="preserve"> been</w:t>
      </w:r>
      <w:r w:rsidR="00813C87" w:rsidRPr="002E66F1">
        <w:rPr>
          <w:rFonts w:ascii="Arial" w:hAnsi="Arial" w:cs="Arial"/>
          <w:sz w:val="20"/>
          <w:szCs w:val="22"/>
        </w:rPr>
        <w:t xml:space="preserve"> </w:t>
      </w:r>
      <w:r w:rsidRPr="002E66F1">
        <w:rPr>
          <w:rFonts w:ascii="Arial" w:hAnsi="Arial" w:cs="Arial"/>
          <w:sz w:val="20"/>
          <w:szCs w:val="22"/>
        </w:rPr>
        <w:t>successful to date.</w:t>
      </w:r>
    </w:p>
    <w:p w:rsidR="001C0E4C" w:rsidRPr="002E66F1" w:rsidRDefault="001C0E4C" w:rsidP="003E5AF2">
      <w:pPr>
        <w:jc w:val="both"/>
        <w:rPr>
          <w:rFonts w:ascii="Arial" w:hAnsi="Arial" w:cs="Arial"/>
          <w:sz w:val="22"/>
          <w:szCs w:val="22"/>
        </w:rPr>
      </w:pPr>
    </w:p>
    <w:tbl>
      <w:tblPr>
        <w:tblW w:w="0" w:type="auto"/>
        <w:tblCellMar>
          <w:top w:w="57" w:type="dxa"/>
          <w:left w:w="57" w:type="dxa"/>
          <w:bottom w:w="57" w:type="dxa"/>
          <w:right w:w="57" w:type="dxa"/>
        </w:tblCellMar>
        <w:tblLook w:val="01E0" w:firstRow="1" w:lastRow="1" w:firstColumn="1" w:lastColumn="1" w:noHBand="0" w:noVBand="0"/>
      </w:tblPr>
      <w:tblGrid>
        <w:gridCol w:w="1030"/>
        <w:gridCol w:w="3344"/>
        <w:gridCol w:w="5549"/>
      </w:tblGrid>
      <w:tr w:rsidR="001C0E4C" w:rsidRPr="002E66F1" w:rsidTr="008C3AC5">
        <w:tc>
          <w:tcPr>
            <w:tcW w:w="1035"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Year/s</w:t>
            </w:r>
          </w:p>
        </w:tc>
        <w:tc>
          <w:tcPr>
            <w:tcW w:w="3377"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Role</w:t>
            </w:r>
          </w:p>
        </w:tc>
        <w:tc>
          <w:tcPr>
            <w:tcW w:w="5613" w:type="dxa"/>
            <w:shd w:val="clear" w:color="auto" w:fill="D9D9D9"/>
          </w:tcPr>
          <w:p w:rsidR="001C0E4C" w:rsidRPr="002E66F1" w:rsidRDefault="001C0E4C" w:rsidP="001C0E4C">
            <w:pPr>
              <w:rPr>
                <w:rFonts w:ascii="Arial" w:hAnsi="Arial" w:cs="Arial"/>
                <w:b/>
                <w:sz w:val="20"/>
              </w:rPr>
            </w:pPr>
            <w:r w:rsidRPr="002E66F1">
              <w:rPr>
                <w:rFonts w:ascii="Arial" w:hAnsi="Arial" w:cs="Arial"/>
                <w:b/>
                <w:sz w:val="20"/>
              </w:rPr>
              <w:t>Conference Details</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1986</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Committee</w:t>
            </w:r>
          </w:p>
        </w:tc>
        <w:tc>
          <w:tcPr>
            <w:tcW w:w="5613" w:type="dxa"/>
          </w:tcPr>
          <w:p w:rsidR="001C0E4C" w:rsidRPr="002E66F1" w:rsidRDefault="001C0E4C" w:rsidP="001C0E4C">
            <w:pPr>
              <w:rPr>
                <w:rFonts w:ascii="Arial" w:hAnsi="Arial" w:cs="Arial"/>
                <w:sz w:val="20"/>
              </w:rPr>
            </w:pPr>
            <w:r w:rsidRPr="002E66F1">
              <w:rPr>
                <w:rFonts w:ascii="Arial" w:hAnsi="Arial" w:cs="Arial"/>
                <w:sz w:val="20"/>
              </w:rPr>
              <w:t>Annual Scientific Meeting of the Australian Society for Psychiatric Research (ASPR) and the Geigy Symposium “The Major Psychoses”</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1986</w:t>
            </w:r>
          </w:p>
        </w:tc>
        <w:tc>
          <w:tcPr>
            <w:tcW w:w="3377" w:type="dxa"/>
          </w:tcPr>
          <w:p w:rsidR="001C0E4C" w:rsidRPr="002E66F1" w:rsidRDefault="001C0E4C" w:rsidP="001C0E4C">
            <w:pPr>
              <w:rPr>
                <w:rFonts w:ascii="Arial" w:hAnsi="Arial" w:cs="Arial"/>
                <w:sz w:val="20"/>
              </w:rPr>
            </w:pPr>
            <w:r w:rsidRPr="002E66F1">
              <w:rPr>
                <w:rFonts w:ascii="Arial" w:hAnsi="Arial" w:cs="Arial"/>
                <w:sz w:val="20"/>
              </w:rPr>
              <w:t>Scientific Program Convenor</w:t>
            </w:r>
          </w:p>
        </w:tc>
        <w:tc>
          <w:tcPr>
            <w:tcW w:w="5613" w:type="dxa"/>
          </w:tcPr>
          <w:p w:rsidR="001C0E4C" w:rsidRPr="002E66F1" w:rsidRDefault="001C0E4C" w:rsidP="001C0E4C">
            <w:pPr>
              <w:rPr>
                <w:rFonts w:ascii="Arial" w:hAnsi="Arial" w:cs="Arial"/>
                <w:sz w:val="20"/>
              </w:rPr>
            </w:pPr>
            <w:r w:rsidRPr="002E66F1">
              <w:rPr>
                <w:rFonts w:ascii="Arial" w:hAnsi="Arial" w:cs="Arial"/>
                <w:sz w:val="20"/>
              </w:rPr>
              <w:t>ASPR, Melbourne</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1987-</w:t>
            </w:r>
            <w:r w:rsidR="009D717A" w:rsidRPr="002E66F1">
              <w:rPr>
                <w:rFonts w:ascii="Arial" w:hAnsi="Arial" w:cs="Arial"/>
                <w:sz w:val="20"/>
              </w:rPr>
              <w:t>198</w:t>
            </w:r>
            <w:r w:rsidRPr="002E66F1">
              <w:rPr>
                <w:rFonts w:ascii="Arial" w:hAnsi="Arial" w:cs="Arial"/>
                <w:sz w:val="20"/>
              </w:rPr>
              <w:t>8</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Clinical meeting, "Postpartum Illness: Psychological Perspectives", Monash Medical Centre, Melbourne, (Feb 1988)</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1994</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National Mental Health Services Conference of Australia and New Zealand, Melbourne (Sept 1994)</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1994</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First National Early Psychosis Conference, Melbourne (Sept 1994)</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1995-</w:t>
            </w:r>
            <w:r w:rsidR="009D717A" w:rsidRPr="002E66F1">
              <w:rPr>
                <w:rFonts w:ascii="Arial" w:hAnsi="Arial" w:cs="Arial"/>
                <w:sz w:val="20"/>
              </w:rPr>
              <w:t>199</w:t>
            </w:r>
            <w:r w:rsidRPr="002E66F1">
              <w:rPr>
                <w:rFonts w:ascii="Arial" w:hAnsi="Arial" w:cs="Arial"/>
                <w:sz w:val="20"/>
              </w:rPr>
              <w:t>6</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The First International Conference on Strategies for Prevention in Early Psychosis, “Verging on Reality”, Melbourne (July 1996)</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1998</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Second National Conference on Early Psychosis, “Realising the Potential”, Hobart (Sept 1998)</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1999</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Scientific Program Organising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Pfizer Conference, “The Global Challenge”, Barcelona, (March 1999)</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2000</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Committee and Program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2nd International Early Psychosis Conference (IEPA), “Future Possible”, New York (Mar-Apr 2000)</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2000</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International Scientific Committee</w:t>
            </w:r>
          </w:p>
        </w:tc>
        <w:tc>
          <w:tcPr>
            <w:tcW w:w="5613" w:type="dxa"/>
          </w:tcPr>
          <w:p w:rsidR="00553FE4" w:rsidRPr="002E66F1" w:rsidRDefault="001C0E4C" w:rsidP="001C0E4C">
            <w:pPr>
              <w:rPr>
                <w:rFonts w:ascii="Arial" w:hAnsi="Arial" w:cs="Arial"/>
                <w:sz w:val="20"/>
              </w:rPr>
            </w:pPr>
            <w:r w:rsidRPr="002E66F1">
              <w:rPr>
                <w:rFonts w:ascii="Arial" w:hAnsi="Arial" w:cs="Arial"/>
                <w:sz w:val="20"/>
              </w:rPr>
              <w:t>VIIth World Congress of the World Association for Psychosocial Rehabilitation, Paris (May 2000)</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2002</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and Scientific Programme Committees</w:t>
            </w:r>
          </w:p>
        </w:tc>
        <w:tc>
          <w:tcPr>
            <w:tcW w:w="5613" w:type="dxa"/>
          </w:tcPr>
          <w:p w:rsidR="00553FE4" w:rsidRPr="002E66F1" w:rsidRDefault="001C0E4C" w:rsidP="001C0E4C">
            <w:pPr>
              <w:rPr>
                <w:rFonts w:ascii="Arial" w:hAnsi="Arial" w:cs="Arial"/>
                <w:sz w:val="20"/>
              </w:rPr>
            </w:pPr>
            <w:r w:rsidRPr="002E66F1">
              <w:rPr>
                <w:rFonts w:ascii="Arial" w:hAnsi="Arial" w:cs="Arial"/>
                <w:sz w:val="20"/>
              </w:rPr>
              <w:t>3rd International Early Psychosis Conference (IEPA), “A Bridge to the Future”, Copenhagen, (Sept 2002)</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2003</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w:t>
            </w:r>
          </w:p>
        </w:tc>
        <w:tc>
          <w:tcPr>
            <w:tcW w:w="5613" w:type="dxa"/>
          </w:tcPr>
          <w:p w:rsidR="00553FE4" w:rsidRPr="002E66F1" w:rsidRDefault="001C0E4C" w:rsidP="001C0E4C">
            <w:pPr>
              <w:rPr>
                <w:rFonts w:ascii="Arial" w:hAnsi="Arial" w:cs="Arial"/>
                <w:sz w:val="20"/>
              </w:rPr>
            </w:pPr>
            <w:r w:rsidRPr="002E66F1">
              <w:rPr>
                <w:rFonts w:ascii="Arial" w:hAnsi="Arial" w:cs="Arial"/>
                <w:sz w:val="20"/>
              </w:rPr>
              <w:t>14th International Symposium for the Psychological Treatment of Schizophrenia and Other Psychoses, “Reconciliation reform and Recovery: Creating a future for psychological interventions in psychosis”, Melbourne (Sept 2003)</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2004</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and Scientific Programme Committees</w:t>
            </w:r>
          </w:p>
        </w:tc>
        <w:tc>
          <w:tcPr>
            <w:tcW w:w="5613" w:type="dxa"/>
          </w:tcPr>
          <w:p w:rsidR="00553FE4" w:rsidRPr="002E66F1" w:rsidRDefault="001C0E4C" w:rsidP="001C0E4C">
            <w:pPr>
              <w:rPr>
                <w:rFonts w:ascii="Arial" w:hAnsi="Arial" w:cs="Arial"/>
                <w:sz w:val="20"/>
              </w:rPr>
            </w:pPr>
            <w:r w:rsidRPr="002E66F1">
              <w:rPr>
                <w:rFonts w:ascii="Arial" w:hAnsi="Arial" w:cs="Arial"/>
                <w:sz w:val="20"/>
              </w:rPr>
              <w:t>4th International Early Psychosis Conference (IEPA), Vancouver, Canada (Sept-Oct 2004)</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2006</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Organising and Scientific Programme Committees</w:t>
            </w:r>
          </w:p>
        </w:tc>
        <w:tc>
          <w:tcPr>
            <w:tcW w:w="5613" w:type="dxa"/>
          </w:tcPr>
          <w:p w:rsidR="00553FE4" w:rsidRPr="002E66F1" w:rsidRDefault="001C0E4C" w:rsidP="001C0E4C">
            <w:pPr>
              <w:rPr>
                <w:rFonts w:ascii="Arial" w:hAnsi="Arial" w:cs="Arial"/>
                <w:sz w:val="20"/>
              </w:rPr>
            </w:pPr>
            <w:r w:rsidRPr="002E66F1">
              <w:rPr>
                <w:rFonts w:ascii="Arial" w:hAnsi="Arial" w:cs="Arial"/>
                <w:sz w:val="20"/>
              </w:rPr>
              <w:t>5th International Early Psychosis Conference (IEPA), Birmingham, UK (Oct 2006)</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lastRenderedPageBreak/>
              <w:t>2006-2008</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w:t>
            </w:r>
          </w:p>
        </w:tc>
        <w:tc>
          <w:tcPr>
            <w:tcW w:w="5613" w:type="dxa"/>
          </w:tcPr>
          <w:p w:rsidR="003534E4" w:rsidRPr="002E66F1" w:rsidRDefault="001C0E4C" w:rsidP="001C0E4C">
            <w:pPr>
              <w:rPr>
                <w:rFonts w:ascii="Arial" w:hAnsi="Arial" w:cs="Arial"/>
                <w:sz w:val="20"/>
              </w:rPr>
            </w:pPr>
            <w:r w:rsidRPr="002E66F1">
              <w:rPr>
                <w:rFonts w:ascii="Arial" w:hAnsi="Arial" w:cs="Arial"/>
                <w:sz w:val="20"/>
              </w:rPr>
              <w:t>6th International Early Psychosis Conference (IEPA), Melbourne (2008)</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2007-</w:t>
            </w:r>
            <w:r w:rsidR="00E00A8F" w:rsidRPr="002E66F1">
              <w:rPr>
                <w:rFonts w:ascii="Arial" w:hAnsi="Arial" w:cs="Arial"/>
                <w:sz w:val="20"/>
              </w:rPr>
              <w:t>2009</w:t>
            </w:r>
          </w:p>
        </w:tc>
        <w:tc>
          <w:tcPr>
            <w:tcW w:w="3377" w:type="dxa"/>
          </w:tcPr>
          <w:p w:rsidR="001C0E4C" w:rsidRPr="002E66F1" w:rsidRDefault="001C0E4C" w:rsidP="001C0E4C">
            <w:pPr>
              <w:rPr>
                <w:rFonts w:ascii="Arial" w:hAnsi="Arial" w:cs="Arial"/>
                <w:sz w:val="20"/>
              </w:rPr>
            </w:pPr>
            <w:r w:rsidRPr="002E66F1">
              <w:rPr>
                <w:rFonts w:ascii="Arial" w:hAnsi="Arial" w:cs="Arial"/>
                <w:sz w:val="20"/>
              </w:rPr>
              <w:t>Member, International Scientific Programme Committee (ISPC)</w:t>
            </w:r>
          </w:p>
        </w:tc>
        <w:tc>
          <w:tcPr>
            <w:tcW w:w="5613" w:type="dxa"/>
          </w:tcPr>
          <w:p w:rsidR="003534E4" w:rsidRPr="002E66F1" w:rsidRDefault="001C0E4C" w:rsidP="001C0E4C">
            <w:pPr>
              <w:rPr>
                <w:rFonts w:ascii="Arial" w:hAnsi="Arial" w:cs="Arial"/>
                <w:sz w:val="20"/>
              </w:rPr>
            </w:pPr>
            <w:r w:rsidRPr="002E66F1">
              <w:rPr>
                <w:rFonts w:ascii="Arial" w:hAnsi="Arial" w:cs="Arial"/>
                <w:sz w:val="20"/>
              </w:rPr>
              <w:t>9</w:t>
            </w:r>
            <w:r w:rsidRPr="002E66F1">
              <w:rPr>
                <w:rFonts w:ascii="Arial" w:hAnsi="Arial" w:cs="Arial"/>
                <w:sz w:val="20"/>
                <w:vertAlign w:val="superscript"/>
              </w:rPr>
              <w:t>th</w:t>
            </w:r>
            <w:r w:rsidRPr="002E66F1">
              <w:rPr>
                <w:rFonts w:ascii="Arial" w:hAnsi="Arial" w:cs="Arial"/>
                <w:sz w:val="20"/>
              </w:rPr>
              <w:t xml:space="preserve"> World Congress of Biological Psychiatry, Paris, France (2009)</w:t>
            </w:r>
          </w:p>
        </w:tc>
      </w:tr>
      <w:tr w:rsidR="001C0E4C" w:rsidRPr="002E66F1" w:rsidTr="008C3AC5">
        <w:tc>
          <w:tcPr>
            <w:tcW w:w="1035" w:type="dxa"/>
          </w:tcPr>
          <w:p w:rsidR="001C0E4C" w:rsidRPr="002E66F1" w:rsidRDefault="001C0E4C" w:rsidP="001C0E4C">
            <w:pPr>
              <w:rPr>
                <w:rFonts w:ascii="Arial" w:hAnsi="Arial" w:cs="Arial"/>
                <w:sz w:val="20"/>
              </w:rPr>
            </w:pPr>
            <w:r w:rsidRPr="002E66F1">
              <w:rPr>
                <w:rFonts w:ascii="Arial" w:hAnsi="Arial" w:cs="Arial"/>
                <w:sz w:val="20"/>
              </w:rPr>
              <w:t>2008</w:t>
            </w:r>
          </w:p>
        </w:tc>
        <w:tc>
          <w:tcPr>
            <w:tcW w:w="3377" w:type="dxa"/>
          </w:tcPr>
          <w:p w:rsidR="001C0E4C" w:rsidRPr="002E66F1" w:rsidRDefault="001C0E4C" w:rsidP="001C0E4C">
            <w:pPr>
              <w:rPr>
                <w:rFonts w:ascii="Arial" w:hAnsi="Arial" w:cs="Arial"/>
                <w:sz w:val="20"/>
              </w:rPr>
            </w:pPr>
            <w:r w:rsidRPr="002E66F1">
              <w:rPr>
                <w:rFonts w:ascii="Arial" w:hAnsi="Arial" w:cs="Arial"/>
                <w:sz w:val="20"/>
              </w:rPr>
              <w:t>Convenor</w:t>
            </w:r>
          </w:p>
        </w:tc>
        <w:tc>
          <w:tcPr>
            <w:tcW w:w="5613" w:type="dxa"/>
          </w:tcPr>
          <w:p w:rsidR="00553FE4" w:rsidRPr="002E66F1" w:rsidRDefault="001C0E4C" w:rsidP="001C0E4C">
            <w:pPr>
              <w:rPr>
                <w:rFonts w:ascii="Arial" w:hAnsi="Arial" w:cs="Arial"/>
                <w:sz w:val="20"/>
              </w:rPr>
            </w:pPr>
            <w:r w:rsidRPr="002E66F1">
              <w:rPr>
                <w:rFonts w:ascii="Arial" w:hAnsi="Arial" w:cs="Arial"/>
                <w:sz w:val="20"/>
              </w:rPr>
              <w:t>10</w:t>
            </w:r>
            <w:r w:rsidRPr="002E66F1">
              <w:rPr>
                <w:rFonts w:ascii="Arial" w:hAnsi="Arial" w:cs="Arial"/>
                <w:sz w:val="20"/>
                <w:vertAlign w:val="superscript"/>
              </w:rPr>
              <w:t>th</w:t>
            </w:r>
            <w:r w:rsidRPr="002E66F1">
              <w:rPr>
                <w:rFonts w:ascii="Arial" w:hAnsi="Arial" w:cs="Arial"/>
                <w:sz w:val="20"/>
              </w:rPr>
              <w:t xml:space="preserve"> Australian Schizophrenia Conference (ASC), Lorne, Australia (23-24 October)</w:t>
            </w:r>
          </w:p>
        </w:tc>
      </w:tr>
      <w:tr w:rsidR="00C52006" w:rsidRPr="002E66F1" w:rsidTr="008C3AC5">
        <w:tc>
          <w:tcPr>
            <w:tcW w:w="1035" w:type="dxa"/>
          </w:tcPr>
          <w:p w:rsidR="008562EA" w:rsidRPr="002E66F1" w:rsidRDefault="00C52006" w:rsidP="008562EA">
            <w:pPr>
              <w:rPr>
                <w:rFonts w:ascii="Arial" w:hAnsi="Arial" w:cs="Arial"/>
                <w:sz w:val="20"/>
              </w:rPr>
            </w:pPr>
            <w:r w:rsidRPr="002E66F1">
              <w:rPr>
                <w:rFonts w:ascii="Arial" w:hAnsi="Arial" w:cs="Arial"/>
                <w:sz w:val="20"/>
              </w:rPr>
              <w:t>2009</w:t>
            </w:r>
          </w:p>
        </w:tc>
        <w:tc>
          <w:tcPr>
            <w:tcW w:w="3377" w:type="dxa"/>
          </w:tcPr>
          <w:p w:rsidR="00C52006" w:rsidRPr="002E66F1" w:rsidRDefault="00C52006" w:rsidP="008562EA">
            <w:pPr>
              <w:rPr>
                <w:rFonts w:ascii="Arial" w:hAnsi="Arial" w:cs="Arial"/>
                <w:sz w:val="20"/>
              </w:rPr>
            </w:pPr>
            <w:r w:rsidRPr="002E66F1">
              <w:rPr>
                <w:rFonts w:ascii="Arial" w:hAnsi="Arial" w:cs="Arial"/>
                <w:sz w:val="20"/>
              </w:rPr>
              <w:t>Member, Scientific Committee</w:t>
            </w:r>
          </w:p>
        </w:tc>
        <w:tc>
          <w:tcPr>
            <w:tcW w:w="5613" w:type="dxa"/>
          </w:tcPr>
          <w:p w:rsidR="00C52006" w:rsidRPr="002E66F1" w:rsidRDefault="00C52006" w:rsidP="001C0E4C">
            <w:pPr>
              <w:rPr>
                <w:rFonts w:ascii="Arial" w:hAnsi="Arial" w:cs="Arial"/>
                <w:sz w:val="20"/>
              </w:rPr>
            </w:pPr>
            <w:r w:rsidRPr="002E66F1">
              <w:rPr>
                <w:rFonts w:ascii="Arial" w:hAnsi="Arial" w:cs="Arial"/>
                <w:sz w:val="20"/>
              </w:rPr>
              <w:t>2</w:t>
            </w:r>
            <w:r w:rsidRPr="002E66F1">
              <w:rPr>
                <w:rFonts w:ascii="Arial" w:hAnsi="Arial" w:cs="Arial"/>
                <w:sz w:val="20"/>
                <w:vertAlign w:val="superscript"/>
              </w:rPr>
              <w:t>nd</w:t>
            </w:r>
            <w:r w:rsidRPr="002E66F1">
              <w:rPr>
                <w:rFonts w:ascii="Arial" w:hAnsi="Arial" w:cs="Arial"/>
                <w:sz w:val="20"/>
              </w:rPr>
              <w:t xml:space="preserve"> European Conference on Schizophrenia Research , Berlin, Germany, 21-23 September</w:t>
            </w:r>
          </w:p>
        </w:tc>
      </w:tr>
      <w:tr w:rsidR="008C3AC5" w:rsidRPr="002E66F1" w:rsidTr="008C3AC5">
        <w:tc>
          <w:tcPr>
            <w:tcW w:w="1035" w:type="dxa"/>
          </w:tcPr>
          <w:p w:rsidR="008C3AC5" w:rsidRPr="002E66F1" w:rsidRDefault="008C3AC5" w:rsidP="001C0E4C">
            <w:pPr>
              <w:rPr>
                <w:rFonts w:ascii="Arial" w:hAnsi="Arial" w:cs="Arial"/>
                <w:sz w:val="20"/>
              </w:rPr>
            </w:pPr>
            <w:r w:rsidRPr="002E66F1">
              <w:rPr>
                <w:rFonts w:ascii="Arial" w:hAnsi="Arial" w:cs="Arial"/>
                <w:sz w:val="20"/>
              </w:rPr>
              <w:t>2009-2010</w:t>
            </w:r>
          </w:p>
        </w:tc>
        <w:tc>
          <w:tcPr>
            <w:tcW w:w="3377" w:type="dxa"/>
          </w:tcPr>
          <w:p w:rsidR="008C3AC5" w:rsidRPr="002E66F1" w:rsidRDefault="008C3AC5" w:rsidP="001C0E4C">
            <w:pPr>
              <w:rPr>
                <w:rFonts w:ascii="Arial" w:hAnsi="Arial" w:cs="Arial"/>
                <w:sz w:val="20"/>
              </w:rPr>
            </w:pPr>
            <w:r w:rsidRPr="002E66F1">
              <w:rPr>
                <w:rFonts w:ascii="Arial" w:hAnsi="Arial" w:cs="Arial"/>
                <w:sz w:val="20"/>
              </w:rPr>
              <w:t>Convenor</w:t>
            </w:r>
          </w:p>
        </w:tc>
        <w:tc>
          <w:tcPr>
            <w:tcW w:w="5613" w:type="dxa"/>
          </w:tcPr>
          <w:p w:rsidR="008C3AC5" w:rsidRPr="002E66F1" w:rsidRDefault="008C3AC5" w:rsidP="001C0E4C">
            <w:pPr>
              <w:rPr>
                <w:rFonts w:ascii="Arial" w:hAnsi="Arial" w:cs="Arial"/>
                <w:sz w:val="20"/>
              </w:rPr>
            </w:pPr>
            <w:r w:rsidRPr="002E66F1">
              <w:rPr>
                <w:rFonts w:ascii="Arial" w:hAnsi="Arial" w:cs="Arial"/>
                <w:sz w:val="20"/>
              </w:rPr>
              <w:t>International Youth Mental Health Conference, Melbourne, 29-30 July 2010</w:t>
            </w:r>
          </w:p>
        </w:tc>
      </w:tr>
      <w:tr w:rsidR="00290E5F" w:rsidRPr="002E66F1" w:rsidTr="008C3AC5">
        <w:tc>
          <w:tcPr>
            <w:tcW w:w="1035" w:type="dxa"/>
          </w:tcPr>
          <w:p w:rsidR="00290E5F" w:rsidRPr="002E66F1" w:rsidRDefault="00290E5F" w:rsidP="001C0E4C">
            <w:pPr>
              <w:rPr>
                <w:rFonts w:ascii="Arial" w:hAnsi="Arial" w:cs="Arial"/>
                <w:sz w:val="20"/>
              </w:rPr>
            </w:pPr>
            <w:r w:rsidRPr="002E66F1">
              <w:rPr>
                <w:rFonts w:ascii="Arial" w:hAnsi="Arial" w:cs="Arial"/>
                <w:sz w:val="20"/>
              </w:rPr>
              <w:t>2010</w:t>
            </w:r>
          </w:p>
        </w:tc>
        <w:tc>
          <w:tcPr>
            <w:tcW w:w="3377" w:type="dxa"/>
          </w:tcPr>
          <w:p w:rsidR="00290E5F" w:rsidRPr="002E66F1" w:rsidRDefault="00290E5F" w:rsidP="001C0E4C">
            <w:pPr>
              <w:rPr>
                <w:rFonts w:ascii="Arial" w:hAnsi="Arial" w:cs="Arial"/>
                <w:sz w:val="20"/>
              </w:rPr>
            </w:pPr>
            <w:r w:rsidRPr="002E66F1">
              <w:rPr>
                <w:rFonts w:ascii="Arial" w:hAnsi="Arial" w:cs="Arial"/>
                <w:sz w:val="20"/>
              </w:rPr>
              <w:t>Convenor</w:t>
            </w:r>
          </w:p>
        </w:tc>
        <w:tc>
          <w:tcPr>
            <w:tcW w:w="5613" w:type="dxa"/>
          </w:tcPr>
          <w:p w:rsidR="00290E5F" w:rsidRPr="002E66F1" w:rsidRDefault="00290E5F" w:rsidP="001C0E4C">
            <w:pPr>
              <w:rPr>
                <w:rFonts w:ascii="Arial" w:hAnsi="Arial" w:cs="Arial"/>
                <w:sz w:val="20"/>
              </w:rPr>
            </w:pPr>
            <w:r w:rsidRPr="002E66F1">
              <w:rPr>
                <w:rFonts w:ascii="Arial" w:hAnsi="Arial" w:cs="Arial"/>
                <w:sz w:val="20"/>
              </w:rPr>
              <w:t>7</w:t>
            </w:r>
            <w:r w:rsidRPr="002E66F1">
              <w:rPr>
                <w:rFonts w:ascii="Arial" w:hAnsi="Arial" w:cs="Arial"/>
                <w:sz w:val="20"/>
                <w:vertAlign w:val="superscript"/>
              </w:rPr>
              <w:t>th</w:t>
            </w:r>
            <w:r w:rsidRPr="002E66F1">
              <w:rPr>
                <w:rFonts w:ascii="Arial" w:hAnsi="Arial" w:cs="Arial"/>
                <w:sz w:val="20"/>
              </w:rPr>
              <w:t xml:space="preserve"> Annual International Early Psychosis Association (IEPA), Amerstam, Holland, 29 November- 1 December</w:t>
            </w:r>
          </w:p>
        </w:tc>
      </w:tr>
      <w:tr w:rsidR="001C0E4C" w:rsidRPr="002E66F1" w:rsidTr="008C3AC5">
        <w:tc>
          <w:tcPr>
            <w:tcW w:w="1035" w:type="dxa"/>
          </w:tcPr>
          <w:p w:rsidR="001C0E4C" w:rsidRPr="002E66F1" w:rsidRDefault="00E00A8F" w:rsidP="001C0E4C">
            <w:pPr>
              <w:rPr>
                <w:rFonts w:ascii="Arial" w:hAnsi="Arial" w:cs="Arial"/>
                <w:sz w:val="20"/>
              </w:rPr>
            </w:pPr>
            <w:r w:rsidRPr="002E66F1">
              <w:rPr>
                <w:rFonts w:ascii="Arial" w:hAnsi="Arial" w:cs="Arial"/>
                <w:sz w:val="20"/>
              </w:rPr>
              <w:t>2009-</w:t>
            </w:r>
            <w:r w:rsidR="00553FE4" w:rsidRPr="002E66F1">
              <w:rPr>
                <w:rFonts w:ascii="Arial" w:hAnsi="Arial" w:cs="Arial"/>
                <w:sz w:val="20"/>
              </w:rPr>
              <w:t>2011</w:t>
            </w:r>
          </w:p>
        </w:tc>
        <w:tc>
          <w:tcPr>
            <w:tcW w:w="3377" w:type="dxa"/>
          </w:tcPr>
          <w:p w:rsidR="001C0E4C" w:rsidRPr="002E66F1" w:rsidRDefault="00553FE4" w:rsidP="001C0E4C">
            <w:pPr>
              <w:rPr>
                <w:rFonts w:ascii="Arial" w:hAnsi="Arial" w:cs="Arial"/>
                <w:sz w:val="20"/>
              </w:rPr>
            </w:pPr>
            <w:r w:rsidRPr="002E66F1">
              <w:rPr>
                <w:rFonts w:ascii="Arial" w:hAnsi="Arial" w:cs="Arial"/>
                <w:sz w:val="20"/>
              </w:rPr>
              <w:t>Member, Scientific Committee</w:t>
            </w:r>
          </w:p>
        </w:tc>
        <w:tc>
          <w:tcPr>
            <w:tcW w:w="5613" w:type="dxa"/>
          </w:tcPr>
          <w:p w:rsidR="001C0E4C" w:rsidRPr="002E66F1" w:rsidRDefault="00553FE4" w:rsidP="001C0E4C">
            <w:pPr>
              <w:rPr>
                <w:rFonts w:ascii="Arial" w:hAnsi="Arial" w:cs="Arial"/>
                <w:sz w:val="20"/>
              </w:rPr>
            </w:pPr>
            <w:r w:rsidRPr="002E66F1">
              <w:rPr>
                <w:rFonts w:ascii="Arial" w:hAnsi="Arial" w:cs="Arial"/>
                <w:sz w:val="20"/>
              </w:rPr>
              <w:t>15</w:t>
            </w:r>
            <w:r w:rsidRPr="002E66F1">
              <w:rPr>
                <w:rFonts w:ascii="Arial" w:hAnsi="Arial" w:cs="Arial"/>
                <w:sz w:val="20"/>
                <w:vertAlign w:val="superscript"/>
              </w:rPr>
              <w:t>th</w:t>
            </w:r>
            <w:r w:rsidRPr="002E66F1">
              <w:rPr>
                <w:rFonts w:ascii="Arial" w:hAnsi="Arial" w:cs="Arial"/>
                <w:sz w:val="20"/>
              </w:rPr>
              <w:t xml:space="preserve"> World Congress of Psychiatry, Buenos Aires, Argentina, (18-22 September</w:t>
            </w:r>
            <w:r w:rsidR="00CB58FD" w:rsidRPr="002E66F1">
              <w:rPr>
                <w:rFonts w:ascii="Arial" w:hAnsi="Arial" w:cs="Arial"/>
                <w:sz w:val="20"/>
              </w:rPr>
              <w:t>, 2011</w:t>
            </w:r>
            <w:r w:rsidRPr="002E66F1">
              <w:rPr>
                <w:rFonts w:ascii="Arial" w:hAnsi="Arial" w:cs="Arial"/>
                <w:sz w:val="20"/>
              </w:rPr>
              <w:t>)</w:t>
            </w:r>
          </w:p>
        </w:tc>
      </w:tr>
      <w:tr w:rsidR="00A40DC6" w:rsidRPr="002E66F1" w:rsidTr="008C3AC5">
        <w:tc>
          <w:tcPr>
            <w:tcW w:w="1035" w:type="dxa"/>
          </w:tcPr>
          <w:p w:rsidR="00A40DC6" w:rsidRPr="002E66F1" w:rsidRDefault="00A40DC6" w:rsidP="001873C7">
            <w:pPr>
              <w:rPr>
                <w:rFonts w:ascii="Arial" w:hAnsi="Arial" w:cs="Arial"/>
                <w:sz w:val="20"/>
              </w:rPr>
            </w:pPr>
            <w:r w:rsidRPr="002E66F1">
              <w:rPr>
                <w:rFonts w:ascii="Arial" w:hAnsi="Arial" w:cs="Arial"/>
                <w:sz w:val="20"/>
              </w:rPr>
              <w:t>2009-2011</w:t>
            </w:r>
          </w:p>
        </w:tc>
        <w:tc>
          <w:tcPr>
            <w:tcW w:w="3377" w:type="dxa"/>
          </w:tcPr>
          <w:p w:rsidR="00A40DC6" w:rsidRPr="002E66F1" w:rsidRDefault="00A40DC6" w:rsidP="001873C7">
            <w:pPr>
              <w:rPr>
                <w:rFonts w:ascii="Arial" w:hAnsi="Arial" w:cs="Arial"/>
                <w:sz w:val="20"/>
              </w:rPr>
            </w:pPr>
            <w:r w:rsidRPr="002E66F1">
              <w:rPr>
                <w:rFonts w:ascii="Arial" w:hAnsi="Arial" w:cs="Arial"/>
                <w:sz w:val="20"/>
              </w:rPr>
              <w:t>Member, Scientific Committee</w:t>
            </w:r>
          </w:p>
        </w:tc>
        <w:tc>
          <w:tcPr>
            <w:tcW w:w="5613" w:type="dxa"/>
          </w:tcPr>
          <w:p w:rsidR="00DA0C5E" w:rsidRPr="002E66F1" w:rsidRDefault="00A40DC6" w:rsidP="001873C7">
            <w:pPr>
              <w:rPr>
                <w:rFonts w:ascii="Arial" w:hAnsi="Arial" w:cs="Arial"/>
                <w:sz w:val="20"/>
              </w:rPr>
            </w:pPr>
            <w:r w:rsidRPr="002E66F1">
              <w:rPr>
                <w:rFonts w:ascii="Arial" w:hAnsi="Arial" w:cs="Arial"/>
                <w:sz w:val="20"/>
              </w:rPr>
              <w:t>International Association for Adolescent Psychiatry and Psychology Congress</w:t>
            </w:r>
            <w:r w:rsidR="001251F5" w:rsidRPr="002E66F1">
              <w:rPr>
                <w:rFonts w:ascii="Arial" w:hAnsi="Arial" w:cs="Arial"/>
                <w:sz w:val="20"/>
              </w:rPr>
              <w:t>,</w:t>
            </w:r>
            <w:r w:rsidRPr="002E66F1">
              <w:rPr>
                <w:rFonts w:ascii="Arial" w:hAnsi="Arial" w:cs="Arial"/>
                <w:sz w:val="20"/>
              </w:rPr>
              <w:t xml:space="preserve"> Berlin, Germany (17-21 September, 2011)</w:t>
            </w:r>
          </w:p>
        </w:tc>
      </w:tr>
      <w:tr w:rsidR="00DA0C5E" w:rsidRPr="002E66F1" w:rsidTr="008C3AC5">
        <w:tc>
          <w:tcPr>
            <w:tcW w:w="1035" w:type="dxa"/>
          </w:tcPr>
          <w:p w:rsidR="00DA0C5E" w:rsidRPr="002E66F1" w:rsidRDefault="00DA0C5E" w:rsidP="001873C7">
            <w:pPr>
              <w:rPr>
                <w:rFonts w:ascii="Arial" w:hAnsi="Arial" w:cs="Arial"/>
                <w:sz w:val="20"/>
              </w:rPr>
            </w:pPr>
            <w:r w:rsidRPr="002E66F1">
              <w:rPr>
                <w:rFonts w:ascii="Arial" w:hAnsi="Arial" w:cs="Arial"/>
                <w:sz w:val="20"/>
              </w:rPr>
              <w:t>2011-2012</w:t>
            </w:r>
          </w:p>
        </w:tc>
        <w:tc>
          <w:tcPr>
            <w:tcW w:w="3377" w:type="dxa"/>
          </w:tcPr>
          <w:p w:rsidR="00DA0C5E" w:rsidRPr="002E66F1" w:rsidRDefault="00DA0C5E" w:rsidP="001873C7">
            <w:pPr>
              <w:rPr>
                <w:rFonts w:ascii="Arial" w:hAnsi="Arial" w:cs="Arial"/>
                <w:sz w:val="20"/>
              </w:rPr>
            </w:pPr>
            <w:r w:rsidRPr="002E66F1">
              <w:rPr>
                <w:rFonts w:ascii="Arial" w:hAnsi="Arial" w:cs="Arial"/>
                <w:sz w:val="20"/>
              </w:rPr>
              <w:t>Member, Scientific Committee</w:t>
            </w:r>
          </w:p>
        </w:tc>
        <w:tc>
          <w:tcPr>
            <w:tcW w:w="5613" w:type="dxa"/>
          </w:tcPr>
          <w:p w:rsidR="00DA0C5E" w:rsidRPr="002E66F1" w:rsidRDefault="00DA0C5E" w:rsidP="001873C7">
            <w:pPr>
              <w:rPr>
                <w:rFonts w:ascii="Arial" w:hAnsi="Arial" w:cs="Arial"/>
                <w:sz w:val="20"/>
              </w:rPr>
            </w:pPr>
            <w:r w:rsidRPr="002E66F1">
              <w:rPr>
                <w:rFonts w:ascii="Arial" w:hAnsi="Arial" w:cs="Arial"/>
                <w:sz w:val="20"/>
              </w:rPr>
              <w:t>8</w:t>
            </w:r>
            <w:r w:rsidRPr="002E66F1">
              <w:rPr>
                <w:rFonts w:ascii="Arial" w:hAnsi="Arial" w:cs="Arial"/>
                <w:sz w:val="20"/>
                <w:vertAlign w:val="superscript"/>
              </w:rPr>
              <w:t>th</w:t>
            </w:r>
            <w:r w:rsidRPr="002E66F1">
              <w:rPr>
                <w:rFonts w:ascii="Arial" w:hAnsi="Arial" w:cs="Arial"/>
                <w:sz w:val="20"/>
              </w:rPr>
              <w:t xml:space="preserve"> International Conference on Early Psychosis, San Francisco, USA (11-13 October 2012)</w:t>
            </w:r>
          </w:p>
        </w:tc>
      </w:tr>
      <w:tr w:rsidR="001D0ED1" w:rsidRPr="002E66F1" w:rsidTr="008C3AC5">
        <w:tc>
          <w:tcPr>
            <w:tcW w:w="1035" w:type="dxa"/>
          </w:tcPr>
          <w:p w:rsidR="001D0ED1" w:rsidRPr="002E66F1" w:rsidRDefault="001D0ED1" w:rsidP="001873C7">
            <w:pPr>
              <w:rPr>
                <w:rFonts w:ascii="Arial" w:hAnsi="Arial" w:cs="Arial"/>
                <w:sz w:val="20"/>
              </w:rPr>
            </w:pPr>
            <w:r>
              <w:rPr>
                <w:rFonts w:ascii="Arial" w:hAnsi="Arial" w:cs="Arial"/>
                <w:sz w:val="20"/>
              </w:rPr>
              <w:t>2012-2013</w:t>
            </w:r>
          </w:p>
        </w:tc>
        <w:tc>
          <w:tcPr>
            <w:tcW w:w="3377" w:type="dxa"/>
          </w:tcPr>
          <w:p w:rsidR="001D0ED1" w:rsidRPr="002E66F1" w:rsidRDefault="001D0ED1" w:rsidP="001873C7">
            <w:pPr>
              <w:rPr>
                <w:rFonts w:ascii="Arial" w:hAnsi="Arial" w:cs="Arial"/>
                <w:sz w:val="20"/>
              </w:rPr>
            </w:pPr>
            <w:r>
              <w:rPr>
                <w:rFonts w:ascii="ArialMT" w:eastAsia="Times New Roman" w:hAnsi="ArialMT" w:cs="ArialMT"/>
                <w:sz w:val="20"/>
                <w:lang w:eastAsia="en-GB"/>
              </w:rPr>
              <w:t>Co-Convenor</w:t>
            </w:r>
          </w:p>
        </w:tc>
        <w:tc>
          <w:tcPr>
            <w:tcW w:w="5613" w:type="dxa"/>
          </w:tcPr>
          <w:p w:rsidR="001D0ED1" w:rsidRPr="002E66F1" w:rsidRDefault="001D0ED1" w:rsidP="001D0ED1">
            <w:pPr>
              <w:rPr>
                <w:rFonts w:ascii="Arial" w:hAnsi="Arial" w:cs="Arial"/>
                <w:sz w:val="20"/>
              </w:rPr>
            </w:pPr>
            <w:r>
              <w:rPr>
                <w:rFonts w:ascii="ArialMT" w:eastAsia="Times New Roman" w:hAnsi="ArialMT" w:cs="ArialMT"/>
                <w:sz w:val="20"/>
                <w:lang w:eastAsia="en-GB"/>
              </w:rPr>
              <w:t>2</w:t>
            </w:r>
            <w:r>
              <w:rPr>
                <w:rFonts w:ascii="ArialMT" w:eastAsia="Times New Roman" w:hAnsi="ArialMT" w:cs="ArialMT"/>
                <w:sz w:val="13"/>
                <w:szCs w:val="13"/>
                <w:lang w:eastAsia="en-GB"/>
              </w:rPr>
              <w:t xml:space="preserve">nd </w:t>
            </w:r>
            <w:r>
              <w:rPr>
                <w:rFonts w:ascii="ArialMT" w:eastAsia="Times New Roman" w:hAnsi="ArialMT" w:cs="ArialMT"/>
                <w:sz w:val="20"/>
                <w:lang w:eastAsia="en-GB"/>
              </w:rPr>
              <w:t>International Youth Mental Health Conference, Brighton, UK. 30 September−2 October 2013</w:t>
            </w:r>
          </w:p>
        </w:tc>
      </w:tr>
      <w:tr w:rsidR="001D0ED1" w:rsidRPr="002E66F1" w:rsidTr="008C3AC5">
        <w:tc>
          <w:tcPr>
            <w:tcW w:w="1035" w:type="dxa"/>
          </w:tcPr>
          <w:p w:rsidR="001D0ED1" w:rsidRPr="002E66F1" w:rsidRDefault="001D0ED1" w:rsidP="001873C7">
            <w:pPr>
              <w:rPr>
                <w:rFonts w:ascii="Arial" w:hAnsi="Arial" w:cs="Arial"/>
                <w:sz w:val="20"/>
              </w:rPr>
            </w:pPr>
            <w:r>
              <w:rPr>
                <w:rFonts w:ascii="Arial" w:hAnsi="Arial" w:cs="Arial"/>
                <w:sz w:val="20"/>
              </w:rPr>
              <w:t>2012-2013</w:t>
            </w:r>
          </w:p>
        </w:tc>
        <w:tc>
          <w:tcPr>
            <w:tcW w:w="3377" w:type="dxa"/>
          </w:tcPr>
          <w:p w:rsidR="001D0ED1" w:rsidRPr="002E66F1" w:rsidRDefault="001D0ED1" w:rsidP="001873C7">
            <w:pPr>
              <w:rPr>
                <w:rFonts w:ascii="Arial" w:hAnsi="Arial" w:cs="Arial"/>
                <w:sz w:val="20"/>
              </w:rPr>
            </w:pPr>
            <w:r>
              <w:rPr>
                <w:rFonts w:ascii="ArialMT" w:eastAsia="Times New Roman" w:hAnsi="ArialMT" w:cs="ArialMT"/>
                <w:sz w:val="20"/>
                <w:lang w:eastAsia="en-GB"/>
              </w:rPr>
              <w:t>Co-Convenor</w:t>
            </w:r>
          </w:p>
        </w:tc>
        <w:tc>
          <w:tcPr>
            <w:tcW w:w="5613" w:type="dxa"/>
          </w:tcPr>
          <w:p w:rsidR="001D0ED1" w:rsidRPr="002E66F1" w:rsidRDefault="001D0ED1" w:rsidP="001D0ED1">
            <w:pPr>
              <w:rPr>
                <w:rFonts w:ascii="Arial" w:hAnsi="Arial" w:cs="Arial"/>
                <w:sz w:val="20"/>
              </w:rPr>
            </w:pPr>
            <w:r>
              <w:rPr>
                <w:rFonts w:ascii="ArialMT" w:eastAsia="Times New Roman" w:hAnsi="ArialMT" w:cs="ArialMT"/>
                <w:sz w:val="20"/>
                <w:lang w:eastAsia="en-GB"/>
              </w:rPr>
              <w:t>Australasian Society for Psychiatric Research Conference, Melbourne, 3−5</w:t>
            </w:r>
            <w:r>
              <w:rPr>
                <w:rFonts w:ascii="ArialMT" w:eastAsia="Times New Roman" w:hAnsi="ArialMT" w:cs="ArialMT"/>
                <w:sz w:val="13"/>
                <w:szCs w:val="13"/>
                <w:lang w:eastAsia="en-GB"/>
              </w:rPr>
              <w:t xml:space="preserve"> </w:t>
            </w:r>
            <w:r>
              <w:rPr>
                <w:rFonts w:ascii="ArialMT" w:eastAsia="Times New Roman" w:hAnsi="ArialMT" w:cs="ArialMT"/>
                <w:sz w:val="20"/>
                <w:lang w:eastAsia="en-GB"/>
              </w:rPr>
              <w:t>December 2013</w:t>
            </w:r>
          </w:p>
        </w:tc>
      </w:tr>
    </w:tbl>
    <w:p w:rsidR="001C0E4C" w:rsidRDefault="001C0E4C" w:rsidP="001C0E4C">
      <w:pPr>
        <w:rPr>
          <w:rFonts w:ascii="Arial" w:hAnsi="Arial" w:cs="Arial"/>
          <w:sz w:val="22"/>
          <w:szCs w:val="22"/>
        </w:rPr>
      </w:pPr>
    </w:p>
    <w:p w:rsidR="001C0E4C" w:rsidRPr="002E66F1" w:rsidRDefault="001C0E4C" w:rsidP="001C0E4C">
      <w:pPr>
        <w:pStyle w:val="Heading2"/>
        <w:rPr>
          <w:rFonts w:ascii="Arial" w:hAnsi="Arial"/>
          <w:bCs/>
          <w:szCs w:val="22"/>
        </w:rPr>
      </w:pPr>
    </w:p>
    <w:p w:rsidR="001C0E4C" w:rsidRPr="002E66F1" w:rsidRDefault="001C0E4C" w:rsidP="00576CE7">
      <w:pPr>
        <w:pStyle w:val="Heading3"/>
      </w:pPr>
      <w:bookmarkStart w:id="91" w:name="_Toc393284119"/>
      <w:r w:rsidRPr="002E66F1">
        <w:t>International Diagnostic Field Trials</w:t>
      </w:r>
      <w:bookmarkEnd w:id="91"/>
    </w:p>
    <w:p w:rsidR="001C0E4C" w:rsidRPr="002E66F1" w:rsidRDefault="001C0E4C" w:rsidP="001C0E4C"/>
    <w:p w:rsidR="001C0E4C" w:rsidRPr="002E66F1" w:rsidRDefault="001C0E4C" w:rsidP="001C0E4C">
      <w:pPr>
        <w:rPr>
          <w:rFonts w:ascii="Arial" w:hAnsi="Arial" w:cs="Arial"/>
          <w:sz w:val="20"/>
          <w:szCs w:val="22"/>
        </w:rPr>
      </w:pPr>
      <w:r w:rsidRPr="002E66F1">
        <w:rPr>
          <w:rFonts w:ascii="Arial" w:hAnsi="Arial" w:cs="Arial"/>
          <w:sz w:val="20"/>
          <w:szCs w:val="22"/>
        </w:rPr>
        <w:t>1987-1993</w:t>
      </w:r>
      <w:r w:rsidRPr="002E66F1">
        <w:rPr>
          <w:rFonts w:ascii="Arial" w:hAnsi="Arial" w:cs="Arial"/>
          <w:sz w:val="20"/>
          <w:szCs w:val="22"/>
        </w:rPr>
        <w:tab/>
        <w:t>Coordinator of Field Trials for ICD-10 (WHO) classification</w:t>
      </w:r>
    </w:p>
    <w:p w:rsidR="001C0E4C" w:rsidRPr="002E66F1" w:rsidRDefault="001C0E4C" w:rsidP="001C0E4C">
      <w:pPr>
        <w:ind w:left="720" w:firstLine="720"/>
        <w:rPr>
          <w:rFonts w:ascii="Arial" w:hAnsi="Arial" w:cs="Arial"/>
          <w:sz w:val="20"/>
          <w:szCs w:val="22"/>
        </w:rPr>
      </w:pPr>
      <w:r w:rsidRPr="002E66F1">
        <w:rPr>
          <w:rFonts w:ascii="Arial" w:hAnsi="Arial" w:cs="Arial"/>
          <w:sz w:val="20"/>
          <w:szCs w:val="22"/>
        </w:rPr>
        <w:t>Phase I: May - December 1987</w:t>
      </w:r>
    </w:p>
    <w:p w:rsidR="001C0E4C" w:rsidRPr="002E66F1" w:rsidRDefault="001C0E4C" w:rsidP="001C0E4C">
      <w:pPr>
        <w:ind w:left="720" w:firstLine="720"/>
        <w:rPr>
          <w:rFonts w:ascii="Arial" w:hAnsi="Arial" w:cs="Arial"/>
          <w:sz w:val="20"/>
          <w:szCs w:val="22"/>
        </w:rPr>
      </w:pPr>
      <w:r w:rsidRPr="002E66F1">
        <w:rPr>
          <w:rFonts w:ascii="Arial" w:hAnsi="Arial" w:cs="Arial"/>
          <w:sz w:val="20"/>
          <w:szCs w:val="22"/>
        </w:rPr>
        <w:t>Phase II: January - July 1993, Royal Park Hospital</w:t>
      </w:r>
    </w:p>
    <w:p w:rsidR="001C0E4C" w:rsidRPr="002E66F1" w:rsidRDefault="001C0E4C" w:rsidP="001C0E4C">
      <w:pPr>
        <w:rPr>
          <w:rFonts w:ascii="Arial" w:hAnsi="Arial" w:cs="Arial"/>
          <w:sz w:val="20"/>
          <w:szCs w:val="22"/>
        </w:rPr>
      </w:pPr>
      <w:r w:rsidRPr="002E66F1">
        <w:rPr>
          <w:rFonts w:ascii="Arial" w:hAnsi="Arial" w:cs="Arial"/>
          <w:sz w:val="20"/>
          <w:szCs w:val="22"/>
        </w:rPr>
        <w:t>1991-1992</w:t>
      </w:r>
      <w:r w:rsidRPr="002E66F1">
        <w:rPr>
          <w:rFonts w:ascii="Arial" w:hAnsi="Arial" w:cs="Arial"/>
          <w:sz w:val="20"/>
          <w:szCs w:val="22"/>
        </w:rPr>
        <w:tab/>
        <w:t>Coordinator of Australian DSM-IV Field Trial in Psychotic Disorders</w:t>
      </w:r>
    </w:p>
    <w:p w:rsidR="001C0E4C" w:rsidRPr="002E66F1" w:rsidRDefault="001C0E4C" w:rsidP="001C0E4C">
      <w:pPr>
        <w:rPr>
          <w:rFonts w:ascii="Arial" w:hAnsi="Arial" w:cs="Arial"/>
          <w:sz w:val="22"/>
          <w:szCs w:val="22"/>
        </w:rPr>
      </w:pPr>
    </w:p>
    <w:p w:rsidR="001C0E4C" w:rsidRPr="002E66F1" w:rsidRDefault="001C0E4C" w:rsidP="001C0E4C">
      <w:pPr>
        <w:pStyle w:val="Heading2"/>
        <w:rPr>
          <w:rFonts w:ascii="Arial" w:hAnsi="Arial"/>
          <w:bCs/>
          <w:szCs w:val="22"/>
        </w:rPr>
      </w:pPr>
      <w:bookmarkStart w:id="92" w:name="_Toc163968398"/>
    </w:p>
    <w:p w:rsidR="007309E9" w:rsidRPr="002E66F1" w:rsidRDefault="007309E9" w:rsidP="007309E9"/>
    <w:p w:rsidR="007309E9" w:rsidRPr="002E66F1" w:rsidRDefault="007309E9" w:rsidP="007309E9"/>
    <w:p w:rsidR="001C0E4C" w:rsidRPr="002E66F1" w:rsidRDefault="001C0E4C" w:rsidP="00576CE7">
      <w:pPr>
        <w:pStyle w:val="Heading3"/>
      </w:pPr>
      <w:bookmarkStart w:id="93" w:name="_Toc393284120"/>
      <w:r w:rsidRPr="002E66F1">
        <w:t>Service Development</w:t>
      </w:r>
      <w:bookmarkEnd w:id="92"/>
      <w:bookmarkEnd w:id="93"/>
      <w:r w:rsidRPr="002E66F1">
        <w:t xml:space="preserve"> </w:t>
      </w:r>
    </w:p>
    <w:p w:rsidR="001C0E4C" w:rsidRPr="002E66F1" w:rsidRDefault="001C0E4C" w:rsidP="001C0E4C">
      <w:pPr>
        <w:rPr>
          <w:rFonts w:ascii="Arial" w:hAnsi="Arial" w:cs="Arial"/>
          <w:sz w:val="22"/>
          <w:szCs w:val="22"/>
        </w:rPr>
      </w:pPr>
    </w:p>
    <w:p w:rsidR="001C0E4C" w:rsidRPr="002E66F1" w:rsidRDefault="001C0E4C" w:rsidP="001C0E4C">
      <w:pPr>
        <w:rPr>
          <w:rFonts w:ascii="Arial" w:hAnsi="Arial" w:cs="Arial"/>
          <w:sz w:val="20"/>
          <w:szCs w:val="22"/>
        </w:rPr>
      </w:pPr>
      <w:bookmarkStart w:id="94" w:name="_Toc163968399"/>
      <w:r w:rsidRPr="002E66F1">
        <w:rPr>
          <w:rFonts w:ascii="Arial" w:hAnsi="Arial" w:cs="Arial"/>
          <w:sz w:val="20"/>
          <w:szCs w:val="22"/>
        </w:rPr>
        <w:t>This arena has probably been my major focus and contribution over 20 years, namely the design, construction and evolution of a range of innovative service models to tackle hidden and complex mental health problems and disorders and to improve the quality and range of clinical care provided.  Most of these have focused on young people with em</w:t>
      </w:r>
      <w:r w:rsidR="00651FF8">
        <w:rPr>
          <w:rFonts w:ascii="Arial" w:hAnsi="Arial" w:cs="Arial"/>
          <w:sz w:val="20"/>
          <w:szCs w:val="22"/>
        </w:rPr>
        <w:t>erging serious mental disorders;</w:t>
      </w:r>
      <w:r w:rsidRPr="002E66F1">
        <w:rPr>
          <w:rFonts w:ascii="Arial" w:hAnsi="Arial" w:cs="Arial"/>
          <w:sz w:val="20"/>
          <w:szCs w:val="22"/>
        </w:rPr>
        <w:t xml:space="preserve"> however the refugee field has been a distinct additional focus.</w:t>
      </w:r>
      <w:bookmarkEnd w:id="94"/>
    </w:p>
    <w:p w:rsidR="001C0E4C" w:rsidRPr="002E66F1" w:rsidRDefault="001C0E4C" w:rsidP="001C0E4C">
      <w:pPr>
        <w:rPr>
          <w:rFonts w:ascii="Arial" w:hAnsi="Arial" w:cs="Arial"/>
          <w:sz w:val="22"/>
          <w:szCs w:val="22"/>
        </w:rPr>
      </w:pPr>
    </w:p>
    <w:tbl>
      <w:tblPr>
        <w:tblW w:w="0" w:type="auto"/>
        <w:tblLook w:val="01E0" w:firstRow="1" w:lastRow="1" w:firstColumn="1" w:lastColumn="1" w:noHBand="0" w:noVBand="0"/>
      </w:tblPr>
      <w:tblGrid>
        <w:gridCol w:w="1384"/>
        <w:gridCol w:w="8641"/>
      </w:tblGrid>
      <w:tr w:rsidR="001C0E4C" w:rsidRPr="002E66F1">
        <w:tc>
          <w:tcPr>
            <w:tcW w:w="1384" w:type="dxa"/>
            <w:shd w:val="clear" w:color="auto" w:fill="D9D9D9"/>
            <w:tcMar>
              <w:top w:w="57" w:type="dxa"/>
              <w:bottom w:w="57" w:type="dxa"/>
            </w:tcMar>
            <w:vAlign w:val="center"/>
          </w:tcPr>
          <w:p w:rsidR="001C0E4C" w:rsidRPr="002E66F1" w:rsidRDefault="001C0E4C" w:rsidP="001C0E4C">
            <w:pPr>
              <w:rPr>
                <w:rFonts w:ascii="Arial" w:hAnsi="Arial" w:cs="Arial"/>
                <w:b/>
                <w:sz w:val="20"/>
              </w:rPr>
            </w:pPr>
            <w:r w:rsidRPr="002E66F1">
              <w:rPr>
                <w:rFonts w:ascii="Arial" w:hAnsi="Arial" w:cs="Arial"/>
                <w:b/>
                <w:sz w:val="20"/>
              </w:rPr>
              <w:t>Years</w:t>
            </w:r>
          </w:p>
        </w:tc>
        <w:tc>
          <w:tcPr>
            <w:tcW w:w="8641" w:type="dxa"/>
            <w:shd w:val="clear" w:color="auto" w:fill="D9D9D9"/>
            <w:tcMar>
              <w:top w:w="57" w:type="dxa"/>
              <w:bottom w:w="57" w:type="dxa"/>
            </w:tcMar>
            <w:vAlign w:val="center"/>
          </w:tcPr>
          <w:p w:rsidR="001C0E4C" w:rsidRPr="002E66F1" w:rsidRDefault="001C0E4C" w:rsidP="001C0E4C">
            <w:pPr>
              <w:rPr>
                <w:rFonts w:ascii="Arial" w:hAnsi="Arial" w:cs="Arial"/>
                <w:b/>
                <w:sz w:val="20"/>
              </w:rPr>
            </w:pPr>
            <w:r w:rsidRPr="002E66F1">
              <w:rPr>
                <w:rFonts w:ascii="Arial" w:hAnsi="Arial" w:cs="Arial"/>
                <w:b/>
                <w:sz w:val="20"/>
              </w:rPr>
              <w:t>Service Development</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1984-1986</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Development of the Clinical Research Unit (Aubrey Lewis Unit) at Royal Park Hospital</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1986-1987</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Development of the "Recovery Program" for the expanded Clinical Research Unit</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1986-1994</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Initiating and coordinating role in the establishment of the Victorian Foundation for Survivors of Torture, a large service for health and community care of refugees and asylum seekers.</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1992-1994</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Initiation and development of integrated regional service for older adolescents and young adults with early psychosis: EPPIC (Early Psychosis Prevention &amp; Intervention Centre)</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1993-1996</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 xml:space="preserve">Initiation and development of the Centre for Young People's Mental Health, a comprehensive </w:t>
            </w:r>
            <w:r w:rsidRPr="002E66F1">
              <w:rPr>
                <w:rFonts w:ascii="Arial" w:hAnsi="Arial" w:cs="Arial"/>
                <w:sz w:val="20"/>
              </w:rPr>
              <w:lastRenderedPageBreak/>
              <w:t>psychiatric service for older adolescents and young adults with serious mental illness in the Western Region of Melbourne</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lastRenderedPageBreak/>
              <w:t>1996</w:t>
            </w:r>
          </w:p>
        </w:tc>
        <w:tc>
          <w:tcPr>
            <w:tcW w:w="8641" w:type="dxa"/>
            <w:tcMar>
              <w:top w:w="57" w:type="dxa"/>
              <w:bottom w:w="57" w:type="dxa"/>
            </w:tcMar>
            <w:vAlign w:val="center"/>
          </w:tcPr>
          <w:p w:rsidR="001C0E4C" w:rsidRPr="002E66F1" w:rsidRDefault="001C0E4C" w:rsidP="00CF7327">
            <w:pPr>
              <w:rPr>
                <w:rFonts w:ascii="Arial" w:hAnsi="Arial" w:cs="Arial"/>
                <w:sz w:val="20"/>
              </w:rPr>
            </w:pPr>
            <w:r w:rsidRPr="002E66F1">
              <w:rPr>
                <w:rFonts w:ascii="Arial" w:hAnsi="Arial" w:cs="Arial"/>
                <w:sz w:val="20"/>
              </w:rPr>
              <w:t xml:space="preserve">Multiple Planning Forums for Mental Health Services for Kids and Youth program (MH-SKY)  - a linking of child and adolescent with young adult services across two health care networks.  This ultimately evolved into </w:t>
            </w:r>
            <w:r w:rsidR="00CF7327" w:rsidRPr="002E66F1">
              <w:rPr>
                <w:rFonts w:ascii="Arial" w:hAnsi="Arial" w:cs="Arial"/>
                <w:sz w:val="20"/>
              </w:rPr>
              <w:t>Orygen</w:t>
            </w:r>
            <w:r w:rsidRPr="002E66F1">
              <w:rPr>
                <w:rFonts w:ascii="Arial" w:hAnsi="Arial" w:cs="Arial"/>
                <w:sz w:val="20"/>
              </w:rPr>
              <w:t xml:space="preserve"> Youth Health and a separate child and younger adolescent mental health service, managed by the Royal Children’s Hospital</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1996-2007</w:t>
            </w:r>
          </w:p>
        </w:tc>
        <w:tc>
          <w:tcPr>
            <w:tcW w:w="8641"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Development of the International Early Psychosis Association (IEPA) and support of service</w:t>
            </w:r>
            <w:r w:rsidR="008C3AC5" w:rsidRPr="002E66F1">
              <w:rPr>
                <w:rFonts w:ascii="Arial" w:hAnsi="Arial" w:cs="Arial"/>
                <w:sz w:val="20"/>
              </w:rPr>
              <w:t xml:space="preserve"> </w:t>
            </w:r>
            <w:r w:rsidR="00473974" w:rsidRPr="002E66F1">
              <w:rPr>
                <w:rFonts w:ascii="Arial" w:hAnsi="Arial" w:cs="Arial"/>
                <w:sz w:val="20"/>
              </w:rPr>
              <w:t xml:space="preserve">reform </w:t>
            </w:r>
            <w:r w:rsidRPr="002E66F1">
              <w:rPr>
                <w:rFonts w:ascii="Arial" w:hAnsi="Arial" w:cs="Arial"/>
                <w:sz w:val="20"/>
              </w:rPr>
              <w:t>nationally and internationally</w:t>
            </w:r>
          </w:p>
        </w:tc>
      </w:tr>
      <w:tr w:rsidR="001C0E4C" w:rsidRPr="002E66F1">
        <w:tc>
          <w:tcPr>
            <w:tcW w:w="1384" w:type="dxa"/>
            <w:tcMar>
              <w:top w:w="57" w:type="dxa"/>
              <w:bottom w:w="57" w:type="dxa"/>
            </w:tcMar>
            <w:vAlign w:val="center"/>
          </w:tcPr>
          <w:p w:rsidR="001C0E4C" w:rsidRPr="002E66F1" w:rsidRDefault="001C0E4C" w:rsidP="001C0E4C">
            <w:pPr>
              <w:rPr>
                <w:rFonts w:ascii="Arial" w:hAnsi="Arial" w:cs="Arial"/>
                <w:sz w:val="20"/>
              </w:rPr>
            </w:pPr>
            <w:r w:rsidRPr="002E66F1">
              <w:rPr>
                <w:rFonts w:ascii="Arial" w:hAnsi="Arial" w:cs="Arial"/>
                <w:sz w:val="20"/>
              </w:rPr>
              <w:t>2001-2006</w:t>
            </w:r>
          </w:p>
        </w:tc>
        <w:tc>
          <w:tcPr>
            <w:tcW w:w="8641" w:type="dxa"/>
            <w:tcMar>
              <w:top w:w="57" w:type="dxa"/>
              <w:bottom w:w="57" w:type="dxa"/>
            </w:tcMar>
            <w:vAlign w:val="center"/>
          </w:tcPr>
          <w:p w:rsidR="001C0E4C" w:rsidRPr="002E66F1" w:rsidRDefault="001C0E4C" w:rsidP="00CF7327">
            <w:pPr>
              <w:rPr>
                <w:rFonts w:ascii="Arial" w:hAnsi="Arial" w:cs="Arial"/>
                <w:sz w:val="20"/>
              </w:rPr>
            </w:pPr>
            <w:r w:rsidRPr="002E66F1">
              <w:rPr>
                <w:rFonts w:ascii="Arial" w:hAnsi="Arial" w:cs="Arial"/>
                <w:sz w:val="20"/>
              </w:rPr>
              <w:t xml:space="preserve">Development of </w:t>
            </w:r>
            <w:r w:rsidR="00CF7327" w:rsidRPr="002E66F1">
              <w:rPr>
                <w:rFonts w:ascii="Arial" w:hAnsi="Arial" w:cs="Arial"/>
                <w:sz w:val="20"/>
              </w:rPr>
              <w:t>Orygen</w:t>
            </w:r>
            <w:r w:rsidRPr="002E66F1">
              <w:rPr>
                <w:rFonts w:ascii="Arial" w:hAnsi="Arial" w:cs="Arial"/>
                <w:sz w:val="20"/>
              </w:rPr>
              <w:t xml:space="preserve"> Youth Health and </w:t>
            </w:r>
            <w:r w:rsidR="00CF7327" w:rsidRPr="002E66F1">
              <w:rPr>
                <w:rFonts w:ascii="Arial" w:hAnsi="Arial" w:cs="Arial"/>
                <w:sz w:val="20"/>
              </w:rPr>
              <w:t xml:space="preserve">Orygen Youth Health </w:t>
            </w:r>
            <w:r w:rsidRPr="002E66F1">
              <w:rPr>
                <w:rFonts w:ascii="Arial" w:hAnsi="Arial" w:cs="Arial"/>
                <w:sz w:val="20"/>
              </w:rPr>
              <w:t>Research Centre.  These programs are evolutions of the earlier EPPIC and CYPMH models of clinical care and research which have been progressively reinvented and grown over a 20 year period</w:t>
            </w:r>
          </w:p>
        </w:tc>
      </w:tr>
      <w:tr w:rsidR="001C0E4C" w:rsidRPr="002E66F1">
        <w:tc>
          <w:tcPr>
            <w:tcW w:w="1384" w:type="dxa"/>
            <w:tcMar>
              <w:top w:w="57" w:type="dxa"/>
              <w:bottom w:w="57" w:type="dxa"/>
            </w:tcMar>
            <w:vAlign w:val="center"/>
          </w:tcPr>
          <w:p w:rsidR="001C0E4C" w:rsidRPr="002E66F1" w:rsidRDefault="00473974" w:rsidP="001C0E4C">
            <w:pPr>
              <w:rPr>
                <w:rFonts w:ascii="Arial" w:hAnsi="Arial" w:cs="Arial"/>
                <w:sz w:val="20"/>
              </w:rPr>
            </w:pPr>
            <w:r w:rsidRPr="002E66F1">
              <w:rPr>
                <w:rFonts w:ascii="Arial" w:hAnsi="Arial" w:cs="Arial"/>
                <w:sz w:val="20"/>
              </w:rPr>
              <w:t>2005-</w:t>
            </w:r>
            <w:r w:rsidR="001C0E4C" w:rsidRPr="002E66F1">
              <w:rPr>
                <w:rFonts w:ascii="Arial" w:hAnsi="Arial" w:cs="Arial"/>
                <w:sz w:val="20"/>
              </w:rPr>
              <w:t>present</w:t>
            </w:r>
          </w:p>
        </w:tc>
        <w:tc>
          <w:tcPr>
            <w:tcW w:w="8641" w:type="dxa"/>
            <w:tcMar>
              <w:top w:w="57" w:type="dxa"/>
              <w:bottom w:w="57" w:type="dxa"/>
            </w:tcMar>
            <w:vAlign w:val="center"/>
          </w:tcPr>
          <w:p w:rsidR="00440842" w:rsidRPr="002E66F1" w:rsidRDefault="001C0E4C" w:rsidP="00440842">
            <w:pPr>
              <w:rPr>
                <w:rFonts w:ascii="Arial" w:hAnsi="Arial" w:cs="Arial"/>
                <w:sz w:val="20"/>
              </w:rPr>
            </w:pPr>
            <w:r w:rsidRPr="002E66F1" w:rsidDel="00AE3B65">
              <w:rPr>
                <w:rFonts w:ascii="Arial" w:hAnsi="Arial" w:cs="Arial"/>
                <w:sz w:val="20"/>
              </w:rPr>
              <w:t>Formulation and advocacy for</w:t>
            </w:r>
            <w:r w:rsidRPr="002E66F1">
              <w:rPr>
                <w:rFonts w:ascii="Arial" w:hAnsi="Arial" w:cs="Arial"/>
                <w:sz w:val="20"/>
              </w:rPr>
              <w:t>,</w:t>
            </w:r>
            <w:r w:rsidRPr="002E66F1" w:rsidDel="00AE3B65">
              <w:rPr>
                <w:rFonts w:ascii="Arial" w:hAnsi="Arial" w:cs="Arial"/>
                <w:sz w:val="20"/>
              </w:rPr>
              <w:t xml:space="preserve"> and subsequently successful tendering for and management of</w:t>
            </w:r>
            <w:r w:rsidRPr="002E66F1">
              <w:rPr>
                <w:rFonts w:ascii="Arial" w:hAnsi="Arial" w:cs="Arial"/>
                <w:sz w:val="20"/>
              </w:rPr>
              <w:t>,</w:t>
            </w:r>
            <w:r w:rsidRPr="002E66F1" w:rsidDel="00AE3B65">
              <w:rPr>
                <w:rFonts w:ascii="Arial" w:hAnsi="Arial" w:cs="Arial"/>
                <w:sz w:val="20"/>
              </w:rPr>
              <w:t xml:space="preserve"> the</w:t>
            </w:r>
            <w:r w:rsidRPr="002E66F1">
              <w:rPr>
                <w:rFonts w:ascii="Arial" w:hAnsi="Arial" w:cs="Arial"/>
                <w:sz w:val="20"/>
              </w:rPr>
              <w:t xml:space="preserve"> National Youth Mental Health Foundation (headspace) $</w:t>
            </w:r>
            <w:r w:rsidR="006E5E65" w:rsidRPr="002E66F1">
              <w:rPr>
                <w:rFonts w:ascii="Arial" w:hAnsi="Arial" w:cs="Arial"/>
                <w:sz w:val="20"/>
              </w:rPr>
              <w:t>200+</w:t>
            </w:r>
            <w:r w:rsidRPr="002E66F1">
              <w:rPr>
                <w:rFonts w:ascii="Arial" w:hAnsi="Arial" w:cs="Arial"/>
                <w:sz w:val="20"/>
              </w:rPr>
              <w:t>m National Reform Process in youth mental health.</w:t>
            </w:r>
          </w:p>
        </w:tc>
      </w:tr>
      <w:tr w:rsidR="00440842" w:rsidRPr="002E66F1">
        <w:tc>
          <w:tcPr>
            <w:tcW w:w="1384" w:type="dxa"/>
            <w:tcMar>
              <w:top w:w="57" w:type="dxa"/>
              <w:bottom w:w="57" w:type="dxa"/>
            </w:tcMar>
            <w:vAlign w:val="center"/>
          </w:tcPr>
          <w:p w:rsidR="00440842" w:rsidRPr="002E66F1" w:rsidRDefault="00473974" w:rsidP="001C0E4C">
            <w:pPr>
              <w:rPr>
                <w:rFonts w:ascii="Arial" w:hAnsi="Arial" w:cs="Arial"/>
                <w:sz w:val="20"/>
              </w:rPr>
            </w:pPr>
            <w:r w:rsidRPr="002E66F1">
              <w:rPr>
                <w:rFonts w:ascii="Arial" w:hAnsi="Arial" w:cs="Arial"/>
                <w:sz w:val="20"/>
              </w:rPr>
              <w:t>2006-</w:t>
            </w:r>
            <w:r w:rsidR="00440842" w:rsidRPr="002E66F1">
              <w:rPr>
                <w:rFonts w:ascii="Arial" w:hAnsi="Arial" w:cs="Arial"/>
                <w:sz w:val="20"/>
              </w:rPr>
              <w:t>2009</w:t>
            </w:r>
          </w:p>
        </w:tc>
        <w:tc>
          <w:tcPr>
            <w:tcW w:w="8641" w:type="dxa"/>
            <w:tcMar>
              <w:top w:w="57" w:type="dxa"/>
              <w:bottom w:w="57" w:type="dxa"/>
            </w:tcMar>
            <w:vAlign w:val="center"/>
          </w:tcPr>
          <w:p w:rsidR="00440842" w:rsidRPr="002E66F1" w:rsidDel="00AE3B65" w:rsidRDefault="00440842" w:rsidP="00440842">
            <w:pPr>
              <w:rPr>
                <w:rFonts w:ascii="Arial" w:hAnsi="Arial" w:cs="Arial"/>
                <w:sz w:val="20"/>
              </w:rPr>
            </w:pPr>
            <w:r w:rsidRPr="002E66F1">
              <w:rPr>
                <w:rFonts w:ascii="Arial" w:hAnsi="Arial" w:cs="Arial"/>
                <w:sz w:val="20"/>
              </w:rPr>
              <w:t>Chair of the Executive Committee, National Youth Mental Health Foundation (headspace)</w:t>
            </w:r>
          </w:p>
        </w:tc>
      </w:tr>
      <w:tr w:rsidR="001C0E4C" w:rsidRPr="002E66F1">
        <w:tc>
          <w:tcPr>
            <w:tcW w:w="1384" w:type="dxa"/>
            <w:tcMar>
              <w:top w:w="57" w:type="dxa"/>
              <w:bottom w:w="57" w:type="dxa"/>
            </w:tcMar>
            <w:vAlign w:val="center"/>
          </w:tcPr>
          <w:p w:rsidR="001C0E4C" w:rsidRPr="002E66F1" w:rsidRDefault="00473974" w:rsidP="001C0E4C">
            <w:pPr>
              <w:rPr>
                <w:rFonts w:ascii="Arial" w:hAnsi="Arial" w:cs="Arial"/>
                <w:sz w:val="20"/>
              </w:rPr>
            </w:pPr>
            <w:r w:rsidRPr="002E66F1">
              <w:rPr>
                <w:rFonts w:ascii="Arial" w:hAnsi="Arial" w:cs="Arial"/>
                <w:sz w:val="20"/>
              </w:rPr>
              <w:t>2007-</w:t>
            </w:r>
            <w:r w:rsidR="001C0E4C" w:rsidRPr="002E66F1">
              <w:rPr>
                <w:rFonts w:ascii="Arial" w:hAnsi="Arial" w:cs="Arial"/>
                <w:sz w:val="20"/>
              </w:rPr>
              <w:t>2009</w:t>
            </w:r>
          </w:p>
        </w:tc>
        <w:tc>
          <w:tcPr>
            <w:tcW w:w="8641" w:type="dxa"/>
            <w:tcMar>
              <w:top w:w="57" w:type="dxa"/>
              <w:bottom w:w="57" w:type="dxa"/>
            </w:tcMar>
            <w:vAlign w:val="center"/>
          </w:tcPr>
          <w:p w:rsidR="00473974" w:rsidRPr="002E66F1" w:rsidDel="00AE3B65" w:rsidRDefault="001C0E4C" w:rsidP="001C0E4C">
            <w:pPr>
              <w:rPr>
                <w:rFonts w:ascii="Arial" w:hAnsi="Arial" w:cs="Arial"/>
                <w:sz w:val="20"/>
              </w:rPr>
            </w:pPr>
            <w:r w:rsidRPr="002E66F1">
              <w:rPr>
                <w:rFonts w:ascii="Arial" w:hAnsi="Arial" w:cs="Arial"/>
                <w:sz w:val="20"/>
              </w:rPr>
              <w:t>Member of advisory panels for Victorian Mental Health Reform Strategy</w:t>
            </w:r>
          </w:p>
        </w:tc>
      </w:tr>
      <w:tr w:rsidR="00473974" w:rsidRPr="002E66F1">
        <w:tc>
          <w:tcPr>
            <w:tcW w:w="1384" w:type="dxa"/>
            <w:tcMar>
              <w:top w:w="57" w:type="dxa"/>
              <w:bottom w:w="57" w:type="dxa"/>
            </w:tcMar>
            <w:vAlign w:val="center"/>
          </w:tcPr>
          <w:p w:rsidR="00473974" w:rsidRPr="002E66F1" w:rsidRDefault="00473974" w:rsidP="001C0E4C">
            <w:pPr>
              <w:rPr>
                <w:rFonts w:ascii="Arial" w:hAnsi="Arial" w:cs="Arial"/>
                <w:sz w:val="20"/>
              </w:rPr>
            </w:pPr>
            <w:r w:rsidRPr="002E66F1">
              <w:rPr>
                <w:rFonts w:ascii="Arial" w:hAnsi="Arial" w:cs="Arial"/>
                <w:sz w:val="20"/>
              </w:rPr>
              <w:t>2020-2011</w:t>
            </w:r>
          </w:p>
        </w:tc>
        <w:tc>
          <w:tcPr>
            <w:tcW w:w="8641" w:type="dxa"/>
            <w:tcMar>
              <w:top w:w="57" w:type="dxa"/>
              <w:bottom w:w="57" w:type="dxa"/>
            </w:tcMar>
            <w:vAlign w:val="center"/>
          </w:tcPr>
          <w:p w:rsidR="00473974" w:rsidRPr="002E66F1" w:rsidRDefault="00473974" w:rsidP="001C0E4C">
            <w:pPr>
              <w:rPr>
                <w:rFonts w:ascii="Arial" w:hAnsi="Arial" w:cs="Arial"/>
                <w:sz w:val="20"/>
              </w:rPr>
            </w:pPr>
            <w:r w:rsidRPr="002E66F1">
              <w:rPr>
                <w:rFonts w:ascii="Arial" w:hAnsi="Arial" w:cs="Arial"/>
                <w:sz w:val="20"/>
              </w:rPr>
              <w:t>Member of the Federal Government’s Mental Health Expert Working Group</w:t>
            </w:r>
          </w:p>
        </w:tc>
      </w:tr>
    </w:tbl>
    <w:p w:rsidR="001C0E4C" w:rsidRPr="002E66F1" w:rsidRDefault="001C0E4C" w:rsidP="001C0E4C">
      <w:pPr>
        <w:rPr>
          <w:rFonts w:ascii="Arial" w:hAnsi="Arial" w:cs="Arial"/>
          <w:sz w:val="22"/>
          <w:szCs w:val="22"/>
        </w:rPr>
      </w:pPr>
    </w:p>
    <w:p w:rsidR="001C0E4C" w:rsidRPr="002E66F1" w:rsidRDefault="001C0E4C" w:rsidP="001C0E4C">
      <w:pPr>
        <w:pStyle w:val="Heading2"/>
        <w:rPr>
          <w:rFonts w:ascii="Arial" w:hAnsi="Arial"/>
          <w:bCs/>
          <w:szCs w:val="22"/>
        </w:rPr>
      </w:pPr>
    </w:p>
    <w:p w:rsidR="001C0E4C" w:rsidRPr="002E66F1" w:rsidRDefault="001C0E4C" w:rsidP="00576CE7">
      <w:pPr>
        <w:pStyle w:val="Heading3"/>
      </w:pPr>
      <w:bookmarkStart w:id="95" w:name="_Toc393284121"/>
      <w:r w:rsidRPr="002E66F1">
        <w:t>Supervision and Mentorship</w:t>
      </w:r>
      <w:bookmarkEnd w:id="95"/>
    </w:p>
    <w:p w:rsidR="001C0E4C" w:rsidRPr="002E66F1" w:rsidRDefault="001C0E4C" w:rsidP="001C0E4C">
      <w:pPr>
        <w:rPr>
          <w:rFonts w:ascii="Arial" w:hAnsi="Arial" w:cs="Arial"/>
          <w:sz w:val="22"/>
          <w:szCs w:val="22"/>
        </w:rPr>
      </w:pPr>
    </w:p>
    <w:p w:rsidR="001C0E4C" w:rsidRPr="002E66F1" w:rsidRDefault="001C0E4C" w:rsidP="001C0E4C">
      <w:pPr>
        <w:rPr>
          <w:rFonts w:ascii="Arial" w:hAnsi="Arial" w:cs="Arial"/>
          <w:sz w:val="20"/>
          <w:szCs w:val="22"/>
        </w:rPr>
      </w:pPr>
      <w:r w:rsidRPr="002E66F1">
        <w:rPr>
          <w:rFonts w:ascii="Arial" w:hAnsi="Arial" w:cs="Arial"/>
          <w:sz w:val="20"/>
          <w:szCs w:val="22"/>
        </w:rPr>
        <w:t xml:space="preserve">In addition to clinical supervision of multidisciplinary staff, supervision of undergraduate level research projects and examining of multiple masters and PhD theses, the following people are those I have supervised and mentored.  </w:t>
      </w:r>
    </w:p>
    <w:p w:rsidR="001C0E4C" w:rsidRPr="002E66F1" w:rsidRDefault="001C0E4C" w:rsidP="001C0E4C">
      <w:pPr>
        <w:rPr>
          <w:rFonts w:ascii="Arial" w:hAnsi="Arial" w:cs="Arial"/>
          <w:sz w:val="22"/>
          <w:szCs w:val="22"/>
        </w:rPr>
      </w:pPr>
    </w:p>
    <w:tbl>
      <w:tblPr>
        <w:tblW w:w="0" w:type="auto"/>
        <w:tblLook w:val="01E0" w:firstRow="1" w:lastRow="1" w:firstColumn="1" w:lastColumn="1" w:noHBand="0" w:noVBand="0"/>
      </w:tblPr>
      <w:tblGrid>
        <w:gridCol w:w="1242"/>
        <w:gridCol w:w="7230"/>
        <w:gridCol w:w="1417"/>
      </w:tblGrid>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1989</w:t>
            </w:r>
          </w:p>
        </w:tc>
        <w:tc>
          <w:tcPr>
            <w:tcW w:w="7230" w:type="dxa"/>
            <w:tcMar>
              <w:top w:w="57" w:type="dxa"/>
              <w:bottom w:w="85" w:type="dxa"/>
            </w:tcMar>
            <w:vAlign w:val="center"/>
          </w:tcPr>
          <w:p w:rsidR="001C0E4C" w:rsidRPr="002E66F1" w:rsidRDefault="001C0E4C" w:rsidP="001C0E4C">
            <w:pPr>
              <w:rPr>
                <w:rFonts w:ascii="Arial" w:hAnsi="Arial" w:cs="Arial"/>
                <w:i/>
                <w:sz w:val="20"/>
              </w:rPr>
            </w:pPr>
            <w:r w:rsidRPr="002E66F1">
              <w:rPr>
                <w:rFonts w:ascii="Arial" w:hAnsi="Arial" w:cs="Arial"/>
                <w:sz w:val="20"/>
              </w:rPr>
              <w:t>Dr G Keismith, Master of Arts (Clinical Psychology)</w:t>
            </w:r>
          </w:p>
          <w:p w:rsidR="001C0E4C" w:rsidRPr="002E66F1" w:rsidRDefault="001C0E4C" w:rsidP="001C0E4C">
            <w:pPr>
              <w:rPr>
                <w:rFonts w:ascii="Arial" w:hAnsi="Arial" w:cs="Arial"/>
                <w:sz w:val="20"/>
              </w:rPr>
            </w:pPr>
            <w:r w:rsidRPr="002E66F1">
              <w:rPr>
                <w:rFonts w:ascii="Arial" w:hAnsi="Arial" w:cs="Arial"/>
                <w:i/>
                <w:sz w:val="20"/>
              </w:rPr>
              <w:t>Monitoring the experience of recovery from psychosis: A personal construct perspective</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1989</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M Thompson, Postgraduat</w:t>
            </w:r>
            <w:r w:rsidR="00411996">
              <w:rPr>
                <w:rFonts w:ascii="Arial" w:hAnsi="Arial" w:cs="Arial"/>
                <w:sz w:val="20"/>
              </w:rPr>
              <w:t>e Diploma in Counselling thesis</w:t>
            </w:r>
          </w:p>
          <w:p w:rsidR="001C0E4C" w:rsidRPr="002E66F1" w:rsidRDefault="001C0E4C" w:rsidP="001C0E4C">
            <w:pPr>
              <w:rPr>
                <w:rFonts w:ascii="Arial" w:hAnsi="Arial" w:cs="Arial"/>
                <w:sz w:val="20"/>
              </w:rPr>
            </w:pPr>
            <w:r w:rsidRPr="002E66F1">
              <w:rPr>
                <w:rFonts w:ascii="Arial" w:hAnsi="Arial" w:cs="Arial"/>
                <w:i/>
                <w:sz w:val="20"/>
              </w:rPr>
              <w:t>Psychological sequelae of torture &amp; trauma in Chilean &amp; El Salvadoran refugees: A pilot study</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J Dakis, RANZCP dissertation</w:t>
            </w:r>
          </w:p>
          <w:p w:rsidR="001C0E4C" w:rsidRPr="002E66F1" w:rsidRDefault="001C0E4C" w:rsidP="001C0E4C">
            <w:pPr>
              <w:rPr>
                <w:rFonts w:ascii="Arial" w:hAnsi="Arial" w:cs="Arial"/>
                <w:sz w:val="20"/>
              </w:rPr>
            </w:pPr>
            <w:r w:rsidRPr="002E66F1">
              <w:rPr>
                <w:rFonts w:ascii="Arial" w:hAnsi="Arial" w:cs="Arial"/>
                <w:i/>
                <w:sz w:val="20"/>
              </w:rPr>
              <w:t>The diagnosis &amp; classification of schizophrenia and related psychosis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J Cooper, MPM minor thesis</w:t>
            </w:r>
          </w:p>
          <w:p w:rsidR="001C0E4C" w:rsidRPr="002E66F1" w:rsidRDefault="00FE226D" w:rsidP="001C0E4C">
            <w:pPr>
              <w:rPr>
                <w:rFonts w:ascii="Arial" w:hAnsi="Arial" w:cs="Arial"/>
                <w:sz w:val="20"/>
              </w:rPr>
            </w:pPr>
            <w:r w:rsidRPr="002E66F1">
              <w:rPr>
                <w:rFonts w:ascii="Arial" w:hAnsi="Arial" w:cs="Arial"/>
                <w:i/>
                <w:sz w:val="20"/>
              </w:rPr>
              <w:t>PTSD and disability in Vietnam v</w:t>
            </w:r>
            <w:r w:rsidR="001C0E4C" w:rsidRPr="002E66F1">
              <w:rPr>
                <w:rFonts w:ascii="Arial" w:hAnsi="Arial" w:cs="Arial"/>
                <w:i/>
                <w:sz w:val="20"/>
              </w:rPr>
              <w:t>eterans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1992-1994</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M Tho</w:t>
            </w:r>
            <w:r w:rsidR="00411996">
              <w:rPr>
                <w:rFonts w:ascii="Arial" w:hAnsi="Arial" w:cs="Arial"/>
                <w:sz w:val="20"/>
              </w:rPr>
              <w:t>mpson, MSc in Psychiatry thesis</w:t>
            </w:r>
          </w:p>
          <w:p w:rsidR="001C0E4C" w:rsidRPr="002E66F1" w:rsidRDefault="001C0E4C" w:rsidP="001C0E4C">
            <w:pPr>
              <w:rPr>
                <w:rFonts w:ascii="Arial" w:hAnsi="Arial" w:cs="Arial"/>
                <w:sz w:val="20"/>
              </w:rPr>
            </w:pPr>
            <w:r w:rsidRPr="002E66F1">
              <w:rPr>
                <w:rFonts w:ascii="Arial" w:hAnsi="Arial" w:cs="Arial"/>
                <w:i/>
                <w:sz w:val="20"/>
              </w:rPr>
              <w:t>Psychological impact of torture and trauma among refugees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 xml:space="preserve">Converted to PhD </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1992-2002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Carol Hulbert, PhD thesis</w:t>
            </w:r>
          </w:p>
          <w:p w:rsidR="001C0E4C" w:rsidRPr="002E66F1" w:rsidRDefault="001C0E4C" w:rsidP="001C0E4C">
            <w:pPr>
              <w:rPr>
                <w:rFonts w:ascii="Arial" w:hAnsi="Arial" w:cs="Arial"/>
                <w:sz w:val="20"/>
              </w:rPr>
            </w:pPr>
            <w:r w:rsidRPr="002E66F1">
              <w:rPr>
                <w:rFonts w:ascii="Arial" w:hAnsi="Arial" w:cs="Arial"/>
                <w:i/>
                <w:sz w:val="20"/>
              </w:rPr>
              <w:t>The effect on personality on psychotic disorder of recent onset</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1993-1994</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Dr C Lincoln,</w:t>
            </w:r>
            <w:r w:rsidR="00411996">
              <w:rPr>
                <w:rFonts w:ascii="Arial" w:hAnsi="Arial" w:cs="Arial"/>
                <w:sz w:val="20"/>
              </w:rPr>
              <w:t xml:space="preserve"> PhD thesis</w:t>
            </w:r>
          </w:p>
          <w:p w:rsidR="001C0E4C" w:rsidRPr="002E66F1" w:rsidRDefault="00FE226D" w:rsidP="001C0E4C">
            <w:pPr>
              <w:rPr>
                <w:rFonts w:ascii="Arial" w:hAnsi="Arial" w:cs="Arial"/>
                <w:sz w:val="20"/>
              </w:rPr>
            </w:pPr>
            <w:r w:rsidRPr="002E66F1">
              <w:rPr>
                <w:rFonts w:ascii="Arial" w:hAnsi="Arial" w:cs="Arial"/>
                <w:i/>
                <w:sz w:val="20"/>
              </w:rPr>
              <w:t>Pathways to care in early p</w:t>
            </w:r>
            <w:r w:rsidR="001C0E4C" w:rsidRPr="002E66F1">
              <w:rPr>
                <w:rFonts w:ascii="Arial" w:hAnsi="Arial" w:cs="Arial"/>
                <w:i/>
                <w:sz w:val="20"/>
              </w:rPr>
              <w:t>sychosis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1993</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 xml:space="preserve">Dr </w:t>
            </w:r>
            <w:r w:rsidR="00411996">
              <w:rPr>
                <w:rFonts w:ascii="Arial" w:hAnsi="Arial" w:cs="Arial"/>
                <w:sz w:val="20"/>
              </w:rPr>
              <w:t>Alison R Yung, MPM minor thesis</w:t>
            </w:r>
          </w:p>
          <w:p w:rsidR="001C0E4C" w:rsidRPr="002E66F1" w:rsidRDefault="001C0E4C" w:rsidP="001C0E4C">
            <w:pPr>
              <w:rPr>
                <w:rFonts w:ascii="Arial" w:hAnsi="Arial" w:cs="Arial"/>
                <w:sz w:val="20"/>
              </w:rPr>
            </w:pPr>
            <w:r w:rsidRPr="002E66F1">
              <w:rPr>
                <w:rFonts w:ascii="Arial" w:hAnsi="Arial" w:cs="Arial"/>
                <w:i/>
                <w:sz w:val="20"/>
              </w:rPr>
              <w:t>Prodromal features in early psychosis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1994-2002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A Hassett, MD thesis</w:t>
            </w:r>
          </w:p>
          <w:p w:rsidR="001C0E4C" w:rsidRPr="002E66F1" w:rsidRDefault="001C0E4C" w:rsidP="001C0E4C">
            <w:pPr>
              <w:rPr>
                <w:rFonts w:ascii="Arial" w:hAnsi="Arial" w:cs="Arial"/>
                <w:sz w:val="20"/>
              </w:rPr>
            </w:pPr>
            <w:r w:rsidRPr="002E66F1">
              <w:rPr>
                <w:rFonts w:ascii="Arial" w:hAnsi="Arial" w:cs="Arial"/>
                <w:i/>
                <w:sz w:val="20"/>
              </w:rPr>
              <w:t>Discriminating factors in late-onset psychosis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1994</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Dr JJ Mc</w:t>
            </w:r>
            <w:r w:rsidR="00411996">
              <w:rPr>
                <w:rFonts w:ascii="Arial" w:hAnsi="Arial" w:cs="Arial"/>
                <w:sz w:val="20"/>
              </w:rPr>
              <w:t>Grath, PhD thesis</w:t>
            </w:r>
          </w:p>
          <w:p w:rsidR="001C0E4C" w:rsidRPr="002E66F1" w:rsidRDefault="001C0E4C" w:rsidP="001C0E4C">
            <w:pPr>
              <w:rPr>
                <w:rFonts w:ascii="Arial" w:hAnsi="Arial" w:cs="Arial"/>
                <w:sz w:val="20"/>
              </w:rPr>
            </w:pPr>
            <w:r w:rsidRPr="002E66F1">
              <w:rPr>
                <w:rFonts w:ascii="Arial" w:hAnsi="Arial" w:cs="Arial"/>
                <w:i/>
                <w:sz w:val="20"/>
              </w:rPr>
              <w:t>Set ability and the pathogenesis of thought disorder</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Examiner</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1998</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Jane Edwards, PhD thesis</w:t>
            </w:r>
          </w:p>
          <w:p w:rsidR="001C0E4C" w:rsidRPr="002E66F1" w:rsidRDefault="001C0E4C" w:rsidP="001C0E4C">
            <w:pPr>
              <w:rPr>
                <w:rFonts w:ascii="Arial" w:hAnsi="Arial" w:cs="Arial"/>
                <w:sz w:val="20"/>
              </w:rPr>
            </w:pPr>
            <w:r w:rsidRPr="002E66F1">
              <w:rPr>
                <w:rFonts w:ascii="Arial" w:hAnsi="Arial" w:cs="Arial"/>
                <w:i/>
                <w:sz w:val="20"/>
              </w:rPr>
              <w:t>Emotion recognition in first-episode schizophrenia: facial expression, affective prosody, and emotion labels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lastRenderedPageBreak/>
              <w:t>1994-2003</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 xml:space="preserve">Dr Alison </w:t>
            </w:r>
            <w:r w:rsidR="00411996">
              <w:rPr>
                <w:rFonts w:ascii="Arial" w:hAnsi="Arial" w:cs="Arial"/>
                <w:sz w:val="20"/>
              </w:rPr>
              <w:t>R Yung, MD thesis</w:t>
            </w:r>
          </w:p>
          <w:p w:rsidR="001C0E4C" w:rsidRPr="002E66F1" w:rsidRDefault="001C0E4C" w:rsidP="001C0E4C">
            <w:pPr>
              <w:rPr>
                <w:rFonts w:ascii="Arial" w:hAnsi="Arial" w:cs="Arial"/>
                <w:sz w:val="20"/>
              </w:rPr>
            </w:pPr>
            <w:r w:rsidRPr="002E66F1">
              <w:rPr>
                <w:rFonts w:ascii="Arial" w:hAnsi="Arial" w:cs="Arial"/>
                <w:i/>
                <w:sz w:val="20"/>
              </w:rPr>
              <w:t xml:space="preserve">Developing a method for assessment of pre-psychotic phase in first episode psychoses and its use in establishing the longitudinal stability of such features </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1994-2002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Shona M Francey, PhD thesis</w:t>
            </w:r>
          </w:p>
          <w:p w:rsidR="001C0E4C" w:rsidRPr="002E66F1" w:rsidRDefault="001C0E4C" w:rsidP="001C0E4C">
            <w:pPr>
              <w:rPr>
                <w:rFonts w:ascii="Arial" w:hAnsi="Arial" w:cs="Arial"/>
                <w:sz w:val="20"/>
              </w:rPr>
            </w:pPr>
            <w:r w:rsidRPr="002E66F1">
              <w:rPr>
                <w:rFonts w:ascii="Arial" w:hAnsi="Arial" w:cs="Arial"/>
                <w:i/>
                <w:sz w:val="20"/>
              </w:rPr>
              <w:t>Predicting psychosis: a longitudinal investigation prodromal features, vulnerability indicators and social functioning in young people at risk of psychosis</w:t>
            </w:r>
            <w:r w:rsidRPr="002E66F1">
              <w:rPr>
                <w:rFonts w:ascii="Arial" w:hAnsi="Arial" w:cs="Arial"/>
                <w:sz w:val="20"/>
              </w:rPr>
              <w:t xml:space="preserve"> </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1994-2002</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John F Gleeson, PhD thesis</w:t>
            </w:r>
          </w:p>
          <w:p w:rsidR="001C0E4C" w:rsidRPr="002E66F1" w:rsidRDefault="001C0E4C" w:rsidP="001C0E4C">
            <w:pPr>
              <w:rPr>
                <w:rFonts w:ascii="Arial" w:hAnsi="Arial" w:cs="Arial"/>
                <w:sz w:val="20"/>
              </w:rPr>
            </w:pPr>
            <w:r w:rsidRPr="002E66F1">
              <w:rPr>
                <w:rFonts w:ascii="Arial" w:hAnsi="Arial" w:cs="Arial"/>
                <w:i/>
                <w:sz w:val="20"/>
              </w:rPr>
              <w:t xml:space="preserve">Early signs and cognitive responses in the process of relapse in schizophrenia </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1994-1999</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Dr Warrick J Brewer, PhD thesis</w:t>
            </w:r>
          </w:p>
          <w:p w:rsidR="001C0E4C" w:rsidRPr="002E66F1" w:rsidRDefault="001C0E4C" w:rsidP="000369D5">
            <w:pPr>
              <w:rPr>
                <w:rFonts w:ascii="Arial" w:hAnsi="Arial" w:cs="Arial"/>
                <w:sz w:val="20"/>
              </w:rPr>
            </w:pPr>
            <w:r w:rsidRPr="002E66F1">
              <w:rPr>
                <w:rFonts w:ascii="Arial" w:hAnsi="Arial" w:cs="Arial"/>
                <w:i/>
                <w:sz w:val="20"/>
              </w:rPr>
              <w:t>Olfactory and neuropsychological deficits in first episode psychosis and in subtypes of schizophrenia</w:t>
            </w:r>
            <w:r w:rsidRPr="002E66F1">
              <w:rPr>
                <w:rFonts w:ascii="Arial" w:hAnsi="Arial" w:cs="Arial"/>
                <w:sz w:val="20"/>
              </w:rPr>
              <w:t xml:space="preserve"> </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1997-</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Lisa Henry, PhD thesis</w:t>
            </w:r>
          </w:p>
          <w:p w:rsidR="001C0E4C" w:rsidRPr="002E66F1" w:rsidRDefault="001C0E4C" w:rsidP="001C0E4C">
            <w:pPr>
              <w:rPr>
                <w:rFonts w:ascii="Arial" w:hAnsi="Arial" w:cs="Arial"/>
                <w:sz w:val="20"/>
              </w:rPr>
            </w:pPr>
            <w:r w:rsidRPr="002E66F1">
              <w:rPr>
                <w:rFonts w:ascii="Arial" w:hAnsi="Arial" w:cs="Arial"/>
                <w:i/>
                <w:sz w:val="20"/>
              </w:rPr>
              <w:t>The development and predictors of the deficit syndrome in psychotic disorders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Ongoing</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1995- 2006</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Darryl J Wade, PhD thesis</w:t>
            </w:r>
          </w:p>
          <w:p w:rsidR="001C0E4C" w:rsidRPr="002E66F1" w:rsidRDefault="001C0E4C" w:rsidP="001C0E4C">
            <w:pPr>
              <w:rPr>
                <w:rFonts w:ascii="Arial" w:hAnsi="Arial" w:cs="Arial"/>
                <w:sz w:val="20"/>
              </w:rPr>
            </w:pPr>
            <w:r w:rsidRPr="002E66F1">
              <w:rPr>
                <w:rFonts w:ascii="Arial" w:hAnsi="Arial" w:cs="Arial"/>
                <w:i/>
                <w:sz w:val="20"/>
              </w:rPr>
              <w:t>Substance misuse in first-episode psychosis: 15-month prospective follow-up study</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1995- 2008</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M Thompson, PhD thesis</w:t>
            </w:r>
          </w:p>
          <w:p w:rsidR="001C0E4C" w:rsidRPr="002E66F1" w:rsidRDefault="001C0E4C" w:rsidP="001C0E4C">
            <w:pPr>
              <w:rPr>
                <w:rFonts w:ascii="Arial" w:hAnsi="Arial" w:cs="Arial"/>
                <w:sz w:val="20"/>
              </w:rPr>
            </w:pPr>
            <w:r w:rsidRPr="002E66F1">
              <w:rPr>
                <w:rFonts w:ascii="Arial" w:hAnsi="Arial" w:cs="Arial"/>
                <w:i/>
                <w:sz w:val="20"/>
              </w:rPr>
              <w:t>Psychological impact of torture and trauma among refugees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1998-</w:t>
            </w:r>
            <w:r w:rsidR="007309E9" w:rsidRPr="002E66F1">
              <w:rPr>
                <w:rFonts w:ascii="Arial" w:hAnsi="Arial" w:cs="Arial"/>
                <w:sz w:val="20"/>
              </w:rPr>
              <w:t>2011</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Dr Andrew Chanen, PhD Thesis</w:t>
            </w:r>
          </w:p>
          <w:p w:rsidR="001C0E4C" w:rsidRPr="002E66F1" w:rsidRDefault="001C0E4C" w:rsidP="001C0E4C">
            <w:pPr>
              <w:rPr>
                <w:rFonts w:ascii="Arial" w:hAnsi="Arial" w:cs="Arial"/>
                <w:sz w:val="20"/>
              </w:rPr>
            </w:pPr>
            <w:r w:rsidRPr="002E66F1">
              <w:rPr>
                <w:rFonts w:ascii="Arial" w:hAnsi="Arial" w:cs="Arial"/>
                <w:i/>
                <w:sz w:val="20"/>
              </w:rPr>
              <w:t>Personality disorders in young people – Temporal stability, risk and protective factors</w:t>
            </w:r>
          </w:p>
        </w:tc>
        <w:tc>
          <w:tcPr>
            <w:tcW w:w="1417" w:type="dxa"/>
            <w:tcMar>
              <w:bottom w:w="85" w:type="dxa"/>
            </w:tcMar>
          </w:tcPr>
          <w:p w:rsidR="001C0E4C" w:rsidRPr="002E66F1" w:rsidRDefault="007309E9"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2001-2003</w:t>
            </w:r>
          </w:p>
        </w:tc>
        <w:tc>
          <w:tcPr>
            <w:tcW w:w="7230" w:type="dxa"/>
            <w:tcMar>
              <w:top w:w="57" w:type="dxa"/>
              <w:bottom w:w="85" w:type="dxa"/>
            </w:tcMar>
            <w:vAlign w:val="center"/>
          </w:tcPr>
          <w:p w:rsidR="001C0E4C" w:rsidRPr="002E66F1" w:rsidRDefault="00411996" w:rsidP="001C0E4C">
            <w:pPr>
              <w:rPr>
                <w:rFonts w:ascii="Arial" w:hAnsi="Arial" w:cs="Arial"/>
                <w:sz w:val="20"/>
              </w:rPr>
            </w:pPr>
            <w:r>
              <w:rPr>
                <w:rFonts w:ascii="Arial" w:hAnsi="Arial" w:cs="Arial"/>
                <w:sz w:val="20"/>
              </w:rPr>
              <w:t>Dr Yang Yun, Masters thesis</w:t>
            </w:r>
          </w:p>
          <w:p w:rsidR="001C0E4C" w:rsidRPr="002E66F1" w:rsidRDefault="001C0E4C" w:rsidP="001C0E4C">
            <w:pPr>
              <w:rPr>
                <w:rFonts w:ascii="Arial" w:hAnsi="Arial" w:cs="Arial"/>
                <w:sz w:val="20"/>
              </w:rPr>
            </w:pPr>
            <w:r w:rsidRPr="002E66F1">
              <w:rPr>
                <w:rFonts w:ascii="Arial" w:hAnsi="Arial" w:cs="Arial"/>
                <w:i/>
                <w:sz w:val="20"/>
              </w:rPr>
              <w:t>Premorbid developmental risk factors in the ultra-high risk population for psychosis</w:t>
            </w:r>
          </w:p>
        </w:tc>
        <w:tc>
          <w:tcPr>
            <w:tcW w:w="1417" w:type="dxa"/>
            <w:tcMar>
              <w:bottom w:w="85" w:type="dxa"/>
            </w:tcMar>
          </w:tcPr>
          <w:p w:rsidR="001C0E4C" w:rsidRPr="002E66F1" w:rsidRDefault="001C0E4C" w:rsidP="001C0E4C">
            <w:pPr>
              <w:rPr>
                <w:rFonts w:ascii="Arial" w:hAnsi="Arial" w:cs="Arial"/>
                <w:sz w:val="20"/>
              </w:rPr>
            </w:pPr>
            <w:r w:rsidRPr="002E66F1">
              <w:rPr>
                <w:rFonts w:ascii="Arial" w:hAnsi="Arial" w:cs="Arial"/>
                <w:sz w:val="20"/>
              </w:rPr>
              <w:t>Completed</w:t>
            </w:r>
          </w:p>
        </w:tc>
      </w:tr>
      <w:tr w:rsidR="001C0E4C" w:rsidRPr="002E66F1">
        <w:trPr>
          <w:cantSplit/>
        </w:trPr>
        <w:tc>
          <w:tcPr>
            <w:tcW w:w="1242" w:type="dxa"/>
            <w:tcMar>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2006-</w:t>
            </w:r>
            <w:r w:rsidR="0076518F" w:rsidRPr="002E66F1">
              <w:rPr>
                <w:rFonts w:ascii="Arial" w:hAnsi="Arial" w:cs="Arial"/>
                <w:sz w:val="20"/>
              </w:rPr>
              <w:t xml:space="preserve"> 2009</w:t>
            </w:r>
          </w:p>
        </w:tc>
        <w:tc>
          <w:tcPr>
            <w:tcW w:w="7230" w:type="dxa"/>
            <w:tcMar>
              <w:top w:w="57" w:type="dxa"/>
              <w:bottom w:w="85" w:type="dxa"/>
            </w:tcMar>
            <w:vAlign w:val="center"/>
          </w:tcPr>
          <w:p w:rsidR="001C0E4C" w:rsidRPr="002E66F1" w:rsidRDefault="001C0E4C" w:rsidP="001C0E4C">
            <w:pPr>
              <w:rPr>
                <w:rFonts w:ascii="Arial" w:hAnsi="Arial" w:cs="Arial"/>
                <w:sz w:val="20"/>
              </w:rPr>
            </w:pPr>
            <w:r w:rsidRPr="002E66F1">
              <w:rPr>
                <w:rFonts w:ascii="Arial" w:hAnsi="Arial" w:cs="Arial"/>
                <w:sz w:val="20"/>
              </w:rPr>
              <w:t xml:space="preserve">Dr Yang Yun, PhD thesis </w:t>
            </w:r>
          </w:p>
          <w:p w:rsidR="001C0E4C" w:rsidRPr="002E66F1" w:rsidRDefault="00FE226D" w:rsidP="001C0E4C">
            <w:pPr>
              <w:rPr>
                <w:rFonts w:ascii="Arial" w:hAnsi="Arial" w:cs="Arial"/>
                <w:sz w:val="20"/>
              </w:rPr>
            </w:pPr>
            <w:r w:rsidRPr="002E66F1">
              <w:rPr>
                <w:rFonts w:ascii="Arial" w:hAnsi="Arial" w:cs="Arial"/>
                <w:i/>
                <w:sz w:val="20"/>
              </w:rPr>
              <w:t>HPA axis and first episode p</w:t>
            </w:r>
            <w:r w:rsidR="001C0E4C" w:rsidRPr="002E66F1">
              <w:rPr>
                <w:rFonts w:ascii="Arial" w:hAnsi="Arial" w:cs="Arial"/>
                <w:i/>
                <w:sz w:val="20"/>
              </w:rPr>
              <w:t>sychosis</w:t>
            </w:r>
          </w:p>
        </w:tc>
        <w:tc>
          <w:tcPr>
            <w:tcW w:w="1417" w:type="dxa"/>
            <w:tcMar>
              <w:bottom w:w="85" w:type="dxa"/>
            </w:tcMar>
          </w:tcPr>
          <w:p w:rsidR="001C0E4C" w:rsidRPr="002E66F1" w:rsidRDefault="0076518F" w:rsidP="001C0E4C">
            <w:pPr>
              <w:rPr>
                <w:rFonts w:ascii="Arial" w:hAnsi="Arial" w:cs="Arial"/>
                <w:sz w:val="20"/>
              </w:rPr>
            </w:pPr>
            <w:r w:rsidRPr="002E66F1">
              <w:rPr>
                <w:rFonts w:ascii="Arial" w:hAnsi="Arial" w:cs="Arial"/>
                <w:sz w:val="20"/>
              </w:rPr>
              <w:t>Completed</w:t>
            </w:r>
          </w:p>
        </w:tc>
      </w:tr>
      <w:tr w:rsidR="000E0BBB" w:rsidRPr="002E66F1">
        <w:trPr>
          <w:cantSplit/>
        </w:trPr>
        <w:tc>
          <w:tcPr>
            <w:tcW w:w="1242" w:type="dxa"/>
            <w:tcMar>
              <w:bottom w:w="85" w:type="dxa"/>
            </w:tcMar>
            <w:vAlign w:val="center"/>
          </w:tcPr>
          <w:p w:rsidR="000E0BBB" w:rsidRPr="002E66F1" w:rsidRDefault="000E0BBB" w:rsidP="001C0E4C">
            <w:pPr>
              <w:rPr>
                <w:rFonts w:ascii="Arial" w:hAnsi="Arial" w:cs="Arial"/>
                <w:sz w:val="20"/>
              </w:rPr>
            </w:pPr>
            <w:r w:rsidRPr="002E66F1">
              <w:rPr>
                <w:rFonts w:ascii="Arial" w:hAnsi="Arial" w:cs="Arial"/>
                <w:sz w:val="20"/>
              </w:rPr>
              <w:t>2009</w:t>
            </w:r>
          </w:p>
        </w:tc>
        <w:tc>
          <w:tcPr>
            <w:tcW w:w="7230" w:type="dxa"/>
            <w:tcMar>
              <w:top w:w="57" w:type="dxa"/>
              <w:bottom w:w="85" w:type="dxa"/>
            </w:tcMar>
            <w:vAlign w:val="center"/>
          </w:tcPr>
          <w:p w:rsidR="000E0BBB" w:rsidRPr="002E66F1" w:rsidRDefault="00411996" w:rsidP="001C0E4C">
            <w:pPr>
              <w:rPr>
                <w:rFonts w:ascii="Arial" w:hAnsi="Arial" w:cs="Arial"/>
                <w:sz w:val="20"/>
              </w:rPr>
            </w:pPr>
            <w:r>
              <w:rPr>
                <w:rFonts w:ascii="Arial" w:hAnsi="Arial" w:cs="Arial"/>
                <w:sz w:val="20"/>
              </w:rPr>
              <w:t>Sharon Foley, PhD thesis</w:t>
            </w:r>
          </w:p>
          <w:p w:rsidR="000E0BBB" w:rsidRPr="002E66F1" w:rsidRDefault="000E0BBB" w:rsidP="001C0E4C">
            <w:pPr>
              <w:rPr>
                <w:rFonts w:ascii="Arial" w:hAnsi="Arial" w:cs="Arial"/>
                <w:i/>
                <w:sz w:val="20"/>
              </w:rPr>
            </w:pPr>
            <w:r w:rsidRPr="002E66F1">
              <w:rPr>
                <w:rFonts w:ascii="Arial" w:hAnsi="Arial" w:cs="Arial"/>
                <w:i/>
                <w:sz w:val="20"/>
              </w:rPr>
              <w:t>Suicidality and violence in patients with first episode psychosis</w:t>
            </w:r>
          </w:p>
        </w:tc>
        <w:tc>
          <w:tcPr>
            <w:tcW w:w="1417" w:type="dxa"/>
            <w:tcMar>
              <w:bottom w:w="85" w:type="dxa"/>
            </w:tcMar>
          </w:tcPr>
          <w:p w:rsidR="000E0BBB" w:rsidRPr="002E66F1" w:rsidRDefault="000E0BBB" w:rsidP="001C0E4C">
            <w:pPr>
              <w:rPr>
                <w:rFonts w:ascii="Arial" w:hAnsi="Arial" w:cs="Arial"/>
                <w:sz w:val="20"/>
              </w:rPr>
            </w:pPr>
            <w:r w:rsidRPr="002E66F1">
              <w:rPr>
                <w:rFonts w:ascii="Arial" w:hAnsi="Arial" w:cs="Arial"/>
                <w:sz w:val="20"/>
              </w:rPr>
              <w:t>Examiner</w:t>
            </w:r>
          </w:p>
          <w:p w:rsidR="00997257" w:rsidRPr="002E66F1" w:rsidRDefault="00997257" w:rsidP="001C0E4C">
            <w:pPr>
              <w:rPr>
                <w:rFonts w:ascii="Arial" w:hAnsi="Arial" w:cs="Arial"/>
                <w:sz w:val="20"/>
              </w:rPr>
            </w:pPr>
          </w:p>
          <w:p w:rsidR="00997257" w:rsidRPr="002E66F1" w:rsidRDefault="00997257" w:rsidP="001C0E4C">
            <w:pPr>
              <w:rPr>
                <w:rFonts w:ascii="Arial" w:hAnsi="Arial" w:cs="Arial"/>
                <w:sz w:val="20"/>
              </w:rPr>
            </w:pPr>
          </w:p>
        </w:tc>
      </w:tr>
      <w:tr w:rsidR="00997257" w:rsidRPr="002E66F1">
        <w:trPr>
          <w:cantSplit/>
        </w:trPr>
        <w:tc>
          <w:tcPr>
            <w:tcW w:w="1242" w:type="dxa"/>
            <w:tcMar>
              <w:bottom w:w="85" w:type="dxa"/>
            </w:tcMar>
            <w:vAlign w:val="center"/>
          </w:tcPr>
          <w:p w:rsidR="00997257" w:rsidRPr="002E66F1" w:rsidRDefault="00997257" w:rsidP="001C0E4C">
            <w:pPr>
              <w:rPr>
                <w:rFonts w:ascii="Arial" w:hAnsi="Arial" w:cs="Arial"/>
                <w:sz w:val="20"/>
              </w:rPr>
            </w:pPr>
            <w:r w:rsidRPr="002E66F1">
              <w:rPr>
                <w:rFonts w:ascii="Arial" w:hAnsi="Arial" w:cs="Arial"/>
                <w:sz w:val="20"/>
              </w:rPr>
              <w:t>2011</w:t>
            </w:r>
          </w:p>
        </w:tc>
        <w:tc>
          <w:tcPr>
            <w:tcW w:w="7230" w:type="dxa"/>
            <w:tcMar>
              <w:top w:w="57" w:type="dxa"/>
              <w:bottom w:w="85" w:type="dxa"/>
            </w:tcMar>
            <w:vAlign w:val="center"/>
          </w:tcPr>
          <w:p w:rsidR="00997257" w:rsidRPr="002E66F1" w:rsidRDefault="00997257" w:rsidP="001C0E4C">
            <w:pPr>
              <w:rPr>
                <w:rFonts w:ascii="Arial" w:hAnsi="Arial" w:cs="Arial"/>
                <w:sz w:val="20"/>
              </w:rPr>
            </w:pPr>
            <w:r w:rsidRPr="002E66F1">
              <w:rPr>
                <w:rFonts w:ascii="Arial" w:hAnsi="Arial" w:cs="Arial"/>
                <w:sz w:val="20"/>
              </w:rPr>
              <w:t>Michelle Hill, MD thesis</w:t>
            </w:r>
          </w:p>
          <w:p w:rsidR="00997257" w:rsidRPr="002E66F1" w:rsidRDefault="00997257" w:rsidP="001C0E4C">
            <w:pPr>
              <w:rPr>
                <w:rFonts w:ascii="Arial" w:hAnsi="Arial" w:cs="Arial"/>
                <w:i/>
                <w:sz w:val="20"/>
              </w:rPr>
            </w:pPr>
            <w:r w:rsidRPr="002E66F1">
              <w:rPr>
                <w:rFonts w:ascii="Arial" w:hAnsi="Arial" w:cs="Arial"/>
                <w:i/>
                <w:sz w:val="20"/>
              </w:rPr>
              <w:t>Long term outcom</w:t>
            </w:r>
            <w:r w:rsidR="00FE226D" w:rsidRPr="002E66F1">
              <w:rPr>
                <w:rFonts w:ascii="Arial" w:hAnsi="Arial" w:cs="Arial"/>
                <w:i/>
                <w:sz w:val="20"/>
              </w:rPr>
              <w:t>es of first</w:t>
            </w:r>
            <w:r w:rsidR="00290E5F" w:rsidRPr="002E66F1">
              <w:rPr>
                <w:rFonts w:ascii="Arial" w:hAnsi="Arial" w:cs="Arial"/>
                <w:i/>
                <w:sz w:val="20"/>
              </w:rPr>
              <w:t xml:space="preserve"> </w:t>
            </w:r>
            <w:r w:rsidRPr="002E66F1">
              <w:rPr>
                <w:rFonts w:ascii="Arial" w:hAnsi="Arial" w:cs="Arial"/>
                <w:i/>
                <w:sz w:val="20"/>
              </w:rPr>
              <w:t>episode psychosis</w:t>
            </w:r>
          </w:p>
        </w:tc>
        <w:tc>
          <w:tcPr>
            <w:tcW w:w="1417" w:type="dxa"/>
            <w:tcMar>
              <w:bottom w:w="85" w:type="dxa"/>
            </w:tcMar>
          </w:tcPr>
          <w:p w:rsidR="00997257" w:rsidRPr="002E66F1" w:rsidRDefault="00997257" w:rsidP="001C0E4C">
            <w:pPr>
              <w:rPr>
                <w:rFonts w:ascii="Arial" w:hAnsi="Arial" w:cs="Arial"/>
                <w:sz w:val="20"/>
              </w:rPr>
            </w:pPr>
            <w:r w:rsidRPr="002E66F1">
              <w:rPr>
                <w:rFonts w:ascii="Arial" w:hAnsi="Arial" w:cs="Arial"/>
                <w:sz w:val="20"/>
              </w:rPr>
              <w:t>External Examiner</w:t>
            </w:r>
          </w:p>
        </w:tc>
      </w:tr>
    </w:tbl>
    <w:p w:rsidR="001C0E4C" w:rsidRPr="002E66F1" w:rsidRDefault="001C0E4C" w:rsidP="001C0E4C">
      <w:pPr>
        <w:tabs>
          <w:tab w:val="left" w:pos="993"/>
        </w:tabs>
        <w:rPr>
          <w:rFonts w:ascii="Arial" w:hAnsi="Arial" w:cs="Arial"/>
          <w:sz w:val="20"/>
        </w:rPr>
      </w:pPr>
    </w:p>
    <w:p w:rsidR="001C0E4C" w:rsidRPr="00022CD6" w:rsidRDefault="001C0E4C" w:rsidP="00D146F4">
      <w:pPr>
        <w:jc w:val="both"/>
        <w:rPr>
          <w:rFonts w:ascii="Arial" w:hAnsi="Arial" w:cs="Arial"/>
          <w:sz w:val="20"/>
          <w:szCs w:val="22"/>
        </w:rPr>
      </w:pPr>
      <w:r w:rsidRPr="002E66F1">
        <w:rPr>
          <w:rFonts w:ascii="Arial" w:hAnsi="Arial" w:cs="Arial"/>
          <w:b/>
          <w:sz w:val="22"/>
          <w:szCs w:val="22"/>
        </w:rPr>
        <w:t>Ongoing:</w:t>
      </w:r>
      <w:r w:rsidRPr="002E66F1">
        <w:rPr>
          <w:rFonts w:ascii="Arial" w:hAnsi="Arial" w:cs="Arial"/>
          <w:sz w:val="22"/>
          <w:szCs w:val="22"/>
        </w:rPr>
        <w:tab/>
      </w:r>
      <w:r w:rsidRPr="002E66F1">
        <w:rPr>
          <w:rFonts w:ascii="Arial" w:hAnsi="Arial" w:cs="Arial"/>
          <w:sz w:val="20"/>
          <w:szCs w:val="22"/>
        </w:rPr>
        <w:t xml:space="preserve">I am currently the director of a large research organization, </w:t>
      </w:r>
      <w:r w:rsidR="00CF7327" w:rsidRPr="002E66F1">
        <w:rPr>
          <w:rFonts w:ascii="Arial" w:hAnsi="Arial" w:cs="Arial"/>
          <w:sz w:val="20"/>
          <w:szCs w:val="22"/>
        </w:rPr>
        <w:t xml:space="preserve">Orygen Youth Health </w:t>
      </w:r>
      <w:r w:rsidRPr="002E66F1">
        <w:rPr>
          <w:rFonts w:ascii="Arial" w:hAnsi="Arial" w:cs="Arial"/>
          <w:sz w:val="20"/>
          <w:szCs w:val="22"/>
        </w:rPr>
        <w:t xml:space="preserve">Research Centre. In this capacity I now provide a </w:t>
      </w:r>
      <w:r w:rsidR="00813C87" w:rsidRPr="002E66F1">
        <w:rPr>
          <w:rFonts w:ascii="Arial" w:hAnsi="Arial" w:cs="Arial"/>
          <w:sz w:val="20"/>
          <w:szCs w:val="22"/>
        </w:rPr>
        <w:t xml:space="preserve">collegial or </w:t>
      </w:r>
      <w:r w:rsidRPr="002E66F1">
        <w:rPr>
          <w:rFonts w:ascii="Arial" w:hAnsi="Arial" w:cs="Arial"/>
          <w:sz w:val="20"/>
          <w:szCs w:val="22"/>
        </w:rPr>
        <w:t>mentor role for the following seni</w:t>
      </w:r>
      <w:r w:rsidR="00596FC4">
        <w:rPr>
          <w:rFonts w:ascii="Arial" w:hAnsi="Arial" w:cs="Arial"/>
          <w:sz w:val="20"/>
          <w:szCs w:val="22"/>
        </w:rPr>
        <w:t xml:space="preserve">or researchers: </w:t>
      </w:r>
      <w:r w:rsidR="00813C87" w:rsidRPr="002E66F1">
        <w:rPr>
          <w:rFonts w:ascii="Arial" w:hAnsi="Arial" w:cs="Arial"/>
          <w:sz w:val="20"/>
          <w:szCs w:val="22"/>
        </w:rPr>
        <w:t xml:space="preserve">Professor Professor Helen Herrman, </w:t>
      </w:r>
      <w:r w:rsidR="00596FC4">
        <w:rPr>
          <w:rFonts w:ascii="Arial" w:hAnsi="Arial" w:cs="Arial"/>
          <w:sz w:val="20"/>
          <w:szCs w:val="22"/>
        </w:rPr>
        <w:t>Professor Andrew Mackinnon, Associate Professor</w:t>
      </w:r>
      <w:r w:rsidRPr="002E66F1">
        <w:rPr>
          <w:rFonts w:ascii="Arial" w:hAnsi="Arial" w:cs="Arial"/>
          <w:sz w:val="20"/>
          <w:szCs w:val="22"/>
        </w:rPr>
        <w:t xml:space="preserve"> Andrew Chanen, </w:t>
      </w:r>
      <w:r w:rsidR="00673C23" w:rsidRPr="002E66F1">
        <w:rPr>
          <w:rFonts w:ascii="Arial" w:hAnsi="Arial" w:cs="Arial"/>
          <w:sz w:val="20"/>
          <w:szCs w:val="22"/>
        </w:rPr>
        <w:t xml:space="preserve">Associate Professor </w:t>
      </w:r>
      <w:r w:rsidRPr="002E66F1">
        <w:rPr>
          <w:rFonts w:ascii="Arial" w:hAnsi="Arial" w:cs="Arial"/>
          <w:sz w:val="20"/>
          <w:szCs w:val="22"/>
        </w:rPr>
        <w:t>Eoin Killackey, Dr Belinda Garner</w:t>
      </w:r>
      <w:r w:rsidR="00813C87" w:rsidRPr="002E66F1">
        <w:rPr>
          <w:rFonts w:ascii="Arial" w:hAnsi="Arial" w:cs="Arial"/>
          <w:sz w:val="20"/>
          <w:szCs w:val="22"/>
        </w:rPr>
        <w:t xml:space="preserve">, </w:t>
      </w:r>
      <w:r w:rsidR="003C5B90" w:rsidRPr="002E66F1">
        <w:rPr>
          <w:rFonts w:ascii="Arial" w:hAnsi="Arial" w:cs="Arial"/>
          <w:sz w:val="20"/>
          <w:szCs w:val="22"/>
        </w:rPr>
        <w:t xml:space="preserve">Dr. Sarah Hetrick, Dr Chris Davey, Dr Alex Parker, Dr. Mario Alvarez, Associate Professor Paul Amminger, </w:t>
      </w:r>
      <w:r w:rsidR="00813C87" w:rsidRPr="002E66F1">
        <w:rPr>
          <w:rFonts w:ascii="Arial" w:hAnsi="Arial" w:cs="Arial"/>
          <w:sz w:val="20"/>
          <w:szCs w:val="22"/>
        </w:rPr>
        <w:t>Associate Professor Sue Cotton</w:t>
      </w:r>
      <w:r w:rsidRPr="002E66F1">
        <w:rPr>
          <w:rFonts w:ascii="Arial" w:hAnsi="Arial" w:cs="Arial"/>
          <w:sz w:val="20"/>
          <w:szCs w:val="22"/>
        </w:rPr>
        <w:t xml:space="preserve"> and </w:t>
      </w:r>
      <w:r w:rsidR="004672E2" w:rsidRPr="002E66F1">
        <w:rPr>
          <w:rFonts w:ascii="Arial" w:hAnsi="Arial" w:cs="Arial"/>
          <w:sz w:val="20"/>
          <w:szCs w:val="22"/>
        </w:rPr>
        <w:t>Associate Professor</w:t>
      </w:r>
      <w:r w:rsidRPr="002E66F1">
        <w:rPr>
          <w:rFonts w:ascii="Arial" w:hAnsi="Arial" w:cs="Arial"/>
          <w:sz w:val="20"/>
          <w:szCs w:val="22"/>
        </w:rPr>
        <w:t xml:space="preserve"> </w:t>
      </w:r>
      <w:r w:rsidR="00813C87" w:rsidRPr="002E66F1">
        <w:rPr>
          <w:rFonts w:ascii="Arial" w:hAnsi="Arial" w:cs="Arial"/>
          <w:sz w:val="20"/>
          <w:szCs w:val="22"/>
        </w:rPr>
        <w:t>Barnaby Nelson</w:t>
      </w:r>
      <w:r w:rsidR="00473974" w:rsidRPr="002E66F1">
        <w:rPr>
          <w:rFonts w:ascii="Arial" w:hAnsi="Arial" w:cs="Arial"/>
          <w:sz w:val="20"/>
          <w:szCs w:val="22"/>
        </w:rPr>
        <w:t xml:space="preserve">. </w:t>
      </w:r>
      <w:r w:rsidRPr="002E66F1">
        <w:rPr>
          <w:rFonts w:ascii="Arial" w:hAnsi="Arial" w:cs="Arial"/>
          <w:sz w:val="20"/>
          <w:szCs w:val="22"/>
        </w:rPr>
        <w:t>Areas of research within the field of early intervention currently being undertaken by these researchers include prodromal psychosis, risk factors for the onset of psychiatric disorders, community studies of psychiatric symptoms, early intervention and prevention of affective disorders, psychophysiology and neurobiology of emotion, substance use and cormorbidity, neurological underpinnings of addiction, neuroimaging and neuropsychological investigations of psychiatric disorders, the development and treatment of emerging personality disorders, cognitive therapy in psychosis and clinical trials and secondary prevention in psychotic disorders.</w:t>
      </w:r>
    </w:p>
    <w:p w:rsidR="001C0E4C" w:rsidRPr="00C45990" w:rsidRDefault="001C0E4C" w:rsidP="001C0E4C">
      <w:pPr>
        <w:rPr>
          <w:rFonts w:ascii="Arial" w:hAnsi="Arial" w:cs="Arial"/>
        </w:rPr>
      </w:pPr>
    </w:p>
    <w:sectPr w:rsidR="001C0E4C" w:rsidRPr="00C45990" w:rsidSect="001C0E4C">
      <w:footerReference w:type="default" r:id="rId17"/>
      <w:type w:val="continuous"/>
      <w:pgSz w:w="11907" w:h="16840" w:code="9"/>
      <w:pgMar w:top="1134" w:right="567" w:bottom="851" w:left="1531" w:header="851" w:footer="907"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8E4" w:rsidRDefault="00D318E4">
      <w:r>
        <w:separator/>
      </w:r>
    </w:p>
  </w:endnote>
  <w:endnote w:type="continuationSeparator" w:id="0">
    <w:p w:rsidR="00D318E4" w:rsidRDefault="00D3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ydian MT">
    <w:altName w:val="Lucida Sans Unicode"/>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MT">
    <w:altName w:val="Arial"/>
    <w:panose1 w:val="00000000000000000000"/>
    <w:charset w:val="00"/>
    <w:family w:val="swiss"/>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Default="00755715" w:rsidP="001C0E4C">
    <w:pPr>
      <w:pStyle w:val="Footer"/>
      <w:framePr w:wrap="around" w:vAnchor="text" w:hAnchor="margin" w:xAlign="right" w:y="1"/>
      <w:rPr>
        <w:rStyle w:val="PageNumber"/>
        <w:rFonts w:ascii="Lydian MT" w:eastAsia="Times" w:hAnsi="Lydian MT"/>
        <w:sz w:val="24"/>
        <w:lang w:val="en-AU"/>
      </w:rPr>
    </w:pPr>
    <w:r>
      <w:rPr>
        <w:rStyle w:val="PageNumber"/>
      </w:rPr>
      <w:fldChar w:fldCharType="begin"/>
    </w:r>
    <w:r>
      <w:rPr>
        <w:rStyle w:val="PageNumber"/>
      </w:rPr>
      <w:instrText xml:space="preserve">PAGE  </w:instrText>
    </w:r>
    <w:r>
      <w:rPr>
        <w:rStyle w:val="PageNumber"/>
      </w:rPr>
      <w:fldChar w:fldCharType="end"/>
    </w:r>
  </w:p>
  <w:p w:rsidR="00755715" w:rsidRDefault="007557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Pr="009737B6" w:rsidRDefault="00755715" w:rsidP="001C0E4C">
    <w:pPr>
      <w:pStyle w:val="Footer"/>
      <w:framePr w:wrap="around" w:vAnchor="text" w:hAnchor="margin" w:xAlign="right" w:y="1"/>
      <w:rPr>
        <w:rStyle w:val="PageNumber"/>
        <w:rFonts w:ascii="Lydian MT" w:eastAsia="Times" w:hAnsi="Lydian MT"/>
        <w:sz w:val="24"/>
        <w:lang w:val="en-AU"/>
      </w:rPr>
    </w:pPr>
    <w:r w:rsidRPr="009737B6">
      <w:rPr>
        <w:rStyle w:val="PageNumber"/>
        <w:rFonts w:ascii="Arial" w:hAnsi="Arial" w:cs="Arial"/>
      </w:rPr>
      <w:fldChar w:fldCharType="begin"/>
    </w:r>
    <w:r w:rsidRPr="009737B6">
      <w:rPr>
        <w:rStyle w:val="PageNumber"/>
        <w:rFonts w:ascii="Arial" w:hAnsi="Arial" w:cs="Arial"/>
      </w:rPr>
      <w:instrText xml:space="preserve">PAGE  </w:instrText>
    </w:r>
    <w:r w:rsidRPr="009737B6">
      <w:rPr>
        <w:rStyle w:val="PageNumber"/>
        <w:rFonts w:ascii="Arial" w:hAnsi="Arial" w:cs="Arial"/>
      </w:rPr>
      <w:fldChar w:fldCharType="separate"/>
    </w:r>
    <w:r w:rsidR="000B1F48">
      <w:rPr>
        <w:rStyle w:val="PageNumber"/>
        <w:rFonts w:ascii="Arial" w:hAnsi="Arial" w:cs="Arial"/>
        <w:noProof/>
      </w:rPr>
      <w:t>75</w:t>
    </w:r>
    <w:r w:rsidRPr="009737B6">
      <w:rPr>
        <w:rStyle w:val="PageNumber"/>
        <w:rFonts w:ascii="Arial" w:hAnsi="Arial" w:cs="Arial"/>
      </w:rPr>
      <w:fldChar w:fldCharType="end"/>
    </w:r>
  </w:p>
  <w:p w:rsidR="00755715" w:rsidRPr="000A08DA" w:rsidRDefault="00755715" w:rsidP="001C0E4C">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Default="00755715" w:rsidP="001C0E4C">
    <w:pPr>
      <w:pStyle w:val="Footer"/>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Default="00755715" w:rsidP="001C0E4C">
    <w:pPr>
      <w:pStyle w:val="Footer"/>
      <w:jc w:val="righ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Pr="007309E9" w:rsidRDefault="00755715" w:rsidP="001C0E4C">
    <w:pPr>
      <w:pStyle w:val="Footer"/>
      <w:framePr w:wrap="around" w:vAnchor="text" w:hAnchor="margin" w:xAlign="right" w:y="1"/>
      <w:rPr>
        <w:rStyle w:val="PageNumber"/>
        <w:rFonts w:ascii="Arial" w:eastAsia="Times" w:hAnsi="Arial" w:cs="Arial"/>
        <w:sz w:val="24"/>
        <w:lang w:val="en-AU"/>
      </w:rPr>
    </w:pPr>
    <w:r w:rsidRPr="007309E9">
      <w:rPr>
        <w:rStyle w:val="PageNumber"/>
        <w:rFonts w:ascii="Arial" w:hAnsi="Arial" w:cs="Arial"/>
      </w:rPr>
      <w:fldChar w:fldCharType="begin"/>
    </w:r>
    <w:r w:rsidRPr="007309E9">
      <w:rPr>
        <w:rStyle w:val="PageNumber"/>
        <w:rFonts w:ascii="Arial" w:hAnsi="Arial" w:cs="Arial"/>
      </w:rPr>
      <w:instrText xml:space="preserve">PAGE  </w:instrText>
    </w:r>
    <w:r w:rsidRPr="007309E9">
      <w:rPr>
        <w:rStyle w:val="PageNumber"/>
        <w:rFonts w:ascii="Arial" w:hAnsi="Arial" w:cs="Arial"/>
      </w:rPr>
      <w:fldChar w:fldCharType="separate"/>
    </w:r>
    <w:r w:rsidR="000B1F48">
      <w:rPr>
        <w:rStyle w:val="PageNumber"/>
        <w:rFonts w:ascii="Arial" w:hAnsi="Arial" w:cs="Arial"/>
        <w:noProof/>
      </w:rPr>
      <w:t>85</w:t>
    </w:r>
    <w:r w:rsidRPr="007309E9">
      <w:rPr>
        <w:rStyle w:val="PageNumber"/>
        <w:rFonts w:ascii="Arial" w:hAnsi="Arial" w:cs="Arial"/>
      </w:rPr>
      <w:fldChar w:fldCharType="end"/>
    </w:r>
  </w:p>
  <w:p w:rsidR="00755715" w:rsidRPr="000A08DA" w:rsidRDefault="00755715" w:rsidP="001C0E4C">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8E4" w:rsidRDefault="00D318E4">
      <w:r>
        <w:separator/>
      </w:r>
    </w:p>
  </w:footnote>
  <w:footnote w:type="continuationSeparator" w:id="0">
    <w:p w:rsidR="00D318E4" w:rsidRDefault="00D318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715" w:rsidRDefault="000B1F48" w:rsidP="001C0E4C">
    <w:r>
      <w:rPr>
        <w:rFonts w:ascii="Times" w:hAnsi="Times"/>
        <w:noProof/>
        <w:lang w:val="en-US"/>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6121400" cy="14795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55715" w:rsidRDefault="00755715">
                          <w:pPr>
                            <w:tabs>
                              <w:tab w:val="center" w:pos="4820"/>
                              <w:tab w:val="right" w:pos="964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82pt;height:11.6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" o:allowincell="f" filled="f" stroked="f" strokeweight="0">
              <v:textbox inset="0,0,0,0">
                <w:txbxContent>
                  <w:p w:rsidR="00755715" w:rsidRDefault="00755715">
                    <w:pPr>
                      <w:tabs>
                        <w:tab w:val="center" w:pos="4820"/>
                        <w:tab w:val="right" w:pos="9640"/>
                      </w:tabs>
                    </w:pPr>
                  </w:p>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C14"/>
    <w:multiLevelType w:val="multilevel"/>
    <w:tmpl w:val="4BFC6BAC"/>
    <w:styleLink w:val="Style1"/>
    <w:lvl w:ilvl="0">
      <w:start w:val="70"/>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F34F29"/>
    <w:multiLevelType w:val="hybridMultilevel"/>
    <w:tmpl w:val="21A4EA8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26095C88"/>
    <w:multiLevelType w:val="hybridMultilevel"/>
    <w:tmpl w:val="32C8A424"/>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298A4E9C"/>
    <w:multiLevelType w:val="hybridMultilevel"/>
    <w:tmpl w:val="800254D2"/>
    <w:lvl w:ilvl="0" w:tplc="8C42312E">
      <w:start w:val="1"/>
      <w:numFmt w:val="bullet"/>
      <w:lvlText w:val=""/>
      <w:lvlJc w:val="left"/>
      <w:pPr>
        <w:tabs>
          <w:tab w:val="num" w:pos="720"/>
        </w:tabs>
        <w:ind w:left="720" w:hanging="360"/>
      </w:pPr>
      <w:rPr>
        <w:rFonts w:ascii="Symbol" w:hAnsi="Symbol" w:hint="default"/>
        <w:sz w:val="22"/>
        <w:szCs w:val="22"/>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2D3C0F2E"/>
    <w:multiLevelType w:val="hybridMultilevel"/>
    <w:tmpl w:val="F600F06E"/>
    <w:lvl w:ilvl="0" w:tplc="3C6C45E2">
      <w:start w:val="36"/>
      <w:numFmt w:val="decimal"/>
      <w:lvlText w:val="%1."/>
      <w:lvlJc w:val="left"/>
      <w:pPr>
        <w:tabs>
          <w:tab w:val="num" w:pos="1095"/>
        </w:tabs>
        <w:ind w:left="1095" w:hanging="735"/>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0FF551A"/>
    <w:multiLevelType w:val="hybridMultilevel"/>
    <w:tmpl w:val="08B8B86E"/>
    <w:lvl w:ilvl="0" w:tplc="08EE064C">
      <w:start w:val="1"/>
      <w:numFmt w:val="decimal"/>
      <w:lvlText w:val="%1."/>
      <w:lvlJc w:val="left"/>
      <w:pPr>
        <w:tabs>
          <w:tab w:val="num" w:pos="720"/>
        </w:tabs>
        <w:ind w:left="720" w:hanging="360"/>
      </w:pPr>
      <w:rPr>
        <w:rFonts w:ascii="Arial" w:hAnsi="Arial" w:cs="Calibri"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43625375"/>
    <w:multiLevelType w:val="hybridMultilevel"/>
    <w:tmpl w:val="B2F29E7E"/>
    <w:lvl w:ilvl="0" w:tplc="D112272A">
      <w:start w:val="1"/>
      <w:numFmt w:val="decimal"/>
      <w:lvlText w:val="%1."/>
      <w:lvlJc w:val="left"/>
      <w:pPr>
        <w:tabs>
          <w:tab w:val="num" w:pos="720"/>
        </w:tabs>
        <w:ind w:left="720" w:hanging="360"/>
      </w:pPr>
      <w:rPr>
        <w:rFonts w:ascii="Arial" w:hAnsi="Arial" w:cs="Symbol" w:hint="default"/>
        <w:sz w:val="20"/>
        <w:szCs w:val="2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491E44E5"/>
    <w:multiLevelType w:val="hybridMultilevel"/>
    <w:tmpl w:val="A6463B6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4DE05928"/>
    <w:multiLevelType w:val="hybridMultilevel"/>
    <w:tmpl w:val="327AF24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513F1DFE"/>
    <w:multiLevelType w:val="hybridMultilevel"/>
    <w:tmpl w:val="B58685E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60415FC9"/>
    <w:multiLevelType w:val="hybridMultilevel"/>
    <w:tmpl w:val="FE26B5C0"/>
    <w:lvl w:ilvl="0" w:tplc="3FBC9D58">
      <w:start w:val="1"/>
      <w:numFmt w:val="decimal"/>
      <w:lvlText w:val="%1."/>
      <w:lvlJc w:val="left"/>
      <w:pPr>
        <w:tabs>
          <w:tab w:val="num" w:pos="502"/>
        </w:tabs>
        <w:ind w:left="502" w:hanging="360"/>
      </w:pPr>
      <w:rPr>
        <w:rFonts w:ascii="Arial" w:hAnsi="Arial" w:cs="Calibri" w:hint="default"/>
        <w:b w:val="0"/>
        <w:sz w:val="20"/>
        <w:szCs w:val="2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61597157"/>
    <w:multiLevelType w:val="hybridMultilevel"/>
    <w:tmpl w:val="FE26B5C0"/>
    <w:lvl w:ilvl="0" w:tplc="3FBC9D58">
      <w:start w:val="1"/>
      <w:numFmt w:val="decimal"/>
      <w:lvlText w:val="%1."/>
      <w:lvlJc w:val="left"/>
      <w:pPr>
        <w:tabs>
          <w:tab w:val="num" w:pos="502"/>
        </w:tabs>
        <w:ind w:left="502" w:hanging="360"/>
      </w:pPr>
      <w:rPr>
        <w:rFonts w:ascii="Arial" w:hAnsi="Arial" w:cs="Calibri" w:hint="default"/>
        <w:b w:val="0"/>
        <w:sz w:val="20"/>
        <w:szCs w:val="20"/>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665A5BB4"/>
    <w:multiLevelType w:val="hybridMultilevel"/>
    <w:tmpl w:val="8FC61264"/>
    <w:lvl w:ilvl="0" w:tplc="08EE064C">
      <w:start w:val="1"/>
      <w:numFmt w:val="decimal"/>
      <w:lvlText w:val="%1."/>
      <w:lvlJc w:val="left"/>
      <w:pPr>
        <w:tabs>
          <w:tab w:val="num" w:pos="720"/>
        </w:tabs>
        <w:ind w:left="720" w:hanging="360"/>
      </w:pPr>
      <w:rPr>
        <w:rFonts w:ascii="Arial" w:hAnsi="Arial" w:cs="Calibri"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76FF5EF9"/>
    <w:multiLevelType w:val="hybridMultilevel"/>
    <w:tmpl w:val="86CCAB8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Aria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78B930C2"/>
    <w:multiLevelType w:val="hybridMultilevel"/>
    <w:tmpl w:val="A41411F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1B">
      <w:start w:val="1"/>
      <w:numFmt w:val="lowerRoman"/>
      <w:lvlText w:val="%4."/>
      <w:lvlJc w:val="righ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7BBC2999"/>
    <w:multiLevelType w:val="hybridMultilevel"/>
    <w:tmpl w:val="39E683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6"/>
  </w:num>
  <w:num w:numId="5">
    <w:abstractNumId w:val="9"/>
  </w:num>
  <w:num w:numId="6">
    <w:abstractNumId w:val="4"/>
  </w:num>
  <w:num w:numId="7">
    <w:abstractNumId w:val="2"/>
  </w:num>
  <w:num w:numId="8">
    <w:abstractNumId w:val="1"/>
  </w:num>
  <w:num w:numId="9">
    <w:abstractNumId w:val="13"/>
  </w:num>
  <w:num w:numId="10">
    <w:abstractNumId w:val="11"/>
  </w:num>
  <w:num w:numId="11">
    <w:abstractNumId w:val="5"/>
  </w:num>
  <w:num w:numId="12">
    <w:abstractNumId w:val="12"/>
  </w:num>
  <w:num w:numId="13">
    <w:abstractNumId w:val="0"/>
  </w:num>
  <w:num w:numId="14">
    <w:abstractNumId w:val="15"/>
  </w:num>
  <w:num w:numId="15">
    <w:abstractNumId w:val="14"/>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defaultTabStop w:val="720"/>
  <w:characterSpacingControl w:val="doNotCompress"/>
  <w:hdrShapeDefaults>
    <o:shapedefaults v:ext="edit" spidmax="41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E4C"/>
    <w:rsid w:val="000005D6"/>
    <w:rsid w:val="00000719"/>
    <w:rsid w:val="00000CE2"/>
    <w:rsid w:val="0000139D"/>
    <w:rsid w:val="00001AC8"/>
    <w:rsid w:val="00001C84"/>
    <w:rsid w:val="00002206"/>
    <w:rsid w:val="00002366"/>
    <w:rsid w:val="0000238B"/>
    <w:rsid w:val="00002F32"/>
    <w:rsid w:val="000038C8"/>
    <w:rsid w:val="0000560E"/>
    <w:rsid w:val="00005884"/>
    <w:rsid w:val="00005B8D"/>
    <w:rsid w:val="00007659"/>
    <w:rsid w:val="00007DDB"/>
    <w:rsid w:val="0001084E"/>
    <w:rsid w:val="00011738"/>
    <w:rsid w:val="00011BF3"/>
    <w:rsid w:val="00011E38"/>
    <w:rsid w:val="00012A81"/>
    <w:rsid w:val="00013543"/>
    <w:rsid w:val="00013864"/>
    <w:rsid w:val="0001419F"/>
    <w:rsid w:val="000145A0"/>
    <w:rsid w:val="00014969"/>
    <w:rsid w:val="00015DA9"/>
    <w:rsid w:val="00016253"/>
    <w:rsid w:val="0001682F"/>
    <w:rsid w:val="00016BCA"/>
    <w:rsid w:val="00016BD8"/>
    <w:rsid w:val="0001705F"/>
    <w:rsid w:val="00017860"/>
    <w:rsid w:val="0002080C"/>
    <w:rsid w:val="0002090C"/>
    <w:rsid w:val="00020B56"/>
    <w:rsid w:val="00020BB6"/>
    <w:rsid w:val="00020CA1"/>
    <w:rsid w:val="00020CA7"/>
    <w:rsid w:val="00021D83"/>
    <w:rsid w:val="00022026"/>
    <w:rsid w:val="000221D6"/>
    <w:rsid w:val="00023495"/>
    <w:rsid w:val="000235DB"/>
    <w:rsid w:val="000244FB"/>
    <w:rsid w:val="0002558A"/>
    <w:rsid w:val="00025811"/>
    <w:rsid w:val="00025C9E"/>
    <w:rsid w:val="00025E2B"/>
    <w:rsid w:val="00025F10"/>
    <w:rsid w:val="00027E3F"/>
    <w:rsid w:val="000308D3"/>
    <w:rsid w:val="000316F0"/>
    <w:rsid w:val="00031C33"/>
    <w:rsid w:val="000327BB"/>
    <w:rsid w:val="00032AFF"/>
    <w:rsid w:val="0003545F"/>
    <w:rsid w:val="000369D5"/>
    <w:rsid w:val="00036EDD"/>
    <w:rsid w:val="00040505"/>
    <w:rsid w:val="00041967"/>
    <w:rsid w:val="00042B87"/>
    <w:rsid w:val="00042F7E"/>
    <w:rsid w:val="00042FB5"/>
    <w:rsid w:val="000436ED"/>
    <w:rsid w:val="0004496C"/>
    <w:rsid w:val="00047529"/>
    <w:rsid w:val="00047651"/>
    <w:rsid w:val="00047A6E"/>
    <w:rsid w:val="00050B59"/>
    <w:rsid w:val="00050BE8"/>
    <w:rsid w:val="0005132B"/>
    <w:rsid w:val="00051343"/>
    <w:rsid w:val="000522E2"/>
    <w:rsid w:val="0005273B"/>
    <w:rsid w:val="00052E6C"/>
    <w:rsid w:val="00053849"/>
    <w:rsid w:val="0005465E"/>
    <w:rsid w:val="000550E9"/>
    <w:rsid w:val="00055C22"/>
    <w:rsid w:val="00056554"/>
    <w:rsid w:val="00056C11"/>
    <w:rsid w:val="000577A5"/>
    <w:rsid w:val="000600FB"/>
    <w:rsid w:val="0006078E"/>
    <w:rsid w:val="00061D29"/>
    <w:rsid w:val="00062F0F"/>
    <w:rsid w:val="00063386"/>
    <w:rsid w:val="00063389"/>
    <w:rsid w:val="000648E0"/>
    <w:rsid w:val="00066137"/>
    <w:rsid w:val="00066640"/>
    <w:rsid w:val="00066DA9"/>
    <w:rsid w:val="00066F35"/>
    <w:rsid w:val="00066FEF"/>
    <w:rsid w:val="00067314"/>
    <w:rsid w:val="0006774F"/>
    <w:rsid w:val="00070A42"/>
    <w:rsid w:val="00070C5B"/>
    <w:rsid w:val="0007138B"/>
    <w:rsid w:val="000714E2"/>
    <w:rsid w:val="00071F5E"/>
    <w:rsid w:val="00075D94"/>
    <w:rsid w:val="00076D2D"/>
    <w:rsid w:val="00077378"/>
    <w:rsid w:val="00077AE5"/>
    <w:rsid w:val="00081149"/>
    <w:rsid w:val="000816A3"/>
    <w:rsid w:val="00081FE8"/>
    <w:rsid w:val="00082658"/>
    <w:rsid w:val="00082DE5"/>
    <w:rsid w:val="00082EAC"/>
    <w:rsid w:val="00083F2A"/>
    <w:rsid w:val="00085133"/>
    <w:rsid w:val="00086025"/>
    <w:rsid w:val="000874A2"/>
    <w:rsid w:val="00087B5C"/>
    <w:rsid w:val="00090EC0"/>
    <w:rsid w:val="00092A0B"/>
    <w:rsid w:val="00092CD2"/>
    <w:rsid w:val="00093A77"/>
    <w:rsid w:val="0009468D"/>
    <w:rsid w:val="00094BF6"/>
    <w:rsid w:val="000956F3"/>
    <w:rsid w:val="000960B1"/>
    <w:rsid w:val="00096342"/>
    <w:rsid w:val="0009675B"/>
    <w:rsid w:val="000974D1"/>
    <w:rsid w:val="000A09EF"/>
    <w:rsid w:val="000A1404"/>
    <w:rsid w:val="000A1A68"/>
    <w:rsid w:val="000A251A"/>
    <w:rsid w:val="000A2879"/>
    <w:rsid w:val="000A2AF8"/>
    <w:rsid w:val="000A3C0A"/>
    <w:rsid w:val="000A40B8"/>
    <w:rsid w:val="000A414D"/>
    <w:rsid w:val="000A44C6"/>
    <w:rsid w:val="000B1F48"/>
    <w:rsid w:val="000B22F9"/>
    <w:rsid w:val="000B2DFB"/>
    <w:rsid w:val="000B4829"/>
    <w:rsid w:val="000B4C5F"/>
    <w:rsid w:val="000B5145"/>
    <w:rsid w:val="000B5B1F"/>
    <w:rsid w:val="000B746A"/>
    <w:rsid w:val="000B7994"/>
    <w:rsid w:val="000B79A4"/>
    <w:rsid w:val="000C02A2"/>
    <w:rsid w:val="000C0CD6"/>
    <w:rsid w:val="000C3116"/>
    <w:rsid w:val="000C3DF5"/>
    <w:rsid w:val="000C411E"/>
    <w:rsid w:val="000C6F46"/>
    <w:rsid w:val="000D02FA"/>
    <w:rsid w:val="000D14EC"/>
    <w:rsid w:val="000D1EBB"/>
    <w:rsid w:val="000D315B"/>
    <w:rsid w:val="000D335D"/>
    <w:rsid w:val="000D48B5"/>
    <w:rsid w:val="000D4EA9"/>
    <w:rsid w:val="000D5808"/>
    <w:rsid w:val="000D5D93"/>
    <w:rsid w:val="000D5FCA"/>
    <w:rsid w:val="000D7CE2"/>
    <w:rsid w:val="000E0BBB"/>
    <w:rsid w:val="000E18C3"/>
    <w:rsid w:val="000E1A5B"/>
    <w:rsid w:val="000E31EB"/>
    <w:rsid w:val="000E34C8"/>
    <w:rsid w:val="000E420F"/>
    <w:rsid w:val="000E6D07"/>
    <w:rsid w:val="000F0476"/>
    <w:rsid w:val="000F1A58"/>
    <w:rsid w:val="000F2506"/>
    <w:rsid w:val="000F2E74"/>
    <w:rsid w:val="000F40D6"/>
    <w:rsid w:val="000F40F7"/>
    <w:rsid w:val="000F4DB1"/>
    <w:rsid w:val="000F59C0"/>
    <w:rsid w:val="000F643F"/>
    <w:rsid w:val="000F6A2B"/>
    <w:rsid w:val="000F6DEB"/>
    <w:rsid w:val="000F76BD"/>
    <w:rsid w:val="000F7884"/>
    <w:rsid w:val="000F7C61"/>
    <w:rsid w:val="00100173"/>
    <w:rsid w:val="00101660"/>
    <w:rsid w:val="00102F8B"/>
    <w:rsid w:val="00104872"/>
    <w:rsid w:val="0010691C"/>
    <w:rsid w:val="00106BFF"/>
    <w:rsid w:val="00107FC9"/>
    <w:rsid w:val="0011147E"/>
    <w:rsid w:val="001118E9"/>
    <w:rsid w:val="00111E26"/>
    <w:rsid w:val="00112054"/>
    <w:rsid w:val="001165CB"/>
    <w:rsid w:val="00116C9C"/>
    <w:rsid w:val="00121A13"/>
    <w:rsid w:val="001239AC"/>
    <w:rsid w:val="00123C0D"/>
    <w:rsid w:val="00124882"/>
    <w:rsid w:val="00124F7A"/>
    <w:rsid w:val="001251F5"/>
    <w:rsid w:val="0012520D"/>
    <w:rsid w:val="00125283"/>
    <w:rsid w:val="001256DE"/>
    <w:rsid w:val="0012572C"/>
    <w:rsid w:val="0012749B"/>
    <w:rsid w:val="0013064C"/>
    <w:rsid w:val="00131C8E"/>
    <w:rsid w:val="00131F80"/>
    <w:rsid w:val="001325EA"/>
    <w:rsid w:val="00132F17"/>
    <w:rsid w:val="00133BDA"/>
    <w:rsid w:val="00134F48"/>
    <w:rsid w:val="00135717"/>
    <w:rsid w:val="001359D0"/>
    <w:rsid w:val="00136BD5"/>
    <w:rsid w:val="001370E5"/>
    <w:rsid w:val="001370F4"/>
    <w:rsid w:val="00137F6D"/>
    <w:rsid w:val="00140860"/>
    <w:rsid w:val="00141DC9"/>
    <w:rsid w:val="00142FAE"/>
    <w:rsid w:val="0014308C"/>
    <w:rsid w:val="00145C7E"/>
    <w:rsid w:val="001466A1"/>
    <w:rsid w:val="00146789"/>
    <w:rsid w:val="00146850"/>
    <w:rsid w:val="001476A0"/>
    <w:rsid w:val="00150266"/>
    <w:rsid w:val="00150310"/>
    <w:rsid w:val="00150A58"/>
    <w:rsid w:val="0015104C"/>
    <w:rsid w:val="0015184D"/>
    <w:rsid w:val="00151AF4"/>
    <w:rsid w:val="001536EE"/>
    <w:rsid w:val="00154FC7"/>
    <w:rsid w:val="001555EC"/>
    <w:rsid w:val="001561CB"/>
    <w:rsid w:val="00160095"/>
    <w:rsid w:val="001605D4"/>
    <w:rsid w:val="00160D3E"/>
    <w:rsid w:val="001613B2"/>
    <w:rsid w:val="0016187E"/>
    <w:rsid w:val="00163338"/>
    <w:rsid w:val="00163CC9"/>
    <w:rsid w:val="0016409E"/>
    <w:rsid w:val="001641E4"/>
    <w:rsid w:val="0016482F"/>
    <w:rsid w:val="00164BD6"/>
    <w:rsid w:val="00164CB3"/>
    <w:rsid w:val="0016624D"/>
    <w:rsid w:val="001666E8"/>
    <w:rsid w:val="0016699E"/>
    <w:rsid w:val="0016735F"/>
    <w:rsid w:val="00167FEC"/>
    <w:rsid w:val="00170B4B"/>
    <w:rsid w:val="00170DCF"/>
    <w:rsid w:val="00171A19"/>
    <w:rsid w:val="001722A6"/>
    <w:rsid w:val="001724F4"/>
    <w:rsid w:val="00173E1F"/>
    <w:rsid w:val="00174659"/>
    <w:rsid w:val="00174C4A"/>
    <w:rsid w:val="0017583F"/>
    <w:rsid w:val="00175AB6"/>
    <w:rsid w:val="00175B6E"/>
    <w:rsid w:val="0017609C"/>
    <w:rsid w:val="00176556"/>
    <w:rsid w:val="00176B5C"/>
    <w:rsid w:val="00176E32"/>
    <w:rsid w:val="00177E43"/>
    <w:rsid w:val="001802B0"/>
    <w:rsid w:val="00182306"/>
    <w:rsid w:val="001824AC"/>
    <w:rsid w:val="0018264B"/>
    <w:rsid w:val="00183628"/>
    <w:rsid w:val="0018384A"/>
    <w:rsid w:val="00184872"/>
    <w:rsid w:val="00185186"/>
    <w:rsid w:val="0018595D"/>
    <w:rsid w:val="00186F16"/>
    <w:rsid w:val="00186F35"/>
    <w:rsid w:val="001873C7"/>
    <w:rsid w:val="00190AC7"/>
    <w:rsid w:val="00190CB5"/>
    <w:rsid w:val="00191F86"/>
    <w:rsid w:val="00192034"/>
    <w:rsid w:val="00193295"/>
    <w:rsid w:val="00193E02"/>
    <w:rsid w:val="00195AFD"/>
    <w:rsid w:val="00196B4A"/>
    <w:rsid w:val="00197269"/>
    <w:rsid w:val="001A021A"/>
    <w:rsid w:val="001A0243"/>
    <w:rsid w:val="001A03B1"/>
    <w:rsid w:val="001A04E9"/>
    <w:rsid w:val="001A06A1"/>
    <w:rsid w:val="001A0B35"/>
    <w:rsid w:val="001A23FD"/>
    <w:rsid w:val="001A272B"/>
    <w:rsid w:val="001A2FEA"/>
    <w:rsid w:val="001A3090"/>
    <w:rsid w:val="001A3499"/>
    <w:rsid w:val="001A4728"/>
    <w:rsid w:val="001A58DB"/>
    <w:rsid w:val="001A6258"/>
    <w:rsid w:val="001A65C9"/>
    <w:rsid w:val="001A67E1"/>
    <w:rsid w:val="001A7065"/>
    <w:rsid w:val="001A7369"/>
    <w:rsid w:val="001B0012"/>
    <w:rsid w:val="001B0FAB"/>
    <w:rsid w:val="001B1593"/>
    <w:rsid w:val="001B2422"/>
    <w:rsid w:val="001B2511"/>
    <w:rsid w:val="001B33D1"/>
    <w:rsid w:val="001B3425"/>
    <w:rsid w:val="001B34C9"/>
    <w:rsid w:val="001B35F7"/>
    <w:rsid w:val="001B364F"/>
    <w:rsid w:val="001B3BD9"/>
    <w:rsid w:val="001B3F3F"/>
    <w:rsid w:val="001B4869"/>
    <w:rsid w:val="001B4D45"/>
    <w:rsid w:val="001B5D3F"/>
    <w:rsid w:val="001B5E95"/>
    <w:rsid w:val="001B61F2"/>
    <w:rsid w:val="001B6796"/>
    <w:rsid w:val="001B6B96"/>
    <w:rsid w:val="001B6D0E"/>
    <w:rsid w:val="001B7269"/>
    <w:rsid w:val="001B743E"/>
    <w:rsid w:val="001B7B55"/>
    <w:rsid w:val="001B7C71"/>
    <w:rsid w:val="001C0522"/>
    <w:rsid w:val="001C0E4C"/>
    <w:rsid w:val="001C1D0E"/>
    <w:rsid w:val="001C2166"/>
    <w:rsid w:val="001C2275"/>
    <w:rsid w:val="001C22CD"/>
    <w:rsid w:val="001C2F78"/>
    <w:rsid w:val="001C3D71"/>
    <w:rsid w:val="001C3F1D"/>
    <w:rsid w:val="001C56AF"/>
    <w:rsid w:val="001C5896"/>
    <w:rsid w:val="001C5DDD"/>
    <w:rsid w:val="001C6BCF"/>
    <w:rsid w:val="001C743C"/>
    <w:rsid w:val="001C797E"/>
    <w:rsid w:val="001C7B1E"/>
    <w:rsid w:val="001C7FC5"/>
    <w:rsid w:val="001D08EB"/>
    <w:rsid w:val="001D0E21"/>
    <w:rsid w:val="001D0ED1"/>
    <w:rsid w:val="001D1210"/>
    <w:rsid w:val="001D242F"/>
    <w:rsid w:val="001D2620"/>
    <w:rsid w:val="001D36CB"/>
    <w:rsid w:val="001D38DF"/>
    <w:rsid w:val="001D4194"/>
    <w:rsid w:val="001D4B1B"/>
    <w:rsid w:val="001D5137"/>
    <w:rsid w:val="001D5C8E"/>
    <w:rsid w:val="001D636C"/>
    <w:rsid w:val="001D7707"/>
    <w:rsid w:val="001D7980"/>
    <w:rsid w:val="001E092A"/>
    <w:rsid w:val="001E0A8E"/>
    <w:rsid w:val="001E2AAA"/>
    <w:rsid w:val="001E2BBD"/>
    <w:rsid w:val="001E302D"/>
    <w:rsid w:val="001E32E6"/>
    <w:rsid w:val="001E5AED"/>
    <w:rsid w:val="001E6E46"/>
    <w:rsid w:val="001E7B00"/>
    <w:rsid w:val="001F0599"/>
    <w:rsid w:val="001F1229"/>
    <w:rsid w:val="001F1401"/>
    <w:rsid w:val="001F1B25"/>
    <w:rsid w:val="001F1D7F"/>
    <w:rsid w:val="001F20A9"/>
    <w:rsid w:val="001F23A9"/>
    <w:rsid w:val="001F2A8E"/>
    <w:rsid w:val="001F7FA3"/>
    <w:rsid w:val="002000E2"/>
    <w:rsid w:val="002009C6"/>
    <w:rsid w:val="00200A53"/>
    <w:rsid w:val="002013F5"/>
    <w:rsid w:val="00201798"/>
    <w:rsid w:val="00201E39"/>
    <w:rsid w:val="00202353"/>
    <w:rsid w:val="002039FD"/>
    <w:rsid w:val="00203B92"/>
    <w:rsid w:val="00203CFE"/>
    <w:rsid w:val="002053DB"/>
    <w:rsid w:val="002061B7"/>
    <w:rsid w:val="00207A1C"/>
    <w:rsid w:val="00207F09"/>
    <w:rsid w:val="00210B30"/>
    <w:rsid w:val="00210EB2"/>
    <w:rsid w:val="002115F6"/>
    <w:rsid w:val="002121CC"/>
    <w:rsid w:val="00212A9C"/>
    <w:rsid w:val="002156FB"/>
    <w:rsid w:val="00215A66"/>
    <w:rsid w:val="00215CA6"/>
    <w:rsid w:val="00216E12"/>
    <w:rsid w:val="002203A2"/>
    <w:rsid w:val="0022060F"/>
    <w:rsid w:val="002211C7"/>
    <w:rsid w:val="002224AF"/>
    <w:rsid w:val="0022282A"/>
    <w:rsid w:val="00222E8E"/>
    <w:rsid w:val="002238C5"/>
    <w:rsid w:val="002244EA"/>
    <w:rsid w:val="0022459B"/>
    <w:rsid w:val="00224870"/>
    <w:rsid w:val="0022526D"/>
    <w:rsid w:val="002260F3"/>
    <w:rsid w:val="002279FA"/>
    <w:rsid w:val="002317E4"/>
    <w:rsid w:val="00231A3F"/>
    <w:rsid w:val="0023257C"/>
    <w:rsid w:val="00232A73"/>
    <w:rsid w:val="00233386"/>
    <w:rsid w:val="002339BE"/>
    <w:rsid w:val="0023405F"/>
    <w:rsid w:val="0023482E"/>
    <w:rsid w:val="002351DD"/>
    <w:rsid w:val="00236DD2"/>
    <w:rsid w:val="002371DC"/>
    <w:rsid w:val="00237F23"/>
    <w:rsid w:val="00240120"/>
    <w:rsid w:val="002404F7"/>
    <w:rsid w:val="0024152B"/>
    <w:rsid w:val="002415D6"/>
    <w:rsid w:val="00243436"/>
    <w:rsid w:val="00244D9C"/>
    <w:rsid w:val="0024613E"/>
    <w:rsid w:val="002461DB"/>
    <w:rsid w:val="00247C33"/>
    <w:rsid w:val="00250656"/>
    <w:rsid w:val="002519B3"/>
    <w:rsid w:val="00251AAD"/>
    <w:rsid w:val="00252FBD"/>
    <w:rsid w:val="00253A95"/>
    <w:rsid w:val="00256E3F"/>
    <w:rsid w:val="002610DC"/>
    <w:rsid w:val="00261C9C"/>
    <w:rsid w:val="00262F2E"/>
    <w:rsid w:val="0026456B"/>
    <w:rsid w:val="00265762"/>
    <w:rsid w:val="00266154"/>
    <w:rsid w:val="00270794"/>
    <w:rsid w:val="00270DC5"/>
    <w:rsid w:val="002718F0"/>
    <w:rsid w:val="00271B12"/>
    <w:rsid w:val="00272A85"/>
    <w:rsid w:val="00273126"/>
    <w:rsid w:val="00273AEE"/>
    <w:rsid w:val="00274476"/>
    <w:rsid w:val="00274486"/>
    <w:rsid w:val="002759A1"/>
    <w:rsid w:val="00275AC1"/>
    <w:rsid w:val="00275C4A"/>
    <w:rsid w:val="00277EBB"/>
    <w:rsid w:val="00281B88"/>
    <w:rsid w:val="00281C8F"/>
    <w:rsid w:val="0028209F"/>
    <w:rsid w:val="00282EA7"/>
    <w:rsid w:val="002830DF"/>
    <w:rsid w:val="002831BF"/>
    <w:rsid w:val="0028421B"/>
    <w:rsid w:val="00284C36"/>
    <w:rsid w:val="00285ABD"/>
    <w:rsid w:val="0028693D"/>
    <w:rsid w:val="002878D8"/>
    <w:rsid w:val="002878E4"/>
    <w:rsid w:val="002900D4"/>
    <w:rsid w:val="002900F2"/>
    <w:rsid w:val="0029024A"/>
    <w:rsid w:val="00290349"/>
    <w:rsid w:val="00290A2C"/>
    <w:rsid w:val="00290E5F"/>
    <w:rsid w:val="00294C47"/>
    <w:rsid w:val="002960CD"/>
    <w:rsid w:val="00296DD8"/>
    <w:rsid w:val="00297306"/>
    <w:rsid w:val="002A028F"/>
    <w:rsid w:val="002A1703"/>
    <w:rsid w:val="002A1A81"/>
    <w:rsid w:val="002A1DF4"/>
    <w:rsid w:val="002A20A9"/>
    <w:rsid w:val="002A2DF6"/>
    <w:rsid w:val="002A355E"/>
    <w:rsid w:val="002A357E"/>
    <w:rsid w:val="002A4C97"/>
    <w:rsid w:val="002A5236"/>
    <w:rsid w:val="002A613D"/>
    <w:rsid w:val="002A64FC"/>
    <w:rsid w:val="002A6721"/>
    <w:rsid w:val="002A7025"/>
    <w:rsid w:val="002A7C1F"/>
    <w:rsid w:val="002A7F27"/>
    <w:rsid w:val="002B002A"/>
    <w:rsid w:val="002B0F2F"/>
    <w:rsid w:val="002B113C"/>
    <w:rsid w:val="002B1866"/>
    <w:rsid w:val="002B1B0F"/>
    <w:rsid w:val="002B1C30"/>
    <w:rsid w:val="002B23C1"/>
    <w:rsid w:val="002B28D0"/>
    <w:rsid w:val="002B2F17"/>
    <w:rsid w:val="002B3BAA"/>
    <w:rsid w:val="002B3F02"/>
    <w:rsid w:val="002B4137"/>
    <w:rsid w:val="002B43CD"/>
    <w:rsid w:val="002B4829"/>
    <w:rsid w:val="002B4B63"/>
    <w:rsid w:val="002B5796"/>
    <w:rsid w:val="002B57EE"/>
    <w:rsid w:val="002B5E22"/>
    <w:rsid w:val="002B5E94"/>
    <w:rsid w:val="002B6334"/>
    <w:rsid w:val="002B65B6"/>
    <w:rsid w:val="002B68EF"/>
    <w:rsid w:val="002B7B70"/>
    <w:rsid w:val="002B7CAE"/>
    <w:rsid w:val="002C05E1"/>
    <w:rsid w:val="002C0797"/>
    <w:rsid w:val="002C0843"/>
    <w:rsid w:val="002C291E"/>
    <w:rsid w:val="002C2F7D"/>
    <w:rsid w:val="002C30D0"/>
    <w:rsid w:val="002C42B2"/>
    <w:rsid w:val="002C48AD"/>
    <w:rsid w:val="002C4B34"/>
    <w:rsid w:val="002C4D72"/>
    <w:rsid w:val="002C5FDD"/>
    <w:rsid w:val="002C6E5E"/>
    <w:rsid w:val="002C7393"/>
    <w:rsid w:val="002D0819"/>
    <w:rsid w:val="002D0B56"/>
    <w:rsid w:val="002D0CDB"/>
    <w:rsid w:val="002D12B7"/>
    <w:rsid w:val="002D15C9"/>
    <w:rsid w:val="002D1711"/>
    <w:rsid w:val="002D2735"/>
    <w:rsid w:val="002D368A"/>
    <w:rsid w:val="002D3C90"/>
    <w:rsid w:val="002D4591"/>
    <w:rsid w:val="002D4A51"/>
    <w:rsid w:val="002D57B8"/>
    <w:rsid w:val="002D5955"/>
    <w:rsid w:val="002D68FB"/>
    <w:rsid w:val="002D76EB"/>
    <w:rsid w:val="002D7CFF"/>
    <w:rsid w:val="002E086C"/>
    <w:rsid w:val="002E2162"/>
    <w:rsid w:val="002E2951"/>
    <w:rsid w:val="002E2B6F"/>
    <w:rsid w:val="002E2C1B"/>
    <w:rsid w:val="002E2C7D"/>
    <w:rsid w:val="002E338E"/>
    <w:rsid w:val="002E3390"/>
    <w:rsid w:val="002E39DB"/>
    <w:rsid w:val="002E4E5D"/>
    <w:rsid w:val="002E52DF"/>
    <w:rsid w:val="002E62CD"/>
    <w:rsid w:val="002E64B4"/>
    <w:rsid w:val="002E66F1"/>
    <w:rsid w:val="002E7CC5"/>
    <w:rsid w:val="002F12F1"/>
    <w:rsid w:val="002F132C"/>
    <w:rsid w:val="002F1FCB"/>
    <w:rsid w:val="002F24E7"/>
    <w:rsid w:val="002F2AF0"/>
    <w:rsid w:val="002F2DF8"/>
    <w:rsid w:val="002F4F9F"/>
    <w:rsid w:val="002F50D0"/>
    <w:rsid w:val="003004CB"/>
    <w:rsid w:val="0030083A"/>
    <w:rsid w:val="003017E2"/>
    <w:rsid w:val="00301E07"/>
    <w:rsid w:val="00302A6E"/>
    <w:rsid w:val="00302D14"/>
    <w:rsid w:val="0030342E"/>
    <w:rsid w:val="00303D37"/>
    <w:rsid w:val="00304488"/>
    <w:rsid w:val="0030545A"/>
    <w:rsid w:val="003054E6"/>
    <w:rsid w:val="003055BF"/>
    <w:rsid w:val="003066D6"/>
    <w:rsid w:val="003100C1"/>
    <w:rsid w:val="00310194"/>
    <w:rsid w:val="00311522"/>
    <w:rsid w:val="00311814"/>
    <w:rsid w:val="00311FE7"/>
    <w:rsid w:val="0031206A"/>
    <w:rsid w:val="0031305B"/>
    <w:rsid w:val="003132C3"/>
    <w:rsid w:val="00313F5A"/>
    <w:rsid w:val="00314112"/>
    <w:rsid w:val="00314860"/>
    <w:rsid w:val="00316B28"/>
    <w:rsid w:val="00316EC9"/>
    <w:rsid w:val="003171E1"/>
    <w:rsid w:val="00322C35"/>
    <w:rsid w:val="00322E87"/>
    <w:rsid w:val="0032337C"/>
    <w:rsid w:val="0032374E"/>
    <w:rsid w:val="003241CE"/>
    <w:rsid w:val="00324D20"/>
    <w:rsid w:val="0032598E"/>
    <w:rsid w:val="00325BFB"/>
    <w:rsid w:val="00326586"/>
    <w:rsid w:val="00327405"/>
    <w:rsid w:val="00327456"/>
    <w:rsid w:val="00331EB7"/>
    <w:rsid w:val="0033221B"/>
    <w:rsid w:val="00333127"/>
    <w:rsid w:val="00333CA6"/>
    <w:rsid w:val="00334B6F"/>
    <w:rsid w:val="00334D6F"/>
    <w:rsid w:val="00335185"/>
    <w:rsid w:val="00337927"/>
    <w:rsid w:val="00341B5C"/>
    <w:rsid w:val="00341EBF"/>
    <w:rsid w:val="00341EF3"/>
    <w:rsid w:val="00341F52"/>
    <w:rsid w:val="00342ED1"/>
    <w:rsid w:val="00343206"/>
    <w:rsid w:val="00343B80"/>
    <w:rsid w:val="00343D44"/>
    <w:rsid w:val="0034435D"/>
    <w:rsid w:val="0034450F"/>
    <w:rsid w:val="00344BE3"/>
    <w:rsid w:val="00344FB6"/>
    <w:rsid w:val="00345945"/>
    <w:rsid w:val="00345A04"/>
    <w:rsid w:val="00345B27"/>
    <w:rsid w:val="00345B8C"/>
    <w:rsid w:val="00345CB5"/>
    <w:rsid w:val="00347348"/>
    <w:rsid w:val="00347C16"/>
    <w:rsid w:val="00347F31"/>
    <w:rsid w:val="003506AF"/>
    <w:rsid w:val="00352435"/>
    <w:rsid w:val="00352950"/>
    <w:rsid w:val="003534E4"/>
    <w:rsid w:val="00354CFB"/>
    <w:rsid w:val="00354D52"/>
    <w:rsid w:val="00355309"/>
    <w:rsid w:val="00355380"/>
    <w:rsid w:val="0035669A"/>
    <w:rsid w:val="00356DD9"/>
    <w:rsid w:val="00357165"/>
    <w:rsid w:val="003579B2"/>
    <w:rsid w:val="00360220"/>
    <w:rsid w:val="00360258"/>
    <w:rsid w:val="0036033C"/>
    <w:rsid w:val="00360BAE"/>
    <w:rsid w:val="00362177"/>
    <w:rsid w:val="00364369"/>
    <w:rsid w:val="00364960"/>
    <w:rsid w:val="0036514E"/>
    <w:rsid w:val="00365317"/>
    <w:rsid w:val="0036619D"/>
    <w:rsid w:val="0036691B"/>
    <w:rsid w:val="00366A37"/>
    <w:rsid w:val="0036764F"/>
    <w:rsid w:val="00367712"/>
    <w:rsid w:val="00367903"/>
    <w:rsid w:val="00370A2F"/>
    <w:rsid w:val="00370A5B"/>
    <w:rsid w:val="00370A60"/>
    <w:rsid w:val="00372FB2"/>
    <w:rsid w:val="0037347D"/>
    <w:rsid w:val="00373B78"/>
    <w:rsid w:val="00374ED3"/>
    <w:rsid w:val="0037556E"/>
    <w:rsid w:val="0037684C"/>
    <w:rsid w:val="00377000"/>
    <w:rsid w:val="00380A67"/>
    <w:rsid w:val="003818C9"/>
    <w:rsid w:val="003827E2"/>
    <w:rsid w:val="003829DF"/>
    <w:rsid w:val="00384684"/>
    <w:rsid w:val="003846E5"/>
    <w:rsid w:val="00384C30"/>
    <w:rsid w:val="003859C5"/>
    <w:rsid w:val="003867C7"/>
    <w:rsid w:val="003901D2"/>
    <w:rsid w:val="00390E9E"/>
    <w:rsid w:val="0039186B"/>
    <w:rsid w:val="003926BA"/>
    <w:rsid w:val="00392C6E"/>
    <w:rsid w:val="0039304D"/>
    <w:rsid w:val="00394102"/>
    <w:rsid w:val="00396495"/>
    <w:rsid w:val="00396670"/>
    <w:rsid w:val="00396C24"/>
    <w:rsid w:val="003A1246"/>
    <w:rsid w:val="003A1F48"/>
    <w:rsid w:val="003A2F1B"/>
    <w:rsid w:val="003A2FC8"/>
    <w:rsid w:val="003A3273"/>
    <w:rsid w:val="003A382A"/>
    <w:rsid w:val="003A59F7"/>
    <w:rsid w:val="003A6387"/>
    <w:rsid w:val="003A6761"/>
    <w:rsid w:val="003A6B92"/>
    <w:rsid w:val="003A6C10"/>
    <w:rsid w:val="003A6D14"/>
    <w:rsid w:val="003A6EC2"/>
    <w:rsid w:val="003B0DA2"/>
    <w:rsid w:val="003B1D62"/>
    <w:rsid w:val="003B3279"/>
    <w:rsid w:val="003B3E23"/>
    <w:rsid w:val="003B3EE9"/>
    <w:rsid w:val="003B3F16"/>
    <w:rsid w:val="003B6F43"/>
    <w:rsid w:val="003B735B"/>
    <w:rsid w:val="003B76B1"/>
    <w:rsid w:val="003B7CA2"/>
    <w:rsid w:val="003C063C"/>
    <w:rsid w:val="003C0804"/>
    <w:rsid w:val="003C1450"/>
    <w:rsid w:val="003C1AA5"/>
    <w:rsid w:val="003C1B4D"/>
    <w:rsid w:val="003C2033"/>
    <w:rsid w:val="003C2F88"/>
    <w:rsid w:val="003C3978"/>
    <w:rsid w:val="003C436A"/>
    <w:rsid w:val="003C5737"/>
    <w:rsid w:val="003C5850"/>
    <w:rsid w:val="003C59CB"/>
    <w:rsid w:val="003C5B90"/>
    <w:rsid w:val="003C7A5E"/>
    <w:rsid w:val="003D11B0"/>
    <w:rsid w:val="003D2665"/>
    <w:rsid w:val="003D2DBD"/>
    <w:rsid w:val="003D369E"/>
    <w:rsid w:val="003D481B"/>
    <w:rsid w:val="003D5405"/>
    <w:rsid w:val="003D5AC5"/>
    <w:rsid w:val="003D6705"/>
    <w:rsid w:val="003D6795"/>
    <w:rsid w:val="003D70C0"/>
    <w:rsid w:val="003E05AA"/>
    <w:rsid w:val="003E197B"/>
    <w:rsid w:val="003E1F49"/>
    <w:rsid w:val="003E2834"/>
    <w:rsid w:val="003E2A40"/>
    <w:rsid w:val="003E2B3F"/>
    <w:rsid w:val="003E3A44"/>
    <w:rsid w:val="003E3E25"/>
    <w:rsid w:val="003E5862"/>
    <w:rsid w:val="003E5AF2"/>
    <w:rsid w:val="003E5B62"/>
    <w:rsid w:val="003E5BE2"/>
    <w:rsid w:val="003E604D"/>
    <w:rsid w:val="003E642B"/>
    <w:rsid w:val="003E6C16"/>
    <w:rsid w:val="003F1673"/>
    <w:rsid w:val="003F20C4"/>
    <w:rsid w:val="003F2534"/>
    <w:rsid w:val="003F280B"/>
    <w:rsid w:val="003F66C3"/>
    <w:rsid w:val="003F76DA"/>
    <w:rsid w:val="003F7702"/>
    <w:rsid w:val="003F7CEF"/>
    <w:rsid w:val="004002FF"/>
    <w:rsid w:val="0040116C"/>
    <w:rsid w:val="00401818"/>
    <w:rsid w:val="00401DB6"/>
    <w:rsid w:val="00401F3C"/>
    <w:rsid w:val="004025E2"/>
    <w:rsid w:val="0040278C"/>
    <w:rsid w:val="00402D43"/>
    <w:rsid w:val="004038EB"/>
    <w:rsid w:val="0040396D"/>
    <w:rsid w:val="00403BC2"/>
    <w:rsid w:val="00404EB2"/>
    <w:rsid w:val="004079C1"/>
    <w:rsid w:val="0041058F"/>
    <w:rsid w:val="00410A04"/>
    <w:rsid w:val="00410B87"/>
    <w:rsid w:val="00410FB9"/>
    <w:rsid w:val="004113EC"/>
    <w:rsid w:val="004118D2"/>
    <w:rsid w:val="00411996"/>
    <w:rsid w:val="004134A6"/>
    <w:rsid w:val="004138BA"/>
    <w:rsid w:val="00413954"/>
    <w:rsid w:val="00413A1A"/>
    <w:rsid w:val="00413B1B"/>
    <w:rsid w:val="00413CFF"/>
    <w:rsid w:val="00414AF3"/>
    <w:rsid w:val="00415386"/>
    <w:rsid w:val="004156C1"/>
    <w:rsid w:val="00415DCD"/>
    <w:rsid w:val="0041694D"/>
    <w:rsid w:val="00416957"/>
    <w:rsid w:val="00416FFD"/>
    <w:rsid w:val="00417E5D"/>
    <w:rsid w:val="00417E6C"/>
    <w:rsid w:val="00420190"/>
    <w:rsid w:val="004203FC"/>
    <w:rsid w:val="00420690"/>
    <w:rsid w:val="004217F0"/>
    <w:rsid w:val="00421B0B"/>
    <w:rsid w:val="00421E34"/>
    <w:rsid w:val="00421FEB"/>
    <w:rsid w:val="00422FCD"/>
    <w:rsid w:val="004237FB"/>
    <w:rsid w:val="00424977"/>
    <w:rsid w:val="00424E79"/>
    <w:rsid w:val="004258DE"/>
    <w:rsid w:val="00426AC0"/>
    <w:rsid w:val="004277F9"/>
    <w:rsid w:val="00430916"/>
    <w:rsid w:val="00430CBA"/>
    <w:rsid w:val="00431BE9"/>
    <w:rsid w:val="00432E31"/>
    <w:rsid w:val="0043304A"/>
    <w:rsid w:val="004346A6"/>
    <w:rsid w:val="0043526F"/>
    <w:rsid w:val="004352FF"/>
    <w:rsid w:val="00436E49"/>
    <w:rsid w:val="00440429"/>
    <w:rsid w:val="00440842"/>
    <w:rsid w:val="004408F7"/>
    <w:rsid w:val="00440C86"/>
    <w:rsid w:val="004411B6"/>
    <w:rsid w:val="00441486"/>
    <w:rsid w:val="00441C72"/>
    <w:rsid w:val="00442A71"/>
    <w:rsid w:val="004430F2"/>
    <w:rsid w:val="004433C9"/>
    <w:rsid w:val="00443932"/>
    <w:rsid w:val="00444053"/>
    <w:rsid w:val="00444FDF"/>
    <w:rsid w:val="0044617D"/>
    <w:rsid w:val="00447E86"/>
    <w:rsid w:val="004502F7"/>
    <w:rsid w:val="004508DF"/>
    <w:rsid w:val="0045152D"/>
    <w:rsid w:val="00452525"/>
    <w:rsid w:val="00452B12"/>
    <w:rsid w:val="00452B15"/>
    <w:rsid w:val="00454138"/>
    <w:rsid w:val="0045456D"/>
    <w:rsid w:val="0045477D"/>
    <w:rsid w:val="00455020"/>
    <w:rsid w:val="004559D0"/>
    <w:rsid w:val="00456163"/>
    <w:rsid w:val="0045627A"/>
    <w:rsid w:val="0046022B"/>
    <w:rsid w:val="0046030E"/>
    <w:rsid w:val="00460534"/>
    <w:rsid w:val="0046090D"/>
    <w:rsid w:val="0046135B"/>
    <w:rsid w:val="00461A35"/>
    <w:rsid w:val="00461EF4"/>
    <w:rsid w:val="004627ED"/>
    <w:rsid w:val="0046283E"/>
    <w:rsid w:val="0046388E"/>
    <w:rsid w:val="00464AC6"/>
    <w:rsid w:val="0046546D"/>
    <w:rsid w:val="004672E2"/>
    <w:rsid w:val="0047015A"/>
    <w:rsid w:val="004702FC"/>
    <w:rsid w:val="00470E90"/>
    <w:rsid w:val="004734E3"/>
    <w:rsid w:val="00473953"/>
    <w:rsid w:val="00473974"/>
    <w:rsid w:val="00474600"/>
    <w:rsid w:val="00475633"/>
    <w:rsid w:val="00475A76"/>
    <w:rsid w:val="00476075"/>
    <w:rsid w:val="00476C61"/>
    <w:rsid w:val="00476CF9"/>
    <w:rsid w:val="00476DF7"/>
    <w:rsid w:val="00477867"/>
    <w:rsid w:val="00477B05"/>
    <w:rsid w:val="00477C42"/>
    <w:rsid w:val="00477E56"/>
    <w:rsid w:val="0048003E"/>
    <w:rsid w:val="00480779"/>
    <w:rsid w:val="00481430"/>
    <w:rsid w:val="004817FF"/>
    <w:rsid w:val="00481FBD"/>
    <w:rsid w:val="0048207E"/>
    <w:rsid w:val="004822FC"/>
    <w:rsid w:val="00483524"/>
    <w:rsid w:val="00483797"/>
    <w:rsid w:val="00483C42"/>
    <w:rsid w:val="004843B9"/>
    <w:rsid w:val="00484A0D"/>
    <w:rsid w:val="00484DB0"/>
    <w:rsid w:val="00485B87"/>
    <w:rsid w:val="00486190"/>
    <w:rsid w:val="00486C45"/>
    <w:rsid w:val="00487212"/>
    <w:rsid w:val="00487397"/>
    <w:rsid w:val="00491252"/>
    <w:rsid w:val="00491597"/>
    <w:rsid w:val="00491F64"/>
    <w:rsid w:val="0049202C"/>
    <w:rsid w:val="00496468"/>
    <w:rsid w:val="004968F1"/>
    <w:rsid w:val="00496D68"/>
    <w:rsid w:val="0049773B"/>
    <w:rsid w:val="00497AE8"/>
    <w:rsid w:val="004A0268"/>
    <w:rsid w:val="004A0C2F"/>
    <w:rsid w:val="004A18B6"/>
    <w:rsid w:val="004A1F75"/>
    <w:rsid w:val="004A2940"/>
    <w:rsid w:val="004A2BD0"/>
    <w:rsid w:val="004A3F2A"/>
    <w:rsid w:val="004A4679"/>
    <w:rsid w:val="004A5127"/>
    <w:rsid w:val="004A525B"/>
    <w:rsid w:val="004A57AB"/>
    <w:rsid w:val="004A5D65"/>
    <w:rsid w:val="004A5F15"/>
    <w:rsid w:val="004A6122"/>
    <w:rsid w:val="004A7154"/>
    <w:rsid w:val="004A76DA"/>
    <w:rsid w:val="004B0DE0"/>
    <w:rsid w:val="004B2B33"/>
    <w:rsid w:val="004B34C5"/>
    <w:rsid w:val="004B378F"/>
    <w:rsid w:val="004B39A7"/>
    <w:rsid w:val="004B3B16"/>
    <w:rsid w:val="004B4104"/>
    <w:rsid w:val="004B69F3"/>
    <w:rsid w:val="004B75BA"/>
    <w:rsid w:val="004B797E"/>
    <w:rsid w:val="004B7C13"/>
    <w:rsid w:val="004C0541"/>
    <w:rsid w:val="004C0CAA"/>
    <w:rsid w:val="004C1A50"/>
    <w:rsid w:val="004C22B3"/>
    <w:rsid w:val="004C24D5"/>
    <w:rsid w:val="004C24F2"/>
    <w:rsid w:val="004C45D4"/>
    <w:rsid w:val="004C4BDF"/>
    <w:rsid w:val="004C673B"/>
    <w:rsid w:val="004C6A33"/>
    <w:rsid w:val="004C6C63"/>
    <w:rsid w:val="004C766D"/>
    <w:rsid w:val="004C7C13"/>
    <w:rsid w:val="004C7EE1"/>
    <w:rsid w:val="004C7F16"/>
    <w:rsid w:val="004C7F3F"/>
    <w:rsid w:val="004D04C6"/>
    <w:rsid w:val="004D0B82"/>
    <w:rsid w:val="004D16BA"/>
    <w:rsid w:val="004D2853"/>
    <w:rsid w:val="004D2B0D"/>
    <w:rsid w:val="004D2BC6"/>
    <w:rsid w:val="004D60BA"/>
    <w:rsid w:val="004D6200"/>
    <w:rsid w:val="004D6A6C"/>
    <w:rsid w:val="004D6EC7"/>
    <w:rsid w:val="004D751E"/>
    <w:rsid w:val="004D7D1C"/>
    <w:rsid w:val="004E0B7E"/>
    <w:rsid w:val="004E1CFC"/>
    <w:rsid w:val="004E2C2A"/>
    <w:rsid w:val="004E3B13"/>
    <w:rsid w:val="004E4AE9"/>
    <w:rsid w:val="004E4D9C"/>
    <w:rsid w:val="004E6ED8"/>
    <w:rsid w:val="004F0D23"/>
    <w:rsid w:val="004F1C41"/>
    <w:rsid w:val="004F1FA0"/>
    <w:rsid w:val="004F2D3A"/>
    <w:rsid w:val="004F37E5"/>
    <w:rsid w:val="004F3976"/>
    <w:rsid w:val="004F4536"/>
    <w:rsid w:val="004F4574"/>
    <w:rsid w:val="004F4D1B"/>
    <w:rsid w:val="004F57CC"/>
    <w:rsid w:val="004F585D"/>
    <w:rsid w:val="004F67D0"/>
    <w:rsid w:val="004F68DD"/>
    <w:rsid w:val="00500544"/>
    <w:rsid w:val="00500BCB"/>
    <w:rsid w:val="00501BFA"/>
    <w:rsid w:val="00501CEF"/>
    <w:rsid w:val="00502330"/>
    <w:rsid w:val="00502702"/>
    <w:rsid w:val="00502F0E"/>
    <w:rsid w:val="00504A7A"/>
    <w:rsid w:val="00506D09"/>
    <w:rsid w:val="0050750C"/>
    <w:rsid w:val="00510FC5"/>
    <w:rsid w:val="0051118D"/>
    <w:rsid w:val="0051154A"/>
    <w:rsid w:val="00512271"/>
    <w:rsid w:val="005122D1"/>
    <w:rsid w:val="00514661"/>
    <w:rsid w:val="00515E8A"/>
    <w:rsid w:val="00515F8C"/>
    <w:rsid w:val="005169A0"/>
    <w:rsid w:val="00516D6C"/>
    <w:rsid w:val="005200B9"/>
    <w:rsid w:val="00520BC3"/>
    <w:rsid w:val="005227CD"/>
    <w:rsid w:val="0052329A"/>
    <w:rsid w:val="005242B0"/>
    <w:rsid w:val="005250BD"/>
    <w:rsid w:val="00525599"/>
    <w:rsid w:val="005255F3"/>
    <w:rsid w:val="005259A4"/>
    <w:rsid w:val="00526205"/>
    <w:rsid w:val="005262C0"/>
    <w:rsid w:val="00526384"/>
    <w:rsid w:val="00527749"/>
    <w:rsid w:val="00530683"/>
    <w:rsid w:val="00530EF0"/>
    <w:rsid w:val="0053296D"/>
    <w:rsid w:val="00532A2C"/>
    <w:rsid w:val="00534895"/>
    <w:rsid w:val="00534E21"/>
    <w:rsid w:val="00535900"/>
    <w:rsid w:val="00535BA9"/>
    <w:rsid w:val="00536049"/>
    <w:rsid w:val="00537B1B"/>
    <w:rsid w:val="00540CC0"/>
    <w:rsid w:val="00540E7D"/>
    <w:rsid w:val="00540FC0"/>
    <w:rsid w:val="0054137C"/>
    <w:rsid w:val="005418BC"/>
    <w:rsid w:val="00541A05"/>
    <w:rsid w:val="0054257C"/>
    <w:rsid w:val="00544E32"/>
    <w:rsid w:val="0054514A"/>
    <w:rsid w:val="00545740"/>
    <w:rsid w:val="00545B36"/>
    <w:rsid w:val="00546C41"/>
    <w:rsid w:val="00547077"/>
    <w:rsid w:val="00547501"/>
    <w:rsid w:val="00547D48"/>
    <w:rsid w:val="00550179"/>
    <w:rsid w:val="00550331"/>
    <w:rsid w:val="005507C9"/>
    <w:rsid w:val="00551083"/>
    <w:rsid w:val="00551AA4"/>
    <w:rsid w:val="00552A12"/>
    <w:rsid w:val="00553FE4"/>
    <w:rsid w:val="00554037"/>
    <w:rsid w:val="00554184"/>
    <w:rsid w:val="00555112"/>
    <w:rsid w:val="00555BEF"/>
    <w:rsid w:val="00556A1B"/>
    <w:rsid w:val="005576B2"/>
    <w:rsid w:val="0056073A"/>
    <w:rsid w:val="00561EE1"/>
    <w:rsid w:val="00561F39"/>
    <w:rsid w:val="0056254F"/>
    <w:rsid w:val="00562721"/>
    <w:rsid w:val="00563396"/>
    <w:rsid w:val="00564697"/>
    <w:rsid w:val="00564B52"/>
    <w:rsid w:val="00564D67"/>
    <w:rsid w:val="00565140"/>
    <w:rsid w:val="00565BD1"/>
    <w:rsid w:val="00565EE5"/>
    <w:rsid w:val="00566388"/>
    <w:rsid w:val="00566EC0"/>
    <w:rsid w:val="00570C0E"/>
    <w:rsid w:val="00572692"/>
    <w:rsid w:val="00572891"/>
    <w:rsid w:val="00573185"/>
    <w:rsid w:val="005743FE"/>
    <w:rsid w:val="005744F4"/>
    <w:rsid w:val="00574C97"/>
    <w:rsid w:val="00574F6F"/>
    <w:rsid w:val="00575107"/>
    <w:rsid w:val="00575322"/>
    <w:rsid w:val="00575AFD"/>
    <w:rsid w:val="00575D83"/>
    <w:rsid w:val="005761D8"/>
    <w:rsid w:val="00576CE7"/>
    <w:rsid w:val="005771BB"/>
    <w:rsid w:val="00577AC4"/>
    <w:rsid w:val="005801F7"/>
    <w:rsid w:val="00581B24"/>
    <w:rsid w:val="00583005"/>
    <w:rsid w:val="005837A4"/>
    <w:rsid w:val="00586B33"/>
    <w:rsid w:val="00586E57"/>
    <w:rsid w:val="005923AD"/>
    <w:rsid w:val="00592AC3"/>
    <w:rsid w:val="00593A1C"/>
    <w:rsid w:val="005940EB"/>
    <w:rsid w:val="005943B4"/>
    <w:rsid w:val="005956AE"/>
    <w:rsid w:val="00595853"/>
    <w:rsid w:val="00596DA7"/>
    <w:rsid w:val="00596F17"/>
    <w:rsid w:val="00596FC4"/>
    <w:rsid w:val="005A049C"/>
    <w:rsid w:val="005A084D"/>
    <w:rsid w:val="005A0AE2"/>
    <w:rsid w:val="005A0FE4"/>
    <w:rsid w:val="005A1894"/>
    <w:rsid w:val="005A1ED9"/>
    <w:rsid w:val="005A330F"/>
    <w:rsid w:val="005A3435"/>
    <w:rsid w:val="005A3B51"/>
    <w:rsid w:val="005A3C43"/>
    <w:rsid w:val="005A448D"/>
    <w:rsid w:val="005A5CC7"/>
    <w:rsid w:val="005A72AA"/>
    <w:rsid w:val="005B0973"/>
    <w:rsid w:val="005B1F49"/>
    <w:rsid w:val="005B23A0"/>
    <w:rsid w:val="005B3536"/>
    <w:rsid w:val="005B4128"/>
    <w:rsid w:val="005B43DC"/>
    <w:rsid w:val="005B541F"/>
    <w:rsid w:val="005B6162"/>
    <w:rsid w:val="005B731E"/>
    <w:rsid w:val="005B7C4A"/>
    <w:rsid w:val="005B7D9A"/>
    <w:rsid w:val="005C0F06"/>
    <w:rsid w:val="005C55F8"/>
    <w:rsid w:val="005C5791"/>
    <w:rsid w:val="005C62E4"/>
    <w:rsid w:val="005C6B67"/>
    <w:rsid w:val="005D096C"/>
    <w:rsid w:val="005D190C"/>
    <w:rsid w:val="005D2060"/>
    <w:rsid w:val="005D37F9"/>
    <w:rsid w:val="005D4313"/>
    <w:rsid w:val="005D4F78"/>
    <w:rsid w:val="005D5011"/>
    <w:rsid w:val="005D618C"/>
    <w:rsid w:val="005D63D1"/>
    <w:rsid w:val="005D796E"/>
    <w:rsid w:val="005E1746"/>
    <w:rsid w:val="005E1E9D"/>
    <w:rsid w:val="005E1ECD"/>
    <w:rsid w:val="005E1F63"/>
    <w:rsid w:val="005E3A9F"/>
    <w:rsid w:val="005E3F80"/>
    <w:rsid w:val="005E554D"/>
    <w:rsid w:val="005E5866"/>
    <w:rsid w:val="005E5C3A"/>
    <w:rsid w:val="005E5F70"/>
    <w:rsid w:val="005E6679"/>
    <w:rsid w:val="005E6D34"/>
    <w:rsid w:val="005E708E"/>
    <w:rsid w:val="005E7482"/>
    <w:rsid w:val="005F04E9"/>
    <w:rsid w:val="005F0F9A"/>
    <w:rsid w:val="005F1859"/>
    <w:rsid w:val="005F1A46"/>
    <w:rsid w:val="005F223F"/>
    <w:rsid w:val="005F29FF"/>
    <w:rsid w:val="005F3891"/>
    <w:rsid w:val="005F4592"/>
    <w:rsid w:val="005F6639"/>
    <w:rsid w:val="005F73FD"/>
    <w:rsid w:val="005F7AAE"/>
    <w:rsid w:val="005F7BC4"/>
    <w:rsid w:val="00600C62"/>
    <w:rsid w:val="00602ABE"/>
    <w:rsid w:val="00602E5E"/>
    <w:rsid w:val="00603BB1"/>
    <w:rsid w:val="00603C89"/>
    <w:rsid w:val="00604893"/>
    <w:rsid w:val="00604ADF"/>
    <w:rsid w:val="00606A80"/>
    <w:rsid w:val="00606B13"/>
    <w:rsid w:val="00606C9A"/>
    <w:rsid w:val="00611AAB"/>
    <w:rsid w:val="00612965"/>
    <w:rsid w:val="00612BED"/>
    <w:rsid w:val="00612C65"/>
    <w:rsid w:val="00612E12"/>
    <w:rsid w:val="006141BD"/>
    <w:rsid w:val="0061490E"/>
    <w:rsid w:val="00616543"/>
    <w:rsid w:val="0061753E"/>
    <w:rsid w:val="00617BD3"/>
    <w:rsid w:val="00620945"/>
    <w:rsid w:val="0062140D"/>
    <w:rsid w:val="00622129"/>
    <w:rsid w:val="00622948"/>
    <w:rsid w:val="00622A77"/>
    <w:rsid w:val="006238C7"/>
    <w:rsid w:val="006248DA"/>
    <w:rsid w:val="006251EF"/>
    <w:rsid w:val="00625E12"/>
    <w:rsid w:val="00627B58"/>
    <w:rsid w:val="00627ED7"/>
    <w:rsid w:val="006308E0"/>
    <w:rsid w:val="00631283"/>
    <w:rsid w:val="006318AF"/>
    <w:rsid w:val="00632826"/>
    <w:rsid w:val="006328DB"/>
    <w:rsid w:val="00633F04"/>
    <w:rsid w:val="00634BDE"/>
    <w:rsid w:val="00635C97"/>
    <w:rsid w:val="006371B3"/>
    <w:rsid w:val="00637462"/>
    <w:rsid w:val="006406E6"/>
    <w:rsid w:val="00640BF2"/>
    <w:rsid w:val="00640C9F"/>
    <w:rsid w:val="006412A7"/>
    <w:rsid w:val="00643F98"/>
    <w:rsid w:val="00644654"/>
    <w:rsid w:val="00646286"/>
    <w:rsid w:val="0064692E"/>
    <w:rsid w:val="00646C3A"/>
    <w:rsid w:val="006502E4"/>
    <w:rsid w:val="006506F9"/>
    <w:rsid w:val="00651667"/>
    <w:rsid w:val="00651FF8"/>
    <w:rsid w:val="006530D3"/>
    <w:rsid w:val="00653A66"/>
    <w:rsid w:val="0065406B"/>
    <w:rsid w:val="006555D0"/>
    <w:rsid w:val="0065563D"/>
    <w:rsid w:val="00655A7E"/>
    <w:rsid w:val="0065601C"/>
    <w:rsid w:val="00656040"/>
    <w:rsid w:val="006572DB"/>
    <w:rsid w:val="006573C9"/>
    <w:rsid w:val="006579C8"/>
    <w:rsid w:val="006612F7"/>
    <w:rsid w:val="0066146F"/>
    <w:rsid w:val="00661BF7"/>
    <w:rsid w:val="00664317"/>
    <w:rsid w:val="006652D2"/>
    <w:rsid w:val="006657F4"/>
    <w:rsid w:val="00665AA9"/>
    <w:rsid w:val="00666512"/>
    <w:rsid w:val="00666941"/>
    <w:rsid w:val="00667082"/>
    <w:rsid w:val="0066716E"/>
    <w:rsid w:val="00667EFE"/>
    <w:rsid w:val="00670CD3"/>
    <w:rsid w:val="00671D1C"/>
    <w:rsid w:val="006724FF"/>
    <w:rsid w:val="00673C23"/>
    <w:rsid w:val="00674596"/>
    <w:rsid w:val="0067534E"/>
    <w:rsid w:val="006761DD"/>
    <w:rsid w:val="00676318"/>
    <w:rsid w:val="00677960"/>
    <w:rsid w:val="00680059"/>
    <w:rsid w:val="00680151"/>
    <w:rsid w:val="00682411"/>
    <w:rsid w:val="006826A6"/>
    <w:rsid w:val="00682A6C"/>
    <w:rsid w:val="00683057"/>
    <w:rsid w:val="0068448D"/>
    <w:rsid w:val="00684DD9"/>
    <w:rsid w:val="006853D4"/>
    <w:rsid w:val="00685A6B"/>
    <w:rsid w:val="00685C74"/>
    <w:rsid w:val="00685DB3"/>
    <w:rsid w:val="00686EF6"/>
    <w:rsid w:val="00687B43"/>
    <w:rsid w:val="006921B9"/>
    <w:rsid w:val="00692A86"/>
    <w:rsid w:val="00694105"/>
    <w:rsid w:val="006954B1"/>
    <w:rsid w:val="00695CFC"/>
    <w:rsid w:val="006964E4"/>
    <w:rsid w:val="00697012"/>
    <w:rsid w:val="00697571"/>
    <w:rsid w:val="006A0CD4"/>
    <w:rsid w:val="006A110A"/>
    <w:rsid w:val="006A27F3"/>
    <w:rsid w:val="006A2C92"/>
    <w:rsid w:val="006A2E96"/>
    <w:rsid w:val="006A3033"/>
    <w:rsid w:val="006A307C"/>
    <w:rsid w:val="006A3194"/>
    <w:rsid w:val="006A341F"/>
    <w:rsid w:val="006A34DD"/>
    <w:rsid w:val="006A3651"/>
    <w:rsid w:val="006A4FF6"/>
    <w:rsid w:val="006A5172"/>
    <w:rsid w:val="006A576A"/>
    <w:rsid w:val="006A57D7"/>
    <w:rsid w:val="006A5D06"/>
    <w:rsid w:val="006A644B"/>
    <w:rsid w:val="006A6610"/>
    <w:rsid w:val="006A774F"/>
    <w:rsid w:val="006A79C7"/>
    <w:rsid w:val="006B13B8"/>
    <w:rsid w:val="006B3B4F"/>
    <w:rsid w:val="006B3FF4"/>
    <w:rsid w:val="006B4A20"/>
    <w:rsid w:val="006B4F63"/>
    <w:rsid w:val="006B6105"/>
    <w:rsid w:val="006B650F"/>
    <w:rsid w:val="006B70F3"/>
    <w:rsid w:val="006C0630"/>
    <w:rsid w:val="006C142A"/>
    <w:rsid w:val="006C1BF0"/>
    <w:rsid w:val="006C235F"/>
    <w:rsid w:val="006C2820"/>
    <w:rsid w:val="006C28B8"/>
    <w:rsid w:val="006C2988"/>
    <w:rsid w:val="006C35B6"/>
    <w:rsid w:val="006C4ABF"/>
    <w:rsid w:val="006C5339"/>
    <w:rsid w:val="006C6BFE"/>
    <w:rsid w:val="006C6E36"/>
    <w:rsid w:val="006C6F23"/>
    <w:rsid w:val="006C742F"/>
    <w:rsid w:val="006C7EBD"/>
    <w:rsid w:val="006D0CBB"/>
    <w:rsid w:val="006D0EA6"/>
    <w:rsid w:val="006D2203"/>
    <w:rsid w:val="006D29DC"/>
    <w:rsid w:val="006D3902"/>
    <w:rsid w:val="006D3C45"/>
    <w:rsid w:val="006D4810"/>
    <w:rsid w:val="006D56FE"/>
    <w:rsid w:val="006D5A2D"/>
    <w:rsid w:val="006D68A5"/>
    <w:rsid w:val="006D6BFB"/>
    <w:rsid w:val="006D6C19"/>
    <w:rsid w:val="006E0412"/>
    <w:rsid w:val="006E05EA"/>
    <w:rsid w:val="006E0624"/>
    <w:rsid w:val="006E09F9"/>
    <w:rsid w:val="006E0C8A"/>
    <w:rsid w:val="006E14BE"/>
    <w:rsid w:val="006E3293"/>
    <w:rsid w:val="006E3481"/>
    <w:rsid w:val="006E5084"/>
    <w:rsid w:val="006E5D38"/>
    <w:rsid w:val="006E5E65"/>
    <w:rsid w:val="006E607E"/>
    <w:rsid w:val="006E69B9"/>
    <w:rsid w:val="006E6AE2"/>
    <w:rsid w:val="006E7083"/>
    <w:rsid w:val="006E7806"/>
    <w:rsid w:val="006F0195"/>
    <w:rsid w:val="006F0516"/>
    <w:rsid w:val="006F0D65"/>
    <w:rsid w:val="006F1957"/>
    <w:rsid w:val="006F1BE3"/>
    <w:rsid w:val="006F2224"/>
    <w:rsid w:val="006F2798"/>
    <w:rsid w:val="006F3107"/>
    <w:rsid w:val="006F3BCA"/>
    <w:rsid w:val="006F3E48"/>
    <w:rsid w:val="006F425F"/>
    <w:rsid w:val="006F473E"/>
    <w:rsid w:val="006F5F58"/>
    <w:rsid w:val="006F617C"/>
    <w:rsid w:val="006F62E7"/>
    <w:rsid w:val="006F7AD8"/>
    <w:rsid w:val="00700257"/>
    <w:rsid w:val="00700828"/>
    <w:rsid w:val="00700B00"/>
    <w:rsid w:val="0070149E"/>
    <w:rsid w:val="00702367"/>
    <w:rsid w:val="00702E6E"/>
    <w:rsid w:val="007036E1"/>
    <w:rsid w:val="00703C4E"/>
    <w:rsid w:val="00704A97"/>
    <w:rsid w:val="00706722"/>
    <w:rsid w:val="007069C4"/>
    <w:rsid w:val="00706AE7"/>
    <w:rsid w:val="00707285"/>
    <w:rsid w:val="007074C7"/>
    <w:rsid w:val="007108C6"/>
    <w:rsid w:val="00711354"/>
    <w:rsid w:val="00711E8C"/>
    <w:rsid w:val="007135B2"/>
    <w:rsid w:val="0071758A"/>
    <w:rsid w:val="00720EA8"/>
    <w:rsid w:val="00721C39"/>
    <w:rsid w:val="0072218E"/>
    <w:rsid w:val="007230C6"/>
    <w:rsid w:val="00723848"/>
    <w:rsid w:val="00723E9D"/>
    <w:rsid w:val="00723FF7"/>
    <w:rsid w:val="00724479"/>
    <w:rsid w:val="00726084"/>
    <w:rsid w:val="007270E5"/>
    <w:rsid w:val="007309E9"/>
    <w:rsid w:val="00731A12"/>
    <w:rsid w:val="00731B5D"/>
    <w:rsid w:val="00732585"/>
    <w:rsid w:val="007333AB"/>
    <w:rsid w:val="00735280"/>
    <w:rsid w:val="0073554A"/>
    <w:rsid w:val="00737357"/>
    <w:rsid w:val="007375EB"/>
    <w:rsid w:val="00740A2D"/>
    <w:rsid w:val="00740D79"/>
    <w:rsid w:val="00740E9A"/>
    <w:rsid w:val="00741BE6"/>
    <w:rsid w:val="00741D55"/>
    <w:rsid w:val="00743C74"/>
    <w:rsid w:val="00744CE3"/>
    <w:rsid w:val="007456D6"/>
    <w:rsid w:val="00745A1F"/>
    <w:rsid w:val="00745CC2"/>
    <w:rsid w:val="00746E8E"/>
    <w:rsid w:val="00747468"/>
    <w:rsid w:val="0075077E"/>
    <w:rsid w:val="00750DFA"/>
    <w:rsid w:val="00751153"/>
    <w:rsid w:val="00751453"/>
    <w:rsid w:val="0075193D"/>
    <w:rsid w:val="00751D2D"/>
    <w:rsid w:val="00752DDA"/>
    <w:rsid w:val="00753C6D"/>
    <w:rsid w:val="0075476C"/>
    <w:rsid w:val="0075532A"/>
    <w:rsid w:val="007556FE"/>
    <w:rsid w:val="00755715"/>
    <w:rsid w:val="0075579F"/>
    <w:rsid w:val="00755891"/>
    <w:rsid w:val="00755979"/>
    <w:rsid w:val="00756017"/>
    <w:rsid w:val="00756980"/>
    <w:rsid w:val="0075759A"/>
    <w:rsid w:val="00757675"/>
    <w:rsid w:val="00760392"/>
    <w:rsid w:val="007603D8"/>
    <w:rsid w:val="007611DC"/>
    <w:rsid w:val="007619A3"/>
    <w:rsid w:val="00761F76"/>
    <w:rsid w:val="007628E6"/>
    <w:rsid w:val="00762D69"/>
    <w:rsid w:val="00764ECF"/>
    <w:rsid w:val="0076518F"/>
    <w:rsid w:val="007653D1"/>
    <w:rsid w:val="007658EF"/>
    <w:rsid w:val="00765E2D"/>
    <w:rsid w:val="0076611E"/>
    <w:rsid w:val="00766E67"/>
    <w:rsid w:val="007671E9"/>
    <w:rsid w:val="00767617"/>
    <w:rsid w:val="00767B1C"/>
    <w:rsid w:val="00767D36"/>
    <w:rsid w:val="00770876"/>
    <w:rsid w:val="00770943"/>
    <w:rsid w:val="007709B7"/>
    <w:rsid w:val="00770B1E"/>
    <w:rsid w:val="00774047"/>
    <w:rsid w:val="007743F2"/>
    <w:rsid w:val="00774D28"/>
    <w:rsid w:val="007752D4"/>
    <w:rsid w:val="007759D5"/>
    <w:rsid w:val="00775B52"/>
    <w:rsid w:val="00775BDD"/>
    <w:rsid w:val="007760C2"/>
    <w:rsid w:val="00776975"/>
    <w:rsid w:val="00776A94"/>
    <w:rsid w:val="00777875"/>
    <w:rsid w:val="00777983"/>
    <w:rsid w:val="00777F3A"/>
    <w:rsid w:val="007819C1"/>
    <w:rsid w:val="007819D6"/>
    <w:rsid w:val="0078236F"/>
    <w:rsid w:val="007833F5"/>
    <w:rsid w:val="00784C0A"/>
    <w:rsid w:val="0078581F"/>
    <w:rsid w:val="00787A78"/>
    <w:rsid w:val="0079001B"/>
    <w:rsid w:val="00790650"/>
    <w:rsid w:val="00795B37"/>
    <w:rsid w:val="00796DD7"/>
    <w:rsid w:val="00797579"/>
    <w:rsid w:val="007978F2"/>
    <w:rsid w:val="00797E7C"/>
    <w:rsid w:val="007A03F1"/>
    <w:rsid w:val="007A0A4F"/>
    <w:rsid w:val="007A1E58"/>
    <w:rsid w:val="007A2014"/>
    <w:rsid w:val="007A269F"/>
    <w:rsid w:val="007A2F1A"/>
    <w:rsid w:val="007A3091"/>
    <w:rsid w:val="007A3D77"/>
    <w:rsid w:val="007A402C"/>
    <w:rsid w:val="007A4FC8"/>
    <w:rsid w:val="007A55B2"/>
    <w:rsid w:val="007A63A7"/>
    <w:rsid w:val="007A6A6D"/>
    <w:rsid w:val="007A7D12"/>
    <w:rsid w:val="007B084B"/>
    <w:rsid w:val="007B1A76"/>
    <w:rsid w:val="007B229A"/>
    <w:rsid w:val="007B6A6E"/>
    <w:rsid w:val="007C08B8"/>
    <w:rsid w:val="007C0C71"/>
    <w:rsid w:val="007C0E50"/>
    <w:rsid w:val="007C115B"/>
    <w:rsid w:val="007C1262"/>
    <w:rsid w:val="007C13D8"/>
    <w:rsid w:val="007C1D68"/>
    <w:rsid w:val="007C3267"/>
    <w:rsid w:val="007C36F5"/>
    <w:rsid w:val="007C3CD2"/>
    <w:rsid w:val="007C46D9"/>
    <w:rsid w:val="007C4FE8"/>
    <w:rsid w:val="007C60C8"/>
    <w:rsid w:val="007C68DB"/>
    <w:rsid w:val="007C694C"/>
    <w:rsid w:val="007C71BF"/>
    <w:rsid w:val="007C7E58"/>
    <w:rsid w:val="007D05CC"/>
    <w:rsid w:val="007D1329"/>
    <w:rsid w:val="007D13D7"/>
    <w:rsid w:val="007D1683"/>
    <w:rsid w:val="007D179D"/>
    <w:rsid w:val="007D4445"/>
    <w:rsid w:val="007D453D"/>
    <w:rsid w:val="007D4599"/>
    <w:rsid w:val="007D5C05"/>
    <w:rsid w:val="007D6E22"/>
    <w:rsid w:val="007E0A12"/>
    <w:rsid w:val="007E0FCA"/>
    <w:rsid w:val="007E16C4"/>
    <w:rsid w:val="007E2849"/>
    <w:rsid w:val="007E2DF6"/>
    <w:rsid w:val="007E2FDC"/>
    <w:rsid w:val="007E3971"/>
    <w:rsid w:val="007E5D14"/>
    <w:rsid w:val="007F0678"/>
    <w:rsid w:val="007F1842"/>
    <w:rsid w:val="007F219C"/>
    <w:rsid w:val="007F2D4B"/>
    <w:rsid w:val="007F3895"/>
    <w:rsid w:val="007F3CDC"/>
    <w:rsid w:val="007F4BF7"/>
    <w:rsid w:val="007F50C9"/>
    <w:rsid w:val="007F5C1F"/>
    <w:rsid w:val="007F6B5F"/>
    <w:rsid w:val="007F6CB2"/>
    <w:rsid w:val="00800DB9"/>
    <w:rsid w:val="0080101F"/>
    <w:rsid w:val="00802BD6"/>
    <w:rsid w:val="0080342D"/>
    <w:rsid w:val="00803AC9"/>
    <w:rsid w:val="0080589F"/>
    <w:rsid w:val="008063FC"/>
    <w:rsid w:val="00807D42"/>
    <w:rsid w:val="00810183"/>
    <w:rsid w:val="00810203"/>
    <w:rsid w:val="008102F1"/>
    <w:rsid w:val="008102F2"/>
    <w:rsid w:val="00811CA0"/>
    <w:rsid w:val="0081212F"/>
    <w:rsid w:val="0081272F"/>
    <w:rsid w:val="00813705"/>
    <w:rsid w:val="00813C87"/>
    <w:rsid w:val="00813DB1"/>
    <w:rsid w:val="00814BB7"/>
    <w:rsid w:val="0081520E"/>
    <w:rsid w:val="00815702"/>
    <w:rsid w:val="00815EF9"/>
    <w:rsid w:val="00815FA1"/>
    <w:rsid w:val="008160FF"/>
    <w:rsid w:val="00816712"/>
    <w:rsid w:val="00816ACF"/>
    <w:rsid w:val="0081761F"/>
    <w:rsid w:val="00817700"/>
    <w:rsid w:val="008178F2"/>
    <w:rsid w:val="0081793A"/>
    <w:rsid w:val="008204C6"/>
    <w:rsid w:val="00820624"/>
    <w:rsid w:val="00820630"/>
    <w:rsid w:val="00820E2D"/>
    <w:rsid w:val="0082204A"/>
    <w:rsid w:val="008235A3"/>
    <w:rsid w:val="00823D3F"/>
    <w:rsid w:val="0082462C"/>
    <w:rsid w:val="00824FA6"/>
    <w:rsid w:val="008256E2"/>
    <w:rsid w:val="0082592E"/>
    <w:rsid w:val="008265E1"/>
    <w:rsid w:val="00826738"/>
    <w:rsid w:val="00826A9D"/>
    <w:rsid w:val="00826B24"/>
    <w:rsid w:val="00826ECF"/>
    <w:rsid w:val="00826F95"/>
    <w:rsid w:val="008274AC"/>
    <w:rsid w:val="00830974"/>
    <w:rsid w:val="008310DC"/>
    <w:rsid w:val="008326EB"/>
    <w:rsid w:val="0083290D"/>
    <w:rsid w:val="00832B4B"/>
    <w:rsid w:val="008330A9"/>
    <w:rsid w:val="008330D0"/>
    <w:rsid w:val="00833419"/>
    <w:rsid w:val="008335EB"/>
    <w:rsid w:val="00833605"/>
    <w:rsid w:val="00833853"/>
    <w:rsid w:val="00833A2F"/>
    <w:rsid w:val="00835405"/>
    <w:rsid w:val="00836F85"/>
    <w:rsid w:val="00837123"/>
    <w:rsid w:val="008411ED"/>
    <w:rsid w:val="008419F7"/>
    <w:rsid w:val="00841E58"/>
    <w:rsid w:val="008425BF"/>
    <w:rsid w:val="00842EC2"/>
    <w:rsid w:val="00843072"/>
    <w:rsid w:val="008434E8"/>
    <w:rsid w:val="008441F9"/>
    <w:rsid w:val="00844419"/>
    <w:rsid w:val="00844EE6"/>
    <w:rsid w:val="00846E39"/>
    <w:rsid w:val="00847B1C"/>
    <w:rsid w:val="008501AB"/>
    <w:rsid w:val="00850FF5"/>
    <w:rsid w:val="008515F8"/>
    <w:rsid w:val="00852639"/>
    <w:rsid w:val="00852B77"/>
    <w:rsid w:val="00853F4A"/>
    <w:rsid w:val="00854012"/>
    <w:rsid w:val="0085404B"/>
    <w:rsid w:val="00854E0B"/>
    <w:rsid w:val="008562EA"/>
    <w:rsid w:val="00856974"/>
    <w:rsid w:val="008569E5"/>
    <w:rsid w:val="00860A01"/>
    <w:rsid w:val="00863952"/>
    <w:rsid w:val="00863ABE"/>
    <w:rsid w:val="00864D0D"/>
    <w:rsid w:val="008655C5"/>
    <w:rsid w:val="00866634"/>
    <w:rsid w:val="00866870"/>
    <w:rsid w:val="008678B8"/>
    <w:rsid w:val="00867B29"/>
    <w:rsid w:val="00867BC6"/>
    <w:rsid w:val="008707D0"/>
    <w:rsid w:val="00870946"/>
    <w:rsid w:val="00870B25"/>
    <w:rsid w:val="008713C8"/>
    <w:rsid w:val="00873A51"/>
    <w:rsid w:val="008740E7"/>
    <w:rsid w:val="008744CC"/>
    <w:rsid w:val="00874EEC"/>
    <w:rsid w:val="0087720B"/>
    <w:rsid w:val="00877DAF"/>
    <w:rsid w:val="00880551"/>
    <w:rsid w:val="00880AEC"/>
    <w:rsid w:val="0088121B"/>
    <w:rsid w:val="00881801"/>
    <w:rsid w:val="00881DC0"/>
    <w:rsid w:val="00882222"/>
    <w:rsid w:val="008826EE"/>
    <w:rsid w:val="0088492B"/>
    <w:rsid w:val="0088524E"/>
    <w:rsid w:val="00885492"/>
    <w:rsid w:val="0088587C"/>
    <w:rsid w:val="00885BD2"/>
    <w:rsid w:val="00885FA6"/>
    <w:rsid w:val="00886BC9"/>
    <w:rsid w:val="008878AA"/>
    <w:rsid w:val="00887EEF"/>
    <w:rsid w:val="00890B6B"/>
    <w:rsid w:val="00890DCE"/>
    <w:rsid w:val="008915D2"/>
    <w:rsid w:val="00891FBF"/>
    <w:rsid w:val="00892D0A"/>
    <w:rsid w:val="008937DD"/>
    <w:rsid w:val="00893918"/>
    <w:rsid w:val="008970AA"/>
    <w:rsid w:val="00897E02"/>
    <w:rsid w:val="008A0EFF"/>
    <w:rsid w:val="008A11C1"/>
    <w:rsid w:val="008A12FA"/>
    <w:rsid w:val="008A2DA7"/>
    <w:rsid w:val="008A34BC"/>
    <w:rsid w:val="008A37B3"/>
    <w:rsid w:val="008A4226"/>
    <w:rsid w:val="008A45A4"/>
    <w:rsid w:val="008A484F"/>
    <w:rsid w:val="008A4F03"/>
    <w:rsid w:val="008A51B4"/>
    <w:rsid w:val="008A6A35"/>
    <w:rsid w:val="008A6F75"/>
    <w:rsid w:val="008A700A"/>
    <w:rsid w:val="008B0782"/>
    <w:rsid w:val="008B3433"/>
    <w:rsid w:val="008B3453"/>
    <w:rsid w:val="008B39E7"/>
    <w:rsid w:val="008B5CA6"/>
    <w:rsid w:val="008B66E1"/>
    <w:rsid w:val="008B6FBE"/>
    <w:rsid w:val="008B7756"/>
    <w:rsid w:val="008C025B"/>
    <w:rsid w:val="008C0968"/>
    <w:rsid w:val="008C0F03"/>
    <w:rsid w:val="008C1794"/>
    <w:rsid w:val="008C1C43"/>
    <w:rsid w:val="008C2EB2"/>
    <w:rsid w:val="008C3AC5"/>
    <w:rsid w:val="008C3F8D"/>
    <w:rsid w:val="008C564F"/>
    <w:rsid w:val="008C6832"/>
    <w:rsid w:val="008C6D1D"/>
    <w:rsid w:val="008C7293"/>
    <w:rsid w:val="008D0BEB"/>
    <w:rsid w:val="008D0DDF"/>
    <w:rsid w:val="008D1196"/>
    <w:rsid w:val="008D16A5"/>
    <w:rsid w:val="008D1B50"/>
    <w:rsid w:val="008D330B"/>
    <w:rsid w:val="008D3333"/>
    <w:rsid w:val="008D4DA1"/>
    <w:rsid w:val="008D58B9"/>
    <w:rsid w:val="008D58D3"/>
    <w:rsid w:val="008E1181"/>
    <w:rsid w:val="008E1529"/>
    <w:rsid w:val="008E1AF3"/>
    <w:rsid w:val="008E2DB5"/>
    <w:rsid w:val="008E348D"/>
    <w:rsid w:val="008E40F8"/>
    <w:rsid w:val="008E4466"/>
    <w:rsid w:val="008E4D76"/>
    <w:rsid w:val="008E53BC"/>
    <w:rsid w:val="008E5AB8"/>
    <w:rsid w:val="008E676D"/>
    <w:rsid w:val="008E6E12"/>
    <w:rsid w:val="008E7101"/>
    <w:rsid w:val="008E745B"/>
    <w:rsid w:val="008E7CDD"/>
    <w:rsid w:val="008E7F8C"/>
    <w:rsid w:val="008F0378"/>
    <w:rsid w:val="008F052B"/>
    <w:rsid w:val="008F05AF"/>
    <w:rsid w:val="008F12EB"/>
    <w:rsid w:val="008F1A03"/>
    <w:rsid w:val="008F1EE1"/>
    <w:rsid w:val="008F2812"/>
    <w:rsid w:val="008F2E98"/>
    <w:rsid w:val="008F343A"/>
    <w:rsid w:val="008F37DA"/>
    <w:rsid w:val="008F4DDE"/>
    <w:rsid w:val="008F5081"/>
    <w:rsid w:val="008F61FD"/>
    <w:rsid w:val="008F6573"/>
    <w:rsid w:val="008F7860"/>
    <w:rsid w:val="00900B6F"/>
    <w:rsid w:val="00900C4A"/>
    <w:rsid w:val="00900E57"/>
    <w:rsid w:val="00900EE4"/>
    <w:rsid w:val="00901C78"/>
    <w:rsid w:val="00902D07"/>
    <w:rsid w:val="00902FC8"/>
    <w:rsid w:val="00904A11"/>
    <w:rsid w:val="0090538E"/>
    <w:rsid w:val="00905B48"/>
    <w:rsid w:val="00905F98"/>
    <w:rsid w:val="0090610F"/>
    <w:rsid w:val="00907970"/>
    <w:rsid w:val="009106E6"/>
    <w:rsid w:val="00910D29"/>
    <w:rsid w:val="00911F5A"/>
    <w:rsid w:val="0091232B"/>
    <w:rsid w:val="00912A6A"/>
    <w:rsid w:val="00913372"/>
    <w:rsid w:val="0091381B"/>
    <w:rsid w:val="00914FEC"/>
    <w:rsid w:val="0091584E"/>
    <w:rsid w:val="009166F8"/>
    <w:rsid w:val="00916EAF"/>
    <w:rsid w:val="00917309"/>
    <w:rsid w:val="009175C8"/>
    <w:rsid w:val="009179CD"/>
    <w:rsid w:val="00917A86"/>
    <w:rsid w:val="009200DF"/>
    <w:rsid w:val="00921AF2"/>
    <w:rsid w:val="009222DE"/>
    <w:rsid w:val="00922319"/>
    <w:rsid w:val="009231F5"/>
    <w:rsid w:val="00923377"/>
    <w:rsid w:val="00924979"/>
    <w:rsid w:val="009253BF"/>
    <w:rsid w:val="009255BA"/>
    <w:rsid w:val="00925BC3"/>
    <w:rsid w:val="00925C0F"/>
    <w:rsid w:val="009305D4"/>
    <w:rsid w:val="009306F8"/>
    <w:rsid w:val="00930D7A"/>
    <w:rsid w:val="00931127"/>
    <w:rsid w:val="00931E9C"/>
    <w:rsid w:val="00931F58"/>
    <w:rsid w:val="00934239"/>
    <w:rsid w:val="00935523"/>
    <w:rsid w:val="00935952"/>
    <w:rsid w:val="00936343"/>
    <w:rsid w:val="0093707F"/>
    <w:rsid w:val="00937B63"/>
    <w:rsid w:val="00937C6E"/>
    <w:rsid w:val="00941102"/>
    <w:rsid w:val="0094178D"/>
    <w:rsid w:val="00941B8E"/>
    <w:rsid w:val="00943A45"/>
    <w:rsid w:val="0094496C"/>
    <w:rsid w:val="00944CF2"/>
    <w:rsid w:val="00944E30"/>
    <w:rsid w:val="00945329"/>
    <w:rsid w:val="00946203"/>
    <w:rsid w:val="009465C2"/>
    <w:rsid w:val="00946B74"/>
    <w:rsid w:val="009478A8"/>
    <w:rsid w:val="00947BED"/>
    <w:rsid w:val="00950544"/>
    <w:rsid w:val="009508ED"/>
    <w:rsid w:val="00950D23"/>
    <w:rsid w:val="00951611"/>
    <w:rsid w:val="009526CD"/>
    <w:rsid w:val="009538D8"/>
    <w:rsid w:val="009544D6"/>
    <w:rsid w:val="00954968"/>
    <w:rsid w:val="009564C6"/>
    <w:rsid w:val="00956BCE"/>
    <w:rsid w:val="00956F6A"/>
    <w:rsid w:val="00957658"/>
    <w:rsid w:val="00957C69"/>
    <w:rsid w:val="009606B3"/>
    <w:rsid w:val="00960914"/>
    <w:rsid w:val="00960CEC"/>
    <w:rsid w:val="00961F34"/>
    <w:rsid w:val="00962378"/>
    <w:rsid w:val="00963C5D"/>
    <w:rsid w:val="009640AD"/>
    <w:rsid w:val="00964485"/>
    <w:rsid w:val="0096455D"/>
    <w:rsid w:val="009645BC"/>
    <w:rsid w:val="00964ADE"/>
    <w:rsid w:val="00964B23"/>
    <w:rsid w:val="00966457"/>
    <w:rsid w:val="009670F2"/>
    <w:rsid w:val="00970434"/>
    <w:rsid w:val="009706C1"/>
    <w:rsid w:val="00970CA4"/>
    <w:rsid w:val="00970D5E"/>
    <w:rsid w:val="00970F28"/>
    <w:rsid w:val="0097161B"/>
    <w:rsid w:val="009717FB"/>
    <w:rsid w:val="009731C9"/>
    <w:rsid w:val="00973ADE"/>
    <w:rsid w:val="00974B44"/>
    <w:rsid w:val="00974C69"/>
    <w:rsid w:val="00974C91"/>
    <w:rsid w:val="00975B75"/>
    <w:rsid w:val="00975ED8"/>
    <w:rsid w:val="009765AD"/>
    <w:rsid w:val="00976B21"/>
    <w:rsid w:val="0097709E"/>
    <w:rsid w:val="00977D10"/>
    <w:rsid w:val="009808EA"/>
    <w:rsid w:val="00981029"/>
    <w:rsid w:val="00981F0D"/>
    <w:rsid w:val="00982DBD"/>
    <w:rsid w:val="009830E2"/>
    <w:rsid w:val="009833B7"/>
    <w:rsid w:val="00983D81"/>
    <w:rsid w:val="009841A2"/>
    <w:rsid w:val="00984684"/>
    <w:rsid w:val="00984C61"/>
    <w:rsid w:val="00984E8E"/>
    <w:rsid w:val="0098630C"/>
    <w:rsid w:val="00991199"/>
    <w:rsid w:val="009928E1"/>
    <w:rsid w:val="00992AD1"/>
    <w:rsid w:val="00992BF9"/>
    <w:rsid w:val="0099542C"/>
    <w:rsid w:val="009964F3"/>
    <w:rsid w:val="00996AC2"/>
    <w:rsid w:val="00997257"/>
    <w:rsid w:val="009A0097"/>
    <w:rsid w:val="009A1A69"/>
    <w:rsid w:val="009A3873"/>
    <w:rsid w:val="009A3876"/>
    <w:rsid w:val="009A3D48"/>
    <w:rsid w:val="009A3D8E"/>
    <w:rsid w:val="009A3EEB"/>
    <w:rsid w:val="009A405A"/>
    <w:rsid w:val="009A49D0"/>
    <w:rsid w:val="009A51AE"/>
    <w:rsid w:val="009A7700"/>
    <w:rsid w:val="009B0745"/>
    <w:rsid w:val="009B0D0B"/>
    <w:rsid w:val="009B10BA"/>
    <w:rsid w:val="009B16D6"/>
    <w:rsid w:val="009B1FAF"/>
    <w:rsid w:val="009B224F"/>
    <w:rsid w:val="009B2D33"/>
    <w:rsid w:val="009B3888"/>
    <w:rsid w:val="009B3A7B"/>
    <w:rsid w:val="009B4296"/>
    <w:rsid w:val="009B4915"/>
    <w:rsid w:val="009B58E1"/>
    <w:rsid w:val="009B5A83"/>
    <w:rsid w:val="009B624A"/>
    <w:rsid w:val="009B7567"/>
    <w:rsid w:val="009B7863"/>
    <w:rsid w:val="009C0B1F"/>
    <w:rsid w:val="009C1293"/>
    <w:rsid w:val="009C2780"/>
    <w:rsid w:val="009C2D6A"/>
    <w:rsid w:val="009C2DBA"/>
    <w:rsid w:val="009C30C3"/>
    <w:rsid w:val="009C34D5"/>
    <w:rsid w:val="009C4045"/>
    <w:rsid w:val="009C4391"/>
    <w:rsid w:val="009C53DF"/>
    <w:rsid w:val="009C5665"/>
    <w:rsid w:val="009C68A0"/>
    <w:rsid w:val="009C7707"/>
    <w:rsid w:val="009D14FA"/>
    <w:rsid w:val="009D1B74"/>
    <w:rsid w:val="009D21E9"/>
    <w:rsid w:val="009D2D2E"/>
    <w:rsid w:val="009D2DFE"/>
    <w:rsid w:val="009D30C5"/>
    <w:rsid w:val="009D33F8"/>
    <w:rsid w:val="009D4833"/>
    <w:rsid w:val="009D4C7F"/>
    <w:rsid w:val="009D51CA"/>
    <w:rsid w:val="009D5959"/>
    <w:rsid w:val="009D5C8B"/>
    <w:rsid w:val="009D6A21"/>
    <w:rsid w:val="009D717A"/>
    <w:rsid w:val="009D7858"/>
    <w:rsid w:val="009D7CEE"/>
    <w:rsid w:val="009E030E"/>
    <w:rsid w:val="009E242F"/>
    <w:rsid w:val="009E253D"/>
    <w:rsid w:val="009E321D"/>
    <w:rsid w:val="009E3DA8"/>
    <w:rsid w:val="009E3F35"/>
    <w:rsid w:val="009E4B1D"/>
    <w:rsid w:val="009E5416"/>
    <w:rsid w:val="009E563D"/>
    <w:rsid w:val="009E5CC3"/>
    <w:rsid w:val="009E687A"/>
    <w:rsid w:val="009E71F3"/>
    <w:rsid w:val="009E786D"/>
    <w:rsid w:val="009E78A7"/>
    <w:rsid w:val="009E7B02"/>
    <w:rsid w:val="009E7B64"/>
    <w:rsid w:val="009F0316"/>
    <w:rsid w:val="009F0D73"/>
    <w:rsid w:val="009F1695"/>
    <w:rsid w:val="009F19B8"/>
    <w:rsid w:val="009F27F6"/>
    <w:rsid w:val="009F327A"/>
    <w:rsid w:val="009F35B2"/>
    <w:rsid w:val="009F4597"/>
    <w:rsid w:val="009F629F"/>
    <w:rsid w:val="009F65E7"/>
    <w:rsid w:val="009F6C15"/>
    <w:rsid w:val="009F784F"/>
    <w:rsid w:val="009F7DDD"/>
    <w:rsid w:val="009F7F80"/>
    <w:rsid w:val="00A00392"/>
    <w:rsid w:val="00A003AB"/>
    <w:rsid w:val="00A003CA"/>
    <w:rsid w:val="00A01CD8"/>
    <w:rsid w:val="00A01E31"/>
    <w:rsid w:val="00A01EA7"/>
    <w:rsid w:val="00A0285F"/>
    <w:rsid w:val="00A02E05"/>
    <w:rsid w:val="00A02EC7"/>
    <w:rsid w:val="00A03E52"/>
    <w:rsid w:val="00A0462B"/>
    <w:rsid w:val="00A0506A"/>
    <w:rsid w:val="00A055E6"/>
    <w:rsid w:val="00A05D2E"/>
    <w:rsid w:val="00A07186"/>
    <w:rsid w:val="00A0738B"/>
    <w:rsid w:val="00A0756A"/>
    <w:rsid w:val="00A075A5"/>
    <w:rsid w:val="00A07EB3"/>
    <w:rsid w:val="00A10210"/>
    <w:rsid w:val="00A111BE"/>
    <w:rsid w:val="00A117C7"/>
    <w:rsid w:val="00A11E68"/>
    <w:rsid w:val="00A124B9"/>
    <w:rsid w:val="00A12D87"/>
    <w:rsid w:val="00A14609"/>
    <w:rsid w:val="00A14CAE"/>
    <w:rsid w:val="00A15B6D"/>
    <w:rsid w:val="00A16506"/>
    <w:rsid w:val="00A173F8"/>
    <w:rsid w:val="00A1744C"/>
    <w:rsid w:val="00A2178D"/>
    <w:rsid w:val="00A21C75"/>
    <w:rsid w:val="00A22A09"/>
    <w:rsid w:val="00A22D85"/>
    <w:rsid w:val="00A23425"/>
    <w:rsid w:val="00A23D31"/>
    <w:rsid w:val="00A250DA"/>
    <w:rsid w:val="00A25469"/>
    <w:rsid w:val="00A26AA1"/>
    <w:rsid w:val="00A272AA"/>
    <w:rsid w:val="00A31047"/>
    <w:rsid w:val="00A312A9"/>
    <w:rsid w:val="00A31EEE"/>
    <w:rsid w:val="00A324CD"/>
    <w:rsid w:val="00A32B94"/>
    <w:rsid w:val="00A32C84"/>
    <w:rsid w:val="00A32E38"/>
    <w:rsid w:val="00A3307E"/>
    <w:rsid w:val="00A335D3"/>
    <w:rsid w:val="00A338C8"/>
    <w:rsid w:val="00A33A17"/>
    <w:rsid w:val="00A34260"/>
    <w:rsid w:val="00A36655"/>
    <w:rsid w:val="00A37020"/>
    <w:rsid w:val="00A409A3"/>
    <w:rsid w:val="00A40ACE"/>
    <w:rsid w:val="00A40AF3"/>
    <w:rsid w:val="00A40DC6"/>
    <w:rsid w:val="00A414EE"/>
    <w:rsid w:val="00A4210D"/>
    <w:rsid w:val="00A435FB"/>
    <w:rsid w:val="00A43785"/>
    <w:rsid w:val="00A43D10"/>
    <w:rsid w:val="00A449B3"/>
    <w:rsid w:val="00A44B77"/>
    <w:rsid w:val="00A44D01"/>
    <w:rsid w:val="00A4565B"/>
    <w:rsid w:val="00A45952"/>
    <w:rsid w:val="00A4621F"/>
    <w:rsid w:val="00A4706E"/>
    <w:rsid w:val="00A478D6"/>
    <w:rsid w:val="00A50C3A"/>
    <w:rsid w:val="00A513C0"/>
    <w:rsid w:val="00A5313A"/>
    <w:rsid w:val="00A53FCE"/>
    <w:rsid w:val="00A54290"/>
    <w:rsid w:val="00A546B8"/>
    <w:rsid w:val="00A547C0"/>
    <w:rsid w:val="00A54F37"/>
    <w:rsid w:val="00A60E87"/>
    <w:rsid w:val="00A61408"/>
    <w:rsid w:val="00A6191F"/>
    <w:rsid w:val="00A6225A"/>
    <w:rsid w:val="00A62842"/>
    <w:rsid w:val="00A640CF"/>
    <w:rsid w:val="00A64129"/>
    <w:rsid w:val="00A644D2"/>
    <w:rsid w:val="00A66340"/>
    <w:rsid w:val="00A66441"/>
    <w:rsid w:val="00A678B9"/>
    <w:rsid w:val="00A67BDA"/>
    <w:rsid w:val="00A71785"/>
    <w:rsid w:val="00A72690"/>
    <w:rsid w:val="00A73BD0"/>
    <w:rsid w:val="00A74728"/>
    <w:rsid w:val="00A74BA0"/>
    <w:rsid w:val="00A74DC3"/>
    <w:rsid w:val="00A7679F"/>
    <w:rsid w:val="00A77DF5"/>
    <w:rsid w:val="00A80491"/>
    <w:rsid w:val="00A8095C"/>
    <w:rsid w:val="00A83D1A"/>
    <w:rsid w:val="00A84337"/>
    <w:rsid w:val="00A84941"/>
    <w:rsid w:val="00A87EFD"/>
    <w:rsid w:val="00A901BB"/>
    <w:rsid w:val="00A906FA"/>
    <w:rsid w:val="00A91712"/>
    <w:rsid w:val="00A919DB"/>
    <w:rsid w:val="00A92ABE"/>
    <w:rsid w:val="00A93F86"/>
    <w:rsid w:val="00A947B7"/>
    <w:rsid w:val="00A95076"/>
    <w:rsid w:val="00A9512F"/>
    <w:rsid w:val="00A951B4"/>
    <w:rsid w:val="00A972CE"/>
    <w:rsid w:val="00A97B4D"/>
    <w:rsid w:val="00AA021B"/>
    <w:rsid w:val="00AA0283"/>
    <w:rsid w:val="00AA02C9"/>
    <w:rsid w:val="00AA2BB7"/>
    <w:rsid w:val="00AA50B1"/>
    <w:rsid w:val="00AA63BF"/>
    <w:rsid w:val="00AA7003"/>
    <w:rsid w:val="00AA747B"/>
    <w:rsid w:val="00AA77B4"/>
    <w:rsid w:val="00AB0BD9"/>
    <w:rsid w:val="00AB1A4C"/>
    <w:rsid w:val="00AB1D57"/>
    <w:rsid w:val="00AB2AB6"/>
    <w:rsid w:val="00AB4142"/>
    <w:rsid w:val="00AB4D29"/>
    <w:rsid w:val="00AB5791"/>
    <w:rsid w:val="00AB5ACC"/>
    <w:rsid w:val="00AB67D1"/>
    <w:rsid w:val="00AC2138"/>
    <w:rsid w:val="00AC3046"/>
    <w:rsid w:val="00AC3556"/>
    <w:rsid w:val="00AC3CA3"/>
    <w:rsid w:val="00AC3D55"/>
    <w:rsid w:val="00AC4750"/>
    <w:rsid w:val="00AC5033"/>
    <w:rsid w:val="00AC5B01"/>
    <w:rsid w:val="00AC5BE4"/>
    <w:rsid w:val="00AC5DDA"/>
    <w:rsid w:val="00AC77AC"/>
    <w:rsid w:val="00AD007A"/>
    <w:rsid w:val="00AD02E3"/>
    <w:rsid w:val="00AD07C5"/>
    <w:rsid w:val="00AD0C08"/>
    <w:rsid w:val="00AD0EDF"/>
    <w:rsid w:val="00AD10A2"/>
    <w:rsid w:val="00AD1509"/>
    <w:rsid w:val="00AD24A2"/>
    <w:rsid w:val="00AD285A"/>
    <w:rsid w:val="00AD3584"/>
    <w:rsid w:val="00AD61D3"/>
    <w:rsid w:val="00AD6787"/>
    <w:rsid w:val="00AD6F0B"/>
    <w:rsid w:val="00AD6F65"/>
    <w:rsid w:val="00AD7416"/>
    <w:rsid w:val="00AE1A78"/>
    <w:rsid w:val="00AE1DA6"/>
    <w:rsid w:val="00AE25BF"/>
    <w:rsid w:val="00AE2F02"/>
    <w:rsid w:val="00AE35F2"/>
    <w:rsid w:val="00AE48D6"/>
    <w:rsid w:val="00AE5DEF"/>
    <w:rsid w:val="00AE6193"/>
    <w:rsid w:val="00AE6C40"/>
    <w:rsid w:val="00AE6E0D"/>
    <w:rsid w:val="00AF0516"/>
    <w:rsid w:val="00AF08E6"/>
    <w:rsid w:val="00AF0B3F"/>
    <w:rsid w:val="00AF0D1C"/>
    <w:rsid w:val="00AF32E1"/>
    <w:rsid w:val="00AF3448"/>
    <w:rsid w:val="00AF373C"/>
    <w:rsid w:val="00AF3A0E"/>
    <w:rsid w:val="00AF3D3E"/>
    <w:rsid w:val="00AF48AE"/>
    <w:rsid w:val="00AF57B8"/>
    <w:rsid w:val="00AF6620"/>
    <w:rsid w:val="00AF6B9B"/>
    <w:rsid w:val="00AF6E4D"/>
    <w:rsid w:val="00AF7A64"/>
    <w:rsid w:val="00AF7CE2"/>
    <w:rsid w:val="00AF7FA9"/>
    <w:rsid w:val="00B0061D"/>
    <w:rsid w:val="00B00B34"/>
    <w:rsid w:val="00B02918"/>
    <w:rsid w:val="00B02E4A"/>
    <w:rsid w:val="00B02F4E"/>
    <w:rsid w:val="00B04AF6"/>
    <w:rsid w:val="00B0652E"/>
    <w:rsid w:val="00B0682F"/>
    <w:rsid w:val="00B06A1B"/>
    <w:rsid w:val="00B06F36"/>
    <w:rsid w:val="00B073BA"/>
    <w:rsid w:val="00B105F2"/>
    <w:rsid w:val="00B11DD5"/>
    <w:rsid w:val="00B11F3B"/>
    <w:rsid w:val="00B1223A"/>
    <w:rsid w:val="00B1249D"/>
    <w:rsid w:val="00B130BF"/>
    <w:rsid w:val="00B133CB"/>
    <w:rsid w:val="00B1397E"/>
    <w:rsid w:val="00B13A4A"/>
    <w:rsid w:val="00B15868"/>
    <w:rsid w:val="00B165E7"/>
    <w:rsid w:val="00B177DF"/>
    <w:rsid w:val="00B2084D"/>
    <w:rsid w:val="00B20C26"/>
    <w:rsid w:val="00B229BB"/>
    <w:rsid w:val="00B22BB2"/>
    <w:rsid w:val="00B242EB"/>
    <w:rsid w:val="00B242F6"/>
    <w:rsid w:val="00B24650"/>
    <w:rsid w:val="00B247AF"/>
    <w:rsid w:val="00B2519A"/>
    <w:rsid w:val="00B26845"/>
    <w:rsid w:val="00B26C65"/>
    <w:rsid w:val="00B31438"/>
    <w:rsid w:val="00B31A67"/>
    <w:rsid w:val="00B320B0"/>
    <w:rsid w:val="00B328CD"/>
    <w:rsid w:val="00B337C7"/>
    <w:rsid w:val="00B3384C"/>
    <w:rsid w:val="00B35D99"/>
    <w:rsid w:val="00B40483"/>
    <w:rsid w:val="00B40BB0"/>
    <w:rsid w:val="00B41184"/>
    <w:rsid w:val="00B41CCB"/>
    <w:rsid w:val="00B430F5"/>
    <w:rsid w:val="00B434A0"/>
    <w:rsid w:val="00B435F1"/>
    <w:rsid w:val="00B43A64"/>
    <w:rsid w:val="00B44C44"/>
    <w:rsid w:val="00B44DE4"/>
    <w:rsid w:val="00B454C5"/>
    <w:rsid w:val="00B4769A"/>
    <w:rsid w:val="00B50101"/>
    <w:rsid w:val="00B51217"/>
    <w:rsid w:val="00B517C3"/>
    <w:rsid w:val="00B52018"/>
    <w:rsid w:val="00B53868"/>
    <w:rsid w:val="00B53962"/>
    <w:rsid w:val="00B53D19"/>
    <w:rsid w:val="00B53FF6"/>
    <w:rsid w:val="00B548F4"/>
    <w:rsid w:val="00B551D0"/>
    <w:rsid w:val="00B551D9"/>
    <w:rsid w:val="00B552DF"/>
    <w:rsid w:val="00B56AE7"/>
    <w:rsid w:val="00B56FEB"/>
    <w:rsid w:val="00B57BF3"/>
    <w:rsid w:val="00B624BA"/>
    <w:rsid w:val="00B62BE0"/>
    <w:rsid w:val="00B62F08"/>
    <w:rsid w:val="00B62FC1"/>
    <w:rsid w:val="00B63E9E"/>
    <w:rsid w:val="00B64D33"/>
    <w:rsid w:val="00B64F1F"/>
    <w:rsid w:val="00B65458"/>
    <w:rsid w:val="00B658D4"/>
    <w:rsid w:val="00B65BB4"/>
    <w:rsid w:val="00B65E4A"/>
    <w:rsid w:val="00B67F13"/>
    <w:rsid w:val="00B70223"/>
    <w:rsid w:val="00B71220"/>
    <w:rsid w:val="00B7251A"/>
    <w:rsid w:val="00B734A7"/>
    <w:rsid w:val="00B73F7E"/>
    <w:rsid w:val="00B75CA5"/>
    <w:rsid w:val="00B76F40"/>
    <w:rsid w:val="00B7752D"/>
    <w:rsid w:val="00B80A3D"/>
    <w:rsid w:val="00B80B15"/>
    <w:rsid w:val="00B844D5"/>
    <w:rsid w:val="00B8468B"/>
    <w:rsid w:val="00B8496B"/>
    <w:rsid w:val="00B85444"/>
    <w:rsid w:val="00B858C8"/>
    <w:rsid w:val="00B87395"/>
    <w:rsid w:val="00B875D4"/>
    <w:rsid w:val="00B877DE"/>
    <w:rsid w:val="00B87861"/>
    <w:rsid w:val="00B879B5"/>
    <w:rsid w:val="00B903C3"/>
    <w:rsid w:val="00B90865"/>
    <w:rsid w:val="00B908B4"/>
    <w:rsid w:val="00B913C7"/>
    <w:rsid w:val="00B9253E"/>
    <w:rsid w:val="00B92B7D"/>
    <w:rsid w:val="00B93414"/>
    <w:rsid w:val="00B944C9"/>
    <w:rsid w:val="00B96182"/>
    <w:rsid w:val="00B96C83"/>
    <w:rsid w:val="00B97221"/>
    <w:rsid w:val="00B97594"/>
    <w:rsid w:val="00BA0232"/>
    <w:rsid w:val="00BA0CC3"/>
    <w:rsid w:val="00BA1839"/>
    <w:rsid w:val="00BA351E"/>
    <w:rsid w:val="00BA474E"/>
    <w:rsid w:val="00BA49D5"/>
    <w:rsid w:val="00BA49DE"/>
    <w:rsid w:val="00BA6468"/>
    <w:rsid w:val="00BA6914"/>
    <w:rsid w:val="00BA7321"/>
    <w:rsid w:val="00BA7D46"/>
    <w:rsid w:val="00BA7D7A"/>
    <w:rsid w:val="00BB0EE2"/>
    <w:rsid w:val="00BB0EF5"/>
    <w:rsid w:val="00BB1366"/>
    <w:rsid w:val="00BB188D"/>
    <w:rsid w:val="00BB1B70"/>
    <w:rsid w:val="00BB2239"/>
    <w:rsid w:val="00BB2AE5"/>
    <w:rsid w:val="00BB3039"/>
    <w:rsid w:val="00BB42E2"/>
    <w:rsid w:val="00BB527B"/>
    <w:rsid w:val="00BB5362"/>
    <w:rsid w:val="00BB5A19"/>
    <w:rsid w:val="00BB6A3B"/>
    <w:rsid w:val="00BB703F"/>
    <w:rsid w:val="00BB7F83"/>
    <w:rsid w:val="00BC1A1A"/>
    <w:rsid w:val="00BC207A"/>
    <w:rsid w:val="00BC4F96"/>
    <w:rsid w:val="00BC5D89"/>
    <w:rsid w:val="00BC7598"/>
    <w:rsid w:val="00BC78D2"/>
    <w:rsid w:val="00BD0196"/>
    <w:rsid w:val="00BD061F"/>
    <w:rsid w:val="00BD13B9"/>
    <w:rsid w:val="00BD2001"/>
    <w:rsid w:val="00BD2673"/>
    <w:rsid w:val="00BD2B4D"/>
    <w:rsid w:val="00BD2E0D"/>
    <w:rsid w:val="00BD4E58"/>
    <w:rsid w:val="00BD550F"/>
    <w:rsid w:val="00BD6375"/>
    <w:rsid w:val="00BD70DA"/>
    <w:rsid w:val="00BD7753"/>
    <w:rsid w:val="00BE0C12"/>
    <w:rsid w:val="00BE0E1F"/>
    <w:rsid w:val="00BE1BD7"/>
    <w:rsid w:val="00BE271B"/>
    <w:rsid w:val="00BE2957"/>
    <w:rsid w:val="00BE378A"/>
    <w:rsid w:val="00BE39FA"/>
    <w:rsid w:val="00BE420B"/>
    <w:rsid w:val="00BE4788"/>
    <w:rsid w:val="00BE69D7"/>
    <w:rsid w:val="00BF03E5"/>
    <w:rsid w:val="00BF14CC"/>
    <w:rsid w:val="00BF1C94"/>
    <w:rsid w:val="00BF1CC1"/>
    <w:rsid w:val="00BF201D"/>
    <w:rsid w:val="00BF20F0"/>
    <w:rsid w:val="00BF2F11"/>
    <w:rsid w:val="00BF31F9"/>
    <w:rsid w:val="00BF35FC"/>
    <w:rsid w:val="00BF425A"/>
    <w:rsid w:val="00BF4F6E"/>
    <w:rsid w:val="00BF532F"/>
    <w:rsid w:val="00BF5508"/>
    <w:rsid w:val="00BF57E8"/>
    <w:rsid w:val="00BF5F5C"/>
    <w:rsid w:val="00BF70B0"/>
    <w:rsid w:val="00C03284"/>
    <w:rsid w:val="00C033D5"/>
    <w:rsid w:val="00C04E9E"/>
    <w:rsid w:val="00C058D1"/>
    <w:rsid w:val="00C060EE"/>
    <w:rsid w:val="00C0683E"/>
    <w:rsid w:val="00C06B03"/>
    <w:rsid w:val="00C06EFD"/>
    <w:rsid w:val="00C06FC5"/>
    <w:rsid w:val="00C0759F"/>
    <w:rsid w:val="00C11252"/>
    <w:rsid w:val="00C11BFC"/>
    <w:rsid w:val="00C12496"/>
    <w:rsid w:val="00C12AEF"/>
    <w:rsid w:val="00C13345"/>
    <w:rsid w:val="00C13819"/>
    <w:rsid w:val="00C14037"/>
    <w:rsid w:val="00C14313"/>
    <w:rsid w:val="00C1494A"/>
    <w:rsid w:val="00C15173"/>
    <w:rsid w:val="00C15903"/>
    <w:rsid w:val="00C15D36"/>
    <w:rsid w:val="00C1695A"/>
    <w:rsid w:val="00C172F3"/>
    <w:rsid w:val="00C177D2"/>
    <w:rsid w:val="00C179D6"/>
    <w:rsid w:val="00C204C4"/>
    <w:rsid w:val="00C20C00"/>
    <w:rsid w:val="00C2130F"/>
    <w:rsid w:val="00C222D6"/>
    <w:rsid w:val="00C22EC1"/>
    <w:rsid w:val="00C22F3A"/>
    <w:rsid w:val="00C23D8A"/>
    <w:rsid w:val="00C2423D"/>
    <w:rsid w:val="00C247EF"/>
    <w:rsid w:val="00C25726"/>
    <w:rsid w:val="00C26487"/>
    <w:rsid w:val="00C26529"/>
    <w:rsid w:val="00C27980"/>
    <w:rsid w:val="00C27FA4"/>
    <w:rsid w:val="00C302D1"/>
    <w:rsid w:val="00C303E2"/>
    <w:rsid w:val="00C306EF"/>
    <w:rsid w:val="00C31156"/>
    <w:rsid w:val="00C31BDF"/>
    <w:rsid w:val="00C32787"/>
    <w:rsid w:val="00C32F09"/>
    <w:rsid w:val="00C330B5"/>
    <w:rsid w:val="00C3335D"/>
    <w:rsid w:val="00C335F4"/>
    <w:rsid w:val="00C347D9"/>
    <w:rsid w:val="00C355D5"/>
    <w:rsid w:val="00C35901"/>
    <w:rsid w:val="00C35EC6"/>
    <w:rsid w:val="00C360EA"/>
    <w:rsid w:val="00C3654F"/>
    <w:rsid w:val="00C3678B"/>
    <w:rsid w:val="00C3678E"/>
    <w:rsid w:val="00C36886"/>
    <w:rsid w:val="00C36974"/>
    <w:rsid w:val="00C36B07"/>
    <w:rsid w:val="00C370C5"/>
    <w:rsid w:val="00C37750"/>
    <w:rsid w:val="00C4008B"/>
    <w:rsid w:val="00C409ED"/>
    <w:rsid w:val="00C40A9F"/>
    <w:rsid w:val="00C41029"/>
    <w:rsid w:val="00C410AD"/>
    <w:rsid w:val="00C416A9"/>
    <w:rsid w:val="00C41D50"/>
    <w:rsid w:val="00C41D62"/>
    <w:rsid w:val="00C43DDA"/>
    <w:rsid w:val="00C45238"/>
    <w:rsid w:val="00C45417"/>
    <w:rsid w:val="00C466F6"/>
    <w:rsid w:val="00C4698E"/>
    <w:rsid w:val="00C50657"/>
    <w:rsid w:val="00C50B19"/>
    <w:rsid w:val="00C50F4C"/>
    <w:rsid w:val="00C52006"/>
    <w:rsid w:val="00C521F6"/>
    <w:rsid w:val="00C523D2"/>
    <w:rsid w:val="00C531B5"/>
    <w:rsid w:val="00C53651"/>
    <w:rsid w:val="00C539A6"/>
    <w:rsid w:val="00C54077"/>
    <w:rsid w:val="00C5408E"/>
    <w:rsid w:val="00C54C53"/>
    <w:rsid w:val="00C55F8E"/>
    <w:rsid w:val="00C56B4C"/>
    <w:rsid w:val="00C579D2"/>
    <w:rsid w:val="00C6142D"/>
    <w:rsid w:val="00C6153A"/>
    <w:rsid w:val="00C61E60"/>
    <w:rsid w:val="00C62D32"/>
    <w:rsid w:val="00C65D5D"/>
    <w:rsid w:val="00C65E50"/>
    <w:rsid w:val="00C67C7F"/>
    <w:rsid w:val="00C67EA5"/>
    <w:rsid w:val="00C70251"/>
    <w:rsid w:val="00C70381"/>
    <w:rsid w:val="00C71F45"/>
    <w:rsid w:val="00C72DE3"/>
    <w:rsid w:val="00C73568"/>
    <w:rsid w:val="00C736D7"/>
    <w:rsid w:val="00C73796"/>
    <w:rsid w:val="00C73B41"/>
    <w:rsid w:val="00C7402F"/>
    <w:rsid w:val="00C74344"/>
    <w:rsid w:val="00C74375"/>
    <w:rsid w:val="00C74694"/>
    <w:rsid w:val="00C75631"/>
    <w:rsid w:val="00C77D93"/>
    <w:rsid w:val="00C77ED6"/>
    <w:rsid w:val="00C80EBD"/>
    <w:rsid w:val="00C81262"/>
    <w:rsid w:val="00C81AC1"/>
    <w:rsid w:val="00C8293B"/>
    <w:rsid w:val="00C8303F"/>
    <w:rsid w:val="00C83542"/>
    <w:rsid w:val="00C84E4E"/>
    <w:rsid w:val="00C853C7"/>
    <w:rsid w:val="00C875D1"/>
    <w:rsid w:val="00C87ABB"/>
    <w:rsid w:val="00C9033B"/>
    <w:rsid w:val="00C9071D"/>
    <w:rsid w:val="00C90814"/>
    <w:rsid w:val="00C90F6C"/>
    <w:rsid w:val="00C91C7F"/>
    <w:rsid w:val="00C948DF"/>
    <w:rsid w:val="00C94D2C"/>
    <w:rsid w:val="00C94F4F"/>
    <w:rsid w:val="00C95828"/>
    <w:rsid w:val="00C95F79"/>
    <w:rsid w:val="00C96AEB"/>
    <w:rsid w:val="00C978B8"/>
    <w:rsid w:val="00CA198A"/>
    <w:rsid w:val="00CA2701"/>
    <w:rsid w:val="00CA3994"/>
    <w:rsid w:val="00CA41B4"/>
    <w:rsid w:val="00CA4A1C"/>
    <w:rsid w:val="00CA5062"/>
    <w:rsid w:val="00CA6018"/>
    <w:rsid w:val="00CA717E"/>
    <w:rsid w:val="00CA7909"/>
    <w:rsid w:val="00CB169F"/>
    <w:rsid w:val="00CB2886"/>
    <w:rsid w:val="00CB2C09"/>
    <w:rsid w:val="00CB3551"/>
    <w:rsid w:val="00CB44F6"/>
    <w:rsid w:val="00CB4D8A"/>
    <w:rsid w:val="00CB58FD"/>
    <w:rsid w:val="00CB5E15"/>
    <w:rsid w:val="00CB62D1"/>
    <w:rsid w:val="00CB6333"/>
    <w:rsid w:val="00CB64C5"/>
    <w:rsid w:val="00CB65F9"/>
    <w:rsid w:val="00CB6B90"/>
    <w:rsid w:val="00CB7631"/>
    <w:rsid w:val="00CC0CBD"/>
    <w:rsid w:val="00CC2AEF"/>
    <w:rsid w:val="00CC3369"/>
    <w:rsid w:val="00CC3909"/>
    <w:rsid w:val="00CC3C6A"/>
    <w:rsid w:val="00CC3CE1"/>
    <w:rsid w:val="00CC3E6E"/>
    <w:rsid w:val="00CC3FE5"/>
    <w:rsid w:val="00CC440A"/>
    <w:rsid w:val="00CC455E"/>
    <w:rsid w:val="00CC4FA4"/>
    <w:rsid w:val="00CC57BC"/>
    <w:rsid w:val="00CC5974"/>
    <w:rsid w:val="00CC6CA9"/>
    <w:rsid w:val="00CC7D6D"/>
    <w:rsid w:val="00CD03B3"/>
    <w:rsid w:val="00CD086D"/>
    <w:rsid w:val="00CD0A29"/>
    <w:rsid w:val="00CD397A"/>
    <w:rsid w:val="00CD51F3"/>
    <w:rsid w:val="00CD5A6A"/>
    <w:rsid w:val="00CD5A96"/>
    <w:rsid w:val="00CD5C39"/>
    <w:rsid w:val="00CD6758"/>
    <w:rsid w:val="00CD6AFC"/>
    <w:rsid w:val="00CD7279"/>
    <w:rsid w:val="00CD7977"/>
    <w:rsid w:val="00CD7CD4"/>
    <w:rsid w:val="00CD7F1A"/>
    <w:rsid w:val="00CE10A3"/>
    <w:rsid w:val="00CE1869"/>
    <w:rsid w:val="00CE1AB5"/>
    <w:rsid w:val="00CE1EDA"/>
    <w:rsid w:val="00CE2CF8"/>
    <w:rsid w:val="00CE4E7C"/>
    <w:rsid w:val="00CE5952"/>
    <w:rsid w:val="00CE5D3F"/>
    <w:rsid w:val="00CE6627"/>
    <w:rsid w:val="00CE6945"/>
    <w:rsid w:val="00CE6ECC"/>
    <w:rsid w:val="00CF0603"/>
    <w:rsid w:val="00CF0C99"/>
    <w:rsid w:val="00CF16E7"/>
    <w:rsid w:val="00CF22AA"/>
    <w:rsid w:val="00CF2975"/>
    <w:rsid w:val="00CF2B35"/>
    <w:rsid w:val="00CF2D9A"/>
    <w:rsid w:val="00CF3188"/>
    <w:rsid w:val="00CF5522"/>
    <w:rsid w:val="00CF573B"/>
    <w:rsid w:val="00CF5A32"/>
    <w:rsid w:val="00CF60FF"/>
    <w:rsid w:val="00CF658B"/>
    <w:rsid w:val="00CF676A"/>
    <w:rsid w:val="00CF67F5"/>
    <w:rsid w:val="00CF7327"/>
    <w:rsid w:val="00CF7BC7"/>
    <w:rsid w:val="00D00D95"/>
    <w:rsid w:val="00D00EC6"/>
    <w:rsid w:val="00D01778"/>
    <w:rsid w:val="00D02AD9"/>
    <w:rsid w:val="00D02C83"/>
    <w:rsid w:val="00D038A1"/>
    <w:rsid w:val="00D044BD"/>
    <w:rsid w:val="00D04AB6"/>
    <w:rsid w:val="00D04C3A"/>
    <w:rsid w:val="00D063CF"/>
    <w:rsid w:val="00D0750C"/>
    <w:rsid w:val="00D07BC3"/>
    <w:rsid w:val="00D102B1"/>
    <w:rsid w:val="00D1224C"/>
    <w:rsid w:val="00D12E8D"/>
    <w:rsid w:val="00D1311C"/>
    <w:rsid w:val="00D13D6D"/>
    <w:rsid w:val="00D1437A"/>
    <w:rsid w:val="00D146F4"/>
    <w:rsid w:val="00D14821"/>
    <w:rsid w:val="00D16E96"/>
    <w:rsid w:val="00D17463"/>
    <w:rsid w:val="00D217D2"/>
    <w:rsid w:val="00D21CA4"/>
    <w:rsid w:val="00D22306"/>
    <w:rsid w:val="00D23A7C"/>
    <w:rsid w:val="00D244BB"/>
    <w:rsid w:val="00D252D2"/>
    <w:rsid w:val="00D2547F"/>
    <w:rsid w:val="00D255FB"/>
    <w:rsid w:val="00D2589C"/>
    <w:rsid w:val="00D25B83"/>
    <w:rsid w:val="00D27B73"/>
    <w:rsid w:val="00D27E4F"/>
    <w:rsid w:val="00D300B6"/>
    <w:rsid w:val="00D307C6"/>
    <w:rsid w:val="00D30A11"/>
    <w:rsid w:val="00D30AE5"/>
    <w:rsid w:val="00D318E4"/>
    <w:rsid w:val="00D31C18"/>
    <w:rsid w:val="00D31FD3"/>
    <w:rsid w:val="00D3297D"/>
    <w:rsid w:val="00D3328A"/>
    <w:rsid w:val="00D33BEB"/>
    <w:rsid w:val="00D33E4A"/>
    <w:rsid w:val="00D3561D"/>
    <w:rsid w:val="00D357BB"/>
    <w:rsid w:val="00D36180"/>
    <w:rsid w:val="00D366BD"/>
    <w:rsid w:val="00D36C50"/>
    <w:rsid w:val="00D37420"/>
    <w:rsid w:val="00D4063E"/>
    <w:rsid w:val="00D42885"/>
    <w:rsid w:val="00D43E47"/>
    <w:rsid w:val="00D4405C"/>
    <w:rsid w:val="00D4491C"/>
    <w:rsid w:val="00D44D68"/>
    <w:rsid w:val="00D44F5C"/>
    <w:rsid w:val="00D45644"/>
    <w:rsid w:val="00D465BF"/>
    <w:rsid w:val="00D46B74"/>
    <w:rsid w:val="00D4736A"/>
    <w:rsid w:val="00D4769B"/>
    <w:rsid w:val="00D504DE"/>
    <w:rsid w:val="00D5099E"/>
    <w:rsid w:val="00D50A9E"/>
    <w:rsid w:val="00D50BD4"/>
    <w:rsid w:val="00D51C3F"/>
    <w:rsid w:val="00D51FC1"/>
    <w:rsid w:val="00D53CD8"/>
    <w:rsid w:val="00D54B24"/>
    <w:rsid w:val="00D554D2"/>
    <w:rsid w:val="00D55A7B"/>
    <w:rsid w:val="00D567E3"/>
    <w:rsid w:val="00D57150"/>
    <w:rsid w:val="00D57329"/>
    <w:rsid w:val="00D573FF"/>
    <w:rsid w:val="00D57442"/>
    <w:rsid w:val="00D60766"/>
    <w:rsid w:val="00D60E79"/>
    <w:rsid w:val="00D610B9"/>
    <w:rsid w:val="00D6136A"/>
    <w:rsid w:val="00D6156F"/>
    <w:rsid w:val="00D622E1"/>
    <w:rsid w:val="00D635AA"/>
    <w:rsid w:val="00D64118"/>
    <w:rsid w:val="00D64759"/>
    <w:rsid w:val="00D64792"/>
    <w:rsid w:val="00D64BD1"/>
    <w:rsid w:val="00D64D88"/>
    <w:rsid w:val="00D65974"/>
    <w:rsid w:val="00D65B17"/>
    <w:rsid w:val="00D678D5"/>
    <w:rsid w:val="00D679CF"/>
    <w:rsid w:val="00D70561"/>
    <w:rsid w:val="00D70740"/>
    <w:rsid w:val="00D71375"/>
    <w:rsid w:val="00D720E2"/>
    <w:rsid w:val="00D72582"/>
    <w:rsid w:val="00D74DD1"/>
    <w:rsid w:val="00D75049"/>
    <w:rsid w:val="00D756EA"/>
    <w:rsid w:val="00D75A49"/>
    <w:rsid w:val="00D75EC8"/>
    <w:rsid w:val="00D76C00"/>
    <w:rsid w:val="00D772A6"/>
    <w:rsid w:val="00D777E9"/>
    <w:rsid w:val="00D81010"/>
    <w:rsid w:val="00D8190A"/>
    <w:rsid w:val="00D81A10"/>
    <w:rsid w:val="00D823D6"/>
    <w:rsid w:val="00D82668"/>
    <w:rsid w:val="00D833BD"/>
    <w:rsid w:val="00D84024"/>
    <w:rsid w:val="00D86366"/>
    <w:rsid w:val="00D867B0"/>
    <w:rsid w:val="00D87CF8"/>
    <w:rsid w:val="00D87D03"/>
    <w:rsid w:val="00D9002E"/>
    <w:rsid w:val="00D90398"/>
    <w:rsid w:val="00D9070E"/>
    <w:rsid w:val="00D90AB8"/>
    <w:rsid w:val="00D90ADF"/>
    <w:rsid w:val="00D90FFB"/>
    <w:rsid w:val="00D91CDA"/>
    <w:rsid w:val="00D92980"/>
    <w:rsid w:val="00D93DA7"/>
    <w:rsid w:val="00D94057"/>
    <w:rsid w:val="00D96414"/>
    <w:rsid w:val="00DA0655"/>
    <w:rsid w:val="00DA0C5E"/>
    <w:rsid w:val="00DA0F66"/>
    <w:rsid w:val="00DA13CD"/>
    <w:rsid w:val="00DA1961"/>
    <w:rsid w:val="00DA2F79"/>
    <w:rsid w:val="00DA325F"/>
    <w:rsid w:val="00DA379A"/>
    <w:rsid w:val="00DA38AE"/>
    <w:rsid w:val="00DA3C42"/>
    <w:rsid w:val="00DA533A"/>
    <w:rsid w:val="00DB04B9"/>
    <w:rsid w:val="00DB0D43"/>
    <w:rsid w:val="00DB7AB2"/>
    <w:rsid w:val="00DB7BF2"/>
    <w:rsid w:val="00DC04C9"/>
    <w:rsid w:val="00DC0C26"/>
    <w:rsid w:val="00DC1226"/>
    <w:rsid w:val="00DC13B4"/>
    <w:rsid w:val="00DC20C3"/>
    <w:rsid w:val="00DC2676"/>
    <w:rsid w:val="00DC3653"/>
    <w:rsid w:val="00DC36E8"/>
    <w:rsid w:val="00DC38D5"/>
    <w:rsid w:val="00DC38FB"/>
    <w:rsid w:val="00DC3A3E"/>
    <w:rsid w:val="00DC4647"/>
    <w:rsid w:val="00DC4DBE"/>
    <w:rsid w:val="00DC7016"/>
    <w:rsid w:val="00DC70DC"/>
    <w:rsid w:val="00DC7CD6"/>
    <w:rsid w:val="00DD07F0"/>
    <w:rsid w:val="00DD0A6A"/>
    <w:rsid w:val="00DD11CB"/>
    <w:rsid w:val="00DD154A"/>
    <w:rsid w:val="00DD2046"/>
    <w:rsid w:val="00DD2C90"/>
    <w:rsid w:val="00DD35DE"/>
    <w:rsid w:val="00DD3802"/>
    <w:rsid w:val="00DD38DA"/>
    <w:rsid w:val="00DD3D05"/>
    <w:rsid w:val="00DD479E"/>
    <w:rsid w:val="00DD4C71"/>
    <w:rsid w:val="00DD673C"/>
    <w:rsid w:val="00DE0432"/>
    <w:rsid w:val="00DE081A"/>
    <w:rsid w:val="00DE16EE"/>
    <w:rsid w:val="00DE1C69"/>
    <w:rsid w:val="00DE20E9"/>
    <w:rsid w:val="00DE2360"/>
    <w:rsid w:val="00DE31D3"/>
    <w:rsid w:val="00DE4050"/>
    <w:rsid w:val="00DE4237"/>
    <w:rsid w:val="00DE4CF5"/>
    <w:rsid w:val="00DE4DA1"/>
    <w:rsid w:val="00DE4E74"/>
    <w:rsid w:val="00DE581E"/>
    <w:rsid w:val="00DE5D10"/>
    <w:rsid w:val="00DE6042"/>
    <w:rsid w:val="00DE6CCD"/>
    <w:rsid w:val="00DF00D8"/>
    <w:rsid w:val="00DF05E9"/>
    <w:rsid w:val="00DF1105"/>
    <w:rsid w:val="00DF1AC1"/>
    <w:rsid w:val="00DF2B41"/>
    <w:rsid w:val="00DF3900"/>
    <w:rsid w:val="00DF3C3B"/>
    <w:rsid w:val="00DF4445"/>
    <w:rsid w:val="00DF48DC"/>
    <w:rsid w:val="00DF491A"/>
    <w:rsid w:val="00DF4E38"/>
    <w:rsid w:val="00DF504A"/>
    <w:rsid w:val="00DF5995"/>
    <w:rsid w:val="00DF5DB4"/>
    <w:rsid w:val="00DF6BD9"/>
    <w:rsid w:val="00E00919"/>
    <w:rsid w:val="00E00A8F"/>
    <w:rsid w:val="00E00BF9"/>
    <w:rsid w:val="00E00D97"/>
    <w:rsid w:val="00E00F28"/>
    <w:rsid w:val="00E014D0"/>
    <w:rsid w:val="00E05BEC"/>
    <w:rsid w:val="00E06A49"/>
    <w:rsid w:val="00E06F3F"/>
    <w:rsid w:val="00E07256"/>
    <w:rsid w:val="00E076D8"/>
    <w:rsid w:val="00E0798C"/>
    <w:rsid w:val="00E07D65"/>
    <w:rsid w:val="00E07EEF"/>
    <w:rsid w:val="00E103C3"/>
    <w:rsid w:val="00E10A7B"/>
    <w:rsid w:val="00E10C3F"/>
    <w:rsid w:val="00E10F6E"/>
    <w:rsid w:val="00E11161"/>
    <w:rsid w:val="00E115BA"/>
    <w:rsid w:val="00E11E64"/>
    <w:rsid w:val="00E1280F"/>
    <w:rsid w:val="00E12B96"/>
    <w:rsid w:val="00E132C8"/>
    <w:rsid w:val="00E146FC"/>
    <w:rsid w:val="00E14D57"/>
    <w:rsid w:val="00E15991"/>
    <w:rsid w:val="00E15F88"/>
    <w:rsid w:val="00E203C5"/>
    <w:rsid w:val="00E21733"/>
    <w:rsid w:val="00E21956"/>
    <w:rsid w:val="00E2384E"/>
    <w:rsid w:val="00E23DB6"/>
    <w:rsid w:val="00E247EB"/>
    <w:rsid w:val="00E25B55"/>
    <w:rsid w:val="00E25B80"/>
    <w:rsid w:val="00E25EAC"/>
    <w:rsid w:val="00E26780"/>
    <w:rsid w:val="00E26B8C"/>
    <w:rsid w:val="00E272A9"/>
    <w:rsid w:val="00E30A60"/>
    <w:rsid w:val="00E32444"/>
    <w:rsid w:val="00E32D90"/>
    <w:rsid w:val="00E34EE4"/>
    <w:rsid w:val="00E34F9F"/>
    <w:rsid w:val="00E35203"/>
    <w:rsid w:val="00E3556F"/>
    <w:rsid w:val="00E35764"/>
    <w:rsid w:val="00E35CC4"/>
    <w:rsid w:val="00E36237"/>
    <w:rsid w:val="00E367F9"/>
    <w:rsid w:val="00E37376"/>
    <w:rsid w:val="00E3797D"/>
    <w:rsid w:val="00E37A26"/>
    <w:rsid w:val="00E400D5"/>
    <w:rsid w:val="00E400DD"/>
    <w:rsid w:val="00E41167"/>
    <w:rsid w:val="00E42506"/>
    <w:rsid w:val="00E4285C"/>
    <w:rsid w:val="00E431EE"/>
    <w:rsid w:val="00E43AB9"/>
    <w:rsid w:val="00E44A6D"/>
    <w:rsid w:val="00E44F2B"/>
    <w:rsid w:val="00E4555C"/>
    <w:rsid w:val="00E45B94"/>
    <w:rsid w:val="00E46306"/>
    <w:rsid w:val="00E4637B"/>
    <w:rsid w:val="00E46CC2"/>
    <w:rsid w:val="00E46FD8"/>
    <w:rsid w:val="00E47363"/>
    <w:rsid w:val="00E475F9"/>
    <w:rsid w:val="00E479B1"/>
    <w:rsid w:val="00E47B6B"/>
    <w:rsid w:val="00E5070A"/>
    <w:rsid w:val="00E50786"/>
    <w:rsid w:val="00E51DA6"/>
    <w:rsid w:val="00E52F81"/>
    <w:rsid w:val="00E550A1"/>
    <w:rsid w:val="00E56B6A"/>
    <w:rsid w:val="00E56C5A"/>
    <w:rsid w:val="00E56CA7"/>
    <w:rsid w:val="00E64449"/>
    <w:rsid w:val="00E65482"/>
    <w:rsid w:val="00E6566E"/>
    <w:rsid w:val="00E65CB2"/>
    <w:rsid w:val="00E66167"/>
    <w:rsid w:val="00E665B8"/>
    <w:rsid w:val="00E67010"/>
    <w:rsid w:val="00E6787F"/>
    <w:rsid w:val="00E705F2"/>
    <w:rsid w:val="00E70867"/>
    <w:rsid w:val="00E730AE"/>
    <w:rsid w:val="00E7352D"/>
    <w:rsid w:val="00E7403C"/>
    <w:rsid w:val="00E74B6E"/>
    <w:rsid w:val="00E753A4"/>
    <w:rsid w:val="00E756FA"/>
    <w:rsid w:val="00E76465"/>
    <w:rsid w:val="00E76B23"/>
    <w:rsid w:val="00E76DDD"/>
    <w:rsid w:val="00E76F69"/>
    <w:rsid w:val="00E77664"/>
    <w:rsid w:val="00E809BC"/>
    <w:rsid w:val="00E80BDD"/>
    <w:rsid w:val="00E80D9F"/>
    <w:rsid w:val="00E8148E"/>
    <w:rsid w:val="00E823F2"/>
    <w:rsid w:val="00E8283C"/>
    <w:rsid w:val="00E82976"/>
    <w:rsid w:val="00E839E4"/>
    <w:rsid w:val="00E83DD0"/>
    <w:rsid w:val="00E83DEB"/>
    <w:rsid w:val="00E84BEF"/>
    <w:rsid w:val="00E85D15"/>
    <w:rsid w:val="00E86A3D"/>
    <w:rsid w:val="00E875E0"/>
    <w:rsid w:val="00E9065E"/>
    <w:rsid w:val="00E92A5F"/>
    <w:rsid w:val="00E92D39"/>
    <w:rsid w:val="00E92DB8"/>
    <w:rsid w:val="00E9323B"/>
    <w:rsid w:val="00E939A2"/>
    <w:rsid w:val="00E93FBC"/>
    <w:rsid w:val="00E9400C"/>
    <w:rsid w:val="00E94406"/>
    <w:rsid w:val="00E94DB6"/>
    <w:rsid w:val="00E95132"/>
    <w:rsid w:val="00E95135"/>
    <w:rsid w:val="00E952C4"/>
    <w:rsid w:val="00E956B0"/>
    <w:rsid w:val="00E95BB2"/>
    <w:rsid w:val="00E9601E"/>
    <w:rsid w:val="00E96F9D"/>
    <w:rsid w:val="00E97384"/>
    <w:rsid w:val="00E973B9"/>
    <w:rsid w:val="00E974A6"/>
    <w:rsid w:val="00E9787D"/>
    <w:rsid w:val="00E97A00"/>
    <w:rsid w:val="00EA0031"/>
    <w:rsid w:val="00EA11F3"/>
    <w:rsid w:val="00EA1878"/>
    <w:rsid w:val="00EA1A09"/>
    <w:rsid w:val="00EA28E4"/>
    <w:rsid w:val="00EA2AD8"/>
    <w:rsid w:val="00EA3A95"/>
    <w:rsid w:val="00EA400C"/>
    <w:rsid w:val="00EA4BEA"/>
    <w:rsid w:val="00EA4F4B"/>
    <w:rsid w:val="00EA6A95"/>
    <w:rsid w:val="00EA7FAD"/>
    <w:rsid w:val="00EB0676"/>
    <w:rsid w:val="00EB12A7"/>
    <w:rsid w:val="00EB12CC"/>
    <w:rsid w:val="00EB14D1"/>
    <w:rsid w:val="00EB1F0C"/>
    <w:rsid w:val="00EB377E"/>
    <w:rsid w:val="00EB4096"/>
    <w:rsid w:val="00EB40BF"/>
    <w:rsid w:val="00EB4398"/>
    <w:rsid w:val="00EB44D5"/>
    <w:rsid w:val="00EB4687"/>
    <w:rsid w:val="00EB4B61"/>
    <w:rsid w:val="00EB5412"/>
    <w:rsid w:val="00EB555C"/>
    <w:rsid w:val="00EB6326"/>
    <w:rsid w:val="00EB6A4C"/>
    <w:rsid w:val="00EB7060"/>
    <w:rsid w:val="00EB7493"/>
    <w:rsid w:val="00EC02D1"/>
    <w:rsid w:val="00EC0812"/>
    <w:rsid w:val="00EC308B"/>
    <w:rsid w:val="00EC3725"/>
    <w:rsid w:val="00EC50AB"/>
    <w:rsid w:val="00EC535A"/>
    <w:rsid w:val="00EC57C3"/>
    <w:rsid w:val="00EC5DD8"/>
    <w:rsid w:val="00EC6A30"/>
    <w:rsid w:val="00ED026A"/>
    <w:rsid w:val="00ED27BF"/>
    <w:rsid w:val="00ED36F3"/>
    <w:rsid w:val="00ED4E7A"/>
    <w:rsid w:val="00ED537D"/>
    <w:rsid w:val="00ED61CD"/>
    <w:rsid w:val="00ED6865"/>
    <w:rsid w:val="00ED6AC4"/>
    <w:rsid w:val="00ED7691"/>
    <w:rsid w:val="00ED77B9"/>
    <w:rsid w:val="00ED7D37"/>
    <w:rsid w:val="00EE0677"/>
    <w:rsid w:val="00EE0FEA"/>
    <w:rsid w:val="00EE22E0"/>
    <w:rsid w:val="00EE22FD"/>
    <w:rsid w:val="00EE2350"/>
    <w:rsid w:val="00EE23D0"/>
    <w:rsid w:val="00EE2B7F"/>
    <w:rsid w:val="00EE325C"/>
    <w:rsid w:val="00EE3559"/>
    <w:rsid w:val="00EE4391"/>
    <w:rsid w:val="00EE4759"/>
    <w:rsid w:val="00EE4D27"/>
    <w:rsid w:val="00EE4E4D"/>
    <w:rsid w:val="00EE61D2"/>
    <w:rsid w:val="00EF0156"/>
    <w:rsid w:val="00EF0432"/>
    <w:rsid w:val="00EF08DC"/>
    <w:rsid w:val="00EF0DC8"/>
    <w:rsid w:val="00EF1902"/>
    <w:rsid w:val="00EF30C2"/>
    <w:rsid w:val="00EF40D7"/>
    <w:rsid w:val="00EF44EC"/>
    <w:rsid w:val="00EF4BE2"/>
    <w:rsid w:val="00EF5F51"/>
    <w:rsid w:val="00EF60D6"/>
    <w:rsid w:val="00EF6C1A"/>
    <w:rsid w:val="00EF7CD4"/>
    <w:rsid w:val="00F00294"/>
    <w:rsid w:val="00F004C1"/>
    <w:rsid w:val="00F02210"/>
    <w:rsid w:val="00F02477"/>
    <w:rsid w:val="00F02566"/>
    <w:rsid w:val="00F02F4D"/>
    <w:rsid w:val="00F032C2"/>
    <w:rsid w:val="00F03BF0"/>
    <w:rsid w:val="00F04206"/>
    <w:rsid w:val="00F04823"/>
    <w:rsid w:val="00F04B5D"/>
    <w:rsid w:val="00F0540B"/>
    <w:rsid w:val="00F05430"/>
    <w:rsid w:val="00F06138"/>
    <w:rsid w:val="00F06655"/>
    <w:rsid w:val="00F06D10"/>
    <w:rsid w:val="00F07C9A"/>
    <w:rsid w:val="00F10AA4"/>
    <w:rsid w:val="00F10E89"/>
    <w:rsid w:val="00F115CD"/>
    <w:rsid w:val="00F11D52"/>
    <w:rsid w:val="00F12355"/>
    <w:rsid w:val="00F12B4D"/>
    <w:rsid w:val="00F1300C"/>
    <w:rsid w:val="00F130BB"/>
    <w:rsid w:val="00F13351"/>
    <w:rsid w:val="00F134C1"/>
    <w:rsid w:val="00F15123"/>
    <w:rsid w:val="00F15F3B"/>
    <w:rsid w:val="00F17C76"/>
    <w:rsid w:val="00F20177"/>
    <w:rsid w:val="00F20314"/>
    <w:rsid w:val="00F20373"/>
    <w:rsid w:val="00F208D3"/>
    <w:rsid w:val="00F20C44"/>
    <w:rsid w:val="00F21380"/>
    <w:rsid w:val="00F2149A"/>
    <w:rsid w:val="00F215A3"/>
    <w:rsid w:val="00F21748"/>
    <w:rsid w:val="00F2217D"/>
    <w:rsid w:val="00F22675"/>
    <w:rsid w:val="00F22CB5"/>
    <w:rsid w:val="00F22D8F"/>
    <w:rsid w:val="00F23163"/>
    <w:rsid w:val="00F25C75"/>
    <w:rsid w:val="00F261B8"/>
    <w:rsid w:val="00F26C78"/>
    <w:rsid w:val="00F274E8"/>
    <w:rsid w:val="00F277DD"/>
    <w:rsid w:val="00F302B7"/>
    <w:rsid w:val="00F31287"/>
    <w:rsid w:val="00F314DE"/>
    <w:rsid w:val="00F31C24"/>
    <w:rsid w:val="00F32577"/>
    <w:rsid w:val="00F3276D"/>
    <w:rsid w:val="00F33425"/>
    <w:rsid w:val="00F3482D"/>
    <w:rsid w:val="00F355BB"/>
    <w:rsid w:val="00F367AB"/>
    <w:rsid w:val="00F37AC0"/>
    <w:rsid w:val="00F4018A"/>
    <w:rsid w:val="00F4032A"/>
    <w:rsid w:val="00F40B11"/>
    <w:rsid w:val="00F411C9"/>
    <w:rsid w:val="00F4245D"/>
    <w:rsid w:val="00F4295D"/>
    <w:rsid w:val="00F4322F"/>
    <w:rsid w:val="00F434AE"/>
    <w:rsid w:val="00F43898"/>
    <w:rsid w:val="00F44474"/>
    <w:rsid w:val="00F44786"/>
    <w:rsid w:val="00F45920"/>
    <w:rsid w:val="00F45B2F"/>
    <w:rsid w:val="00F45E8F"/>
    <w:rsid w:val="00F4668D"/>
    <w:rsid w:val="00F466AA"/>
    <w:rsid w:val="00F46E65"/>
    <w:rsid w:val="00F51D79"/>
    <w:rsid w:val="00F52262"/>
    <w:rsid w:val="00F52991"/>
    <w:rsid w:val="00F52B06"/>
    <w:rsid w:val="00F53A2D"/>
    <w:rsid w:val="00F54685"/>
    <w:rsid w:val="00F54D23"/>
    <w:rsid w:val="00F54E5D"/>
    <w:rsid w:val="00F551DE"/>
    <w:rsid w:val="00F552B0"/>
    <w:rsid w:val="00F55762"/>
    <w:rsid w:val="00F557EE"/>
    <w:rsid w:val="00F57B5C"/>
    <w:rsid w:val="00F57C0B"/>
    <w:rsid w:val="00F60C73"/>
    <w:rsid w:val="00F61EE1"/>
    <w:rsid w:val="00F639DF"/>
    <w:rsid w:val="00F63B42"/>
    <w:rsid w:val="00F64A3E"/>
    <w:rsid w:val="00F657FD"/>
    <w:rsid w:val="00F65FB9"/>
    <w:rsid w:val="00F66219"/>
    <w:rsid w:val="00F67305"/>
    <w:rsid w:val="00F703EF"/>
    <w:rsid w:val="00F7084A"/>
    <w:rsid w:val="00F70FA0"/>
    <w:rsid w:val="00F75F92"/>
    <w:rsid w:val="00F760A1"/>
    <w:rsid w:val="00F76173"/>
    <w:rsid w:val="00F76BCB"/>
    <w:rsid w:val="00F8003C"/>
    <w:rsid w:val="00F808A7"/>
    <w:rsid w:val="00F819A6"/>
    <w:rsid w:val="00F8262D"/>
    <w:rsid w:val="00F83E26"/>
    <w:rsid w:val="00F83EE0"/>
    <w:rsid w:val="00F84587"/>
    <w:rsid w:val="00F84951"/>
    <w:rsid w:val="00F850E9"/>
    <w:rsid w:val="00F859D3"/>
    <w:rsid w:val="00F8673C"/>
    <w:rsid w:val="00F878B6"/>
    <w:rsid w:val="00F87CB0"/>
    <w:rsid w:val="00F9064D"/>
    <w:rsid w:val="00F90CE7"/>
    <w:rsid w:val="00F91685"/>
    <w:rsid w:val="00F91EA1"/>
    <w:rsid w:val="00F9237F"/>
    <w:rsid w:val="00F9278E"/>
    <w:rsid w:val="00F92AC2"/>
    <w:rsid w:val="00F93310"/>
    <w:rsid w:val="00F9469F"/>
    <w:rsid w:val="00F947B0"/>
    <w:rsid w:val="00F949E2"/>
    <w:rsid w:val="00F94CEB"/>
    <w:rsid w:val="00F9565F"/>
    <w:rsid w:val="00F9587F"/>
    <w:rsid w:val="00F95E7B"/>
    <w:rsid w:val="00F95EE2"/>
    <w:rsid w:val="00F96137"/>
    <w:rsid w:val="00F96D27"/>
    <w:rsid w:val="00F96DB5"/>
    <w:rsid w:val="00F96FAA"/>
    <w:rsid w:val="00FA0395"/>
    <w:rsid w:val="00FA08AF"/>
    <w:rsid w:val="00FA1892"/>
    <w:rsid w:val="00FA225A"/>
    <w:rsid w:val="00FA3F90"/>
    <w:rsid w:val="00FA433E"/>
    <w:rsid w:val="00FA5435"/>
    <w:rsid w:val="00FA5837"/>
    <w:rsid w:val="00FA59B8"/>
    <w:rsid w:val="00FA62EC"/>
    <w:rsid w:val="00FB0499"/>
    <w:rsid w:val="00FB38DA"/>
    <w:rsid w:val="00FB588B"/>
    <w:rsid w:val="00FB62F9"/>
    <w:rsid w:val="00FB65D7"/>
    <w:rsid w:val="00FB7D2C"/>
    <w:rsid w:val="00FC0701"/>
    <w:rsid w:val="00FC0D1F"/>
    <w:rsid w:val="00FC391F"/>
    <w:rsid w:val="00FC3C98"/>
    <w:rsid w:val="00FC437C"/>
    <w:rsid w:val="00FC7408"/>
    <w:rsid w:val="00FC747D"/>
    <w:rsid w:val="00FC7BB6"/>
    <w:rsid w:val="00FD350E"/>
    <w:rsid w:val="00FD4851"/>
    <w:rsid w:val="00FD578A"/>
    <w:rsid w:val="00FD5FF6"/>
    <w:rsid w:val="00FD7647"/>
    <w:rsid w:val="00FE022A"/>
    <w:rsid w:val="00FE0777"/>
    <w:rsid w:val="00FE07F2"/>
    <w:rsid w:val="00FE08DE"/>
    <w:rsid w:val="00FE226D"/>
    <w:rsid w:val="00FE33C3"/>
    <w:rsid w:val="00FE434A"/>
    <w:rsid w:val="00FE4513"/>
    <w:rsid w:val="00FE4A25"/>
    <w:rsid w:val="00FE709D"/>
    <w:rsid w:val="00FE7B2F"/>
    <w:rsid w:val="00FE7E7B"/>
    <w:rsid w:val="00FF0AA5"/>
    <w:rsid w:val="00FF1580"/>
    <w:rsid w:val="00FF1F4B"/>
    <w:rsid w:val="00FF31F4"/>
    <w:rsid w:val="00FF623F"/>
    <w:rsid w:val="00FF6D91"/>
    <w:rsid w:val="00FF6E53"/>
    <w:rsid w:val="00FF7890"/>
    <w:rsid w:val="00FF7D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E4C"/>
    <w:rPr>
      <w:rFonts w:ascii="Lydian MT" w:eastAsia="Times" w:hAnsi="Lydian MT"/>
      <w:sz w:val="24"/>
      <w:lang w:val="en-AU" w:eastAsia="en-US"/>
    </w:rPr>
  </w:style>
  <w:style w:type="paragraph" w:styleId="Heading1">
    <w:name w:val="heading 1"/>
    <w:basedOn w:val="Normal"/>
    <w:next w:val="Normal"/>
    <w:qFormat/>
    <w:rsid w:val="001C0E4C"/>
    <w:pPr>
      <w:keepNext/>
      <w:tabs>
        <w:tab w:val="left" w:pos="709"/>
        <w:tab w:val="left" w:pos="1479"/>
        <w:tab w:val="left" w:pos="2340"/>
      </w:tabs>
      <w:suppressAutoHyphens/>
      <w:ind w:left="426" w:hanging="426"/>
      <w:jc w:val="both"/>
      <w:outlineLvl w:val="0"/>
    </w:pPr>
    <w:rPr>
      <w:rFonts w:ascii="Times New Roman" w:eastAsia="Times New Roman" w:hAnsi="Times New Roman"/>
      <w:b/>
      <w:sz w:val="22"/>
    </w:rPr>
  </w:style>
  <w:style w:type="paragraph" w:styleId="Heading2">
    <w:name w:val="heading 2"/>
    <w:basedOn w:val="Normal"/>
    <w:next w:val="Normal"/>
    <w:link w:val="Heading2Char"/>
    <w:qFormat/>
    <w:rsid w:val="001C0E4C"/>
    <w:pPr>
      <w:keepNext/>
      <w:tabs>
        <w:tab w:val="left" w:pos="709"/>
        <w:tab w:val="left" w:pos="1479"/>
        <w:tab w:val="left" w:pos="2340"/>
      </w:tabs>
      <w:suppressAutoHyphens/>
      <w:jc w:val="both"/>
      <w:outlineLvl w:val="1"/>
    </w:pPr>
    <w:rPr>
      <w:rFonts w:ascii="Times New Roman" w:eastAsia="Times New Roman" w:hAnsi="Times New Roman"/>
      <w:b/>
      <w:sz w:val="22"/>
    </w:rPr>
  </w:style>
  <w:style w:type="paragraph" w:styleId="Heading3">
    <w:name w:val="heading 3"/>
    <w:basedOn w:val="Normal"/>
    <w:next w:val="Normal"/>
    <w:link w:val="Heading3Char"/>
    <w:qFormat/>
    <w:rsid w:val="00576CE7"/>
    <w:pPr>
      <w:keepNext/>
      <w:tabs>
        <w:tab w:val="left" w:pos="709"/>
        <w:tab w:val="left" w:pos="1479"/>
        <w:tab w:val="left" w:pos="2340"/>
      </w:tabs>
      <w:suppressAutoHyphens/>
      <w:ind w:left="567" w:hanging="567"/>
      <w:jc w:val="both"/>
      <w:outlineLvl w:val="2"/>
    </w:pPr>
    <w:rPr>
      <w:rFonts w:ascii="Arial" w:eastAsia="Times New Roman" w:hAnsi="Arial"/>
      <w:b/>
      <w:sz w:val="22"/>
    </w:rPr>
  </w:style>
  <w:style w:type="paragraph" w:styleId="Heading6">
    <w:name w:val="heading 6"/>
    <w:basedOn w:val="Normal"/>
    <w:next w:val="Normal"/>
    <w:link w:val="Heading6Char"/>
    <w:qFormat/>
    <w:rsid w:val="005B7D9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0E4C"/>
    <w:rPr>
      <w:b/>
      <w:sz w:val="22"/>
      <w:lang w:val="en-AU" w:eastAsia="en-US" w:bidi="ar-SA"/>
    </w:rPr>
  </w:style>
  <w:style w:type="character" w:customStyle="1" w:styleId="Heading3Char">
    <w:name w:val="Heading 3 Char"/>
    <w:basedOn w:val="DefaultParagraphFont"/>
    <w:link w:val="Heading3"/>
    <w:rsid w:val="00576CE7"/>
    <w:rPr>
      <w:rFonts w:ascii="Arial" w:hAnsi="Arial"/>
      <w:b/>
      <w:sz w:val="22"/>
      <w:lang w:val="en-AU" w:eastAsia="en-US"/>
    </w:rPr>
  </w:style>
  <w:style w:type="character" w:styleId="Emphasis">
    <w:name w:val="Emphasis"/>
    <w:basedOn w:val="DefaultParagraphFont"/>
    <w:uiPriority w:val="20"/>
    <w:qFormat/>
    <w:rsid w:val="001C0E4C"/>
    <w:rPr>
      <w:b/>
      <w:bCs/>
      <w:i w:val="0"/>
      <w:iCs w:val="0"/>
    </w:rPr>
  </w:style>
  <w:style w:type="paragraph" w:styleId="BodyTextIndent3">
    <w:name w:val="Body Text Indent 3"/>
    <w:basedOn w:val="Normal"/>
    <w:rsid w:val="001C0E4C"/>
    <w:pPr>
      <w:tabs>
        <w:tab w:val="left" w:pos="1418"/>
        <w:tab w:val="left" w:pos="1985"/>
        <w:tab w:val="left" w:pos="2694"/>
      </w:tabs>
      <w:suppressAutoHyphens/>
      <w:ind w:left="426" w:hanging="426"/>
      <w:jc w:val="both"/>
    </w:pPr>
    <w:rPr>
      <w:rFonts w:ascii="Times New Roman" w:eastAsia="Times New Roman" w:hAnsi="Times New Roman"/>
      <w:sz w:val="22"/>
    </w:rPr>
  </w:style>
  <w:style w:type="character" w:styleId="PageNumber">
    <w:name w:val="page number"/>
    <w:basedOn w:val="DefaultParagraphFont"/>
    <w:rsid w:val="001C0E4C"/>
  </w:style>
  <w:style w:type="paragraph" w:styleId="Footer">
    <w:name w:val="footer"/>
    <w:basedOn w:val="Normal"/>
    <w:rsid w:val="001C0E4C"/>
    <w:pPr>
      <w:widowControl w:val="0"/>
      <w:tabs>
        <w:tab w:val="center" w:pos="4320"/>
        <w:tab w:val="right" w:pos="8640"/>
      </w:tabs>
    </w:pPr>
    <w:rPr>
      <w:rFonts w:ascii="Courier" w:eastAsia="Times New Roman" w:hAnsi="Courier"/>
      <w:sz w:val="20"/>
      <w:lang w:val="en-US"/>
    </w:rPr>
  </w:style>
  <w:style w:type="paragraph" w:styleId="BodyText2">
    <w:name w:val="Body Text 2"/>
    <w:basedOn w:val="Normal"/>
    <w:rsid w:val="001C0E4C"/>
    <w:pPr>
      <w:spacing w:line="240" w:lineRule="exact"/>
      <w:ind w:right="-285"/>
      <w:jc w:val="both"/>
    </w:pPr>
    <w:rPr>
      <w:rFonts w:ascii="Times New Roman" w:hAnsi="Times New Roman"/>
      <w:sz w:val="22"/>
    </w:rPr>
  </w:style>
  <w:style w:type="character" w:styleId="Hyperlink">
    <w:name w:val="Hyperlink"/>
    <w:basedOn w:val="DefaultParagraphFont"/>
    <w:uiPriority w:val="99"/>
    <w:rsid w:val="001C0E4C"/>
    <w:rPr>
      <w:color w:val="0000FF"/>
      <w:u w:val="single"/>
    </w:rPr>
  </w:style>
  <w:style w:type="character" w:customStyle="1" w:styleId="apple-style-span">
    <w:name w:val="apple-style-span"/>
    <w:basedOn w:val="DefaultParagraphFont"/>
    <w:rsid w:val="001C0E4C"/>
  </w:style>
  <w:style w:type="character" w:styleId="Strong">
    <w:name w:val="Strong"/>
    <w:basedOn w:val="DefaultParagraphFont"/>
    <w:uiPriority w:val="22"/>
    <w:qFormat/>
    <w:rsid w:val="001C0E4C"/>
    <w:rPr>
      <w:b/>
      <w:bCs/>
    </w:rPr>
  </w:style>
  <w:style w:type="paragraph" w:styleId="TOC1">
    <w:name w:val="toc 1"/>
    <w:basedOn w:val="Normal"/>
    <w:next w:val="Normal"/>
    <w:autoRedefine/>
    <w:uiPriority w:val="39"/>
    <w:rsid w:val="001C0E4C"/>
    <w:pPr>
      <w:spacing w:before="120"/>
    </w:pPr>
    <w:rPr>
      <w:rFonts w:ascii="Times New Roman" w:hAnsi="Times New Roman"/>
      <w:b/>
      <w:bCs/>
      <w:i/>
      <w:iCs/>
      <w:szCs w:val="24"/>
    </w:rPr>
  </w:style>
  <w:style w:type="paragraph" w:styleId="TOC2">
    <w:name w:val="toc 2"/>
    <w:basedOn w:val="Normal"/>
    <w:next w:val="Normal"/>
    <w:autoRedefine/>
    <w:uiPriority w:val="39"/>
    <w:rsid w:val="001C0E4C"/>
    <w:pPr>
      <w:spacing w:before="120"/>
      <w:ind w:left="240"/>
    </w:pPr>
    <w:rPr>
      <w:rFonts w:ascii="Times New Roman" w:hAnsi="Times New Roman"/>
      <w:b/>
      <w:bCs/>
      <w:sz w:val="22"/>
      <w:szCs w:val="22"/>
    </w:rPr>
  </w:style>
  <w:style w:type="paragraph" w:styleId="TOC3">
    <w:name w:val="toc 3"/>
    <w:basedOn w:val="Normal"/>
    <w:next w:val="Normal"/>
    <w:autoRedefine/>
    <w:uiPriority w:val="39"/>
    <w:rsid w:val="001C0E4C"/>
    <w:pPr>
      <w:ind w:left="480"/>
    </w:pPr>
    <w:rPr>
      <w:rFonts w:ascii="Times New Roman" w:hAnsi="Times New Roman"/>
      <w:sz w:val="20"/>
    </w:rPr>
  </w:style>
  <w:style w:type="paragraph" w:styleId="CommentText">
    <w:name w:val="annotation text"/>
    <w:basedOn w:val="Normal"/>
    <w:semiHidden/>
    <w:rsid w:val="001C0E4C"/>
    <w:rPr>
      <w:sz w:val="20"/>
    </w:rPr>
  </w:style>
  <w:style w:type="paragraph" w:styleId="CommentSubject">
    <w:name w:val="annotation subject"/>
    <w:basedOn w:val="CommentText"/>
    <w:next w:val="CommentText"/>
    <w:semiHidden/>
    <w:rsid w:val="001C0E4C"/>
    <w:rPr>
      <w:b/>
      <w:bCs/>
    </w:rPr>
  </w:style>
  <w:style w:type="character" w:customStyle="1" w:styleId="txtboldonly">
    <w:name w:val="txtboldonly"/>
    <w:basedOn w:val="DefaultParagraphFont"/>
    <w:rsid w:val="001C0E4C"/>
  </w:style>
  <w:style w:type="paragraph" w:styleId="BodyText">
    <w:name w:val="Body Text"/>
    <w:basedOn w:val="Normal"/>
    <w:link w:val="BodyTextChar"/>
    <w:rsid w:val="00304488"/>
    <w:pPr>
      <w:spacing w:after="120"/>
    </w:pPr>
  </w:style>
  <w:style w:type="character" w:customStyle="1" w:styleId="BodyTextChar">
    <w:name w:val="Body Text Char"/>
    <w:basedOn w:val="DefaultParagraphFont"/>
    <w:link w:val="BodyText"/>
    <w:rsid w:val="00304488"/>
    <w:rPr>
      <w:rFonts w:ascii="Lydian MT" w:eastAsia="Times" w:hAnsi="Lydian MT"/>
      <w:sz w:val="24"/>
      <w:lang w:eastAsia="en-US"/>
    </w:rPr>
  </w:style>
  <w:style w:type="paragraph" w:styleId="PlainText">
    <w:name w:val="Plain Text"/>
    <w:basedOn w:val="Normal"/>
    <w:link w:val="PlainTextChar"/>
    <w:uiPriority w:val="99"/>
    <w:unhideWhenUsed/>
    <w:rsid w:val="00314860"/>
    <w:rPr>
      <w:rFonts w:ascii="Consolas" w:eastAsia="Calibri" w:hAnsi="Consolas"/>
      <w:sz w:val="21"/>
      <w:szCs w:val="21"/>
    </w:rPr>
  </w:style>
  <w:style w:type="character" w:customStyle="1" w:styleId="PlainTextChar">
    <w:name w:val="Plain Text Char"/>
    <w:basedOn w:val="DefaultParagraphFont"/>
    <w:link w:val="PlainText"/>
    <w:uiPriority w:val="99"/>
    <w:rsid w:val="00314860"/>
    <w:rPr>
      <w:rFonts w:ascii="Consolas" w:eastAsia="Calibri" w:hAnsi="Consolas" w:cs="Times New Roman"/>
      <w:sz w:val="21"/>
      <w:szCs w:val="21"/>
      <w:lang w:eastAsia="en-US"/>
    </w:rPr>
  </w:style>
  <w:style w:type="numbering" w:customStyle="1" w:styleId="Style1">
    <w:name w:val="Style1"/>
    <w:rsid w:val="00C03284"/>
    <w:pPr>
      <w:numPr>
        <w:numId w:val="13"/>
      </w:numPr>
    </w:pPr>
  </w:style>
  <w:style w:type="paragraph" w:styleId="ListParagraph">
    <w:name w:val="List Paragraph"/>
    <w:basedOn w:val="Normal"/>
    <w:uiPriority w:val="34"/>
    <w:qFormat/>
    <w:rsid w:val="00415DCD"/>
    <w:pPr>
      <w:ind w:left="720"/>
    </w:pPr>
  </w:style>
  <w:style w:type="table" w:styleId="TableGrid">
    <w:name w:val="Table Grid"/>
    <w:basedOn w:val="TableNormal"/>
    <w:rsid w:val="003017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8562EA"/>
    <w:rPr>
      <w:sz w:val="16"/>
      <w:szCs w:val="16"/>
    </w:rPr>
  </w:style>
  <w:style w:type="paragraph" w:styleId="BalloonText">
    <w:name w:val="Balloon Text"/>
    <w:basedOn w:val="Normal"/>
    <w:link w:val="BalloonTextChar"/>
    <w:rsid w:val="008562EA"/>
    <w:rPr>
      <w:rFonts w:ascii="Tahoma" w:hAnsi="Tahoma" w:cs="Tahoma"/>
      <w:sz w:val="16"/>
      <w:szCs w:val="16"/>
    </w:rPr>
  </w:style>
  <w:style w:type="character" w:customStyle="1" w:styleId="BalloonTextChar">
    <w:name w:val="Balloon Text Char"/>
    <w:basedOn w:val="DefaultParagraphFont"/>
    <w:link w:val="BalloonText"/>
    <w:rsid w:val="008562EA"/>
    <w:rPr>
      <w:rFonts w:ascii="Tahoma" w:eastAsia="Times" w:hAnsi="Tahoma" w:cs="Tahoma"/>
      <w:sz w:val="16"/>
      <w:szCs w:val="16"/>
      <w:lang w:eastAsia="en-US"/>
    </w:rPr>
  </w:style>
  <w:style w:type="paragraph" w:styleId="Header">
    <w:name w:val="header"/>
    <w:basedOn w:val="Normal"/>
    <w:link w:val="HeaderChar"/>
    <w:rsid w:val="0016735F"/>
    <w:pPr>
      <w:tabs>
        <w:tab w:val="center" w:pos="4513"/>
        <w:tab w:val="right" w:pos="9026"/>
      </w:tabs>
    </w:pPr>
  </w:style>
  <w:style w:type="character" w:customStyle="1" w:styleId="HeaderChar">
    <w:name w:val="Header Char"/>
    <w:basedOn w:val="DefaultParagraphFont"/>
    <w:link w:val="Header"/>
    <w:rsid w:val="0016735F"/>
    <w:rPr>
      <w:rFonts w:ascii="Lydian MT" w:eastAsia="Times" w:hAnsi="Lydian MT"/>
      <w:sz w:val="24"/>
      <w:lang w:eastAsia="en-US"/>
    </w:rPr>
  </w:style>
  <w:style w:type="paragraph" w:styleId="Title">
    <w:name w:val="Title"/>
    <w:basedOn w:val="Normal"/>
    <w:link w:val="TitleChar"/>
    <w:qFormat/>
    <w:rsid w:val="009D7CEE"/>
    <w:pPr>
      <w:widowControl w:val="0"/>
      <w:tabs>
        <w:tab w:val="center" w:pos="4809"/>
      </w:tabs>
      <w:autoSpaceDE w:val="0"/>
      <w:autoSpaceDN w:val="0"/>
      <w:adjustRightInd w:val="0"/>
      <w:jc w:val="center"/>
    </w:pPr>
    <w:rPr>
      <w:rFonts w:ascii="Arial" w:eastAsia="Times New Roman" w:hAnsi="Arial"/>
      <w:b/>
      <w:color w:val="000000"/>
      <w:sz w:val="36"/>
      <w:lang w:val="en-US" w:eastAsia="en-AU"/>
    </w:rPr>
  </w:style>
  <w:style w:type="character" w:customStyle="1" w:styleId="TitleChar">
    <w:name w:val="Title Char"/>
    <w:basedOn w:val="DefaultParagraphFont"/>
    <w:link w:val="Title"/>
    <w:rsid w:val="009D7CEE"/>
    <w:rPr>
      <w:rFonts w:ascii="Arial" w:hAnsi="Arial"/>
      <w:b/>
      <w:color w:val="000000"/>
      <w:sz w:val="36"/>
      <w:lang w:val="en-US"/>
    </w:rPr>
  </w:style>
  <w:style w:type="character" w:customStyle="1" w:styleId="Heading6Char">
    <w:name w:val="Heading 6 Char"/>
    <w:basedOn w:val="DefaultParagraphFont"/>
    <w:link w:val="Heading6"/>
    <w:semiHidden/>
    <w:rsid w:val="005B7D9A"/>
    <w:rPr>
      <w:rFonts w:ascii="Calibri" w:eastAsia="Times New Roman" w:hAnsi="Calibri" w:cs="Times New Roman"/>
      <w:b/>
      <w:bCs/>
      <w:sz w:val="22"/>
      <w:szCs w:val="22"/>
      <w:lang w:eastAsia="en-US"/>
    </w:rPr>
  </w:style>
  <w:style w:type="character" w:customStyle="1" w:styleId="bold">
    <w:name w:val="bold"/>
    <w:basedOn w:val="DefaultParagraphFont"/>
    <w:rsid w:val="00A91712"/>
  </w:style>
  <w:style w:type="paragraph" w:customStyle="1" w:styleId="Default">
    <w:name w:val="Default"/>
    <w:rsid w:val="008E7CDD"/>
    <w:pPr>
      <w:widowControl w:val="0"/>
      <w:autoSpaceDE w:val="0"/>
      <w:autoSpaceDN w:val="0"/>
      <w:adjustRightInd w:val="0"/>
    </w:pPr>
    <w:rPr>
      <w:rFonts w:ascii="Verdana" w:hAnsi="Verdana" w:cs="Verdana"/>
      <w:color w:val="000000"/>
      <w:sz w:val="24"/>
      <w:szCs w:val="24"/>
      <w:lang w:val="en-AU" w:eastAsia="en-AU"/>
    </w:rPr>
  </w:style>
  <w:style w:type="paragraph" w:customStyle="1" w:styleId="issueandvolume">
    <w:name w:val="issueandvolume"/>
    <w:basedOn w:val="Normal"/>
    <w:rsid w:val="006C742F"/>
    <w:pPr>
      <w:spacing w:before="100" w:beforeAutospacing="1" w:after="100" w:afterAutospacing="1"/>
    </w:pPr>
    <w:rPr>
      <w:rFonts w:ascii="Times New Roman" w:eastAsia="Times New Roman" w:hAnsi="Times New Roman"/>
      <w:szCs w:val="24"/>
      <w:lang w:eastAsia="en-AU"/>
    </w:rPr>
  </w:style>
  <w:style w:type="character" w:customStyle="1" w:styleId="issuetocvolume">
    <w:name w:val="issuetocvolume"/>
    <w:basedOn w:val="DefaultParagraphFont"/>
    <w:rsid w:val="006C742F"/>
  </w:style>
  <w:style w:type="character" w:customStyle="1" w:styleId="issuetocissue">
    <w:name w:val="issuetocissue"/>
    <w:basedOn w:val="DefaultParagraphFont"/>
    <w:rsid w:val="006C742F"/>
  </w:style>
  <w:style w:type="paragraph" w:customStyle="1" w:styleId="issuepage">
    <w:name w:val="issuepage"/>
    <w:basedOn w:val="Normal"/>
    <w:rsid w:val="006C742F"/>
    <w:pPr>
      <w:spacing w:before="100" w:beforeAutospacing="1" w:after="100" w:afterAutospacing="1"/>
    </w:pPr>
    <w:rPr>
      <w:rFonts w:ascii="Times New Roman" w:eastAsia="Times New Roman" w:hAnsi="Times New Roman"/>
      <w:szCs w:val="24"/>
      <w:lang w:eastAsia="en-AU"/>
    </w:rPr>
  </w:style>
  <w:style w:type="paragraph" w:styleId="DocumentMap">
    <w:name w:val="Document Map"/>
    <w:basedOn w:val="Normal"/>
    <w:link w:val="DocumentMapChar"/>
    <w:rsid w:val="0040278C"/>
    <w:rPr>
      <w:rFonts w:ascii="Tahoma" w:hAnsi="Tahoma" w:cs="Tahoma"/>
      <w:sz w:val="16"/>
      <w:szCs w:val="16"/>
    </w:rPr>
  </w:style>
  <w:style w:type="character" w:customStyle="1" w:styleId="DocumentMapChar">
    <w:name w:val="Document Map Char"/>
    <w:basedOn w:val="DefaultParagraphFont"/>
    <w:link w:val="DocumentMap"/>
    <w:rsid w:val="0040278C"/>
    <w:rPr>
      <w:rFonts w:ascii="Tahoma" w:eastAsia="Times" w:hAnsi="Tahoma" w:cs="Tahoma"/>
      <w:sz w:val="16"/>
      <w:szCs w:val="16"/>
      <w:lang w:val="en-AU"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E4C"/>
    <w:rPr>
      <w:rFonts w:ascii="Lydian MT" w:eastAsia="Times" w:hAnsi="Lydian MT"/>
      <w:sz w:val="24"/>
      <w:lang w:val="en-AU" w:eastAsia="en-US"/>
    </w:rPr>
  </w:style>
  <w:style w:type="paragraph" w:styleId="Heading1">
    <w:name w:val="heading 1"/>
    <w:basedOn w:val="Normal"/>
    <w:next w:val="Normal"/>
    <w:qFormat/>
    <w:rsid w:val="001C0E4C"/>
    <w:pPr>
      <w:keepNext/>
      <w:tabs>
        <w:tab w:val="left" w:pos="709"/>
        <w:tab w:val="left" w:pos="1479"/>
        <w:tab w:val="left" w:pos="2340"/>
      </w:tabs>
      <w:suppressAutoHyphens/>
      <w:ind w:left="426" w:hanging="426"/>
      <w:jc w:val="both"/>
      <w:outlineLvl w:val="0"/>
    </w:pPr>
    <w:rPr>
      <w:rFonts w:ascii="Times New Roman" w:eastAsia="Times New Roman" w:hAnsi="Times New Roman"/>
      <w:b/>
      <w:sz w:val="22"/>
    </w:rPr>
  </w:style>
  <w:style w:type="paragraph" w:styleId="Heading2">
    <w:name w:val="heading 2"/>
    <w:basedOn w:val="Normal"/>
    <w:next w:val="Normal"/>
    <w:link w:val="Heading2Char"/>
    <w:qFormat/>
    <w:rsid w:val="001C0E4C"/>
    <w:pPr>
      <w:keepNext/>
      <w:tabs>
        <w:tab w:val="left" w:pos="709"/>
        <w:tab w:val="left" w:pos="1479"/>
        <w:tab w:val="left" w:pos="2340"/>
      </w:tabs>
      <w:suppressAutoHyphens/>
      <w:jc w:val="both"/>
      <w:outlineLvl w:val="1"/>
    </w:pPr>
    <w:rPr>
      <w:rFonts w:ascii="Times New Roman" w:eastAsia="Times New Roman" w:hAnsi="Times New Roman"/>
      <w:b/>
      <w:sz w:val="22"/>
    </w:rPr>
  </w:style>
  <w:style w:type="paragraph" w:styleId="Heading3">
    <w:name w:val="heading 3"/>
    <w:basedOn w:val="Normal"/>
    <w:next w:val="Normal"/>
    <w:link w:val="Heading3Char"/>
    <w:qFormat/>
    <w:rsid w:val="00576CE7"/>
    <w:pPr>
      <w:keepNext/>
      <w:tabs>
        <w:tab w:val="left" w:pos="709"/>
        <w:tab w:val="left" w:pos="1479"/>
        <w:tab w:val="left" w:pos="2340"/>
      </w:tabs>
      <w:suppressAutoHyphens/>
      <w:ind w:left="567" w:hanging="567"/>
      <w:jc w:val="both"/>
      <w:outlineLvl w:val="2"/>
    </w:pPr>
    <w:rPr>
      <w:rFonts w:ascii="Arial" w:eastAsia="Times New Roman" w:hAnsi="Arial"/>
      <w:b/>
      <w:sz w:val="22"/>
    </w:rPr>
  </w:style>
  <w:style w:type="paragraph" w:styleId="Heading6">
    <w:name w:val="heading 6"/>
    <w:basedOn w:val="Normal"/>
    <w:next w:val="Normal"/>
    <w:link w:val="Heading6Char"/>
    <w:qFormat/>
    <w:rsid w:val="005B7D9A"/>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C0E4C"/>
    <w:rPr>
      <w:b/>
      <w:sz w:val="22"/>
      <w:lang w:val="en-AU" w:eastAsia="en-US" w:bidi="ar-SA"/>
    </w:rPr>
  </w:style>
  <w:style w:type="character" w:customStyle="1" w:styleId="Heading3Char">
    <w:name w:val="Heading 3 Char"/>
    <w:basedOn w:val="DefaultParagraphFont"/>
    <w:link w:val="Heading3"/>
    <w:rsid w:val="00576CE7"/>
    <w:rPr>
      <w:rFonts w:ascii="Arial" w:hAnsi="Arial"/>
      <w:b/>
      <w:sz w:val="22"/>
      <w:lang w:val="en-AU" w:eastAsia="en-US"/>
    </w:rPr>
  </w:style>
  <w:style w:type="character" w:styleId="Emphasis">
    <w:name w:val="Emphasis"/>
    <w:basedOn w:val="DefaultParagraphFont"/>
    <w:uiPriority w:val="20"/>
    <w:qFormat/>
    <w:rsid w:val="001C0E4C"/>
    <w:rPr>
      <w:b/>
      <w:bCs/>
      <w:i w:val="0"/>
      <w:iCs w:val="0"/>
    </w:rPr>
  </w:style>
  <w:style w:type="paragraph" w:styleId="BodyTextIndent3">
    <w:name w:val="Body Text Indent 3"/>
    <w:basedOn w:val="Normal"/>
    <w:rsid w:val="001C0E4C"/>
    <w:pPr>
      <w:tabs>
        <w:tab w:val="left" w:pos="1418"/>
        <w:tab w:val="left" w:pos="1985"/>
        <w:tab w:val="left" w:pos="2694"/>
      </w:tabs>
      <w:suppressAutoHyphens/>
      <w:ind w:left="426" w:hanging="426"/>
      <w:jc w:val="both"/>
    </w:pPr>
    <w:rPr>
      <w:rFonts w:ascii="Times New Roman" w:eastAsia="Times New Roman" w:hAnsi="Times New Roman"/>
      <w:sz w:val="22"/>
    </w:rPr>
  </w:style>
  <w:style w:type="character" w:styleId="PageNumber">
    <w:name w:val="page number"/>
    <w:basedOn w:val="DefaultParagraphFont"/>
    <w:rsid w:val="001C0E4C"/>
  </w:style>
  <w:style w:type="paragraph" w:styleId="Footer">
    <w:name w:val="footer"/>
    <w:basedOn w:val="Normal"/>
    <w:rsid w:val="001C0E4C"/>
    <w:pPr>
      <w:widowControl w:val="0"/>
      <w:tabs>
        <w:tab w:val="center" w:pos="4320"/>
        <w:tab w:val="right" w:pos="8640"/>
      </w:tabs>
    </w:pPr>
    <w:rPr>
      <w:rFonts w:ascii="Courier" w:eastAsia="Times New Roman" w:hAnsi="Courier"/>
      <w:sz w:val="20"/>
      <w:lang w:val="en-US"/>
    </w:rPr>
  </w:style>
  <w:style w:type="paragraph" w:styleId="BodyText2">
    <w:name w:val="Body Text 2"/>
    <w:basedOn w:val="Normal"/>
    <w:rsid w:val="001C0E4C"/>
    <w:pPr>
      <w:spacing w:line="240" w:lineRule="exact"/>
      <w:ind w:right="-285"/>
      <w:jc w:val="both"/>
    </w:pPr>
    <w:rPr>
      <w:rFonts w:ascii="Times New Roman" w:hAnsi="Times New Roman"/>
      <w:sz w:val="22"/>
    </w:rPr>
  </w:style>
  <w:style w:type="character" w:styleId="Hyperlink">
    <w:name w:val="Hyperlink"/>
    <w:basedOn w:val="DefaultParagraphFont"/>
    <w:uiPriority w:val="99"/>
    <w:rsid w:val="001C0E4C"/>
    <w:rPr>
      <w:color w:val="0000FF"/>
      <w:u w:val="single"/>
    </w:rPr>
  </w:style>
  <w:style w:type="character" w:customStyle="1" w:styleId="apple-style-span">
    <w:name w:val="apple-style-span"/>
    <w:basedOn w:val="DefaultParagraphFont"/>
    <w:rsid w:val="001C0E4C"/>
  </w:style>
  <w:style w:type="character" w:styleId="Strong">
    <w:name w:val="Strong"/>
    <w:basedOn w:val="DefaultParagraphFont"/>
    <w:uiPriority w:val="22"/>
    <w:qFormat/>
    <w:rsid w:val="001C0E4C"/>
    <w:rPr>
      <w:b/>
      <w:bCs/>
    </w:rPr>
  </w:style>
  <w:style w:type="paragraph" w:styleId="TOC1">
    <w:name w:val="toc 1"/>
    <w:basedOn w:val="Normal"/>
    <w:next w:val="Normal"/>
    <w:autoRedefine/>
    <w:uiPriority w:val="39"/>
    <w:rsid w:val="001C0E4C"/>
    <w:pPr>
      <w:spacing w:before="120"/>
    </w:pPr>
    <w:rPr>
      <w:rFonts w:ascii="Times New Roman" w:hAnsi="Times New Roman"/>
      <w:b/>
      <w:bCs/>
      <w:i/>
      <w:iCs/>
      <w:szCs w:val="24"/>
    </w:rPr>
  </w:style>
  <w:style w:type="paragraph" w:styleId="TOC2">
    <w:name w:val="toc 2"/>
    <w:basedOn w:val="Normal"/>
    <w:next w:val="Normal"/>
    <w:autoRedefine/>
    <w:uiPriority w:val="39"/>
    <w:rsid w:val="001C0E4C"/>
    <w:pPr>
      <w:spacing w:before="120"/>
      <w:ind w:left="240"/>
    </w:pPr>
    <w:rPr>
      <w:rFonts w:ascii="Times New Roman" w:hAnsi="Times New Roman"/>
      <w:b/>
      <w:bCs/>
      <w:sz w:val="22"/>
      <w:szCs w:val="22"/>
    </w:rPr>
  </w:style>
  <w:style w:type="paragraph" w:styleId="TOC3">
    <w:name w:val="toc 3"/>
    <w:basedOn w:val="Normal"/>
    <w:next w:val="Normal"/>
    <w:autoRedefine/>
    <w:uiPriority w:val="39"/>
    <w:rsid w:val="001C0E4C"/>
    <w:pPr>
      <w:ind w:left="480"/>
    </w:pPr>
    <w:rPr>
      <w:rFonts w:ascii="Times New Roman" w:hAnsi="Times New Roman"/>
      <w:sz w:val="20"/>
    </w:rPr>
  </w:style>
  <w:style w:type="paragraph" w:styleId="CommentText">
    <w:name w:val="annotation text"/>
    <w:basedOn w:val="Normal"/>
    <w:semiHidden/>
    <w:rsid w:val="001C0E4C"/>
    <w:rPr>
      <w:sz w:val="20"/>
    </w:rPr>
  </w:style>
  <w:style w:type="paragraph" w:styleId="CommentSubject">
    <w:name w:val="annotation subject"/>
    <w:basedOn w:val="CommentText"/>
    <w:next w:val="CommentText"/>
    <w:semiHidden/>
    <w:rsid w:val="001C0E4C"/>
    <w:rPr>
      <w:b/>
      <w:bCs/>
    </w:rPr>
  </w:style>
  <w:style w:type="character" w:customStyle="1" w:styleId="txtboldonly">
    <w:name w:val="txtboldonly"/>
    <w:basedOn w:val="DefaultParagraphFont"/>
    <w:rsid w:val="001C0E4C"/>
  </w:style>
  <w:style w:type="paragraph" w:styleId="BodyText">
    <w:name w:val="Body Text"/>
    <w:basedOn w:val="Normal"/>
    <w:link w:val="BodyTextChar"/>
    <w:rsid w:val="00304488"/>
    <w:pPr>
      <w:spacing w:after="120"/>
    </w:pPr>
  </w:style>
  <w:style w:type="character" w:customStyle="1" w:styleId="BodyTextChar">
    <w:name w:val="Body Text Char"/>
    <w:basedOn w:val="DefaultParagraphFont"/>
    <w:link w:val="BodyText"/>
    <w:rsid w:val="00304488"/>
    <w:rPr>
      <w:rFonts w:ascii="Lydian MT" w:eastAsia="Times" w:hAnsi="Lydian MT"/>
      <w:sz w:val="24"/>
      <w:lang w:eastAsia="en-US"/>
    </w:rPr>
  </w:style>
  <w:style w:type="paragraph" w:styleId="PlainText">
    <w:name w:val="Plain Text"/>
    <w:basedOn w:val="Normal"/>
    <w:link w:val="PlainTextChar"/>
    <w:uiPriority w:val="99"/>
    <w:unhideWhenUsed/>
    <w:rsid w:val="00314860"/>
    <w:rPr>
      <w:rFonts w:ascii="Consolas" w:eastAsia="Calibri" w:hAnsi="Consolas"/>
      <w:sz w:val="21"/>
      <w:szCs w:val="21"/>
    </w:rPr>
  </w:style>
  <w:style w:type="character" w:customStyle="1" w:styleId="PlainTextChar">
    <w:name w:val="Plain Text Char"/>
    <w:basedOn w:val="DefaultParagraphFont"/>
    <w:link w:val="PlainText"/>
    <w:uiPriority w:val="99"/>
    <w:rsid w:val="00314860"/>
    <w:rPr>
      <w:rFonts w:ascii="Consolas" w:eastAsia="Calibri" w:hAnsi="Consolas" w:cs="Times New Roman"/>
      <w:sz w:val="21"/>
      <w:szCs w:val="21"/>
      <w:lang w:eastAsia="en-US"/>
    </w:rPr>
  </w:style>
  <w:style w:type="numbering" w:customStyle="1" w:styleId="Style1">
    <w:name w:val="Style1"/>
    <w:rsid w:val="00C03284"/>
    <w:pPr>
      <w:numPr>
        <w:numId w:val="13"/>
      </w:numPr>
    </w:pPr>
  </w:style>
  <w:style w:type="paragraph" w:styleId="ListParagraph">
    <w:name w:val="List Paragraph"/>
    <w:basedOn w:val="Normal"/>
    <w:uiPriority w:val="34"/>
    <w:qFormat/>
    <w:rsid w:val="00415DCD"/>
    <w:pPr>
      <w:ind w:left="720"/>
    </w:pPr>
  </w:style>
  <w:style w:type="table" w:styleId="TableGrid">
    <w:name w:val="Table Grid"/>
    <w:basedOn w:val="TableNormal"/>
    <w:rsid w:val="003017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8562EA"/>
    <w:rPr>
      <w:sz w:val="16"/>
      <w:szCs w:val="16"/>
    </w:rPr>
  </w:style>
  <w:style w:type="paragraph" w:styleId="BalloonText">
    <w:name w:val="Balloon Text"/>
    <w:basedOn w:val="Normal"/>
    <w:link w:val="BalloonTextChar"/>
    <w:rsid w:val="008562EA"/>
    <w:rPr>
      <w:rFonts w:ascii="Tahoma" w:hAnsi="Tahoma" w:cs="Tahoma"/>
      <w:sz w:val="16"/>
      <w:szCs w:val="16"/>
    </w:rPr>
  </w:style>
  <w:style w:type="character" w:customStyle="1" w:styleId="BalloonTextChar">
    <w:name w:val="Balloon Text Char"/>
    <w:basedOn w:val="DefaultParagraphFont"/>
    <w:link w:val="BalloonText"/>
    <w:rsid w:val="008562EA"/>
    <w:rPr>
      <w:rFonts w:ascii="Tahoma" w:eastAsia="Times" w:hAnsi="Tahoma" w:cs="Tahoma"/>
      <w:sz w:val="16"/>
      <w:szCs w:val="16"/>
      <w:lang w:eastAsia="en-US"/>
    </w:rPr>
  </w:style>
  <w:style w:type="paragraph" w:styleId="Header">
    <w:name w:val="header"/>
    <w:basedOn w:val="Normal"/>
    <w:link w:val="HeaderChar"/>
    <w:rsid w:val="0016735F"/>
    <w:pPr>
      <w:tabs>
        <w:tab w:val="center" w:pos="4513"/>
        <w:tab w:val="right" w:pos="9026"/>
      </w:tabs>
    </w:pPr>
  </w:style>
  <w:style w:type="character" w:customStyle="1" w:styleId="HeaderChar">
    <w:name w:val="Header Char"/>
    <w:basedOn w:val="DefaultParagraphFont"/>
    <w:link w:val="Header"/>
    <w:rsid w:val="0016735F"/>
    <w:rPr>
      <w:rFonts w:ascii="Lydian MT" w:eastAsia="Times" w:hAnsi="Lydian MT"/>
      <w:sz w:val="24"/>
      <w:lang w:eastAsia="en-US"/>
    </w:rPr>
  </w:style>
  <w:style w:type="paragraph" w:styleId="Title">
    <w:name w:val="Title"/>
    <w:basedOn w:val="Normal"/>
    <w:link w:val="TitleChar"/>
    <w:qFormat/>
    <w:rsid w:val="009D7CEE"/>
    <w:pPr>
      <w:widowControl w:val="0"/>
      <w:tabs>
        <w:tab w:val="center" w:pos="4809"/>
      </w:tabs>
      <w:autoSpaceDE w:val="0"/>
      <w:autoSpaceDN w:val="0"/>
      <w:adjustRightInd w:val="0"/>
      <w:jc w:val="center"/>
    </w:pPr>
    <w:rPr>
      <w:rFonts w:ascii="Arial" w:eastAsia="Times New Roman" w:hAnsi="Arial"/>
      <w:b/>
      <w:color w:val="000000"/>
      <w:sz w:val="36"/>
      <w:lang w:val="en-US" w:eastAsia="en-AU"/>
    </w:rPr>
  </w:style>
  <w:style w:type="character" w:customStyle="1" w:styleId="TitleChar">
    <w:name w:val="Title Char"/>
    <w:basedOn w:val="DefaultParagraphFont"/>
    <w:link w:val="Title"/>
    <w:rsid w:val="009D7CEE"/>
    <w:rPr>
      <w:rFonts w:ascii="Arial" w:hAnsi="Arial"/>
      <w:b/>
      <w:color w:val="000000"/>
      <w:sz w:val="36"/>
      <w:lang w:val="en-US"/>
    </w:rPr>
  </w:style>
  <w:style w:type="character" w:customStyle="1" w:styleId="Heading6Char">
    <w:name w:val="Heading 6 Char"/>
    <w:basedOn w:val="DefaultParagraphFont"/>
    <w:link w:val="Heading6"/>
    <w:semiHidden/>
    <w:rsid w:val="005B7D9A"/>
    <w:rPr>
      <w:rFonts w:ascii="Calibri" w:eastAsia="Times New Roman" w:hAnsi="Calibri" w:cs="Times New Roman"/>
      <w:b/>
      <w:bCs/>
      <w:sz w:val="22"/>
      <w:szCs w:val="22"/>
      <w:lang w:eastAsia="en-US"/>
    </w:rPr>
  </w:style>
  <w:style w:type="character" w:customStyle="1" w:styleId="bold">
    <w:name w:val="bold"/>
    <w:basedOn w:val="DefaultParagraphFont"/>
    <w:rsid w:val="00A91712"/>
  </w:style>
  <w:style w:type="paragraph" w:customStyle="1" w:styleId="Default">
    <w:name w:val="Default"/>
    <w:rsid w:val="008E7CDD"/>
    <w:pPr>
      <w:widowControl w:val="0"/>
      <w:autoSpaceDE w:val="0"/>
      <w:autoSpaceDN w:val="0"/>
      <w:adjustRightInd w:val="0"/>
    </w:pPr>
    <w:rPr>
      <w:rFonts w:ascii="Verdana" w:hAnsi="Verdana" w:cs="Verdana"/>
      <w:color w:val="000000"/>
      <w:sz w:val="24"/>
      <w:szCs w:val="24"/>
      <w:lang w:val="en-AU" w:eastAsia="en-AU"/>
    </w:rPr>
  </w:style>
  <w:style w:type="paragraph" w:customStyle="1" w:styleId="issueandvolume">
    <w:name w:val="issueandvolume"/>
    <w:basedOn w:val="Normal"/>
    <w:rsid w:val="006C742F"/>
    <w:pPr>
      <w:spacing w:before="100" w:beforeAutospacing="1" w:after="100" w:afterAutospacing="1"/>
    </w:pPr>
    <w:rPr>
      <w:rFonts w:ascii="Times New Roman" w:eastAsia="Times New Roman" w:hAnsi="Times New Roman"/>
      <w:szCs w:val="24"/>
      <w:lang w:eastAsia="en-AU"/>
    </w:rPr>
  </w:style>
  <w:style w:type="character" w:customStyle="1" w:styleId="issuetocvolume">
    <w:name w:val="issuetocvolume"/>
    <w:basedOn w:val="DefaultParagraphFont"/>
    <w:rsid w:val="006C742F"/>
  </w:style>
  <w:style w:type="character" w:customStyle="1" w:styleId="issuetocissue">
    <w:name w:val="issuetocissue"/>
    <w:basedOn w:val="DefaultParagraphFont"/>
    <w:rsid w:val="006C742F"/>
  </w:style>
  <w:style w:type="paragraph" w:customStyle="1" w:styleId="issuepage">
    <w:name w:val="issuepage"/>
    <w:basedOn w:val="Normal"/>
    <w:rsid w:val="006C742F"/>
    <w:pPr>
      <w:spacing w:before="100" w:beforeAutospacing="1" w:after="100" w:afterAutospacing="1"/>
    </w:pPr>
    <w:rPr>
      <w:rFonts w:ascii="Times New Roman" w:eastAsia="Times New Roman" w:hAnsi="Times New Roman"/>
      <w:szCs w:val="24"/>
      <w:lang w:eastAsia="en-AU"/>
    </w:rPr>
  </w:style>
  <w:style w:type="paragraph" w:styleId="DocumentMap">
    <w:name w:val="Document Map"/>
    <w:basedOn w:val="Normal"/>
    <w:link w:val="DocumentMapChar"/>
    <w:rsid w:val="0040278C"/>
    <w:rPr>
      <w:rFonts w:ascii="Tahoma" w:hAnsi="Tahoma" w:cs="Tahoma"/>
      <w:sz w:val="16"/>
      <w:szCs w:val="16"/>
    </w:rPr>
  </w:style>
  <w:style w:type="character" w:customStyle="1" w:styleId="DocumentMapChar">
    <w:name w:val="Document Map Char"/>
    <w:basedOn w:val="DefaultParagraphFont"/>
    <w:link w:val="DocumentMap"/>
    <w:rsid w:val="0040278C"/>
    <w:rPr>
      <w:rFonts w:ascii="Tahoma" w:eastAsia="Times" w:hAnsi="Tahoma" w:cs="Tahoma"/>
      <w:sz w:val="16"/>
      <w:szCs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5944">
      <w:bodyDiv w:val="1"/>
      <w:marLeft w:val="0"/>
      <w:marRight w:val="0"/>
      <w:marTop w:val="0"/>
      <w:marBottom w:val="0"/>
      <w:divBdr>
        <w:top w:val="none" w:sz="0" w:space="0" w:color="auto"/>
        <w:left w:val="none" w:sz="0" w:space="0" w:color="auto"/>
        <w:bottom w:val="none" w:sz="0" w:space="0" w:color="auto"/>
        <w:right w:val="none" w:sz="0" w:space="0" w:color="auto"/>
      </w:divBdr>
    </w:div>
    <w:div w:id="104690853">
      <w:bodyDiv w:val="1"/>
      <w:marLeft w:val="0"/>
      <w:marRight w:val="0"/>
      <w:marTop w:val="0"/>
      <w:marBottom w:val="0"/>
      <w:divBdr>
        <w:top w:val="none" w:sz="0" w:space="0" w:color="auto"/>
        <w:left w:val="none" w:sz="0" w:space="0" w:color="auto"/>
        <w:bottom w:val="none" w:sz="0" w:space="0" w:color="auto"/>
        <w:right w:val="none" w:sz="0" w:space="0" w:color="auto"/>
      </w:divBdr>
    </w:div>
    <w:div w:id="460613790">
      <w:bodyDiv w:val="1"/>
      <w:marLeft w:val="0"/>
      <w:marRight w:val="0"/>
      <w:marTop w:val="0"/>
      <w:marBottom w:val="0"/>
      <w:divBdr>
        <w:top w:val="none" w:sz="0" w:space="0" w:color="auto"/>
        <w:left w:val="none" w:sz="0" w:space="0" w:color="auto"/>
        <w:bottom w:val="none" w:sz="0" w:space="0" w:color="auto"/>
        <w:right w:val="none" w:sz="0" w:space="0" w:color="auto"/>
      </w:divBdr>
    </w:div>
    <w:div w:id="703365063">
      <w:bodyDiv w:val="1"/>
      <w:marLeft w:val="0"/>
      <w:marRight w:val="0"/>
      <w:marTop w:val="0"/>
      <w:marBottom w:val="0"/>
      <w:divBdr>
        <w:top w:val="none" w:sz="0" w:space="0" w:color="auto"/>
        <w:left w:val="none" w:sz="0" w:space="0" w:color="auto"/>
        <w:bottom w:val="none" w:sz="0" w:space="0" w:color="auto"/>
        <w:right w:val="none" w:sz="0" w:space="0" w:color="auto"/>
      </w:divBdr>
    </w:div>
    <w:div w:id="735125467">
      <w:bodyDiv w:val="1"/>
      <w:marLeft w:val="0"/>
      <w:marRight w:val="0"/>
      <w:marTop w:val="0"/>
      <w:marBottom w:val="0"/>
      <w:divBdr>
        <w:top w:val="none" w:sz="0" w:space="0" w:color="auto"/>
        <w:left w:val="none" w:sz="0" w:space="0" w:color="auto"/>
        <w:bottom w:val="none" w:sz="0" w:space="0" w:color="auto"/>
        <w:right w:val="none" w:sz="0" w:space="0" w:color="auto"/>
      </w:divBdr>
    </w:div>
    <w:div w:id="851336558">
      <w:bodyDiv w:val="1"/>
      <w:marLeft w:val="0"/>
      <w:marRight w:val="0"/>
      <w:marTop w:val="0"/>
      <w:marBottom w:val="0"/>
      <w:divBdr>
        <w:top w:val="none" w:sz="0" w:space="0" w:color="auto"/>
        <w:left w:val="none" w:sz="0" w:space="0" w:color="auto"/>
        <w:bottom w:val="none" w:sz="0" w:space="0" w:color="auto"/>
        <w:right w:val="none" w:sz="0" w:space="0" w:color="auto"/>
      </w:divBdr>
      <w:divsChild>
        <w:div w:id="651103774">
          <w:marLeft w:val="0"/>
          <w:marRight w:val="0"/>
          <w:marTop w:val="0"/>
          <w:marBottom w:val="0"/>
          <w:divBdr>
            <w:top w:val="none" w:sz="0" w:space="0" w:color="auto"/>
            <w:left w:val="none" w:sz="0" w:space="0" w:color="auto"/>
            <w:bottom w:val="none" w:sz="0" w:space="0" w:color="auto"/>
            <w:right w:val="none" w:sz="0" w:space="0" w:color="auto"/>
          </w:divBdr>
        </w:div>
      </w:divsChild>
    </w:div>
    <w:div w:id="860557859">
      <w:bodyDiv w:val="1"/>
      <w:marLeft w:val="0"/>
      <w:marRight w:val="0"/>
      <w:marTop w:val="0"/>
      <w:marBottom w:val="0"/>
      <w:divBdr>
        <w:top w:val="none" w:sz="0" w:space="0" w:color="auto"/>
        <w:left w:val="none" w:sz="0" w:space="0" w:color="auto"/>
        <w:bottom w:val="none" w:sz="0" w:space="0" w:color="auto"/>
        <w:right w:val="none" w:sz="0" w:space="0" w:color="auto"/>
      </w:divBdr>
    </w:div>
    <w:div w:id="1023871188">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90754617">
      <w:bodyDiv w:val="1"/>
      <w:marLeft w:val="0"/>
      <w:marRight w:val="0"/>
      <w:marTop w:val="0"/>
      <w:marBottom w:val="0"/>
      <w:divBdr>
        <w:top w:val="none" w:sz="0" w:space="0" w:color="auto"/>
        <w:left w:val="none" w:sz="0" w:space="0" w:color="auto"/>
        <w:bottom w:val="none" w:sz="0" w:space="0" w:color="auto"/>
        <w:right w:val="none" w:sz="0" w:space="0" w:color="auto"/>
      </w:divBdr>
    </w:div>
    <w:div w:id="1207646526">
      <w:bodyDiv w:val="1"/>
      <w:marLeft w:val="0"/>
      <w:marRight w:val="0"/>
      <w:marTop w:val="0"/>
      <w:marBottom w:val="0"/>
      <w:divBdr>
        <w:top w:val="none" w:sz="0" w:space="0" w:color="auto"/>
        <w:left w:val="none" w:sz="0" w:space="0" w:color="auto"/>
        <w:bottom w:val="none" w:sz="0" w:space="0" w:color="auto"/>
        <w:right w:val="none" w:sz="0" w:space="0" w:color="auto"/>
      </w:divBdr>
    </w:div>
    <w:div w:id="1217625917">
      <w:bodyDiv w:val="1"/>
      <w:marLeft w:val="0"/>
      <w:marRight w:val="0"/>
      <w:marTop w:val="0"/>
      <w:marBottom w:val="0"/>
      <w:divBdr>
        <w:top w:val="none" w:sz="0" w:space="0" w:color="auto"/>
        <w:left w:val="none" w:sz="0" w:space="0" w:color="auto"/>
        <w:bottom w:val="none" w:sz="0" w:space="0" w:color="auto"/>
        <w:right w:val="none" w:sz="0" w:space="0" w:color="auto"/>
      </w:divBdr>
    </w:div>
    <w:div w:id="1360664485">
      <w:bodyDiv w:val="1"/>
      <w:marLeft w:val="0"/>
      <w:marRight w:val="0"/>
      <w:marTop w:val="0"/>
      <w:marBottom w:val="0"/>
      <w:divBdr>
        <w:top w:val="none" w:sz="0" w:space="0" w:color="auto"/>
        <w:left w:val="none" w:sz="0" w:space="0" w:color="auto"/>
        <w:bottom w:val="none" w:sz="0" w:space="0" w:color="auto"/>
        <w:right w:val="none" w:sz="0" w:space="0" w:color="auto"/>
      </w:divBdr>
    </w:div>
    <w:div w:id="1377970626">
      <w:bodyDiv w:val="1"/>
      <w:marLeft w:val="0"/>
      <w:marRight w:val="0"/>
      <w:marTop w:val="0"/>
      <w:marBottom w:val="0"/>
      <w:divBdr>
        <w:top w:val="none" w:sz="0" w:space="0" w:color="auto"/>
        <w:left w:val="none" w:sz="0" w:space="0" w:color="auto"/>
        <w:bottom w:val="none" w:sz="0" w:space="0" w:color="auto"/>
        <w:right w:val="none" w:sz="0" w:space="0" w:color="auto"/>
      </w:divBdr>
    </w:div>
    <w:div w:id="1386097772">
      <w:bodyDiv w:val="1"/>
      <w:marLeft w:val="0"/>
      <w:marRight w:val="0"/>
      <w:marTop w:val="0"/>
      <w:marBottom w:val="0"/>
      <w:divBdr>
        <w:top w:val="none" w:sz="0" w:space="0" w:color="auto"/>
        <w:left w:val="none" w:sz="0" w:space="0" w:color="auto"/>
        <w:bottom w:val="none" w:sz="0" w:space="0" w:color="auto"/>
        <w:right w:val="none" w:sz="0" w:space="0" w:color="auto"/>
      </w:divBdr>
    </w:div>
    <w:div w:id="1558932376">
      <w:bodyDiv w:val="1"/>
      <w:marLeft w:val="0"/>
      <w:marRight w:val="0"/>
      <w:marTop w:val="0"/>
      <w:marBottom w:val="0"/>
      <w:divBdr>
        <w:top w:val="none" w:sz="0" w:space="0" w:color="auto"/>
        <w:left w:val="none" w:sz="0" w:space="0" w:color="auto"/>
        <w:bottom w:val="none" w:sz="0" w:space="0" w:color="auto"/>
        <w:right w:val="none" w:sz="0" w:space="0" w:color="auto"/>
      </w:divBdr>
    </w:div>
    <w:div w:id="1677003199">
      <w:bodyDiv w:val="1"/>
      <w:marLeft w:val="0"/>
      <w:marRight w:val="0"/>
      <w:marTop w:val="0"/>
      <w:marBottom w:val="0"/>
      <w:divBdr>
        <w:top w:val="none" w:sz="0" w:space="0" w:color="auto"/>
        <w:left w:val="none" w:sz="0" w:space="0" w:color="auto"/>
        <w:bottom w:val="none" w:sz="0" w:space="0" w:color="auto"/>
        <w:right w:val="none" w:sz="0" w:space="0" w:color="auto"/>
      </w:divBdr>
    </w:div>
    <w:div w:id="1810392579">
      <w:bodyDiv w:val="1"/>
      <w:marLeft w:val="0"/>
      <w:marRight w:val="0"/>
      <w:marTop w:val="0"/>
      <w:marBottom w:val="0"/>
      <w:divBdr>
        <w:top w:val="none" w:sz="0" w:space="0" w:color="auto"/>
        <w:left w:val="none" w:sz="0" w:space="0" w:color="auto"/>
        <w:bottom w:val="none" w:sz="0" w:space="0" w:color="auto"/>
        <w:right w:val="none" w:sz="0" w:space="0" w:color="auto"/>
      </w:divBdr>
    </w:div>
    <w:div w:id="2093776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pus-com.ezp.lib.unimelb.edu.au/record/display.url?eid=2-s2.0-79251469440&amp;origin=resultslist&amp;sort=plf-f&amp;src=s&amp;st1=mcgorry%2cp&amp;sid=8mGQE3VA7jBCCaNVMF0z_UX%3a110&amp;sot=b&amp;sdt=b&amp;sl=42&amp;s=AUTHOR-NAME%28mcgorry%2cp%29+AND+PUBYEAR+IS+2011&amp;relpos=11&amp;relpos=11&amp;searchTerm=AUTHOR-NAME%28mcgorry,p%29%20AND%20PUBYEAR%20IS%202011"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gol\Documents\Z%20Drive\sgol\ORYGEN%20UsefulStuff\Pat's%20CV\PatPubsCitationsScopusSeptember2014.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gol\Documents\Z%20Drive\sgol\ORYGEN%20UsefulStuff\Pat's%20CV\PatPubsCitationsScopusSeptember2014.xlsx" TargetMode="External"/><Relationship Id="rId2"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barChart>
        <c:barDir val="col"/>
        <c:grouping val="clustered"/>
        <c:varyColors val="0"/>
        <c:ser>
          <c:idx val="1"/>
          <c:order val="0"/>
          <c:spPr>
            <a:solidFill>
              <a:schemeClr val="accent1">
                <a:lumMod val="60000"/>
                <a:lumOff val="40000"/>
              </a:schemeClr>
            </a:solidFill>
          </c:spPr>
          <c:invertIfNegative val="0"/>
          <c:cat>
            <c:numRef>
              <c:f>Sheet1!$A$5:$A$23</c:f>
              <c:numCache>
                <c:formatCode>General</c:formatCode>
                <c:ptCount val="19"/>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pt idx="18">
                  <c:v>2014.0</c:v>
                </c:pt>
              </c:numCache>
            </c:numRef>
          </c:cat>
          <c:val>
            <c:numRef>
              <c:f>Sheet1!$B$5:$B$23</c:f>
              <c:numCache>
                <c:formatCode>General</c:formatCode>
                <c:ptCount val="19"/>
                <c:pt idx="0">
                  <c:v>8.0</c:v>
                </c:pt>
                <c:pt idx="1">
                  <c:v>4.0</c:v>
                </c:pt>
                <c:pt idx="2">
                  <c:v>17.0</c:v>
                </c:pt>
                <c:pt idx="3">
                  <c:v>11.0</c:v>
                </c:pt>
                <c:pt idx="4">
                  <c:v>12.0</c:v>
                </c:pt>
                <c:pt idx="5">
                  <c:v>11.0</c:v>
                </c:pt>
                <c:pt idx="6">
                  <c:v>21.0</c:v>
                </c:pt>
                <c:pt idx="7">
                  <c:v>21.0</c:v>
                </c:pt>
                <c:pt idx="8">
                  <c:v>12.0</c:v>
                </c:pt>
                <c:pt idx="9">
                  <c:v>34.0</c:v>
                </c:pt>
                <c:pt idx="10">
                  <c:v>39.0</c:v>
                </c:pt>
                <c:pt idx="11">
                  <c:v>44.0</c:v>
                </c:pt>
                <c:pt idx="12">
                  <c:v>44.0</c:v>
                </c:pt>
                <c:pt idx="13">
                  <c:v>44.0</c:v>
                </c:pt>
                <c:pt idx="14">
                  <c:v>39.0</c:v>
                </c:pt>
                <c:pt idx="15">
                  <c:v>38.0</c:v>
                </c:pt>
                <c:pt idx="16">
                  <c:v>35.0</c:v>
                </c:pt>
                <c:pt idx="17">
                  <c:v>44.0</c:v>
                </c:pt>
                <c:pt idx="18">
                  <c:v>35.0</c:v>
                </c:pt>
              </c:numCache>
            </c:numRef>
          </c:val>
        </c:ser>
        <c:dLbls>
          <c:showLegendKey val="0"/>
          <c:showVal val="0"/>
          <c:showCatName val="0"/>
          <c:showSerName val="0"/>
          <c:showPercent val="0"/>
          <c:showBubbleSize val="0"/>
        </c:dLbls>
        <c:gapWidth val="150"/>
        <c:axId val="2043412552"/>
        <c:axId val="2043415512"/>
      </c:barChart>
      <c:catAx>
        <c:axId val="2043412552"/>
        <c:scaling>
          <c:orientation val="minMax"/>
        </c:scaling>
        <c:delete val="0"/>
        <c:axPos val="b"/>
        <c:numFmt formatCode="General" sourceLinked="1"/>
        <c:majorTickMark val="out"/>
        <c:minorTickMark val="none"/>
        <c:tickLblPos val="nextTo"/>
        <c:crossAx val="2043415512"/>
        <c:crosses val="autoZero"/>
        <c:auto val="1"/>
        <c:lblAlgn val="ctr"/>
        <c:lblOffset val="100"/>
        <c:noMultiLvlLbl val="0"/>
      </c:catAx>
      <c:valAx>
        <c:axId val="2043415512"/>
        <c:scaling>
          <c:orientation val="minMax"/>
        </c:scaling>
        <c:delete val="0"/>
        <c:axPos val="l"/>
        <c:majorGridlines/>
        <c:numFmt formatCode="General" sourceLinked="1"/>
        <c:majorTickMark val="out"/>
        <c:minorTickMark val="none"/>
        <c:tickLblPos val="nextTo"/>
        <c:crossAx val="2043412552"/>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plotArea>
      <c:layout/>
      <c:barChart>
        <c:barDir val="col"/>
        <c:grouping val="clustered"/>
        <c:varyColors val="0"/>
        <c:ser>
          <c:idx val="2"/>
          <c:order val="0"/>
          <c:spPr>
            <a:solidFill>
              <a:schemeClr val="accent1">
                <a:lumMod val="60000"/>
                <a:lumOff val="40000"/>
              </a:schemeClr>
            </a:solidFill>
          </c:spPr>
          <c:invertIfNegative val="0"/>
          <c:cat>
            <c:numRef>
              <c:f>Sheet1!$A$5:$A$22</c:f>
              <c:numCache>
                <c:formatCode>General</c:formatCode>
                <c:ptCount val="18"/>
                <c:pt idx="0">
                  <c:v>1996.0</c:v>
                </c:pt>
                <c:pt idx="1">
                  <c:v>1997.0</c:v>
                </c:pt>
                <c:pt idx="2">
                  <c:v>1998.0</c:v>
                </c:pt>
                <c:pt idx="3">
                  <c:v>1999.0</c:v>
                </c:pt>
                <c:pt idx="4">
                  <c:v>2000.0</c:v>
                </c:pt>
                <c:pt idx="5">
                  <c:v>2001.0</c:v>
                </c:pt>
                <c:pt idx="6">
                  <c:v>2002.0</c:v>
                </c:pt>
                <c:pt idx="7">
                  <c:v>2003.0</c:v>
                </c:pt>
                <c:pt idx="8">
                  <c:v>2004.0</c:v>
                </c:pt>
                <c:pt idx="9">
                  <c:v>2005.0</c:v>
                </c:pt>
                <c:pt idx="10">
                  <c:v>2006.0</c:v>
                </c:pt>
                <c:pt idx="11">
                  <c:v>2007.0</c:v>
                </c:pt>
                <c:pt idx="12">
                  <c:v>2008.0</c:v>
                </c:pt>
                <c:pt idx="13">
                  <c:v>2009.0</c:v>
                </c:pt>
                <c:pt idx="14">
                  <c:v>2010.0</c:v>
                </c:pt>
                <c:pt idx="15">
                  <c:v>2011.0</c:v>
                </c:pt>
                <c:pt idx="16">
                  <c:v>2012.0</c:v>
                </c:pt>
                <c:pt idx="17">
                  <c:v>2013.0</c:v>
                </c:pt>
              </c:numCache>
            </c:numRef>
          </c:cat>
          <c:val>
            <c:numRef>
              <c:f>Sheet1!$C$5:$C$23</c:f>
              <c:numCache>
                <c:formatCode>General</c:formatCode>
                <c:ptCount val="19"/>
                <c:pt idx="0">
                  <c:v>59.0</c:v>
                </c:pt>
                <c:pt idx="1">
                  <c:v>70.0</c:v>
                </c:pt>
                <c:pt idx="2">
                  <c:v>89.0</c:v>
                </c:pt>
                <c:pt idx="3">
                  <c:v>133.0</c:v>
                </c:pt>
                <c:pt idx="4">
                  <c:v>168.0</c:v>
                </c:pt>
                <c:pt idx="5">
                  <c:v>344.0</c:v>
                </c:pt>
                <c:pt idx="6">
                  <c:v>272.0</c:v>
                </c:pt>
                <c:pt idx="7">
                  <c:v>459.0</c:v>
                </c:pt>
                <c:pt idx="8">
                  <c:v>532.0</c:v>
                </c:pt>
                <c:pt idx="9">
                  <c:v>739.0</c:v>
                </c:pt>
                <c:pt idx="10">
                  <c:v>754.0</c:v>
                </c:pt>
                <c:pt idx="11">
                  <c:v>1037.0</c:v>
                </c:pt>
                <c:pt idx="12">
                  <c:v>1354.0</c:v>
                </c:pt>
                <c:pt idx="13">
                  <c:v>1573.0</c:v>
                </c:pt>
                <c:pt idx="14">
                  <c:v>2162.0</c:v>
                </c:pt>
                <c:pt idx="15">
                  <c:v>2450.0</c:v>
                </c:pt>
                <c:pt idx="16">
                  <c:v>2819.0</c:v>
                </c:pt>
                <c:pt idx="17">
                  <c:v>2702.0</c:v>
                </c:pt>
                <c:pt idx="18">
                  <c:v>1689.0</c:v>
                </c:pt>
              </c:numCache>
            </c:numRef>
          </c:val>
        </c:ser>
        <c:dLbls>
          <c:showLegendKey val="0"/>
          <c:showVal val="0"/>
          <c:showCatName val="0"/>
          <c:showSerName val="0"/>
          <c:showPercent val="0"/>
          <c:showBubbleSize val="0"/>
        </c:dLbls>
        <c:gapWidth val="150"/>
        <c:axId val="2044020760"/>
        <c:axId val="2044023720"/>
      </c:barChart>
      <c:catAx>
        <c:axId val="2044020760"/>
        <c:scaling>
          <c:orientation val="minMax"/>
        </c:scaling>
        <c:delete val="0"/>
        <c:axPos val="b"/>
        <c:numFmt formatCode="General" sourceLinked="1"/>
        <c:majorTickMark val="out"/>
        <c:minorTickMark val="none"/>
        <c:tickLblPos val="nextTo"/>
        <c:crossAx val="2044023720"/>
        <c:crosses val="autoZero"/>
        <c:auto val="1"/>
        <c:lblAlgn val="ctr"/>
        <c:lblOffset val="100"/>
        <c:noMultiLvlLbl val="0"/>
      </c:catAx>
      <c:valAx>
        <c:axId val="2044023720"/>
        <c:scaling>
          <c:orientation val="minMax"/>
        </c:scaling>
        <c:delete val="0"/>
        <c:axPos val="l"/>
        <c:majorGridlines/>
        <c:numFmt formatCode="General" sourceLinked="1"/>
        <c:majorTickMark val="out"/>
        <c:minorTickMark val="none"/>
        <c:tickLblPos val="nextTo"/>
        <c:crossAx val="2044020760"/>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0.43418</cdr:x>
      <cdr:y>0.067</cdr:y>
    </cdr:from>
    <cdr:to>
      <cdr:x>0.66166</cdr:x>
      <cdr:y>0.09677</cdr:y>
    </cdr:to>
    <cdr:sp macro="" textlink="">
      <cdr:nvSpPr>
        <cdr:cNvPr id="2" name="TextBox 1"/>
        <cdr:cNvSpPr txBox="1"/>
      </cdr:nvSpPr>
      <cdr:spPr>
        <a:xfrm xmlns:a="http://schemas.openxmlformats.org/drawingml/2006/main">
          <a:off x="3581400" y="257176"/>
          <a:ext cx="1876425" cy="114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AU" sz="1100"/>
        </a:p>
      </cdr:txBody>
    </cdr:sp>
  </cdr:relSizeAnchor>
  <cdr:relSizeAnchor xmlns:cdr="http://schemas.openxmlformats.org/drawingml/2006/chartDrawing">
    <cdr:from>
      <cdr:x>0.41109</cdr:x>
      <cdr:y>0.03722</cdr:y>
    </cdr:from>
    <cdr:to>
      <cdr:x>0.58199</cdr:x>
      <cdr:y>0.12655</cdr:y>
    </cdr:to>
    <cdr:sp macro="" textlink="">
      <cdr:nvSpPr>
        <cdr:cNvPr id="3" name="TextBox 2"/>
        <cdr:cNvSpPr txBox="1"/>
      </cdr:nvSpPr>
      <cdr:spPr>
        <a:xfrm xmlns:a="http://schemas.openxmlformats.org/drawingml/2006/main">
          <a:off x="3390900" y="142876"/>
          <a:ext cx="1409700" cy="342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200" b="1" i="0" u="none" strike="noStrike" kern="1200" baseline="0">
              <a:solidFill>
                <a:sysClr val="windowText" lastClr="000000"/>
              </a:solidFill>
              <a:latin typeface="+mn-lt"/>
              <a:ea typeface="+mn-ea"/>
              <a:cs typeface="+mn-cs"/>
            </a:rPr>
            <a:t>Publications</a:t>
          </a:r>
        </a:p>
      </cdr:txBody>
    </cdr:sp>
  </cdr:relSizeAnchor>
</c:userShapes>
</file>

<file path=word/drawings/drawing2.xml><?xml version="1.0" encoding="utf-8"?>
<c:userShapes xmlns:c="http://schemas.openxmlformats.org/drawingml/2006/chart">
  <cdr:relSizeAnchor xmlns:cdr="http://schemas.openxmlformats.org/drawingml/2006/chartDrawing">
    <cdr:from>
      <cdr:x>0.41061</cdr:x>
      <cdr:y>0.04703</cdr:y>
    </cdr:from>
    <cdr:to>
      <cdr:x>0.54449</cdr:x>
      <cdr:y>0.14356</cdr:y>
    </cdr:to>
    <cdr:sp macro="" textlink="">
      <cdr:nvSpPr>
        <cdr:cNvPr id="2" name="TextBox 1"/>
        <cdr:cNvSpPr txBox="1"/>
      </cdr:nvSpPr>
      <cdr:spPr>
        <a:xfrm xmlns:a="http://schemas.openxmlformats.org/drawingml/2006/main">
          <a:off x="2440482" y="129938"/>
          <a:ext cx="795731" cy="2667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200" b="1"/>
            <a:t>Citations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3866E3-75E2-FA47-B622-45D4615D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85</Pages>
  <Words>36168</Words>
  <Characters>206160</Characters>
  <Application>Microsoft Macintosh Word</Application>
  <DocSecurity>4</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241845</CharactersWithSpaces>
  <SharedDoc>false</SharedDoc>
  <HLinks>
    <vt:vector size="270" baseType="variant">
      <vt:variant>
        <vt:i4>5308468</vt:i4>
      </vt:variant>
      <vt:variant>
        <vt:i4>267</vt:i4>
      </vt:variant>
      <vt:variant>
        <vt:i4>0</vt:i4>
      </vt:variant>
      <vt:variant>
        <vt:i4>5</vt:i4>
      </vt:variant>
      <vt:variant>
        <vt:lpwstr>http://www-scopus-com.ezp.lib.unimelb.edu.au/record/display.url?eid=2-s2.0-79251469440&amp;origin=resultslist&amp;sort=plf-f&amp;src=s&amp;st1=mcgorry%2cp&amp;sid=8mGQE3VA7jBCCaNVMF0z_UX%3a110&amp;sot=b&amp;sdt=b&amp;sl=42&amp;s=AUTHOR-NAME%28mcgorry%2cp%29+AND+PUBYEAR+IS+2011&amp;relpos=11&amp;relpos=11&amp;searchTerm=AUTHOR-NAME%28mcgorry,p%29%20AND%20PUBYEAR%20IS%202011</vt:lpwstr>
      </vt:variant>
      <vt:variant>
        <vt:lpwstr/>
      </vt:variant>
      <vt:variant>
        <vt:i4>1245244</vt:i4>
      </vt:variant>
      <vt:variant>
        <vt:i4>260</vt:i4>
      </vt:variant>
      <vt:variant>
        <vt:i4>0</vt:i4>
      </vt:variant>
      <vt:variant>
        <vt:i4>5</vt:i4>
      </vt:variant>
      <vt:variant>
        <vt:lpwstr/>
      </vt:variant>
      <vt:variant>
        <vt:lpwstr>_Toc300561908</vt:lpwstr>
      </vt:variant>
      <vt:variant>
        <vt:i4>1245244</vt:i4>
      </vt:variant>
      <vt:variant>
        <vt:i4>254</vt:i4>
      </vt:variant>
      <vt:variant>
        <vt:i4>0</vt:i4>
      </vt:variant>
      <vt:variant>
        <vt:i4>5</vt:i4>
      </vt:variant>
      <vt:variant>
        <vt:lpwstr/>
      </vt:variant>
      <vt:variant>
        <vt:lpwstr>_Toc300561907</vt:lpwstr>
      </vt:variant>
      <vt:variant>
        <vt:i4>1245244</vt:i4>
      </vt:variant>
      <vt:variant>
        <vt:i4>248</vt:i4>
      </vt:variant>
      <vt:variant>
        <vt:i4>0</vt:i4>
      </vt:variant>
      <vt:variant>
        <vt:i4>5</vt:i4>
      </vt:variant>
      <vt:variant>
        <vt:lpwstr/>
      </vt:variant>
      <vt:variant>
        <vt:lpwstr>_Toc300561906</vt:lpwstr>
      </vt:variant>
      <vt:variant>
        <vt:i4>1245244</vt:i4>
      </vt:variant>
      <vt:variant>
        <vt:i4>242</vt:i4>
      </vt:variant>
      <vt:variant>
        <vt:i4>0</vt:i4>
      </vt:variant>
      <vt:variant>
        <vt:i4>5</vt:i4>
      </vt:variant>
      <vt:variant>
        <vt:lpwstr/>
      </vt:variant>
      <vt:variant>
        <vt:lpwstr>_Toc300561905</vt:lpwstr>
      </vt:variant>
      <vt:variant>
        <vt:i4>1245244</vt:i4>
      </vt:variant>
      <vt:variant>
        <vt:i4>236</vt:i4>
      </vt:variant>
      <vt:variant>
        <vt:i4>0</vt:i4>
      </vt:variant>
      <vt:variant>
        <vt:i4>5</vt:i4>
      </vt:variant>
      <vt:variant>
        <vt:lpwstr/>
      </vt:variant>
      <vt:variant>
        <vt:lpwstr>_Toc300561904</vt:lpwstr>
      </vt:variant>
      <vt:variant>
        <vt:i4>1245244</vt:i4>
      </vt:variant>
      <vt:variant>
        <vt:i4>230</vt:i4>
      </vt:variant>
      <vt:variant>
        <vt:i4>0</vt:i4>
      </vt:variant>
      <vt:variant>
        <vt:i4>5</vt:i4>
      </vt:variant>
      <vt:variant>
        <vt:lpwstr/>
      </vt:variant>
      <vt:variant>
        <vt:lpwstr>_Toc300561903</vt:lpwstr>
      </vt:variant>
      <vt:variant>
        <vt:i4>1245244</vt:i4>
      </vt:variant>
      <vt:variant>
        <vt:i4>224</vt:i4>
      </vt:variant>
      <vt:variant>
        <vt:i4>0</vt:i4>
      </vt:variant>
      <vt:variant>
        <vt:i4>5</vt:i4>
      </vt:variant>
      <vt:variant>
        <vt:lpwstr/>
      </vt:variant>
      <vt:variant>
        <vt:lpwstr>_Toc300561902</vt:lpwstr>
      </vt:variant>
      <vt:variant>
        <vt:i4>1245244</vt:i4>
      </vt:variant>
      <vt:variant>
        <vt:i4>218</vt:i4>
      </vt:variant>
      <vt:variant>
        <vt:i4>0</vt:i4>
      </vt:variant>
      <vt:variant>
        <vt:i4>5</vt:i4>
      </vt:variant>
      <vt:variant>
        <vt:lpwstr/>
      </vt:variant>
      <vt:variant>
        <vt:lpwstr>_Toc300561901</vt:lpwstr>
      </vt:variant>
      <vt:variant>
        <vt:i4>1245244</vt:i4>
      </vt:variant>
      <vt:variant>
        <vt:i4>212</vt:i4>
      </vt:variant>
      <vt:variant>
        <vt:i4>0</vt:i4>
      </vt:variant>
      <vt:variant>
        <vt:i4>5</vt:i4>
      </vt:variant>
      <vt:variant>
        <vt:lpwstr/>
      </vt:variant>
      <vt:variant>
        <vt:lpwstr>_Toc300561900</vt:lpwstr>
      </vt:variant>
      <vt:variant>
        <vt:i4>1703997</vt:i4>
      </vt:variant>
      <vt:variant>
        <vt:i4>206</vt:i4>
      </vt:variant>
      <vt:variant>
        <vt:i4>0</vt:i4>
      </vt:variant>
      <vt:variant>
        <vt:i4>5</vt:i4>
      </vt:variant>
      <vt:variant>
        <vt:lpwstr/>
      </vt:variant>
      <vt:variant>
        <vt:lpwstr>_Toc300561899</vt:lpwstr>
      </vt:variant>
      <vt:variant>
        <vt:i4>1703997</vt:i4>
      </vt:variant>
      <vt:variant>
        <vt:i4>200</vt:i4>
      </vt:variant>
      <vt:variant>
        <vt:i4>0</vt:i4>
      </vt:variant>
      <vt:variant>
        <vt:i4>5</vt:i4>
      </vt:variant>
      <vt:variant>
        <vt:lpwstr/>
      </vt:variant>
      <vt:variant>
        <vt:lpwstr>_Toc300561898</vt:lpwstr>
      </vt:variant>
      <vt:variant>
        <vt:i4>1703997</vt:i4>
      </vt:variant>
      <vt:variant>
        <vt:i4>194</vt:i4>
      </vt:variant>
      <vt:variant>
        <vt:i4>0</vt:i4>
      </vt:variant>
      <vt:variant>
        <vt:i4>5</vt:i4>
      </vt:variant>
      <vt:variant>
        <vt:lpwstr/>
      </vt:variant>
      <vt:variant>
        <vt:lpwstr>_Toc300561897</vt:lpwstr>
      </vt:variant>
      <vt:variant>
        <vt:i4>1703997</vt:i4>
      </vt:variant>
      <vt:variant>
        <vt:i4>188</vt:i4>
      </vt:variant>
      <vt:variant>
        <vt:i4>0</vt:i4>
      </vt:variant>
      <vt:variant>
        <vt:i4>5</vt:i4>
      </vt:variant>
      <vt:variant>
        <vt:lpwstr/>
      </vt:variant>
      <vt:variant>
        <vt:lpwstr>_Toc300561896</vt:lpwstr>
      </vt:variant>
      <vt:variant>
        <vt:i4>1703997</vt:i4>
      </vt:variant>
      <vt:variant>
        <vt:i4>182</vt:i4>
      </vt:variant>
      <vt:variant>
        <vt:i4>0</vt:i4>
      </vt:variant>
      <vt:variant>
        <vt:i4>5</vt:i4>
      </vt:variant>
      <vt:variant>
        <vt:lpwstr/>
      </vt:variant>
      <vt:variant>
        <vt:lpwstr>_Toc300561895</vt:lpwstr>
      </vt:variant>
      <vt:variant>
        <vt:i4>1703997</vt:i4>
      </vt:variant>
      <vt:variant>
        <vt:i4>176</vt:i4>
      </vt:variant>
      <vt:variant>
        <vt:i4>0</vt:i4>
      </vt:variant>
      <vt:variant>
        <vt:i4>5</vt:i4>
      </vt:variant>
      <vt:variant>
        <vt:lpwstr/>
      </vt:variant>
      <vt:variant>
        <vt:lpwstr>_Toc300561894</vt:lpwstr>
      </vt:variant>
      <vt:variant>
        <vt:i4>1703997</vt:i4>
      </vt:variant>
      <vt:variant>
        <vt:i4>170</vt:i4>
      </vt:variant>
      <vt:variant>
        <vt:i4>0</vt:i4>
      </vt:variant>
      <vt:variant>
        <vt:i4>5</vt:i4>
      </vt:variant>
      <vt:variant>
        <vt:lpwstr/>
      </vt:variant>
      <vt:variant>
        <vt:lpwstr>_Toc300561893</vt:lpwstr>
      </vt:variant>
      <vt:variant>
        <vt:i4>1703997</vt:i4>
      </vt:variant>
      <vt:variant>
        <vt:i4>164</vt:i4>
      </vt:variant>
      <vt:variant>
        <vt:i4>0</vt:i4>
      </vt:variant>
      <vt:variant>
        <vt:i4>5</vt:i4>
      </vt:variant>
      <vt:variant>
        <vt:lpwstr/>
      </vt:variant>
      <vt:variant>
        <vt:lpwstr>_Toc300561892</vt:lpwstr>
      </vt:variant>
      <vt:variant>
        <vt:i4>1703997</vt:i4>
      </vt:variant>
      <vt:variant>
        <vt:i4>158</vt:i4>
      </vt:variant>
      <vt:variant>
        <vt:i4>0</vt:i4>
      </vt:variant>
      <vt:variant>
        <vt:i4>5</vt:i4>
      </vt:variant>
      <vt:variant>
        <vt:lpwstr/>
      </vt:variant>
      <vt:variant>
        <vt:lpwstr>_Toc300561891</vt:lpwstr>
      </vt:variant>
      <vt:variant>
        <vt:i4>1703997</vt:i4>
      </vt:variant>
      <vt:variant>
        <vt:i4>152</vt:i4>
      </vt:variant>
      <vt:variant>
        <vt:i4>0</vt:i4>
      </vt:variant>
      <vt:variant>
        <vt:i4>5</vt:i4>
      </vt:variant>
      <vt:variant>
        <vt:lpwstr/>
      </vt:variant>
      <vt:variant>
        <vt:lpwstr>_Toc300561890</vt:lpwstr>
      </vt:variant>
      <vt:variant>
        <vt:i4>1769533</vt:i4>
      </vt:variant>
      <vt:variant>
        <vt:i4>146</vt:i4>
      </vt:variant>
      <vt:variant>
        <vt:i4>0</vt:i4>
      </vt:variant>
      <vt:variant>
        <vt:i4>5</vt:i4>
      </vt:variant>
      <vt:variant>
        <vt:lpwstr/>
      </vt:variant>
      <vt:variant>
        <vt:lpwstr>_Toc300561889</vt:lpwstr>
      </vt:variant>
      <vt:variant>
        <vt:i4>1769533</vt:i4>
      </vt:variant>
      <vt:variant>
        <vt:i4>140</vt:i4>
      </vt:variant>
      <vt:variant>
        <vt:i4>0</vt:i4>
      </vt:variant>
      <vt:variant>
        <vt:i4>5</vt:i4>
      </vt:variant>
      <vt:variant>
        <vt:lpwstr/>
      </vt:variant>
      <vt:variant>
        <vt:lpwstr>_Toc300561888</vt:lpwstr>
      </vt:variant>
      <vt:variant>
        <vt:i4>1769533</vt:i4>
      </vt:variant>
      <vt:variant>
        <vt:i4>134</vt:i4>
      </vt:variant>
      <vt:variant>
        <vt:i4>0</vt:i4>
      </vt:variant>
      <vt:variant>
        <vt:i4>5</vt:i4>
      </vt:variant>
      <vt:variant>
        <vt:lpwstr/>
      </vt:variant>
      <vt:variant>
        <vt:lpwstr>_Toc300561887</vt:lpwstr>
      </vt:variant>
      <vt:variant>
        <vt:i4>1769533</vt:i4>
      </vt:variant>
      <vt:variant>
        <vt:i4>128</vt:i4>
      </vt:variant>
      <vt:variant>
        <vt:i4>0</vt:i4>
      </vt:variant>
      <vt:variant>
        <vt:i4>5</vt:i4>
      </vt:variant>
      <vt:variant>
        <vt:lpwstr/>
      </vt:variant>
      <vt:variant>
        <vt:lpwstr>_Toc300561886</vt:lpwstr>
      </vt:variant>
      <vt:variant>
        <vt:i4>1769533</vt:i4>
      </vt:variant>
      <vt:variant>
        <vt:i4>122</vt:i4>
      </vt:variant>
      <vt:variant>
        <vt:i4>0</vt:i4>
      </vt:variant>
      <vt:variant>
        <vt:i4>5</vt:i4>
      </vt:variant>
      <vt:variant>
        <vt:lpwstr/>
      </vt:variant>
      <vt:variant>
        <vt:lpwstr>_Toc300561885</vt:lpwstr>
      </vt:variant>
      <vt:variant>
        <vt:i4>1769533</vt:i4>
      </vt:variant>
      <vt:variant>
        <vt:i4>116</vt:i4>
      </vt:variant>
      <vt:variant>
        <vt:i4>0</vt:i4>
      </vt:variant>
      <vt:variant>
        <vt:i4>5</vt:i4>
      </vt:variant>
      <vt:variant>
        <vt:lpwstr/>
      </vt:variant>
      <vt:variant>
        <vt:lpwstr>_Toc300561884</vt:lpwstr>
      </vt:variant>
      <vt:variant>
        <vt:i4>1769533</vt:i4>
      </vt:variant>
      <vt:variant>
        <vt:i4>110</vt:i4>
      </vt:variant>
      <vt:variant>
        <vt:i4>0</vt:i4>
      </vt:variant>
      <vt:variant>
        <vt:i4>5</vt:i4>
      </vt:variant>
      <vt:variant>
        <vt:lpwstr/>
      </vt:variant>
      <vt:variant>
        <vt:lpwstr>_Toc300561883</vt:lpwstr>
      </vt:variant>
      <vt:variant>
        <vt:i4>1769533</vt:i4>
      </vt:variant>
      <vt:variant>
        <vt:i4>104</vt:i4>
      </vt:variant>
      <vt:variant>
        <vt:i4>0</vt:i4>
      </vt:variant>
      <vt:variant>
        <vt:i4>5</vt:i4>
      </vt:variant>
      <vt:variant>
        <vt:lpwstr/>
      </vt:variant>
      <vt:variant>
        <vt:lpwstr>_Toc300561882</vt:lpwstr>
      </vt:variant>
      <vt:variant>
        <vt:i4>1769533</vt:i4>
      </vt:variant>
      <vt:variant>
        <vt:i4>98</vt:i4>
      </vt:variant>
      <vt:variant>
        <vt:i4>0</vt:i4>
      </vt:variant>
      <vt:variant>
        <vt:i4>5</vt:i4>
      </vt:variant>
      <vt:variant>
        <vt:lpwstr/>
      </vt:variant>
      <vt:variant>
        <vt:lpwstr>_Toc300561881</vt:lpwstr>
      </vt:variant>
      <vt:variant>
        <vt:i4>1769533</vt:i4>
      </vt:variant>
      <vt:variant>
        <vt:i4>92</vt:i4>
      </vt:variant>
      <vt:variant>
        <vt:i4>0</vt:i4>
      </vt:variant>
      <vt:variant>
        <vt:i4>5</vt:i4>
      </vt:variant>
      <vt:variant>
        <vt:lpwstr/>
      </vt:variant>
      <vt:variant>
        <vt:lpwstr>_Toc300561880</vt:lpwstr>
      </vt:variant>
      <vt:variant>
        <vt:i4>1310781</vt:i4>
      </vt:variant>
      <vt:variant>
        <vt:i4>86</vt:i4>
      </vt:variant>
      <vt:variant>
        <vt:i4>0</vt:i4>
      </vt:variant>
      <vt:variant>
        <vt:i4>5</vt:i4>
      </vt:variant>
      <vt:variant>
        <vt:lpwstr/>
      </vt:variant>
      <vt:variant>
        <vt:lpwstr>_Toc300561879</vt:lpwstr>
      </vt:variant>
      <vt:variant>
        <vt:i4>1310781</vt:i4>
      </vt:variant>
      <vt:variant>
        <vt:i4>80</vt:i4>
      </vt:variant>
      <vt:variant>
        <vt:i4>0</vt:i4>
      </vt:variant>
      <vt:variant>
        <vt:i4>5</vt:i4>
      </vt:variant>
      <vt:variant>
        <vt:lpwstr/>
      </vt:variant>
      <vt:variant>
        <vt:lpwstr>_Toc300561878</vt:lpwstr>
      </vt:variant>
      <vt:variant>
        <vt:i4>1310781</vt:i4>
      </vt:variant>
      <vt:variant>
        <vt:i4>74</vt:i4>
      </vt:variant>
      <vt:variant>
        <vt:i4>0</vt:i4>
      </vt:variant>
      <vt:variant>
        <vt:i4>5</vt:i4>
      </vt:variant>
      <vt:variant>
        <vt:lpwstr/>
      </vt:variant>
      <vt:variant>
        <vt:lpwstr>_Toc300561877</vt:lpwstr>
      </vt:variant>
      <vt:variant>
        <vt:i4>1310781</vt:i4>
      </vt:variant>
      <vt:variant>
        <vt:i4>68</vt:i4>
      </vt:variant>
      <vt:variant>
        <vt:i4>0</vt:i4>
      </vt:variant>
      <vt:variant>
        <vt:i4>5</vt:i4>
      </vt:variant>
      <vt:variant>
        <vt:lpwstr/>
      </vt:variant>
      <vt:variant>
        <vt:lpwstr>_Toc300561876</vt:lpwstr>
      </vt:variant>
      <vt:variant>
        <vt:i4>1310781</vt:i4>
      </vt:variant>
      <vt:variant>
        <vt:i4>62</vt:i4>
      </vt:variant>
      <vt:variant>
        <vt:i4>0</vt:i4>
      </vt:variant>
      <vt:variant>
        <vt:i4>5</vt:i4>
      </vt:variant>
      <vt:variant>
        <vt:lpwstr/>
      </vt:variant>
      <vt:variant>
        <vt:lpwstr>_Toc300561875</vt:lpwstr>
      </vt:variant>
      <vt:variant>
        <vt:i4>1310781</vt:i4>
      </vt:variant>
      <vt:variant>
        <vt:i4>56</vt:i4>
      </vt:variant>
      <vt:variant>
        <vt:i4>0</vt:i4>
      </vt:variant>
      <vt:variant>
        <vt:i4>5</vt:i4>
      </vt:variant>
      <vt:variant>
        <vt:lpwstr/>
      </vt:variant>
      <vt:variant>
        <vt:lpwstr>_Toc300561874</vt:lpwstr>
      </vt:variant>
      <vt:variant>
        <vt:i4>1310781</vt:i4>
      </vt:variant>
      <vt:variant>
        <vt:i4>50</vt:i4>
      </vt:variant>
      <vt:variant>
        <vt:i4>0</vt:i4>
      </vt:variant>
      <vt:variant>
        <vt:i4>5</vt:i4>
      </vt:variant>
      <vt:variant>
        <vt:lpwstr/>
      </vt:variant>
      <vt:variant>
        <vt:lpwstr>_Toc300561873</vt:lpwstr>
      </vt:variant>
      <vt:variant>
        <vt:i4>1310781</vt:i4>
      </vt:variant>
      <vt:variant>
        <vt:i4>44</vt:i4>
      </vt:variant>
      <vt:variant>
        <vt:i4>0</vt:i4>
      </vt:variant>
      <vt:variant>
        <vt:i4>5</vt:i4>
      </vt:variant>
      <vt:variant>
        <vt:lpwstr/>
      </vt:variant>
      <vt:variant>
        <vt:lpwstr>_Toc300561872</vt:lpwstr>
      </vt:variant>
      <vt:variant>
        <vt:i4>1310781</vt:i4>
      </vt:variant>
      <vt:variant>
        <vt:i4>38</vt:i4>
      </vt:variant>
      <vt:variant>
        <vt:i4>0</vt:i4>
      </vt:variant>
      <vt:variant>
        <vt:i4>5</vt:i4>
      </vt:variant>
      <vt:variant>
        <vt:lpwstr/>
      </vt:variant>
      <vt:variant>
        <vt:lpwstr>_Toc300561871</vt:lpwstr>
      </vt:variant>
      <vt:variant>
        <vt:i4>1310781</vt:i4>
      </vt:variant>
      <vt:variant>
        <vt:i4>32</vt:i4>
      </vt:variant>
      <vt:variant>
        <vt:i4>0</vt:i4>
      </vt:variant>
      <vt:variant>
        <vt:i4>5</vt:i4>
      </vt:variant>
      <vt:variant>
        <vt:lpwstr/>
      </vt:variant>
      <vt:variant>
        <vt:lpwstr>_Toc300561870</vt:lpwstr>
      </vt:variant>
      <vt:variant>
        <vt:i4>1376317</vt:i4>
      </vt:variant>
      <vt:variant>
        <vt:i4>26</vt:i4>
      </vt:variant>
      <vt:variant>
        <vt:i4>0</vt:i4>
      </vt:variant>
      <vt:variant>
        <vt:i4>5</vt:i4>
      </vt:variant>
      <vt:variant>
        <vt:lpwstr/>
      </vt:variant>
      <vt:variant>
        <vt:lpwstr>_Toc300561869</vt:lpwstr>
      </vt:variant>
      <vt:variant>
        <vt:i4>1376317</vt:i4>
      </vt:variant>
      <vt:variant>
        <vt:i4>20</vt:i4>
      </vt:variant>
      <vt:variant>
        <vt:i4>0</vt:i4>
      </vt:variant>
      <vt:variant>
        <vt:i4>5</vt:i4>
      </vt:variant>
      <vt:variant>
        <vt:lpwstr/>
      </vt:variant>
      <vt:variant>
        <vt:lpwstr>_Toc300561868</vt:lpwstr>
      </vt:variant>
      <vt:variant>
        <vt:i4>1376317</vt:i4>
      </vt:variant>
      <vt:variant>
        <vt:i4>14</vt:i4>
      </vt:variant>
      <vt:variant>
        <vt:i4>0</vt:i4>
      </vt:variant>
      <vt:variant>
        <vt:i4>5</vt:i4>
      </vt:variant>
      <vt:variant>
        <vt:lpwstr/>
      </vt:variant>
      <vt:variant>
        <vt:lpwstr>_Toc300561867</vt:lpwstr>
      </vt:variant>
      <vt:variant>
        <vt:i4>1376317</vt:i4>
      </vt:variant>
      <vt:variant>
        <vt:i4>8</vt:i4>
      </vt:variant>
      <vt:variant>
        <vt:i4>0</vt:i4>
      </vt:variant>
      <vt:variant>
        <vt:i4>5</vt:i4>
      </vt:variant>
      <vt:variant>
        <vt:lpwstr/>
      </vt:variant>
      <vt:variant>
        <vt:lpwstr>_Toc300561866</vt:lpwstr>
      </vt:variant>
      <vt:variant>
        <vt:i4>1376317</vt:i4>
      </vt:variant>
      <vt:variant>
        <vt:i4>2</vt:i4>
      </vt:variant>
      <vt:variant>
        <vt:i4>0</vt:i4>
      </vt:variant>
      <vt:variant>
        <vt:i4>5</vt:i4>
      </vt:variant>
      <vt:variant>
        <vt:lpwstr/>
      </vt:variant>
      <vt:variant>
        <vt:lpwstr>_Toc300561865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Psychiatry</dc:creator>
  <cp:lastModifiedBy>pmcgorry</cp:lastModifiedBy>
  <cp:revision>2</cp:revision>
  <cp:lastPrinted>2014-05-07T01:19:00Z</cp:lastPrinted>
  <dcterms:created xsi:type="dcterms:W3CDTF">2014-09-23T16:25:00Z</dcterms:created>
  <dcterms:modified xsi:type="dcterms:W3CDTF">2014-09-23T16:25:00Z</dcterms:modified>
</cp:coreProperties>
</file>